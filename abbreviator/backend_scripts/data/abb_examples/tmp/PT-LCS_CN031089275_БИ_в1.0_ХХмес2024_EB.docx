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691"/>
        <w:gridCol w:w="5575"/>
      </w:tblGrid>
      <w:tr w:rsidR="00D448A4" w:rsidRPr="00050403" w14:paraId="2A2DA931" w14:textId="77777777" w:rsidTr="00D448A4">
        <w:trPr>
          <w:trHeight w:val="834"/>
        </w:trPr>
        <w:tc>
          <w:tcPr>
            <w:tcW w:w="926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1FAF7755" w14:textId="77777777" w:rsidR="00D448A4" w:rsidRPr="0017550C" w:rsidRDefault="00D448A4" w:rsidP="00D448A4">
            <w:pPr>
              <w:jc w:val="center"/>
              <w:rPr>
                <w:b/>
                <w:color w:val="000000" w:themeColor="text1"/>
                <w:sz w:val="28"/>
                <w:szCs w:val="28"/>
              </w:rPr>
            </w:pPr>
            <w:bookmarkStart w:id="0" w:name="_Hlk484253716"/>
            <w:bookmarkEnd w:id="0"/>
          </w:p>
          <w:p w14:paraId="2981B878" w14:textId="77777777" w:rsidR="00D448A4" w:rsidRPr="00E93B98" w:rsidRDefault="00D448A4" w:rsidP="00D448A4">
            <w:pPr>
              <w:jc w:val="center"/>
              <w:rPr>
                <w:b/>
                <w:color w:val="000000" w:themeColor="text1"/>
                <w:sz w:val="32"/>
                <w:szCs w:val="28"/>
              </w:rPr>
            </w:pPr>
            <w:r w:rsidRPr="00E93B98">
              <w:rPr>
                <w:b/>
                <w:color w:val="000000" w:themeColor="text1"/>
                <w:sz w:val="32"/>
                <w:szCs w:val="28"/>
              </w:rPr>
              <w:t>БРОШЮРА ИССЛЕДОВАТЕЛЯ</w:t>
            </w:r>
          </w:p>
          <w:p w14:paraId="708E9D19" w14:textId="77777777" w:rsidR="00D448A4" w:rsidRPr="00050403" w:rsidRDefault="00D448A4" w:rsidP="00D448A4">
            <w:pPr>
              <w:jc w:val="center"/>
              <w:rPr>
                <w:b/>
                <w:color w:val="000000" w:themeColor="text1"/>
                <w:sz w:val="28"/>
                <w:szCs w:val="28"/>
                <w:highlight w:val="yellow"/>
              </w:rPr>
            </w:pPr>
          </w:p>
        </w:tc>
      </w:tr>
      <w:tr w:rsidR="00D448A4" w:rsidRPr="00050403" w14:paraId="150028E1" w14:textId="77777777" w:rsidTr="00D448A4">
        <w:trPr>
          <w:trHeight w:val="177"/>
        </w:trPr>
        <w:tc>
          <w:tcPr>
            <w:tcW w:w="3691" w:type="dxa"/>
            <w:tcBorders>
              <w:top w:val="thinThickSmallGap" w:sz="24" w:space="0" w:color="auto"/>
              <w:left w:val="thinThickSmallGap" w:sz="24" w:space="0" w:color="auto"/>
              <w:bottom w:val="nil"/>
              <w:right w:val="nil"/>
            </w:tcBorders>
          </w:tcPr>
          <w:p w14:paraId="34C07FDD" w14:textId="77777777" w:rsidR="00D448A4" w:rsidRPr="00050403" w:rsidRDefault="00D448A4" w:rsidP="00D448A4">
            <w:pPr>
              <w:rPr>
                <w:b/>
                <w:color w:val="000000" w:themeColor="text1"/>
                <w:sz w:val="14"/>
                <w:highlight w:val="yellow"/>
                <w:lang w:val="en-US"/>
              </w:rPr>
            </w:pPr>
          </w:p>
        </w:tc>
        <w:tc>
          <w:tcPr>
            <w:tcW w:w="5575" w:type="dxa"/>
            <w:tcBorders>
              <w:top w:val="thinThickSmallGap" w:sz="24" w:space="0" w:color="auto"/>
              <w:left w:val="nil"/>
              <w:bottom w:val="nil"/>
              <w:right w:val="thickThinSmallGap" w:sz="24" w:space="0" w:color="auto"/>
            </w:tcBorders>
          </w:tcPr>
          <w:p w14:paraId="57F60A90" w14:textId="77777777" w:rsidR="00D448A4" w:rsidRPr="00050403" w:rsidRDefault="00D448A4" w:rsidP="00D448A4">
            <w:pPr>
              <w:rPr>
                <w:b/>
                <w:color w:val="000000" w:themeColor="text1"/>
                <w:sz w:val="14"/>
                <w:highlight w:val="yellow"/>
                <w:lang w:val="en-US"/>
              </w:rPr>
            </w:pPr>
          </w:p>
        </w:tc>
      </w:tr>
      <w:tr w:rsidR="00D448A4" w:rsidRPr="00A1562F" w14:paraId="30506747" w14:textId="77777777" w:rsidTr="00D448A4">
        <w:trPr>
          <w:trHeight w:val="439"/>
        </w:trPr>
        <w:tc>
          <w:tcPr>
            <w:tcW w:w="3691" w:type="dxa"/>
            <w:tcBorders>
              <w:top w:val="nil"/>
              <w:left w:val="thinThickSmallGap" w:sz="24" w:space="0" w:color="auto"/>
              <w:bottom w:val="nil"/>
              <w:right w:val="nil"/>
            </w:tcBorders>
          </w:tcPr>
          <w:p w14:paraId="422D0F2A" w14:textId="77777777" w:rsidR="00D448A4" w:rsidRPr="00DB4906" w:rsidRDefault="00D448A4" w:rsidP="00D448A4">
            <w:pPr>
              <w:rPr>
                <w:color w:val="000000" w:themeColor="text1"/>
                <w:highlight w:val="yellow"/>
              </w:rPr>
            </w:pPr>
            <w:r w:rsidRPr="00DB4906">
              <w:rPr>
                <w:b/>
                <w:color w:val="000000" w:themeColor="text1"/>
              </w:rPr>
              <w:t>Код продукта:</w:t>
            </w:r>
          </w:p>
        </w:tc>
        <w:tc>
          <w:tcPr>
            <w:tcW w:w="5575" w:type="dxa"/>
            <w:tcBorders>
              <w:top w:val="nil"/>
              <w:left w:val="nil"/>
              <w:bottom w:val="nil"/>
              <w:right w:val="thickThinSmallGap" w:sz="24" w:space="0" w:color="auto"/>
            </w:tcBorders>
          </w:tcPr>
          <w:p w14:paraId="55AB866A" w14:textId="4D6E6BD4" w:rsidR="00D448A4" w:rsidRPr="009C38AE" w:rsidRDefault="009C38AE" w:rsidP="009C38AE">
            <w:pPr>
              <w:pStyle w:val="af3"/>
              <w:rPr>
                <w:szCs w:val="22"/>
              </w:rPr>
            </w:pPr>
            <w:r w:rsidRPr="009C38AE">
              <w:rPr>
                <w:szCs w:val="22"/>
              </w:rPr>
              <w:t>PT-LCS (N031089)</w:t>
            </w:r>
          </w:p>
        </w:tc>
      </w:tr>
      <w:tr w:rsidR="00D448A4" w:rsidRPr="00DB4906" w14:paraId="66F6FF06" w14:textId="77777777" w:rsidTr="00D448A4">
        <w:trPr>
          <w:trHeight w:val="391"/>
        </w:trPr>
        <w:tc>
          <w:tcPr>
            <w:tcW w:w="3691" w:type="dxa"/>
            <w:tcBorders>
              <w:top w:val="nil"/>
              <w:left w:val="thinThickSmallGap" w:sz="24" w:space="0" w:color="auto"/>
              <w:bottom w:val="nil"/>
              <w:right w:val="nil"/>
            </w:tcBorders>
          </w:tcPr>
          <w:p w14:paraId="1796CF4F" w14:textId="77777777" w:rsidR="00D448A4" w:rsidRPr="00DB4906" w:rsidRDefault="00D448A4" w:rsidP="00D448A4">
            <w:pPr>
              <w:rPr>
                <w:b/>
                <w:color w:val="000000" w:themeColor="text1"/>
                <w:highlight w:val="yellow"/>
              </w:rPr>
            </w:pPr>
            <w:r w:rsidRPr="00DB4906">
              <w:rPr>
                <w:b/>
                <w:color w:val="000000" w:themeColor="text1"/>
              </w:rPr>
              <w:t>МНН:</w:t>
            </w:r>
          </w:p>
        </w:tc>
        <w:tc>
          <w:tcPr>
            <w:tcW w:w="5575" w:type="dxa"/>
            <w:tcBorders>
              <w:top w:val="nil"/>
              <w:left w:val="nil"/>
              <w:bottom w:val="nil"/>
              <w:right w:val="thickThinSmallGap" w:sz="24" w:space="0" w:color="auto"/>
            </w:tcBorders>
          </w:tcPr>
          <w:p w14:paraId="0F9BCC3D" w14:textId="4150E178" w:rsidR="00D448A4" w:rsidRPr="00DB4906" w:rsidRDefault="006C1135" w:rsidP="006C1135">
            <w:pPr>
              <w:jc w:val="both"/>
              <w:rPr>
                <w:bCs/>
                <w:color w:val="000000" w:themeColor="text1"/>
                <w:highlight w:val="yellow"/>
              </w:rPr>
            </w:pPr>
            <w:r>
              <w:rPr>
                <w:lang w:eastAsia="ru-RU"/>
              </w:rPr>
              <w:t>Лакосамид</w:t>
            </w:r>
          </w:p>
        </w:tc>
      </w:tr>
      <w:tr w:rsidR="00D448A4" w:rsidRPr="00DB4906" w14:paraId="2FFFF49B" w14:textId="77777777" w:rsidTr="00D448A4">
        <w:trPr>
          <w:trHeight w:val="394"/>
        </w:trPr>
        <w:tc>
          <w:tcPr>
            <w:tcW w:w="3691" w:type="dxa"/>
            <w:tcBorders>
              <w:top w:val="nil"/>
              <w:left w:val="thinThickSmallGap" w:sz="24" w:space="0" w:color="auto"/>
              <w:bottom w:val="nil"/>
              <w:right w:val="nil"/>
            </w:tcBorders>
          </w:tcPr>
          <w:p w14:paraId="2CA2723B" w14:textId="77777777" w:rsidR="00D448A4" w:rsidRPr="00DB4906" w:rsidRDefault="00D448A4" w:rsidP="00D448A4">
            <w:pPr>
              <w:rPr>
                <w:b/>
                <w:color w:val="000000" w:themeColor="text1"/>
              </w:rPr>
            </w:pPr>
            <w:r w:rsidRPr="00DB4906">
              <w:rPr>
                <w:b/>
                <w:color w:val="000000" w:themeColor="text1"/>
              </w:rPr>
              <w:t>Торговое название</w:t>
            </w:r>
          </w:p>
        </w:tc>
        <w:tc>
          <w:tcPr>
            <w:tcW w:w="5575" w:type="dxa"/>
            <w:tcBorders>
              <w:top w:val="nil"/>
              <w:left w:val="nil"/>
              <w:bottom w:val="nil"/>
              <w:right w:val="thickThinSmallGap" w:sz="24" w:space="0" w:color="auto"/>
            </w:tcBorders>
          </w:tcPr>
          <w:p w14:paraId="6F050E3C" w14:textId="0027A0D4" w:rsidR="00D448A4" w:rsidRPr="00DB4906" w:rsidRDefault="0064125E" w:rsidP="006C1135">
            <w:pPr>
              <w:jc w:val="both"/>
              <w:rPr>
                <w:rFonts w:eastAsia="Calibri"/>
                <w:color w:val="000000" w:themeColor="text1"/>
              </w:rPr>
            </w:pPr>
            <w:r>
              <w:rPr>
                <w:rFonts w:eastAsiaTheme="minorHAnsi"/>
              </w:rPr>
              <w:t>ЛАКОСАМИД</w:t>
            </w:r>
          </w:p>
        </w:tc>
      </w:tr>
      <w:tr w:rsidR="00D448A4" w:rsidRPr="00DB4906" w14:paraId="6BE65AA3" w14:textId="77777777" w:rsidTr="00D448A4">
        <w:trPr>
          <w:trHeight w:val="319"/>
        </w:trPr>
        <w:tc>
          <w:tcPr>
            <w:tcW w:w="3691" w:type="dxa"/>
            <w:tcBorders>
              <w:top w:val="nil"/>
              <w:left w:val="thinThickSmallGap" w:sz="24" w:space="0" w:color="auto"/>
              <w:bottom w:val="nil"/>
              <w:right w:val="nil"/>
            </w:tcBorders>
            <w:hideMark/>
          </w:tcPr>
          <w:p w14:paraId="0957ABDD" w14:textId="77777777" w:rsidR="00D448A4" w:rsidRPr="00DB4906" w:rsidRDefault="00D448A4" w:rsidP="00D448A4">
            <w:pPr>
              <w:rPr>
                <w:b/>
                <w:color w:val="000000" w:themeColor="text1"/>
              </w:rPr>
            </w:pPr>
            <w:r w:rsidRPr="00DB4906">
              <w:rPr>
                <w:b/>
                <w:color w:val="000000" w:themeColor="text1"/>
              </w:rPr>
              <w:t>Лекарственная форма:</w:t>
            </w:r>
          </w:p>
        </w:tc>
        <w:tc>
          <w:tcPr>
            <w:tcW w:w="5575" w:type="dxa"/>
            <w:tcBorders>
              <w:top w:val="nil"/>
              <w:left w:val="nil"/>
              <w:bottom w:val="nil"/>
              <w:right w:val="thickThinSmallGap" w:sz="24" w:space="0" w:color="auto"/>
            </w:tcBorders>
            <w:hideMark/>
          </w:tcPr>
          <w:p w14:paraId="0368F0B1" w14:textId="77777777" w:rsidR="00D448A4" w:rsidRPr="006D3F2B" w:rsidRDefault="00D448A4" w:rsidP="00D448A4">
            <w:pPr>
              <w:jc w:val="both"/>
              <w:rPr>
                <w:bCs/>
                <w:color w:val="FF0000"/>
              </w:rPr>
            </w:pPr>
            <w:r w:rsidRPr="0064125E">
              <w:t>Таблетки, покрытые пленочной оболочкой</w:t>
            </w:r>
          </w:p>
        </w:tc>
      </w:tr>
      <w:tr w:rsidR="00D448A4" w:rsidRPr="00A1562F" w14:paraId="7578AA91" w14:textId="77777777" w:rsidTr="002416CC">
        <w:trPr>
          <w:trHeight w:val="1441"/>
        </w:trPr>
        <w:tc>
          <w:tcPr>
            <w:tcW w:w="3691" w:type="dxa"/>
            <w:tcBorders>
              <w:top w:val="nil"/>
              <w:left w:val="thinThickSmallGap" w:sz="24" w:space="0" w:color="auto"/>
              <w:bottom w:val="nil"/>
              <w:right w:val="nil"/>
            </w:tcBorders>
          </w:tcPr>
          <w:p w14:paraId="7F302316" w14:textId="77777777" w:rsidR="00D448A4" w:rsidRPr="00DB4906" w:rsidRDefault="00D448A4" w:rsidP="00D448A4">
            <w:pPr>
              <w:rPr>
                <w:b/>
                <w:color w:val="000000" w:themeColor="text1"/>
              </w:rPr>
            </w:pPr>
            <w:r w:rsidRPr="00DB4906">
              <w:rPr>
                <w:b/>
                <w:color w:val="000000" w:themeColor="text1"/>
              </w:rPr>
              <w:t>Показание:</w:t>
            </w:r>
          </w:p>
          <w:p w14:paraId="74BEF734" w14:textId="77777777" w:rsidR="00D448A4" w:rsidRPr="00DB4906" w:rsidRDefault="00D448A4" w:rsidP="00D448A4">
            <w:pPr>
              <w:rPr>
                <w:color w:val="000000" w:themeColor="text1"/>
              </w:rPr>
            </w:pPr>
          </w:p>
        </w:tc>
        <w:tc>
          <w:tcPr>
            <w:tcW w:w="5575" w:type="dxa"/>
            <w:tcBorders>
              <w:top w:val="nil"/>
              <w:left w:val="nil"/>
              <w:bottom w:val="nil"/>
              <w:right w:val="thickThinSmallGap" w:sz="24" w:space="0" w:color="auto"/>
            </w:tcBorders>
          </w:tcPr>
          <w:p w14:paraId="74221A84" w14:textId="25A76DC3" w:rsidR="000F6BF7" w:rsidRPr="00776B5C" w:rsidRDefault="00D448A4" w:rsidP="000F6BF7">
            <w:pPr>
              <w:jc w:val="both"/>
              <w:rPr>
                <w:sz w:val="20"/>
                <w:lang w:eastAsia="ru-RU"/>
              </w:rPr>
            </w:pPr>
            <w:r w:rsidRPr="00776B5C">
              <w:rPr>
                <w:sz w:val="20"/>
                <w:lang w:eastAsia="ru-RU"/>
              </w:rPr>
              <w:t xml:space="preserve">Лечение </w:t>
            </w:r>
            <w:r w:rsidR="000F6BF7" w:rsidRPr="00776B5C">
              <w:rPr>
                <w:sz w:val="20"/>
                <w:lang w:eastAsia="ru-RU"/>
              </w:rPr>
              <w:t>парциальных судорожных приступов</w:t>
            </w:r>
            <w:r w:rsidRPr="00776B5C">
              <w:rPr>
                <w:sz w:val="20"/>
                <w:lang w:eastAsia="ru-RU"/>
              </w:rPr>
              <w:t xml:space="preserve"> </w:t>
            </w:r>
            <w:r w:rsidR="000F6BF7" w:rsidRPr="00776B5C">
              <w:rPr>
                <w:sz w:val="20"/>
                <w:lang w:eastAsia="ru-RU"/>
              </w:rPr>
              <w:t>у взрослых, подростков и детей 4 лет и старше с эпилепсией. Д</w:t>
            </w:r>
            <w:r w:rsidR="00DD1B05" w:rsidRPr="00776B5C">
              <w:rPr>
                <w:sz w:val="20"/>
                <w:lang w:eastAsia="ru-RU"/>
              </w:rPr>
              <w:t>ополнительная терапия</w:t>
            </w:r>
            <w:r w:rsidR="000F6BF7" w:rsidRPr="00776B5C">
              <w:rPr>
                <w:sz w:val="20"/>
                <w:lang w:eastAsia="ru-RU"/>
              </w:rPr>
              <w:t xml:space="preserve"> первично-генерализованных тонико-клонических приступов у взрослых, подростков и детей 4 лет и старше с идиопатической генерализованной эпилепсией. </w:t>
            </w:r>
          </w:p>
          <w:p w14:paraId="5D1E7B9A" w14:textId="239DB47E" w:rsidR="00D448A4" w:rsidRPr="00A1562F" w:rsidRDefault="000F6BF7" w:rsidP="000F6BF7">
            <w:pPr>
              <w:jc w:val="both"/>
              <w:rPr>
                <w:bCs/>
              </w:rPr>
            </w:pPr>
            <w:r>
              <w:rPr>
                <w:lang w:eastAsia="ru-RU"/>
              </w:rPr>
              <w:t xml:space="preserve"> </w:t>
            </w:r>
          </w:p>
        </w:tc>
      </w:tr>
      <w:tr w:rsidR="00D448A4" w:rsidRPr="00904040" w14:paraId="608FB893" w14:textId="77777777" w:rsidTr="00D448A4">
        <w:trPr>
          <w:trHeight w:val="987"/>
        </w:trPr>
        <w:tc>
          <w:tcPr>
            <w:tcW w:w="3691" w:type="dxa"/>
            <w:tcBorders>
              <w:top w:val="nil"/>
              <w:left w:val="thinThickSmallGap" w:sz="24" w:space="0" w:color="auto"/>
              <w:bottom w:val="nil"/>
              <w:right w:val="nil"/>
            </w:tcBorders>
          </w:tcPr>
          <w:p w14:paraId="313484E6" w14:textId="77777777" w:rsidR="00D448A4" w:rsidRPr="00DB4906" w:rsidRDefault="00D448A4" w:rsidP="00D448A4">
            <w:pPr>
              <w:rPr>
                <w:rFonts w:eastAsia="Calibri"/>
                <w:b/>
                <w:color w:val="000000" w:themeColor="text1"/>
                <w:highlight w:val="yellow"/>
              </w:rPr>
            </w:pPr>
            <w:r w:rsidRPr="00DB4906">
              <w:rPr>
                <w:rFonts w:eastAsia="Calibri"/>
                <w:b/>
                <w:color w:val="000000" w:themeColor="text1"/>
              </w:rPr>
              <w:t>Идентификационный номер протокола клинического исследования:</w:t>
            </w:r>
          </w:p>
        </w:tc>
        <w:tc>
          <w:tcPr>
            <w:tcW w:w="5575" w:type="dxa"/>
            <w:tcBorders>
              <w:top w:val="nil"/>
              <w:left w:val="nil"/>
              <w:bottom w:val="nil"/>
              <w:right w:val="thickThinSmallGap" w:sz="24" w:space="0" w:color="auto"/>
            </w:tcBorders>
            <w:hideMark/>
          </w:tcPr>
          <w:p w14:paraId="46DB27B9" w14:textId="575F385D" w:rsidR="00D448A4" w:rsidRPr="00904040" w:rsidRDefault="00526807" w:rsidP="00D448A4">
            <w:pPr>
              <w:jc w:val="both"/>
              <w:rPr>
                <w:rFonts w:eastAsia="Calibri"/>
                <w:highlight w:val="yellow"/>
              </w:rPr>
            </w:pPr>
            <w:r w:rsidRPr="00526807">
              <w:rPr>
                <w:rFonts w:eastAsia="Calibri"/>
              </w:rPr>
              <w:t>CN031089275</w:t>
            </w:r>
          </w:p>
        </w:tc>
      </w:tr>
      <w:tr w:rsidR="00D448A4" w:rsidRPr="00DB4906" w14:paraId="48967308" w14:textId="77777777" w:rsidTr="00D448A4">
        <w:trPr>
          <w:trHeight w:val="461"/>
        </w:trPr>
        <w:tc>
          <w:tcPr>
            <w:tcW w:w="3691" w:type="dxa"/>
            <w:tcBorders>
              <w:top w:val="nil"/>
              <w:left w:val="thinThickSmallGap" w:sz="24" w:space="0" w:color="auto"/>
              <w:bottom w:val="nil"/>
              <w:right w:val="nil"/>
            </w:tcBorders>
          </w:tcPr>
          <w:p w14:paraId="04A8CD7A" w14:textId="77777777" w:rsidR="00D448A4" w:rsidRPr="00DB4906" w:rsidRDefault="00D448A4" w:rsidP="00D448A4">
            <w:pPr>
              <w:rPr>
                <w:b/>
                <w:bCs/>
                <w:iCs/>
                <w:color w:val="000000" w:themeColor="text1"/>
              </w:rPr>
            </w:pPr>
            <w:r w:rsidRPr="00DB4906">
              <w:rPr>
                <w:b/>
                <w:color w:val="000000" w:themeColor="text1"/>
              </w:rPr>
              <w:t>Номер версии:</w:t>
            </w:r>
          </w:p>
        </w:tc>
        <w:tc>
          <w:tcPr>
            <w:tcW w:w="5575" w:type="dxa"/>
            <w:tcBorders>
              <w:top w:val="nil"/>
              <w:left w:val="nil"/>
              <w:bottom w:val="nil"/>
              <w:right w:val="thickThinSmallGap" w:sz="24" w:space="0" w:color="auto"/>
            </w:tcBorders>
            <w:hideMark/>
          </w:tcPr>
          <w:p w14:paraId="5ADF6E47" w14:textId="77777777" w:rsidR="00D448A4" w:rsidRPr="00DB4906" w:rsidRDefault="00D448A4" w:rsidP="00D448A4">
            <w:pPr>
              <w:jc w:val="both"/>
              <w:rPr>
                <w:b/>
                <w:bCs/>
                <w:iCs/>
                <w:color w:val="000000" w:themeColor="text1"/>
              </w:rPr>
            </w:pPr>
            <w:r w:rsidRPr="00DB4906">
              <w:rPr>
                <w:color w:val="000000" w:themeColor="text1"/>
              </w:rPr>
              <w:t>1.0</w:t>
            </w:r>
          </w:p>
        </w:tc>
      </w:tr>
      <w:tr w:rsidR="00D448A4" w:rsidRPr="00A1562F" w14:paraId="17978C25" w14:textId="77777777" w:rsidTr="00334CFF">
        <w:trPr>
          <w:trHeight w:val="380"/>
        </w:trPr>
        <w:tc>
          <w:tcPr>
            <w:tcW w:w="3691" w:type="dxa"/>
            <w:tcBorders>
              <w:top w:val="nil"/>
              <w:left w:val="thinThickSmallGap" w:sz="24" w:space="0" w:color="auto"/>
              <w:bottom w:val="nil"/>
              <w:right w:val="nil"/>
            </w:tcBorders>
            <w:hideMark/>
          </w:tcPr>
          <w:p w14:paraId="4EC7E08F" w14:textId="77777777" w:rsidR="00D448A4" w:rsidRPr="006F13E9" w:rsidRDefault="00D448A4" w:rsidP="00D448A4">
            <w:pPr>
              <w:rPr>
                <w:rFonts w:eastAsia="Calibri"/>
                <w:b/>
                <w:color w:val="000000" w:themeColor="text1"/>
              </w:rPr>
            </w:pPr>
            <w:r w:rsidRPr="006F13E9">
              <w:rPr>
                <w:rFonts w:eastAsia="Calibri"/>
                <w:b/>
                <w:color w:val="000000" w:themeColor="text1"/>
              </w:rPr>
              <w:t>Дата версии:</w:t>
            </w:r>
          </w:p>
        </w:tc>
        <w:tc>
          <w:tcPr>
            <w:tcW w:w="5575" w:type="dxa"/>
            <w:tcBorders>
              <w:top w:val="nil"/>
              <w:left w:val="nil"/>
              <w:bottom w:val="nil"/>
              <w:right w:val="thickThinSmallGap" w:sz="24" w:space="0" w:color="auto"/>
            </w:tcBorders>
            <w:hideMark/>
          </w:tcPr>
          <w:p w14:paraId="64FEA1F1" w14:textId="31A2A350" w:rsidR="00D448A4" w:rsidRPr="000B4BDB" w:rsidRDefault="000B4BDB" w:rsidP="000B4BDB">
            <w:pPr>
              <w:jc w:val="both"/>
              <w:rPr>
                <w:rFonts w:eastAsia="Calibri"/>
                <w:highlight w:val="yellow"/>
              </w:rPr>
            </w:pPr>
            <w:r w:rsidRPr="000B4BDB">
              <w:rPr>
                <w:rFonts w:eastAsia="Calibri"/>
              </w:rPr>
              <w:t>ХХ</w:t>
            </w:r>
            <w:r w:rsidR="00D448A4" w:rsidRPr="000B4BDB">
              <w:rPr>
                <w:rFonts w:eastAsiaTheme="minorEastAsia"/>
              </w:rPr>
              <w:t xml:space="preserve"> </w:t>
            </w:r>
            <w:r w:rsidR="00520676" w:rsidRPr="000B4BDB">
              <w:rPr>
                <w:rFonts w:eastAsiaTheme="minorEastAsia"/>
              </w:rPr>
              <w:t>а</w:t>
            </w:r>
            <w:r w:rsidRPr="000B4BDB">
              <w:rPr>
                <w:rFonts w:eastAsiaTheme="minorEastAsia"/>
              </w:rPr>
              <w:t>вгуста</w:t>
            </w:r>
            <w:r w:rsidR="00520676" w:rsidRPr="000B4BDB">
              <w:rPr>
                <w:rFonts w:eastAsia="Calibri"/>
              </w:rPr>
              <w:t xml:space="preserve"> </w:t>
            </w:r>
            <w:r w:rsidR="00D448A4" w:rsidRPr="000B4BDB">
              <w:rPr>
                <w:rFonts w:eastAsia="Calibri"/>
              </w:rPr>
              <w:t>202</w:t>
            </w:r>
            <w:r w:rsidR="002324FB" w:rsidRPr="000B4BDB">
              <w:rPr>
                <w:rFonts w:eastAsia="Calibri"/>
              </w:rPr>
              <w:t>4</w:t>
            </w:r>
            <w:r w:rsidR="00D448A4" w:rsidRPr="000B4BDB">
              <w:rPr>
                <w:rFonts w:eastAsia="Calibri"/>
              </w:rPr>
              <w:t xml:space="preserve"> г.</w:t>
            </w:r>
          </w:p>
        </w:tc>
      </w:tr>
      <w:tr w:rsidR="00D448A4" w:rsidRPr="0017550C" w14:paraId="52FBF1D4" w14:textId="77777777" w:rsidTr="00334CFF">
        <w:trPr>
          <w:trHeight w:val="413"/>
        </w:trPr>
        <w:tc>
          <w:tcPr>
            <w:tcW w:w="3691" w:type="dxa"/>
            <w:tcBorders>
              <w:top w:val="nil"/>
              <w:left w:val="thinThickSmallGap" w:sz="24" w:space="0" w:color="auto"/>
              <w:bottom w:val="nil"/>
              <w:right w:val="nil"/>
            </w:tcBorders>
          </w:tcPr>
          <w:p w14:paraId="2BE82901" w14:textId="77777777" w:rsidR="00D448A4" w:rsidRPr="006F13E9" w:rsidRDefault="00D448A4" w:rsidP="00D448A4">
            <w:pPr>
              <w:rPr>
                <w:rFonts w:eastAsia="Calibri"/>
                <w:b/>
                <w:color w:val="000000" w:themeColor="text1"/>
              </w:rPr>
            </w:pPr>
            <w:r w:rsidRPr="006F13E9">
              <w:rPr>
                <w:rFonts w:eastAsia="Calibri"/>
                <w:b/>
                <w:color w:val="000000" w:themeColor="text1"/>
              </w:rPr>
              <w:t>Дата окончания сбора данных</w:t>
            </w:r>
          </w:p>
        </w:tc>
        <w:tc>
          <w:tcPr>
            <w:tcW w:w="5575" w:type="dxa"/>
            <w:tcBorders>
              <w:top w:val="nil"/>
              <w:left w:val="nil"/>
              <w:bottom w:val="nil"/>
              <w:right w:val="thickThinSmallGap" w:sz="24" w:space="0" w:color="auto"/>
            </w:tcBorders>
          </w:tcPr>
          <w:p w14:paraId="0479E2BC" w14:textId="5251B82F" w:rsidR="00D448A4" w:rsidRPr="00526807" w:rsidRDefault="000B4BDB" w:rsidP="00D448A4">
            <w:pPr>
              <w:jc w:val="both"/>
              <w:rPr>
                <w:rFonts w:eastAsia="Calibri"/>
                <w:color w:val="FF0000"/>
                <w:highlight w:val="yellow"/>
              </w:rPr>
            </w:pPr>
            <w:commentRangeStart w:id="1"/>
            <w:r w:rsidRPr="000B4BDB">
              <w:rPr>
                <w:rFonts w:eastAsia="Calibri"/>
              </w:rPr>
              <w:t>ХХ</w:t>
            </w:r>
            <w:r>
              <w:rPr>
                <w:rFonts w:eastAsia="Calibri"/>
              </w:rPr>
              <w:t xml:space="preserve"> _______ 2024 </w:t>
            </w:r>
            <w:commentRangeEnd w:id="1"/>
            <w:r w:rsidR="00053367">
              <w:rPr>
                <w:rStyle w:val="afb"/>
              </w:rPr>
              <w:commentReference w:id="1"/>
            </w:r>
            <w:r>
              <w:rPr>
                <w:rFonts w:eastAsia="Calibri"/>
              </w:rPr>
              <w:t>г.</w:t>
            </w:r>
          </w:p>
        </w:tc>
      </w:tr>
      <w:tr w:rsidR="00D448A4" w:rsidRPr="00DB4906" w14:paraId="18D496FA" w14:textId="77777777" w:rsidTr="00D448A4">
        <w:trPr>
          <w:trHeight w:val="563"/>
        </w:trPr>
        <w:tc>
          <w:tcPr>
            <w:tcW w:w="3691" w:type="dxa"/>
            <w:tcBorders>
              <w:top w:val="nil"/>
              <w:left w:val="thinThickSmallGap" w:sz="24" w:space="0" w:color="auto"/>
              <w:bottom w:val="nil"/>
              <w:right w:val="nil"/>
            </w:tcBorders>
            <w:hideMark/>
          </w:tcPr>
          <w:p w14:paraId="26794050" w14:textId="77777777" w:rsidR="00D448A4" w:rsidRPr="006F13E9" w:rsidRDefault="00D448A4" w:rsidP="00D448A4">
            <w:pPr>
              <w:rPr>
                <w:b/>
                <w:bCs/>
                <w:iCs/>
                <w:color w:val="000000" w:themeColor="text1"/>
              </w:rPr>
            </w:pPr>
            <w:r w:rsidRPr="006F13E9">
              <w:rPr>
                <w:b/>
                <w:color w:val="000000" w:themeColor="text1"/>
              </w:rPr>
              <w:t>Заменяет предыдущую версию номер:</w:t>
            </w:r>
          </w:p>
        </w:tc>
        <w:tc>
          <w:tcPr>
            <w:tcW w:w="5575" w:type="dxa"/>
            <w:tcBorders>
              <w:top w:val="nil"/>
              <w:left w:val="nil"/>
              <w:bottom w:val="nil"/>
              <w:right w:val="thickThinSmallGap" w:sz="24" w:space="0" w:color="auto"/>
            </w:tcBorders>
            <w:hideMark/>
          </w:tcPr>
          <w:p w14:paraId="14A4FEED" w14:textId="77777777" w:rsidR="00D448A4" w:rsidRPr="006F13E9" w:rsidRDefault="00D448A4" w:rsidP="00D448A4">
            <w:pPr>
              <w:jc w:val="both"/>
              <w:rPr>
                <w:b/>
                <w:bCs/>
                <w:iCs/>
                <w:color w:val="000000" w:themeColor="text1"/>
              </w:rPr>
            </w:pPr>
            <w:r w:rsidRPr="006F13E9">
              <w:rPr>
                <w:color w:val="000000" w:themeColor="text1"/>
              </w:rPr>
              <w:t xml:space="preserve">Не применимо </w:t>
            </w:r>
          </w:p>
        </w:tc>
      </w:tr>
      <w:tr w:rsidR="00D448A4" w:rsidRPr="00DB4906" w14:paraId="16A5BC36" w14:textId="77777777" w:rsidTr="00D448A4">
        <w:trPr>
          <w:trHeight w:val="265"/>
        </w:trPr>
        <w:tc>
          <w:tcPr>
            <w:tcW w:w="3691" w:type="dxa"/>
            <w:tcBorders>
              <w:top w:val="nil"/>
              <w:left w:val="thinThickSmallGap" w:sz="24" w:space="0" w:color="auto"/>
              <w:bottom w:val="nil"/>
              <w:right w:val="nil"/>
            </w:tcBorders>
          </w:tcPr>
          <w:p w14:paraId="2EB0B63C" w14:textId="77777777" w:rsidR="00D448A4" w:rsidRPr="00DB4906" w:rsidRDefault="00D448A4" w:rsidP="00D448A4">
            <w:pPr>
              <w:rPr>
                <w:b/>
                <w:color w:val="000000" w:themeColor="text1"/>
              </w:rPr>
            </w:pPr>
            <w:r w:rsidRPr="00DB4906">
              <w:rPr>
                <w:b/>
                <w:color w:val="000000" w:themeColor="text1"/>
              </w:rPr>
              <w:t>Дата предыдущей версии:</w:t>
            </w:r>
          </w:p>
        </w:tc>
        <w:tc>
          <w:tcPr>
            <w:tcW w:w="5575" w:type="dxa"/>
            <w:tcBorders>
              <w:top w:val="nil"/>
              <w:left w:val="nil"/>
              <w:bottom w:val="nil"/>
              <w:right w:val="thickThinSmallGap" w:sz="24" w:space="0" w:color="auto"/>
            </w:tcBorders>
          </w:tcPr>
          <w:p w14:paraId="4C4BE53A" w14:textId="77777777" w:rsidR="00D448A4" w:rsidRPr="00DB4906" w:rsidRDefault="00D448A4" w:rsidP="00D448A4">
            <w:pPr>
              <w:rPr>
                <w:color w:val="000000" w:themeColor="text1"/>
                <w:lang w:val="en-US"/>
              </w:rPr>
            </w:pPr>
            <w:r w:rsidRPr="00DB4906">
              <w:rPr>
                <w:color w:val="000000" w:themeColor="text1"/>
              </w:rPr>
              <w:t>Не применимо</w:t>
            </w:r>
          </w:p>
        </w:tc>
      </w:tr>
      <w:tr w:rsidR="00D448A4" w:rsidRPr="00DB4906" w14:paraId="563159DB" w14:textId="77777777" w:rsidTr="00D448A4">
        <w:trPr>
          <w:trHeight w:val="1635"/>
        </w:trPr>
        <w:tc>
          <w:tcPr>
            <w:tcW w:w="3691" w:type="dxa"/>
            <w:tcBorders>
              <w:top w:val="single" w:sz="4" w:space="0" w:color="auto"/>
              <w:left w:val="thinThickSmallGap" w:sz="24" w:space="0" w:color="auto"/>
              <w:bottom w:val="nil"/>
              <w:right w:val="nil"/>
            </w:tcBorders>
          </w:tcPr>
          <w:p w14:paraId="6F322ACC" w14:textId="77777777" w:rsidR="00D448A4" w:rsidRPr="00DB4906" w:rsidRDefault="00D448A4" w:rsidP="00D448A4">
            <w:pPr>
              <w:rPr>
                <w:rFonts w:eastAsia="Calibri"/>
                <w:b/>
                <w:color w:val="000000" w:themeColor="text1"/>
              </w:rPr>
            </w:pPr>
            <w:r w:rsidRPr="00DB4906">
              <w:rPr>
                <w:rFonts w:eastAsia="Calibri"/>
                <w:b/>
                <w:color w:val="000000" w:themeColor="text1"/>
              </w:rPr>
              <w:t>Наименование/имя и адрес спонсора (монитора) клинического исследования:</w:t>
            </w:r>
          </w:p>
          <w:p w14:paraId="72A0C360" w14:textId="77777777" w:rsidR="00D448A4" w:rsidRPr="00DB4906" w:rsidRDefault="00D448A4" w:rsidP="00D448A4">
            <w:pPr>
              <w:rPr>
                <w:rFonts w:eastAsia="Calibri"/>
                <w:color w:val="000000" w:themeColor="text1"/>
              </w:rPr>
            </w:pPr>
          </w:p>
        </w:tc>
        <w:tc>
          <w:tcPr>
            <w:tcW w:w="5575" w:type="dxa"/>
            <w:tcBorders>
              <w:top w:val="single" w:sz="4" w:space="0" w:color="auto"/>
              <w:left w:val="nil"/>
              <w:bottom w:val="nil"/>
              <w:right w:val="thickThinSmallGap" w:sz="24" w:space="0" w:color="auto"/>
            </w:tcBorders>
            <w:hideMark/>
          </w:tcPr>
          <w:p w14:paraId="1C74300A" w14:textId="77777777" w:rsidR="00D448A4" w:rsidRPr="0017550C" w:rsidRDefault="00D448A4" w:rsidP="00D448A4">
            <w:pPr>
              <w:jc w:val="both"/>
              <w:rPr>
                <w:rFonts w:eastAsia="Calibri"/>
              </w:rPr>
            </w:pPr>
            <w:r w:rsidRPr="0017550C">
              <w:rPr>
                <w:rFonts w:eastAsia="Calibri"/>
              </w:rPr>
              <w:t xml:space="preserve">АО «Р-Фарм», Россия </w:t>
            </w:r>
          </w:p>
          <w:p w14:paraId="3063B458" w14:textId="77777777" w:rsidR="00D448A4" w:rsidRPr="0017550C" w:rsidRDefault="00D448A4" w:rsidP="00D448A4">
            <w:pPr>
              <w:jc w:val="both"/>
              <w:rPr>
                <w:rFonts w:eastAsia="Calibri"/>
              </w:rPr>
            </w:pPr>
            <w:r w:rsidRPr="0017550C">
              <w:rPr>
                <w:rFonts w:eastAsia="Calibri"/>
              </w:rPr>
              <w:t xml:space="preserve">Юридический адрес: </w:t>
            </w:r>
            <w:r w:rsidRPr="0017550C">
              <w:t>123154, Москва, ул.  Берзарина, д. 19, корп. 1.</w:t>
            </w:r>
          </w:p>
          <w:p w14:paraId="7C0A5D18" w14:textId="77777777" w:rsidR="00D448A4" w:rsidRPr="0017550C" w:rsidRDefault="00D448A4" w:rsidP="00D448A4">
            <w:pPr>
              <w:jc w:val="both"/>
              <w:rPr>
                <w:rFonts w:eastAsia="Calibri"/>
              </w:rPr>
            </w:pPr>
            <w:r w:rsidRPr="0017550C">
              <w:rPr>
                <w:rFonts w:eastAsia="Calibri"/>
              </w:rPr>
              <w:t>Тел.: +7 (495) 956-79-37, факс: +7 (495) 956-79-38.</w:t>
            </w:r>
          </w:p>
          <w:p w14:paraId="34A26CB6" w14:textId="77777777" w:rsidR="00D448A4" w:rsidRPr="00DB4906" w:rsidRDefault="00D448A4" w:rsidP="00D448A4">
            <w:pPr>
              <w:jc w:val="both"/>
              <w:rPr>
                <w:rFonts w:eastAsia="Calibri"/>
                <w:color w:val="000000" w:themeColor="text1"/>
              </w:rPr>
            </w:pPr>
            <w:r w:rsidRPr="0017550C">
              <w:rPr>
                <w:rFonts w:eastAsia="Calibri"/>
              </w:rPr>
              <w:t xml:space="preserve">Эл. почта: </w:t>
            </w:r>
            <w:r w:rsidRPr="0017550C">
              <w:rPr>
                <w:lang w:val="en-US"/>
              </w:rPr>
              <w:t>info</w:t>
            </w:r>
            <w:r w:rsidRPr="0017550C">
              <w:t>@</w:t>
            </w:r>
            <w:r w:rsidRPr="0017550C">
              <w:rPr>
                <w:lang w:val="en-US"/>
              </w:rPr>
              <w:t>rpharm</w:t>
            </w:r>
            <w:r w:rsidRPr="0017550C">
              <w:t>.</w:t>
            </w:r>
            <w:r w:rsidRPr="0017550C">
              <w:rPr>
                <w:lang w:val="en-US"/>
              </w:rPr>
              <w:t>ru</w:t>
            </w:r>
          </w:p>
        </w:tc>
      </w:tr>
      <w:tr w:rsidR="00D448A4" w:rsidRPr="00DB4906" w14:paraId="44FC7F5F" w14:textId="77777777" w:rsidTr="00D448A4">
        <w:trPr>
          <w:trHeight w:val="2136"/>
        </w:trPr>
        <w:tc>
          <w:tcPr>
            <w:tcW w:w="3691" w:type="dxa"/>
            <w:tcBorders>
              <w:top w:val="single" w:sz="4" w:space="0" w:color="auto"/>
              <w:left w:val="thinThickSmallGap" w:sz="24" w:space="0" w:color="auto"/>
              <w:bottom w:val="nil"/>
              <w:right w:val="nil"/>
            </w:tcBorders>
          </w:tcPr>
          <w:p w14:paraId="3E511B4C" w14:textId="77777777" w:rsidR="00D448A4" w:rsidRPr="00DB4906" w:rsidRDefault="00D448A4" w:rsidP="00D448A4">
            <w:pPr>
              <w:rPr>
                <w:rFonts w:eastAsia="Calibri"/>
                <w:color w:val="000000" w:themeColor="text1"/>
              </w:rPr>
            </w:pPr>
            <w:r w:rsidRPr="00F14624">
              <w:rPr>
                <w:rFonts w:eastAsia="Calibri"/>
                <w:b/>
              </w:rPr>
              <w:t>Ф.И.О., должность, адрес и номер телефона назначенного спонсором медицинского эксперта по данному исследованию:</w:t>
            </w:r>
          </w:p>
        </w:tc>
        <w:tc>
          <w:tcPr>
            <w:tcW w:w="5575" w:type="dxa"/>
            <w:tcBorders>
              <w:top w:val="single" w:sz="4" w:space="0" w:color="auto"/>
              <w:left w:val="nil"/>
              <w:bottom w:val="nil"/>
              <w:right w:val="thickThinSmallGap" w:sz="24" w:space="0" w:color="auto"/>
            </w:tcBorders>
          </w:tcPr>
          <w:p w14:paraId="48910C4C" w14:textId="77777777" w:rsidR="00D448A4" w:rsidRPr="0064125E" w:rsidRDefault="00D448A4" w:rsidP="00D448A4">
            <w:pPr>
              <w:jc w:val="both"/>
              <w:rPr>
                <w:b/>
              </w:rPr>
            </w:pPr>
            <w:r w:rsidRPr="0064125E">
              <w:rPr>
                <w:b/>
              </w:rPr>
              <w:t>Отпущенникова Мария Викторовна</w:t>
            </w:r>
          </w:p>
          <w:p w14:paraId="7F91A9B4" w14:textId="77777777" w:rsidR="00D448A4" w:rsidRPr="0064125E" w:rsidRDefault="00D448A4" w:rsidP="00D448A4">
            <w:pPr>
              <w:jc w:val="both"/>
              <w:rPr>
                <w:sz w:val="20"/>
                <w:szCs w:val="20"/>
              </w:rPr>
            </w:pPr>
            <w:r w:rsidRPr="0064125E">
              <w:rPr>
                <w:sz w:val="20"/>
                <w:szCs w:val="20"/>
              </w:rPr>
              <w:t>Медицинский монитор Отдела локальных клинических исследований Департамента доклинической и клинической разработки Медицинской дирекции АО «Р-Фарм» (ГК «Р-Фарм»)</w:t>
            </w:r>
          </w:p>
          <w:p w14:paraId="12286663" w14:textId="77777777" w:rsidR="00D448A4" w:rsidRPr="0064125E" w:rsidRDefault="00D448A4" w:rsidP="00D448A4">
            <w:pPr>
              <w:jc w:val="both"/>
              <w:rPr>
                <w:sz w:val="20"/>
                <w:szCs w:val="20"/>
              </w:rPr>
            </w:pPr>
            <w:r w:rsidRPr="0064125E">
              <w:rPr>
                <w:sz w:val="20"/>
                <w:szCs w:val="20"/>
              </w:rPr>
              <w:t>Адрес: Россия, 123154, Москва, Ленинский проспект, д.111, к.1.</w:t>
            </w:r>
          </w:p>
          <w:p w14:paraId="32ECB184" w14:textId="77777777" w:rsidR="00D448A4" w:rsidRPr="0064125E" w:rsidRDefault="00D448A4" w:rsidP="00D448A4">
            <w:pPr>
              <w:jc w:val="both"/>
              <w:rPr>
                <w:sz w:val="20"/>
                <w:szCs w:val="20"/>
              </w:rPr>
            </w:pPr>
            <w:r w:rsidRPr="0064125E">
              <w:rPr>
                <w:sz w:val="20"/>
                <w:szCs w:val="20"/>
              </w:rPr>
              <w:t>Тел.: +7 (967) 532-86-43.</w:t>
            </w:r>
          </w:p>
          <w:p w14:paraId="3D62EEB8" w14:textId="77777777" w:rsidR="00D448A4" w:rsidRPr="0064125E" w:rsidRDefault="00D448A4" w:rsidP="00D448A4">
            <w:pPr>
              <w:jc w:val="both"/>
              <w:rPr>
                <w:rFonts w:eastAsia="Calibri"/>
                <w:sz w:val="20"/>
              </w:rPr>
            </w:pPr>
            <w:r w:rsidRPr="0064125E">
              <w:rPr>
                <w:sz w:val="22"/>
              </w:rPr>
              <w:t>Эл. почта: mv.</w:t>
            </w:r>
            <w:r w:rsidRPr="0064125E">
              <w:rPr>
                <w:sz w:val="22"/>
                <w:lang w:val="en-US"/>
              </w:rPr>
              <w:t>otpuschennikova</w:t>
            </w:r>
            <w:r w:rsidRPr="0064125E">
              <w:rPr>
                <w:sz w:val="22"/>
              </w:rPr>
              <w:t>@rpharm.ru</w:t>
            </w:r>
          </w:p>
          <w:p w14:paraId="176CD38D" w14:textId="77777777" w:rsidR="00D448A4" w:rsidRPr="00DB4906" w:rsidRDefault="00D448A4" w:rsidP="00D448A4">
            <w:pPr>
              <w:jc w:val="both"/>
              <w:rPr>
                <w:rFonts w:eastAsia="Calibri"/>
                <w:color w:val="000000" w:themeColor="text1"/>
                <w:lang w:val="de-DE"/>
              </w:rPr>
            </w:pPr>
          </w:p>
        </w:tc>
      </w:tr>
      <w:tr w:rsidR="00D448A4" w:rsidRPr="002E30B9" w14:paraId="4C6C180F" w14:textId="77777777" w:rsidTr="002416CC">
        <w:trPr>
          <w:trHeight w:val="1625"/>
        </w:trPr>
        <w:tc>
          <w:tcPr>
            <w:tcW w:w="926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25AF2D5D" w14:textId="77777777" w:rsidR="00D448A4" w:rsidRPr="002E30B9" w:rsidRDefault="00D448A4" w:rsidP="00D448A4">
            <w:pPr>
              <w:jc w:val="center"/>
              <w:rPr>
                <w:rFonts w:eastAsia="Calibri"/>
                <w:color w:val="000000" w:themeColor="text1"/>
                <w:sz w:val="20"/>
                <w:szCs w:val="20"/>
              </w:rPr>
            </w:pPr>
            <w:r w:rsidRPr="005E6358">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Pr>
                <w:rFonts w:eastAsia="Calibri"/>
                <w:color w:val="000000" w:themeColor="text1"/>
                <w:sz w:val="20"/>
                <w:szCs w:val="20"/>
              </w:rPr>
              <w:t>АО «Р-Фарм»</w:t>
            </w:r>
            <w:r w:rsidRPr="005E6358">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69E3D808" w14:textId="77777777" w:rsidR="00D448A4" w:rsidRDefault="00D448A4" w:rsidP="00D448A4">
      <w:pPr>
        <w:pStyle w:val="1"/>
        <w:sectPr w:rsidR="00D448A4" w:rsidSect="00D448A4">
          <w:headerReference w:type="default" r:id="rId10"/>
          <w:footerReference w:type="default" r:id="rId11"/>
          <w:headerReference w:type="first" r:id="rId12"/>
          <w:pgSz w:w="11906" w:h="16838"/>
          <w:pgMar w:top="1134" w:right="849" w:bottom="1134" w:left="1701" w:header="708" w:footer="709" w:gutter="0"/>
          <w:cols w:space="708"/>
          <w:docGrid w:linePitch="360"/>
        </w:sectPr>
      </w:pPr>
    </w:p>
    <w:p w14:paraId="64E389EA" w14:textId="77777777" w:rsidR="00D448A4" w:rsidRDefault="00D448A4" w:rsidP="00D448A4">
      <w:pPr>
        <w:pStyle w:val="1"/>
        <w:numPr>
          <w:ilvl w:val="0"/>
          <w:numId w:val="0"/>
        </w:numPr>
      </w:pPr>
      <w:bookmarkStart w:id="2" w:name="_Toc179551951"/>
      <w:r w:rsidRPr="005E6358">
        <w:lastRenderedPageBreak/>
        <w:t>СОДЕРЖАНИЕ</w:t>
      </w:r>
      <w:bookmarkEnd w:id="2"/>
    </w:p>
    <w:p w14:paraId="082EBC24" w14:textId="77777777" w:rsidR="00D448A4" w:rsidRPr="00CD7CD6" w:rsidRDefault="00D448A4" w:rsidP="00D448A4"/>
    <w:p w14:paraId="285AD5E2" w14:textId="35CD95C0" w:rsidR="00C83A7D" w:rsidRDefault="00D448A4" w:rsidP="00C83A7D">
      <w:pPr>
        <w:pStyle w:val="16"/>
        <w:jc w:val="both"/>
        <w:rPr>
          <w:rFonts w:asciiTheme="minorHAnsi" w:eastAsiaTheme="minorEastAsia" w:hAnsiTheme="minorHAnsi" w:cstheme="minorBidi"/>
          <w:noProof/>
          <w:sz w:val="22"/>
          <w:lang w:eastAsia="ru-RU"/>
        </w:rPr>
      </w:pPr>
      <w:r w:rsidRPr="00AE703C">
        <w:rPr>
          <w:color w:val="000000" w:themeColor="text1"/>
          <w:szCs w:val="24"/>
        </w:rPr>
        <w:fldChar w:fldCharType="begin"/>
      </w:r>
      <w:r w:rsidRPr="00AE703C">
        <w:rPr>
          <w:color w:val="000000" w:themeColor="text1"/>
          <w:szCs w:val="24"/>
        </w:rPr>
        <w:instrText xml:space="preserve"> TOC \o "1-5" \h \z \u </w:instrText>
      </w:r>
      <w:r w:rsidRPr="00AE703C">
        <w:rPr>
          <w:color w:val="000000" w:themeColor="text1"/>
          <w:szCs w:val="24"/>
        </w:rPr>
        <w:fldChar w:fldCharType="separate"/>
      </w:r>
      <w:hyperlink w:anchor="_Toc179551951" w:history="1">
        <w:r w:rsidR="00C83A7D" w:rsidRPr="00C00C2B">
          <w:rPr>
            <w:rStyle w:val="aff"/>
            <w:noProof/>
          </w:rPr>
          <w:t>СОДЕРЖАНИЕ</w:t>
        </w:r>
        <w:r w:rsidR="00C83A7D">
          <w:rPr>
            <w:noProof/>
            <w:webHidden/>
          </w:rPr>
          <w:tab/>
        </w:r>
        <w:r w:rsidR="00C83A7D">
          <w:rPr>
            <w:noProof/>
            <w:webHidden/>
          </w:rPr>
          <w:fldChar w:fldCharType="begin"/>
        </w:r>
        <w:r w:rsidR="00C83A7D">
          <w:rPr>
            <w:noProof/>
            <w:webHidden/>
          </w:rPr>
          <w:instrText xml:space="preserve"> PAGEREF _Toc179551951 \h </w:instrText>
        </w:r>
        <w:r w:rsidR="00C83A7D">
          <w:rPr>
            <w:noProof/>
            <w:webHidden/>
          </w:rPr>
        </w:r>
        <w:r w:rsidR="00C83A7D">
          <w:rPr>
            <w:noProof/>
            <w:webHidden/>
          </w:rPr>
          <w:fldChar w:fldCharType="separate"/>
        </w:r>
        <w:r w:rsidR="00C83A7D">
          <w:rPr>
            <w:noProof/>
            <w:webHidden/>
          </w:rPr>
          <w:t>2</w:t>
        </w:r>
        <w:r w:rsidR="00C83A7D">
          <w:rPr>
            <w:noProof/>
            <w:webHidden/>
          </w:rPr>
          <w:fldChar w:fldCharType="end"/>
        </w:r>
      </w:hyperlink>
    </w:p>
    <w:p w14:paraId="3FCC17F8" w14:textId="58B0D1A6" w:rsidR="00C83A7D" w:rsidRDefault="00053367" w:rsidP="00C83A7D">
      <w:pPr>
        <w:pStyle w:val="16"/>
        <w:jc w:val="both"/>
        <w:rPr>
          <w:rFonts w:asciiTheme="minorHAnsi" w:eastAsiaTheme="minorEastAsia" w:hAnsiTheme="minorHAnsi" w:cstheme="minorBidi"/>
          <w:noProof/>
          <w:sz w:val="22"/>
          <w:lang w:eastAsia="ru-RU"/>
        </w:rPr>
      </w:pPr>
      <w:hyperlink w:anchor="_Toc179551952" w:history="1">
        <w:r w:rsidR="00C83A7D" w:rsidRPr="00C00C2B">
          <w:rPr>
            <w:rStyle w:val="aff"/>
            <w:noProof/>
          </w:rPr>
          <w:t>СПИСОК ТАБЛИЦ</w:t>
        </w:r>
        <w:r w:rsidR="00C83A7D">
          <w:rPr>
            <w:noProof/>
            <w:webHidden/>
          </w:rPr>
          <w:tab/>
        </w:r>
        <w:r w:rsidR="00C83A7D">
          <w:rPr>
            <w:noProof/>
            <w:webHidden/>
          </w:rPr>
          <w:fldChar w:fldCharType="begin"/>
        </w:r>
        <w:r w:rsidR="00C83A7D">
          <w:rPr>
            <w:noProof/>
            <w:webHidden/>
          </w:rPr>
          <w:instrText xml:space="preserve"> PAGEREF _Toc179551952 \h </w:instrText>
        </w:r>
        <w:r w:rsidR="00C83A7D">
          <w:rPr>
            <w:noProof/>
            <w:webHidden/>
          </w:rPr>
        </w:r>
        <w:r w:rsidR="00C83A7D">
          <w:rPr>
            <w:noProof/>
            <w:webHidden/>
          </w:rPr>
          <w:fldChar w:fldCharType="separate"/>
        </w:r>
        <w:r w:rsidR="00C83A7D">
          <w:rPr>
            <w:noProof/>
            <w:webHidden/>
          </w:rPr>
          <w:t>4</w:t>
        </w:r>
        <w:r w:rsidR="00C83A7D">
          <w:rPr>
            <w:noProof/>
            <w:webHidden/>
          </w:rPr>
          <w:fldChar w:fldCharType="end"/>
        </w:r>
      </w:hyperlink>
    </w:p>
    <w:p w14:paraId="13C048E8" w14:textId="627A2A02" w:rsidR="00C83A7D" w:rsidRDefault="00053367" w:rsidP="00C83A7D">
      <w:pPr>
        <w:pStyle w:val="16"/>
        <w:jc w:val="both"/>
        <w:rPr>
          <w:rFonts w:asciiTheme="minorHAnsi" w:eastAsiaTheme="minorEastAsia" w:hAnsiTheme="minorHAnsi" w:cstheme="minorBidi"/>
          <w:noProof/>
          <w:sz w:val="22"/>
          <w:lang w:eastAsia="ru-RU"/>
        </w:rPr>
      </w:pPr>
      <w:hyperlink w:anchor="_Toc179551953" w:history="1">
        <w:r w:rsidR="00C83A7D" w:rsidRPr="00C00C2B">
          <w:rPr>
            <w:rStyle w:val="aff"/>
            <w:b/>
            <w:noProof/>
          </w:rPr>
          <w:t>ЛИСТ СОГЛАСОВАНИЯ</w:t>
        </w:r>
        <w:r w:rsidR="00C83A7D">
          <w:rPr>
            <w:noProof/>
            <w:webHidden/>
          </w:rPr>
          <w:tab/>
        </w:r>
        <w:r w:rsidR="00C83A7D">
          <w:rPr>
            <w:noProof/>
            <w:webHidden/>
          </w:rPr>
          <w:fldChar w:fldCharType="begin"/>
        </w:r>
        <w:r w:rsidR="00C83A7D">
          <w:rPr>
            <w:noProof/>
            <w:webHidden/>
          </w:rPr>
          <w:instrText xml:space="preserve"> PAGEREF _Toc179551953 \h </w:instrText>
        </w:r>
        <w:r w:rsidR="00C83A7D">
          <w:rPr>
            <w:noProof/>
            <w:webHidden/>
          </w:rPr>
        </w:r>
        <w:r w:rsidR="00C83A7D">
          <w:rPr>
            <w:noProof/>
            <w:webHidden/>
          </w:rPr>
          <w:fldChar w:fldCharType="separate"/>
        </w:r>
        <w:r w:rsidR="00C83A7D">
          <w:rPr>
            <w:noProof/>
            <w:webHidden/>
          </w:rPr>
          <w:t>6</w:t>
        </w:r>
        <w:r w:rsidR="00C83A7D">
          <w:rPr>
            <w:noProof/>
            <w:webHidden/>
          </w:rPr>
          <w:fldChar w:fldCharType="end"/>
        </w:r>
      </w:hyperlink>
    </w:p>
    <w:p w14:paraId="52B9AE84" w14:textId="5E90C401" w:rsidR="00C83A7D" w:rsidRDefault="00053367" w:rsidP="00C83A7D">
      <w:pPr>
        <w:pStyle w:val="16"/>
        <w:jc w:val="both"/>
        <w:rPr>
          <w:rFonts w:asciiTheme="minorHAnsi" w:eastAsiaTheme="minorEastAsia" w:hAnsiTheme="minorHAnsi" w:cstheme="minorBidi"/>
          <w:noProof/>
          <w:sz w:val="22"/>
          <w:lang w:eastAsia="ru-RU"/>
        </w:rPr>
      </w:pPr>
      <w:hyperlink w:anchor="_Toc179551954" w:history="1">
        <w:r w:rsidR="00C83A7D" w:rsidRPr="00C00C2B">
          <w:rPr>
            <w:rStyle w:val="aff"/>
            <w:noProof/>
          </w:rPr>
          <w:t>СПИСОК СОКРАЩЕНИЙ</w:t>
        </w:r>
        <w:r w:rsidR="00C83A7D">
          <w:rPr>
            <w:noProof/>
            <w:webHidden/>
          </w:rPr>
          <w:tab/>
        </w:r>
        <w:r w:rsidR="00C83A7D">
          <w:rPr>
            <w:noProof/>
            <w:webHidden/>
          </w:rPr>
          <w:fldChar w:fldCharType="begin"/>
        </w:r>
        <w:r w:rsidR="00C83A7D">
          <w:rPr>
            <w:noProof/>
            <w:webHidden/>
          </w:rPr>
          <w:instrText xml:space="preserve"> PAGEREF _Toc179551954 \h </w:instrText>
        </w:r>
        <w:r w:rsidR="00C83A7D">
          <w:rPr>
            <w:noProof/>
            <w:webHidden/>
          </w:rPr>
        </w:r>
        <w:r w:rsidR="00C83A7D">
          <w:rPr>
            <w:noProof/>
            <w:webHidden/>
          </w:rPr>
          <w:fldChar w:fldCharType="separate"/>
        </w:r>
        <w:r w:rsidR="00C83A7D">
          <w:rPr>
            <w:noProof/>
            <w:webHidden/>
          </w:rPr>
          <w:t>7</w:t>
        </w:r>
        <w:r w:rsidR="00C83A7D">
          <w:rPr>
            <w:noProof/>
            <w:webHidden/>
          </w:rPr>
          <w:fldChar w:fldCharType="end"/>
        </w:r>
      </w:hyperlink>
    </w:p>
    <w:p w14:paraId="3868EDAC" w14:textId="78DCCDD4" w:rsidR="00C83A7D" w:rsidRDefault="00053367" w:rsidP="00C83A7D">
      <w:pPr>
        <w:pStyle w:val="16"/>
        <w:jc w:val="both"/>
        <w:rPr>
          <w:rFonts w:asciiTheme="minorHAnsi" w:eastAsiaTheme="minorEastAsia" w:hAnsiTheme="minorHAnsi" w:cstheme="minorBidi"/>
          <w:noProof/>
          <w:sz w:val="22"/>
          <w:lang w:eastAsia="ru-RU"/>
        </w:rPr>
      </w:pPr>
      <w:hyperlink w:anchor="_Toc179551955" w:history="1">
        <w:r w:rsidR="00C83A7D" w:rsidRPr="00C00C2B">
          <w:rPr>
            <w:rStyle w:val="aff"/>
            <w:noProof/>
          </w:rPr>
          <w:t>ИСТОРИЯ ДОКУМЕНТА</w:t>
        </w:r>
        <w:r w:rsidR="00C83A7D">
          <w:rPr>
            <w:noProof/>
            <w:webHidden/>
          </w:rPr>
          <w:tab/>
        </w:r>
        <w:r w:rsidR="00C83A7D">
          <w:rPr>
            <w:noProof/>
            <w:webHidden/>
          </w:rPr>
          <w:fldChar w:fldCharType="begin"/>
        </w:r>
        <w:r w:rsidR="00C83A7D">
          <w:rPr>
            <w:noProof/>
            <w:webHidden/>
          </w:rPr>
          <w:instrText xml:space="preserve"> PAGEREF _Toc179551955 \h </w:instrText>
        </w:r>
        <w:r w:rsidR="00C83A7D">
          <w:rPr>
            <w:noProof/>
            <w:webHidden/>
          </w:rPr>
        </w:r>
        <w:r w:rsidR="00C83A7D">
          <w:rPr>
            <w:noProof/>
            <w:webHidden/>
          </w:rPr>
          <w:fldChar w:fldCharType="separate"/>
        </w:r>
        <w:r w:rsidR="00C83A7D">
          <w:rPr>
            <w:noProof/>
            <w:webHidden/>
          </w:rPr>
          <w:t>8</w:t>
        </w:r>
        <w:r w:rsidR="00C83A7D">
          <w:rPr>
            <w:noProof/>
            <w:webHidden/>
          </w:rPr>
          <w:fldChar w:fldCharType="end"/>
        </w:r>
      </w:hyperlink>
    </w:p>
    <w:p w14:paraId="2C72B2A8" w14:textId="043FAB33" w:rsidR="00C83A7D" w:rsidRDefault="00053367" w:rsidP="00C83A7D">
      <w:pPr>
        <w:pStyle w:val="16"/>
        <w:jc w:val="both"/>
        <w:rPr>
          <w:rFonts w:asciiTheme="minorHAnsi" w:eastAsiaTheme="minorEastAsia" w:hAnsiTheme="minorHAnsi" w:cstheme="minorBidi"/>
          <w:noProof/>
          <w:sz w:val="22"/>
          <w:lang w:eastAsia="ru-RU"/>
        </w:rPr>
      </w:pPr>
      <w:hyperlink w:anchor="_Toc179551956" w:history="1">
        <w:r w:rsidR="00C83A7D" w:rsidRPr="00C00C2B">
          <w:rPr>
            <w:rStyle w:val="aff"/>
            <w:noProof/>
          </w:rPr>
          <w:t>РЕЗЮМЕ</w:t>
        </w:r>
        <w:r w:rsidR="00C83A7D">
          <w:rPr>
            <w:noProof/>
            <w:webHidden/>
          </w:rPr>
          <w:tab/>
        </w:r>
        <w:r w:rsidR="00C83A7D">
          <w:rPr>
            <w:noProof/>
            <w:webHidden/>
          </w:rPr>
          <w:fldChar w:fldCharType="begin"/>
        </w:r>
        <w:r w:rsidR="00C83A7D">
          <w:rPr>
            <w:noProof/>
            <w:webHidden/>
          </w:rPr>
          <w:instrText xml:space="preserve"> PAGEREF _Toc179551956 \h </w:instrText>
        </w:r>
        <w:r w:rsidR="00C83A7D">
          <w:rPr>
            <w:noProof/>
            <w:webHidden/>
          </w:rPr>
        </w:r>
        <w:r w:rsidR="00C83A7D">
          <w:rPr>
            <w:noProof/>
            <w:webHidden/>
          </w:rPr>
          <w:fldChar w:fldCharType="separate"/>
        </w:r>
        <w:r w:rsidR="00C83A7D">
          <w:rPr>
            <w:noProof/>
            <w:webHidden/>
          </w:rPr>
          <w:t>9</w:t>
        </w:r>
        <w:r w:rsidR="00C83A7D">
          <w:rPr>
            <w:noProof/>
            <w:webHidden/>
          </w:rPr>
          <w:fldChar w:fldCharType="end"/>
        </w:r>
      </w:hyperlink>
    </w:p>
    <w:p w14:paraId="473CA256" w14:textId="6FD68F07" w:rsidR="00C83A7D" w:rsidRDefault="00053367" w:rsidP="00C83A7D">
      <w:pPr>
        <w:pStyle w:val="16"/>
        <w:tabs>
          <w:tab w:val="left" w:pos="1134"/>
        </w:tabs>
        <w:jc w:val="both"/>
        <w:rPr>
          <w:rFonts w:asciiTheme="minorHAnsi" w:eastAsiaTheme="minorEastAsia" w:hAnsiTheme="minorHAnsi" w:cstheme="minorBidi"/>
          <w:noProof/>
          <w:sz w:val="22"/>
          <w:lang w:eastAsia="ru-RU"/>
        </w:rPr>
      </w:pPr>
      <w:hyperlink w:anchor="_Toc179551957" w:history="1">
        <w:r w:rsidR="00C83A7D" w:rsidRPr="00C00C2B">
          <w:rPr>
            <w:rStyle w:val="aff"/>
            <w:noProof/>
          </w:rPr>
          <w:t>1.ВВЕДЕНИЕ</w:t>
        </w:r>
        <w:r w:rsidR="00C83A7D">
          <w:rPr>
            <w:noProof/>
            <w:webHidden/>
          </w:rPr>
          <w:tab/>
        </w:r>
        <w:r w:rsidR="00C83A7D">
          <w:rPr>
            <w:noProof/>
            <w:webHidden/>
          </w:rPr>
          <w:fldChar w:fldCharType="begin"/>
        </w:r>
        <w:r w:rsidR="00C83A7D">
          <w:rPr>
            <w:noProof/>
            <w:webHidden/>
          </w:rPr>
          <w:instrText xml:space="preserve"> PAGEREF _Toc179551957 \h </w:instrText>
        </w:r>
        <w:r w:rsidR="00C83A7D">
          <w:rPr>
            <w:noProof/>
            <w:webHidden/>
          </w:rPr>
        </w:r>
        <w:r w:rsidR="00C83A7D">
          <w:rPr>
            <w:noProof/>
            <w:webHidden/>
          </w:rPr>
          <w:fldChar w:fldCharType="separate"/>
        </w:r>
        <w:r w:rsidR="00C83A7D">
          <w:rPr>
            <w:noProof/>
            <w:webHidden/>
          </w:rPr>
          <w:t>11</w:t>
        </w:r>
        <w:r w:rsidR="00C83A7D">
          <w:rPr>
            <w:noProof/>
            <w:webHidden/>
          </w:rPr>
          <w:fldChar w:fldCharType="end"/>
        </w:r>
      </w:hyperlink>
    </w:p>
    <w:p w14:paraId="7C2C85C5" w14:textId="23DCDF97" w:rsidR="00C83A7D" w:rsidRDefault="00053367" w:rsidP="00C83A7D">
      <w:pPr>
        <w:pStyle w:val="22"/>
        <w:jc w:val="both"/>
        <w:rPr>
          <w:rFonts w:asciiTheme="minorHAnsi" w:eastAsiaTheme="minorEastAsia" w:hAnsiTheme="minorHAnsi" w:cstheme="minorBidi"/>
          <w:noProof/>
          <w:sz w:val="22"/>
          <w:lang w:eastAsia="ru-RU"/>
        </w:rPr>
      </w:pPr>
      <w:hyperlink w:anchor="_Toc179551958" w:history="1">
        <w:r w:rsidR="00C83A7D" w:rsidRPr="00C00C2B">
          <w:rPr>
            <w:rStyle w:val="aff"/>
            <w:noProof/>
          </w:rPr>
          <w:t>1.1.Химическое название</w:t>
        </w:r>
        <w:r w:rsidR="00C83A7D">
          <w:rPr>
            <w:noProof/>
            <w:webHidden/>
          </w:rPr>
          <w:tab/>
        </w:r>
        <w:r w:rsidR="00C83A7D">
          <w:rPr>
            <w:noProof/>
            <w:webHidden/>
          </w:rPr>
          <w:fldChar w:fldCharType="begin"/>
        </w:r>
        <w:r w:rsidR="00C83A7D">
          <w:rPr>
            <w:noProof/>
            <w:webHidden/>
          </w:rPr>
          <w:instrText xml:space="preserve"> PAGEREF _Toc179551958 \h </w:instrText>
        </w:r>
        <w:r w:rsidR="00C83A7D">
          <w:rPr>
            <w:noProof/>
            <w:webHidden/>
          </w:rPr>
        </w:r>
        <w:r w:rsidR="00C83A7D">
          <w:rPr>
            <w:noProof/>
            <w:webHidden/>
          </w:rPr>
          <w:fldChar w:fldCharType="separate"/>
        </w:r>
        <w:r w:rsidR="00C83A7D">
          <w:rPr>
            <w:noProof/>
            <w:webHidden/>
          </w:rPr>
          <w:t>11</w:t>
        </w:r>
        <w:r w:rsidR="00C83A7D">
          <w:rPr>
            <w:noProof/>
            <w:webHidden/>
          </w:rPr>
          <w:fldChar w:fldCharType="end"/>
        </w:r>
      </w:hyperlink>
    </w:p>
    <w:p w14:paraId="5314D02D" w14:textId="68251C74" w:rsidR="00C83A7D" w:rsidRDefault="00053367" w:rsidP="00C83A7D">
      <w:pPr>
        <w:pStyle w:val="22"/>
        <w:jc w:val="both"/>
        <w:rPr>
          <w:rFonts w:asciiTheme="minorHAnsi" w:eastAsiaTheme="minorEastAsia" w:hAnsiTheme="minorHAnsi" w:cstheme="minorBidi"/>
          <w:noProof/>
          <w:sz w:val="22"/>
          <w:lang w:eastAsia="ru-RU"/>
        </w:rPr>
      </w:pPr>
      <w:hyperlink w:anchor="_Toc179551959" w:history="1">
        <w:r w:rsidR="00C83A7D" w:rsidRPr="00C00C2B">
          <w:rPr>
            <w:rStyle w:val="aff"/>
            <w:noProof/>
          </w:rPr>
          <w:t>1.2.Международное непатентованное название</w:t>
        </w:r>
        <w:r w:rsidR="00C83A7D">
          <w:rPr>
            <w:noProof/>
            <w:webHidden/>
          </w:rPr>
          <w:tab/>
        </w:r>
        <w:r w:rsidR="00C83A7D">
          <w:rPr>
            <w:noProof/>
            <w:webHidden/>
          </w:rPr>
          <w:fldChar w:fldCharType="begin"/>
        </w:r>
        <w:r w:rsidR="00C83A7D">
          <w:rPr>
            <w:noProof/>
            <w:webHidden/>
          </w:rPr>
          <w:instrText xml:space="preserve"> PAGEREF _Toc179551959 \h </w:instrText>
        </w:r>
        <w:r w:rsidR="00C83A7D">
          <w:rPr>
            <w:noProof/>
            <w:webHidden/>
          </w:rPr>
        </w:r>
        <w:r w:rsidR="00C83A7D">
          <w:rPr>
            <w:noProof/>
            <w:webHidden/>
          </w:rPr>
          <w:fldChar w:fldCharType="separate"/>
        </w:r>
        <w:r w:rsidR="00C83A7D">
          <w:rPr>
            <w:noProof/>
            <w:webHidden/>
          </w:rPr>
          <w:t>11</w:t>
        </w:r>
        <w:r w:rsidR="00C83A7D">
          <w:rPr>
            <w:noProof/>
            <w:webHidden/>
          </w:rPr>
          <w:fldChar w:fldCharType="end"/>
        </w:r>
      </w:hyperlink>
    </w:p>
    <w:p w14:paraId="608320B1" w14:textId="6600AE1F" w:rsidR="00C83A7D" w:rsidRDefault="00053367" w:rsidP="00C83A7D">
      <w:pPr>
        <w:pStyle w:val="22"/>
        <w:jc w:val="both"/>
        <w:rPr>
          <w:rFonts w:asciiTheme="minorHAnsi" w:eastAsiaTheme="minorEastAsia" w:hAnsiTheme="minorHAnsi" w:cstheme="minorBidi"/>
          <w:noProof/>
          <w:sz w:val="22"/>
          <w:lang w:eastAsia="ru-RU"/>
        </w:rPr>
      </w:pPr>
      <w:hyperlink w:anchor="_Toc179551960" w:history="1">
        <w:r w:rsidR="00C83A7D" w:rsidRPr="00C00C2B">
          <w:rPr>
            <w:rStyle w:val="aff"/>
            <w:noProof/>
          </w:rPr>
          <w:t>1.3.Торговое название</w:t>
        </w:r>
        <w:r w:rsidR="00C83A7D">
          <w:rPr>
            <w:noProof/>
            <w:webHidden/>
          </w:rPr>
          <w:tab/>
        </w:r>
        <w:r w:rsidR="00C83A7D">
          <w:rPr>
            <w:noProof/>
            <w:webHidden/>
          </w:rPr>
          <w:fldChar w:fldCharType="begin"/>
        </w:r>
        <w:r w:rsidR="00C83A7D">
          <w:rPr>
            <w:noProof/>
            <w:webHidden/>
          </w:rPr>
          <w:instrText xml:space="preserve"> PAGEREF _Toc179551960 \h </w:instrText>
        </w:r>
        <w:r w:rsidR="00C83A7D">
          <w:rPr>
            <w:noProof/>
            <w:webHidden/>
          </w:rPr>
        </w:r>
        <w:r w:rsidR="00C83A7D">
          <w:rPr>
            <w:noProof/>
            <w:webHidden/>
          </w:rPr>
          <w:fldChar w:fldCharType="separate"/>
        </w:r>
        <w:r w:rsidR="00C83A7D">
          <w:rPr>
            <w:noProof/>
            <w:webHidden/>
          </w:rPr>
          <w:t>11</w:t>
        </w:r>
        <w:r w:rsidR="00C83A7D">
          <w:rPr>
            <w:noProof/>
            <w:webHidden/>
          </w:rPr>
          <w:fldChar w:fldCharType="end"/>
        </w:r>
      </w:hyperlink>
    </w:p>
    <w:p w14:paraId="218A180B" w14:textId="61922D20" w:rsidR="00C83A7D" w:rsidRDefault="00053367" w:rsidP="00C83A7D">
      <w:pPr>
        <w:pStyle w:val="22"/>
        <w:jc w:val="both"/>
        <w:rPr>
          <w:rFonts w:asciiTheme="minorHAnsi" w:eastAsiaTheme="minorEastAsia" w:hAnsiTheme="minorHAnsi" w:cstheme="minorBidi"/>
          <w:noProof/>
          <w:sz w:val="22"/>
          <w:lang w:eastAsia="ru-RU"/>
        </w:rPr>
      </w:pPr>
      <w:hyperlink w:anchor="_Toc179551961" w:history="1">
        <w:r w:rsidR="00C83A7D" w:rsidRPr="00C00C2B">
          <w:rPr>
            <w:rStyle w:val="aff"/>
            <w:noProof/>
          </w:rPr>
          <w:t>1.4.Активные ингредиенты</w:t>
        </w:r>
        <w:r w:rsidR="00C83A7D">
          <w:rPr>
            <w:noProof/>
            <w:webHidden/>
          </w:rPr>
          <w:tab/>
        </w:r>
        <w:r w:rsidR="00C83A7D">
          <w:rPr>
            <w:noProof/>
            <w:webHidden/>
          </w:rPr>
          <w:fldChar w:fldCharType="begin"/>
        </w:r>
        <w:r w:rsidR="00C83A7D">
          <w:rPr>
            <w:noProof/>
            <w:webHidden/>
          </w:rPr>
          <w:instrText xml:space="preserve"> PAGEREF _Toc179551961 \h </w:instrText>
        </w:r>
        <w:r w:rsidR="00C83A7D">
          <w:rPr>
            <w:noProof/>
            <w:webHidden/>
          </w:rPr>
        </w:r>
        <w:r w:rsidR="00C83A7D">
          <w:rPr>
            <w:noProof/>
            <w:webHidden/>
          </w:rPr>
          <w:fldChar w:fldCharType="separate"/>
        </w:r>
        <w:r w:rsidR="00C83A7D">
          <w:rPr>
            <w:noProof/>
            <w:webHidden/>
          </w:rPr>
          <w:t>11</w:t>
        </w:r>
        <w:r w:rsidR="00C83A7D">
          <w:rPr>
            <w:noProof/>
            <w:webHidden/>
          </w:rPr>
          <w:fldChar w:fldCharType="end"/>
        </w:r>
      </w:hyperlink>
    </w:p>
    <w:p w14:paraId="49C92D7F" w14:textId="4F868303" w:rsidR="00C83A7D" w:rsidRDefault="00053367" w:rsidP="00C83A7D">
      <w:pPr>
        <w:pStyle w:val="22"/>
        <w:jc w:val="both"/>
        <w:rPr>
          <w:rFonts w:asciiTheme="minorHAnsi" w:eastAsiaTheme="minorEastAsia" w:hAnsiTheme="minorHAnsi" w:cstheme="minorBidi"/>
          <w:noProof/>
          <w:sz w:val="22"/>
          <w:lang w:eastAsia="ru-RU"/>
        </w:rPr>
      </w:pPr>
      <w:hyperlink w:anchor="_Toc179551962" w:history="1">
        <w:r w:rsidR="00C83A7D" w:rsidRPr="00C00C2B">
          <w:rPr>
            <w:rStyle w:val="aff"/>
            <w:noProof/>
          </w:rPr>
          <w:t>1.5.Фармакологическая группа</w:t>
        </w:r>
        <w:r w:rsidR="00C83A7D">
          <w:rPr>
            <w:noProof/>
            <w:webHidden/>
          </w:rPr>
          <w:tab/>
        </w:r>
        <w:r w:rsidR="00C83A7D">
          <w:rPr>
            <w:noProof/>
            <w:webHidden/>
          </w:rPr>
          <w:fldChar w:fldCharType="begin"/>
        </w:r>
        <w:r w:rsidR="00C83A7D">
          <w:rPr>
            <w:noProof/>
            <w:webHidden/>
          </w:rPr>
          <w:instrText xml:space="preserve"> PAGEREF _Toc179551962 \h </w:instrText>
        </w:r>
        <w:r w:rsidR="00C83A7D">
          <w:rPr>
            <w:noProof/>
            <w:webHidden/>
          </w:rPr>
        </w:r>
        <w:r w:rsidR="00C83A7D">
          <w:rPr>
            <w:noProof/>
            <w:webHidden/>
          </w:rPr>
          <w:fldChar w:fldCharType="separate"/>
        </w:r>
        <w:r w:rsidR="00C83A7D">
          <w:rPr>
            <w:noProof/>
            <w:webHidden/>
          </w:rPr>
          <w:t>11</w:t>
        </w:r>
        <w:r w:rsidR="00C83A7D">
          <w:rPr>
            <w:noProof/>
            <w:webHidden/>
          </w:rPr>
          <w:fldChar w:fldCharType="end"/>
        </w:r>
      </w:hyperlink>
    </w:p>
    <w:p w14:paraId="45E33043" w14:textId="359CD79A" w:rsidR="00C83A7D" w:rsidRDefault="00053367" w:rsidP="00C83A7D">
      <w:pPr>
        <w:pStyle w:val="22"/>
        <w:jc w:val="both"/>
        <w:rPr>
          <w:rFonts w:asciiTheme="minorHAnsi" w:eastAsiaTheme="minorEastAsia" w:hAnsiTheme="minorHAnsi" w:cstheme="minorBidi"/>
          <w:noProof/>
          <w:sz w:val="22"/>
          <w:lang w:eastAsia="ru-RU"/>
        </w:rPr>
      </w:pPr>
      <w:hyperlink w:anchor="_Toc179551963" w:history="1">
        <w:r w:rsidR="00C83A7D" w:rsidRPr="00C00C2B">
          <w:rPr>
            <w:rStyle w:val="aff"/>
            <w:noProof/>
          </w:rPr>
          <w:t>1.6.Код по АТХ</w:t>
        </w:r>
        <w:r w:rsidR="00C83A7D">
          <w:rPr>
            <w:noProof/>
            <w:webHidden/>
          </w:rPr>
          <w:tab/>
        </w:r>
        <w:r w:rsidR="00C83A7D">
          <w:rPr>
            <w:noProof/>
            <w:webHidden/>
          </w:rPr>
          <w:fldChar w:fldCharType="begin"/>
        </w:r>
        <w:r w:rsidR="00C83A7D">
          <w:rPr>
            <w:noProof/>
            <w:webHidden/>
          </w:rPr>
          <w:instrText xml:space="preserve"> PAGEREF _Toc179551963 \h </w:instrText>
        </w:r>
        <w:r w:rsidR="00C83A7D">
          <w:rPr>
            <w:noProof/>
            <w:webHidden/>
          </w:rPr>
        </w:r>
        <w:r w:rsidR="00C83A7D">
          <w:rPr>
            <w:noProof/>
            <w:webHidden/>
          </w:rPr>
          <w:fldChar w:fldCharType="separate"/>
        </w:r>
        <w:r w:rsidR="00C83A7D">
          <w:rPr>
            <w:noProof/>
            <w:webHidden/>
          </w:rPr>
          <w:t>11</w:t>
        </w:r>
        <w:r w:rsidR="00C83A7D">
          <w:rPr>
            <w:noProof/>
            <w:webHidden/>
          </w:rPr>
          <w:fldChar w:fldCharType="end"/>
        </w:r>
      </w:hyperlink>
    </w:p>
    <w:p w14:paraId="37BF4CFD" w14:textId="574CA042" w:rsidR="00C83A7D" w:rsidRDefault="00053367" w:rsidP="00C83A7D">
      <w:pPr>
        <w:pStyle w:val="22"/>
        <w:jc w:val="both"/>
        <w:rPr>
          <w:rFonts w:asciiTheme="minorHAnsi" w:eastAsiaTheme="minorEastAsia" w:hAnsiTheme="minorHAnsi" w:cstheme="minorBidi"/>
          <w:noProof/>
          <w:sz w:val="22"/>
          <w:lang w:eastAsia="ru-RU"/>
        </w:rPr>
      </w:pPr>
      <w:hyperlink w:anchor="_Toc179551964" w:history="1">
        <w:r w:rsidR="00C83A7D" w:rsidRPr="00C00C2B">
          <w:rPr>
            <w:rStyle w:val="aff"/>
            <w:noProof/>
          </w:rPr>
          <w:t>1.7.Обоснование для изучения исследуемого препарата</w:t>
        </w:r>
        <w:r w:rsidR="00C83A7D">
          <w:rPr>
            <w:noProof/>
            <w:webHidden/>
          </w:rPr>
          <w:tab/>
        </w:r>
        <w:r w:rsidR="00C83A7D">
          <w:rPr>
            <w:noProof/>
            <w:webHidden/>
          </w:rPr>
          <w:fldChar w:fldCharType="begin"/>
        </w:r>
        <w:r w:rsidR="00C83A7D">
          <w:rPr>
            <w:noProof/>
            <w:webHidden/>
          </w:rPr>
          <w:instrText xml:space="preserve"> PAGEREF _Toc179551964 \h </w:instrText>
        </w:r>
        <w:r w:rsidR="00C83A7D">
          <w:rPr>
            <w:noProof/>
            <w:webHidden/>
          </w:rPr>
        </w:r>
        <w:r w:rsidR="00C83A7D">
          <w:rPr>
            <w:noProof/>
            <w:webHidden/>
          </w:rPr>
          <w:fldChar w:fldCharType="separate"/>
        </w:r>
        <w:r w:rsidR="00C83A7D">
          <w:rPr>
            <w:noProof/>
            <w:webHidden/>
          </w:rPr>
          <w:t>11</w:t>
        </w:r>
        <w:r w:rsidR="00C83A7D">
          <w:rPr>
            <w:noProof/>
            <w:webHidden/>
          </w:rPr>
          <w:fldChar w:fldCharType="end"/>
        </w:r>
      </w:hyperlink>
    </w:p>
    <w:p w14:paraId="40F946CC" w14:textId="064DC9D6" w:rsidR="00C83A7D" w:rsidRDefault="00053367" w:rsidP="00C83A7D">
      <w:pPr>
        <w:pStyle w:val="33"/>
        <w:rPr>
          <w:rFonts w:asciiTheme="minorHAnsi" w:eastAsiaTheme="minorEastAsia" w:hAnsiTheme="minorHAnsi" w:cstheme="minorBidi"/>
          <w:noProof/>
          <w:sz w:val="22"/>
          <w:lang w:eastAsia="ru-RU"/>
        </w:rPr>
      </w:pPr>
      <w:hyperlink w:anchor="_Toc179551965" w:history="1">
        <w:r w:rsidR="00C83A7D" w:rsidRPr="00C00C2B">
          <w:rPr>
            <w:rStyle w:val="aff"/>
            <w:noProof/>
          </w:rPr>
          <w:t>1.7.1.Общие сведения о заболевании</w:t>
        </w:r>
        <w:r w:rsidR="00C83A7D">
          <w:rPr>
            <w:noProof/>
            <w:webHidden/>
          </w:rPr>
          <w:tab/>
        </w:r>
        <w:r w:rsidR="00C83A7D">
          <w:rPr>
            <w:noProof/>
            <w:webHidden/>
          </w:rPr>
          <w:fldChar w:fldCharType="begin"/>
        </w:r>
        <w:r w:rsidR="00C83A7D">
          <w:rPr>
            <w:noProof/>
            <w:webHidden/>
          </w:rPr>
          <w:instrText xml:space="preserve"> PAGEREF _Toc179551965 \h </w:instrText>
        </w:r>
        <w:r w:rsidR="00C83A7D">
          <w:rPr>
            <w:noProof/>
            <w:webHidden/>
          </w:rPr>
        </w:r>
        <w:r w:rsidR="00C83A7D">
          <w:rPr>
            <w:noProof/>
            <w:webHidden/>
          </w:rPr>
          <w:fldChar w:fldCharType="separate"/>
        </w:r>
        <w:r w:rsidR="00C83A7D">
          <w:rPr>
            <w:noProof/>
            <w:webHidden/>
          </w:rPr>
          <w:t>11</w:t>
        </w:r>
        <w:r w:rsidR="00C83A7D">
          <w:rPr>
            <w:noProof/>
            <w:webHidden/>
          </w:rPr>
          <w:fldChar w:fldCharType="end"/>
        </w:r>
      </w:hyperlink>
    </w:p>
    <w:p w14:paraId="361DE57D" w14:textId="7F18F2FC" w:rsidR="00C83A7D" w:rsidRDefault="00053367" w:rsidP="00C83A7D">
      <w:pPr>
        <w:pStyle w:val="33"/>
        <w:rPr>
          <w:rFonts w:asciiTheme="minorHAnsi" w:eastAsiaTheme="minorEastAsia" w:hAnsiTheme="minorHAnsi" w:cstheme="minorBidi"/>
          <w:noProof/>
          <w:sz w:val="22"/>
          <w:lang w:eastAsia="ru-RU"/>
        </w:rPr>
      </w:pPr>
      <w:hyperlink w:anchor="_Toc179551966" w:history="1">
        <w:r w:rsidR="00C83A7D" w:rsidRPr="00C00C2B">
          <w:rPr>
            <w:rStyle w:val="aff"/>
            <w:noProof/>
          </w:rPr>
          <w:t>1.7.2.Существующие варианты терапии</w:t>
        </w:r>
        <w:r w:rsidR="00C83A7D">
          <w:rPr>
            <w:noProof/>
            <w:webHidden/>
          </w:rPr>
          <w:tab/>
        </w:r>
        <w:r w:rsidR="00C83A7D">
          <w:rPr>
            <w:noProof/>
            <w:webHidden/>
          </w:rPr>
          <w:fldChar w:fldCharType="begin"/>
        </w:r>
        <w:r w:rsidR="00C83A7D">
          <w:rPr>
            <w:noProof/>
            <w:webHidden/>
          </w:rPr>
          <w:instrText xml:space="preserve"> PAGEREF _Toc179551966 \h </w:instrText>
        </w:r>
        <w:r w:rsidR="00C83A7D">
          <w:rPr>
            <w:noProof/>
            <w:webHidden/>
          </w:rPr>
        </w:r>
        <w:r w:rsidR="00C83A7D">
          <w:rPr>
            <w:noProof/>
            <w:webHidden/>
          </w:rPr>
          <w:fldChar w:fldCharType="separate"/>
        </w:r>
        <w:r w:rsidR="00C83A7D">
          <w:rPr>
            <w:noProof/>
            <w:webHidden/>
          </w:rPr>
          <w:t>12</w:t>
        </w:r>
        <w:r w:rsidR="00C83A7D">
          <w:rPr>
            <w:noProof/>
            <w:webHidden/>
          </w:rPr>
          <w:fldChar w:fldCharType="end"/>
        </w:r>
      </w:hyperlink>
    </w:p>
    <w:p w14:paraId="33F9BD09" w14:textId="0BE7001E" w:rsidR="00C83A7D" w:rsidRDefault="00053367" w:rsidP="00C83A7D">
      <w:pPr>
        <w:pStyle w:val="33"/>
        <w:rPr>
          <w:rFonts w:asciiTheme="minorHAnsi" w:eastAsiaTheme="minorEastAsia" w:hAnsiTheme="minorHAnsi" w:cstheme="minorBidi"/>
          <w:noProof/>
          <w:sz w:val="22"/>
          <w:lang w:eastAsia="ru-RU"/>
        </w:rPr>
      </w:pPr>
      <w:hyperlink w:anchor="_Toc179551967" w:history="1">
        <w:r w:rsidR="00C83A7D" w:rsidRPr="00C00C2B">
          <w:rPr>
            <w:rStyle w:val="aff"/>
            <w:noProof/>
          </w:rPr>
          <w:t>1.7.3.Вводная информация по исследуемой терапии</w:t>
        </w:r>
        <w:r w:rsidR="00C83A7D">
          <w:rPr>
            <w:noProof/>
            <w:webHidden/>
          </w:rPr>
          <w:tab/>
        </w:r>
        <w:r w:rsidR="00C83A7D">
          <w:rPr>
            <w:noProof/>
            <w:webHidden/>
          </w:rPr>
          <w:fldChar w:fldCharType="begin"/>
        </w:r>
        <w:r w:rsidR="00C83A7D">
          <w:rPr>
            <w:noProof/>
            <w:webHidden/>
          </w:rPr>
          <w:instrText xml:space="preserve"> PAGEREF _Toc179551967 \h </w:instrText>
        </w:r>
        <w:r w:rsidR="00C83A7D">
          <w:rPr>
            <w:noProof/>
            <w:webHidden/>
          </w:rPr>
        </w:r>
        <w:r w:rsidR="00C83A7D">
          <w:rPr>
            <w:noProof/>
            <w:webHidden/>
          </w:rPr>
          <w:fldChar w:fldCharType="separate"/>
        </w:r>
        <w:r w:rsidR="00C83A7D">
          <w:rPr>
            <w:noProof/>
            <w:webHidden/>
          </w:rPr>
          <w:t>14</w:t>
        </w:r>
        <w:r w:rsidR="00C83A7D">
          <w:rPr>
            <w:noProof/>
            <w:webHidden/>
          </w:rPr>
          <w:fldChar w:fldCharType="end"/>
        </w:r>
      </w:hyperlink>
    </w:p>
    <w:p w14:paraId="0ED5C6D5" w14:textId="54BB62F3" w:rsidR="00C83A7D" w:rsidRDefault="00053367" w:rsidP="00C83A7D">
      <w:pPr>
        <w:pStyle w:val="22"/>
        <w:jc w:val="both"/>
        <w:rPr>
          <w:rFonts w:asciiTheme="minorHAnsi" w:eastAsiaTheme="minorEastAsia" w:hAnsiTheme="minorHAnsi" w:cstheme="minorBidi"/>
          <w:noProof/>
          <w:sz w:val="22"/>
          <w:lang w:eastAsia="ru-RU"/>
        </w:rPr>
      </w:pPr>
      <w:hyperlink w:anchor="_Toc179551968" w:history="1">
        <w:r w:rsidR="00C83A7D" w:rsidRPr="00C00C2B">
          <w:rPr>
            <w:rStyle w:val="aff"/>
            <w:noProof/>
          </w:rPr>
          <w:t>1.8.Ожидаемые показания к применению</w:t>
        </w:r>
        <w:r w:rsidR="00C83A7D">
          <w:rPr>
            <w:noProof/>
            <w:webHidden/>
          </w:rPr>
          <w:tab/>
        </w:r>
        <w:r w:rsidR="00C83A7D">
          <w:rPr>
            <w:noProof/>
            <w:webHidden/>
          </w:rPr>
          <w:fldChar w:fldCharType="begin"/>
        </w:r>
        <w:r w:rsidR="00C83A7D">
          <w:rPr>
            <w:noProof/>
            <w:webHidden/>
          </w:rPr>
          <w:instrText xml:space="preserve"> PAGEREF _Toc179551968 \h </w:instrText>
        </w:r>
        <w:r w:rsidR="00C83A7D">
          <w:rPr>
            <w:noProof/>
            <w:webHidden/>
          </w:rPr>
        </w:r>
        <w:r w:rsidR="00C83A7D">
          <w:rPr>
            <w:noProof/>
            <w:webHidden/>
          </w:rPr>
          <w:fldChar w:fldCharType="separate"/>
        </w:r>
        <w:r w:rsidR="00C83A7D">
          <w:rPr>
            <w:noProof/>
            <w:webHidden/>
          </w:rPr>
          <w:t>15</w:t>
        </w:r>
        <w:r w:rsidR="00C83A7D">
          <w:rPr>
            <w:noProof/>
            <w:webHidden/>
          </w:rPr>
          <w:fldChar w:fldCharType="end"/>
        </w:r>
      </w:hyperlink>
    </w:p>
    <w:p w14:paraId="3A399493" w14:textId="073FF740" w:rsidR="00C83A7D" w:rsidRDefault="00053367" w:rsidP="00C83A7D">
      <w:pPr>
        <w:pStyle w:val="22"/>
        <w:jc w:val="both"/>
        <w:rPr>
          <w:rFonts w:asciiTheme="minorHAnsi" w:eastAsiaTheme="minorEastAsia" w:hAnsiTheme="minorHAnsi" w:cstheme="minorBidi"/>
          <w:noProof/>
          <w:sz w:val="22"/>
          <w:lang w:eastAsia="ru-RU"/>
        </w:rPr>
      </w:pPr>
      <w:hyperlink w:anchor="_Toc179551969" w:history="1">
        <w:r w:rsidR="00C83A7D" w:rsidRPr="00C00C2B">
          <w:rPr>
            <w:rStyle w:val="aff"/>
            <w:noProof/>
          </w:rPr>
          <w:t>1.9.Список</w:t>
        </w:r>
        <w:r w:rsidR="00C83A7D" w:rsidRPr="00C00C2B">
          <w:rPr>
            <w:rStyle w:val="aff"/>
            <w:noProof/>
            <w:lang w:val="en-US"/>
          </w:rPr>
          <w:t xml:space="preserve"> </w:t>
        </w:r>
        <w:r w:rsidR="00C83A7D" w:rsidRPr="00C00C2B">
          <w:rPr>
            <w:rStyle w:val="aff"/>
            <w:noProof/>
          </w:rPr>
          <w:t>литературы</w:t>
        </w:r>
        <w:r w:rsidR="00C83A7D">
          <w:rPr>
            <w:noProof/>
            <w:webHidden/>
          </w:rPr>
          <w:tab/>
        </w:r>
        <w:r w:rsidR="00C83A7D">
          <w:rPr>
            <w:noProof/>
            <w:webHidden/>
          </w:rPr>
          <w:fldChar w:fldCharType="begin"/>
        </w:r>
        <w:r w:rsidR="00C83A7D">
          <w:rPr>
            <w:noProof/>
            <w:webHidden/>
          </w:rPr>
          <w:instrText xml:space="preserve"> PAGEREF _Toc179551969 \h </w:instrText>
        </w:r>
        <w:r w:rsidR="00C83A7D">
          <w:rPr>
            <w:noProof/>
            <w:webHidden/>
          </w:rPr>
        </w:r>
        <w:r w:rsidR="00C83A7D">
          <w:rPr>
            <w:noProof/>
            <w:webHidden/>
          </w:rPr>
          <w:fldChar w:fldCharType="separate"/>
        </w:r>
        <w:r w:rsidR="00C83A7D">
          <w:rPr>
            <w:noProof/>
            <w:webHidden/>
          </w:rPr>
          <w:t>15</w:t>
        </w:r>
        <w:r w:rsidR="00C83A7D">
          <w:rPr>
            <w:noProof/>
            <w:webHidden/>
          </w:rPr>
          <w:fldChar w:fldCharType="end"/>
        </w:r>
      </w:hyperlink>
    </w:p>
    <w:p w14:paraId="4E0591E9" w14:textId="1E7D717D" w:rsidR="00C83A7D" w:rsidRDefault="00053367" w:rsidP="00C83A7D">
      <w:pPr>
        <w:pStyle w:val="16"/>
        <w:tabs>
          <w:tab w:val="left" w:pos="1134"/>
        </w:tabs>
        <w:jc w:val="both"/>
        <w:rPr>
          <w:rFonts w:asciiTheme="minorHAnsi" w:eastAsiaTheme="minorEastAsia" w:hAnsiTheme="minorHAnsi" w:cstheme="minorBidi"/>
          <w:noProof/>
          <w:sz w:val="22"/>
          <w:lang w:eastAsia="ru-RU"/>
        </w:rPr>
      </w:pPr>
      <w:hyperlink w:anchor="_Toc179551970" w:history="1">
        <w:r w:rsidR="00C83A7D" w:rsidRPr="00C00C2B">
          <w:rPr>
            <w:rStyle w:val="aff"/>
            <w:noProof/>
          </w:rPr>
          <w:t>2.ФИЗИЧЕСКИЕ, ХИМИЧЕСКИЕ И ФАРМАЦЕВТИЧЕСКИЕ СВОЙСТВА И ЛЕКАРСТВЕННАЯ ФОРМА</w:t>
        </w:r>
        <w:r w:rsidR="00C83A7D">
          <w:rPr>
            <w:noProof/>
            <w:webHidden/>
          </w:rPr>
          <w:tab/>
        </w:r>
        <w:r w:rsidR="00C83A7D">
          <w:rPr>
            <w:noProof/>
            <w:webHidden/>
          </w:rPr>
          <w:fldChar w:fldCharType="begin"/>
        </w:r>
        <w:r w:rsidR="00C83A7D">
          <w:rPr>
            <w:noProof/>
            <w:webHidden/>
          </w:rPr>
          <w:instrText xml:space="preserve"> PAGEREF _Toc179551970 \h </w:instrText>
        </w:r>
        <w:r w:rsidR="00C83A7D">
          <w:rPr>
            <w:noProof/>
            <w:webHidden/>
          </w:rPr>
        </w:r>
        <w:r w:rsidR="00C83A7D">
          <w:rPr>
            <w:noProof/>
            <w:webHidden/>
          </w:rPr>
          <w:fldChar w:fldCharType="separate"/>
        </w:r>
        <w:r w:rsidR="00C83A7D">
          <w:rPr>
            <w:noProof/>
            <w:webHidden/>
          </w:rPr>
          <w:t>17</w:t>
        </w:r>
        <w:r w:rsidR="00C83A7D">
          <w:rPr>
            <w:noProof/>
            <w:webHidden/>
          </w:rPr>
          <w:fldChar w:fldCharType="end"/>
        </w:r>
      </w:hyperlink>
    </w:p>
    <w:p w14:paraId="46BB6E90" w14:textId="7C8ABEA2" w:rsidR="00C83A7D" w:rsidRDefault="00053367" w:rsidP="00C83A7D">
      <w:pPr>
        <w:pStyle w:val="22"/>
        <w:jc w:val="both"/>
        <w:rPr>
          <w:rFonts w:asciiTheme="minorHAnsi" w:eastAsiaTheme="minorEastAsia" w:hAnsiTheme="minorHAnsi" w:cstheme="minorBidi"/>
          <w:noProof/>
          <w:sz w:val="22"/>
          <w:lang w:eastAsia="ru-RU"/>
        </w:rPr>
      </w:pPr>
      <w:hyperlink w:anchor="_Toc179551971" w:history="1">
        <w:r w:rsidR="00C83A7D" w:rsidRPr="00C00C2B">
          <w:rPr>
            <w:rStyle w:val="aff"/>
            <w:noProof/>
          </w:rPr>
          <w:t>2.1.Описание свойств исследуемого препарата</w:t>
        </w:r>
        <w:r w:rsidR="00C83A7D">
          <w:rPr>
            <w:noProof/>
            <w:webHidden/>
          </w:rPr>
          <w:tab/>
        </w:r>
        <w:r w:rsidR="00C83A7D">
          <w:rPr>
            <w:noProof/>
            <w:webHidden/>
          </w:rPr>
          <w:fldChar w:fldCharType="begin"/>
        </w:r>
        <w:r w:rsidR="00C83A7D">
          <w:rPr>
            <w:noProof/>
            <w:webHidden/>
          </w:rPr>
          <w:instrText xml:space="preserve"> PAGEREF _Toc179551971 \h </w:instrText>
        </w:r>
        <w:r w:rsidR="00C83A7D">
          <w:rPr>
            <w:noProof/>
            <w:webHidden/>
          </w:rPr>
        </w:r>
        <w:r w:rsidR="00C83A7D">
          <w:rPr>
            <w:noProof/>
            <w:webHidden/>
          </w:rPr>
          <w:fldChar w:fldCharType="separate"/>
        </w:r>
        <w:r w:rsidR="00C83A7D">
          <w:rPr>
            <w:noProof/>
            <w:webHidden/>
          </w:rPr>
          <w:t>17</w:t>
        </w:r>
        <w:r w:rsidR="00C83A7D">
          <w:rPr>
            <w:noProof/>
            <w:webHidden/>
          </w:rPr>
          <w:fldChar w:fldCharType="end"/>
        </w:r>
      </w:hyperlink>
    </w:p>
    <w:p w14:paraId="1F8D58C4" w14:textId="4BB1766D" w:rsidR="00C83A7D" w:rsidRDefault="00053367" w:rsidP="00C83A7D">
      <w:pPr>
        <w:pStyle w:val="33"/>
        <w:rPr>
          <w:rFonts w:asciiTheme="minorHAnsi" w:eastAsiaTheme="minorEastAsia" w:hAnsiTheme="minorHAnsi" w:cstheme="minorBidi"/>
          <w:noProof/>
          <w:sz w:val="22"/>
          <w:lang w:eastAsia="ru-RU"/>
        </w:rPr>
      </w:pPr>
      <w:hyperlink w:anchor="_Toc179551972" w:history="1">
        <w:r w:rsidR="00C83A7D" w:rsidRPr="00C00C2B">
          <w:rPr>
            <w:rStyle w:val="aff"/>
            <w:noProof/>
          </w:rPr>
          <w:t>2.1.1.Химическая формула</w:t>
        </w:r>
        <w:r w:rsidR="00C83A7D">
          <w:rPr>
            <w:noProof/>
            <w:webHidden/>
          </w:rPr>
          <w:tab/>
        </w:r>
        <w:r w:rsidR="00C83A7D">
          <w:rPr>
            <w:noProof/>
            <w:webHidden/>
          </w:rPr>
          <w:fldChar w:fldCharType="begin"/>
        </w:r>
        <w:r w:rsidR="00C83A7D">
          <w:rPr>
            <w:noProof/>
            <w:webHidden/>
          </w:rPr>
          <w:instrText xml:space="preserve"> PAGEREF _Toc179551972 \h </w:instrText>
        </w:r>
        <w:r w:rsidR="00C83A7D">
          <w:rPr>
            <w:noProof/>
            <w:webHidden/>
          </w:rPr>
        </w:r>
        <w:r w:rsidR="00C83A7D">
          <w:rPr>
            <w:noProof/>
            <w:webHidden/>
          </w:rPr>
          <w:fldChar w:fldCharType="separate"/>
        </w:r>
        <w:r w:rsidR="00C83A7D">
          <w:rPr>
            <w:noProof/>
            <w:webHidden/>
          </w:rPr>
          <w:t>17</w:t>
        </w:r>
        <w:r w:rsidR="00C83A7D">
          <w:rPr>
            <w:noProof/>
            <w:webHidden/>
          </w:rPr>
          <w:fldChar w:fldCharType="end"/>
        </w:r>
      </w:hyperlink>
    </w:p>
    <w:p w14:paraId="0C931180" w14:textId="6EB4F2DA" w:rsidR="00C83A7D" w:rsidRDefault="00053367" w:rsidP="00C83A7D">
      <w:pPr>
        <w:pStyle w:val="33"/>
        <w:rPr>
          <w:rFonts w:asciiTheme="minorHAnsi" w:eastAsiaTheme="minorEastAsia" w:hAnsiTheme="minorHAnsi" w:cstheme="minorBidi"/>
          <w:noProof/>
          <w:sz w:val="22"/>
          <w:lang w:eastAsia="ru-RU"/>
        </w:rPr>
      </w:pPr>
      <w:hyperlink w:anchor="_Toc179551973" w:history="1">
        <w:r w:rsidR="00C83A7D" w:rsidRPr="00C00C2B">
          <w:rPr>
            <w:rStyle w:val="aff"/>
            <w:noProof/>
          </w:rPr>
          <w:t>2.1.2.Структурная формула</w:t>
        </w:r>
        <w:r w:rsidR="00C83A7D">
          <w:rPr>
            <w:noProof/>
            <w:webHidden/>
          </w:rPr>
          <w:tab/>
        </w:r>
        <w:r w:rsidR="00C83A7D">
          <w:rPr>
            <w:noProof/>
            <w:webHidden/>
          </w:rPr>
          <w:fldChar w:fldCharType="begin"/>
        </w:r>
        <w:r w:rsidR="00C83A7D">
          <w:rPr>
            <w:noProof/>
            <w:webHidden/>
          </w:rPr>
          <w:instrText xml:space="preserve"> PAGEREF _Toc179551973 \h </w:instrText>
        </w:r>
        <w:r w:rsidR="00C83A7D">
          <w:rPr>
            <w:noProof/>
            <w:webHidden/>
          </w:rPr>
        </w:r>
        <w:r w:rsidR="00C83A7D">
          <w:rPr>
            <w:noProof/>
            <w:webHidden/>
          </w:rPr>
          <w:fldChar w:fldCharType="separate"/>
        </w:r>
        <w:r w:rsidR="00C83A7D">
          <w:rPr>
            <w:noProof/>
            <w:webHidden/>
          </w:rPr>
          <w:t>17</w:t>
        </w:r>
        <w:r w:rsidR="00C83A7D">
          <w:rPr>
            <w:noProof/>
            <w:webHidden/>
          </w:rPr>
          <w:fldChar w:fldCharType="end"/>
        </w:r>
      </w:hyperlink>
    </w:p>
    <w:p w14:paraId="01131B1E" w14:textId="0EB72F26" w:rsidR="00C83A7D" w:rsidRDefault="00053367" w:rsidP="00C83A7D">
      <w:pPr>
        <w:pStyle w:val="33"/>
        <w:rPr>
          <w:rFonts w:asciiTheme="minorHAnsi" w:eastAsiaTheme="minorEastAsia" w:hAnsiTheme="minorHAnsi" w:cstheme="minorBidi"/>
          <w:noProof/>
          <w:sz w:val="22"/>
          <w:lang w:eastAsia="ru-RU"/>
        </w:rPr>
      </w:pPr>
      <w:hyperlink w:anchor="_Toc179551974" w:history="1">
        <w:r w:rsidR="00C83A7D" w:rsidRPr="00C00C2B">
          <w:rPr>
            <w:rStyle w:val="aff"/>
            <w:noProof/>
          </w:rPr>
          <w:t>2.1.3.Физико-химические и фармацевтические свойства</w:t>
        </w:r>
        <w:r w:rsidR="00C83A7D">
          <w:rPr>
            <w:noProof/>
            <w:webHidden/>
          </w:rPr>
          <w:tab/>
        </w:r>
        <w:r w:rsidR="00C83A7D">
          <w:rPr>
            <w:noProof/>
            <w:webHidden/>
          </w:rPr>
          <w:fldChar w:fldCharType="begin"/>
        </w:r>
        <w:r w:rsidR="00C83A7D">
          <w:rPr>
            <w:noProof/>
            <w:webHidden/>
          </w:rPr>
          <w:instrText xml:space="preserve"> PAGEREF _Toc179551974 \h </w:instrText>
        </w:r>
        <w:r w:rsidR="00C83A7D">
          <w:rPr>
            <w:noProof/>
            <w:webHidden/>
          </w:rPr>
        </w:r>
        <w:r w:rsidR="00C83A7D">
          <w:rPr>
            <w:noProof/>
            <w:webHidden/>
          </w:rPr>
          <w:fldChar w:fldCharType="separate"/>
        </w:r>
        <w:r w:rsidR="00C83A7D">
          <w:rPr>
            <w:noProof/>
            <w:webHidden/>
          </w:rPr>
          <w:t>17</w:t>
        </w:r>
        <w:r w:rsidR="00C83A7D">
          <w:rPr>
            <w:noProof/>
            <w:webHidden/>
          </w:rPr>
          <w:fldChar w:fldCharType="end"/>
        </w:r>
      </w:hyperlink>
    </w:p>
    <w:p w14:paraId="5504098A" w14:textId="38DED909" w:rsidR="00C83A7D" w:rsidRDefault="00053367" w:rsidP="00C83A7D">
      <w:pPr>
        <w:pStyle w:val="22"/>
        <w:jc w:val="both"/>
        <w:rPr>
          <w:rFonts w:asciiTheme="minorHAnsi" w:eastAsiaTheme="minorEastAsia" w:hAnsiTheme="minorHAnsi" w:cstheme="minorBidi"/>
          <w:noProof/>
          <w:sz w:val="22"/>
          <w:lang w:eastAsia="ru-RU"/>
        </w:rPr>
      </w:pPr>
      <w:hyperlink w:anchor="_Toc179551975" w:history="1">
        <w:r w:rsidR="00C83A7D" w:rsidRPr="00C00C2B">
          <w:rPr>
            <w:rStyle w:val="aff"/>
            <w:noProof/>
          </w:rPr>
          <w:t>2.2.Лекарственная форма</w:t>
        </w:r>
        <w:r w:rsidR="00C83A7D">
          <w:rPr>
            <w:noProof/>
            <w:webHidden/>
          </w:rPr>
          <w:tab/>
        </w:r>
        <w:r w:rsidR="00C83A7D">
          <w:rPr>
            <w:noProof/>
            <w:webHidden/>
          </w:rPr>
          <w:fldChar w:fldCharType="begin"/>
        </w:r>
        <w:r w:rsidR="00C83A7D">
          <w:rPr>
            <w:noProof/>
            <w:webHidden/>
          </w:rPr>
          <w:instrText xml:space="preserve"> PAGEREF _Toc179551975 \h </w:instrText>
        </w:r>
        <w:r w:rsidR="00C83A7D">
          <w:rPr>
            <w:noProof/>
            <w:webHidden/>
          </w:rPr>
        </w:r>
        <w:r w:rsidR="00C83A7D">
          <w:rPr>
            <w:noProof/>
            <w:webHidden/>
          </w:rPr>
          <w:fldChar w:fldCharType="separate"/>
        </w:r>
        <w:r w:rsidR="00C83A7D">
          <w:rPr>
            <w:noProof/>
            <w:webHidden/>
          </w:rPr>
          <w:t>17</w:t>
        </w:r>
        <w:r w:rsidR="00C83A7D">
          <w:rPr>
            <w:noProof/>
            <w:webHidden/>
          </w:rPr>
          <w:fldChar w:fldCharType="end"/>
        </w:r>
      </w:hyperlink>
    </w:p>
    <w:p w14:paraId="16EEE374" w14:textId="1F328F9D" w:rsidR="00C83A7D" w:rsidRDefault="00053367" w:rsidP="00C83A7D">
      <w:pPr>
        <w:pStyle w:val="33"/>
        <w:rPr>
          <w:rFonts w:asciiTheme="minorHAnsi" w:eastAsiaTheme="minorEastAsia" w:hAnsiTheme="minorHAnsi" w:cstheme="minorBidi"/>
          <w:noProof/>
          <w:sz w:val="22"/>
          <w:lang w:eastAsia="ru-RU"/>
        </w:rPr>
      </w:pPr>
      <w:hyperlink w:anchor="_Toc179551976" w:history="1">
        <w:r w:rsidR="00C83A7D" w:rsidRPr="00C00C2B">
          <w:rPr>
            <w:rStyle w:val="aff"/>
            <w:noProof/>
          </w:rPr>
          <w:t>2.2.1.Название лекарственной формы</w:t>
        </w:r>
        <w:r w:rsidR="00C83A7D">
          <w:rPr>
            <w:noProof/>
            <w:webHidden/>
          </w:rPr>
          <w:tab/>
        </w:r>
        <w:r w:rsidR="00C83A7D">
          <w:rPr>
            <w:noProof/>
            <w:webHidden/>
          </w:rPr>
          <w:fldChar w:fldCharType="begin"/>
        </w:r>
        <w:r w:rsidR="00C83A7D">
          <w:rPr>
            <w:noProof/>
            <w:webHidden/>
          </w:rPr>
          <w:instrText xml:space="preserve"> PAGEREF _Toc179551976 \h </w:instrText>
        </w:r>
        <w:r w:rsidR="00C83A7D">
          <w:rPr>
            <w:noProof/>
            <w:webHidden/>
          </w:rPr>
        </w:r>
        <w:r w:rsidR="00C83A7D">
          <w:rPr>
            <w:noProof/>
            <w:webHidden/>
          </w:rPr>
          <w:fldChar w:fldCharType="separate"/>
        </w:r>
        <w:r w:rsidR="00C83A7D">
          <w:rPr>
            <w:noProof/>
            <w:webHidden/>
          </w:rPr>
          <w:t>17</w:t>
        </w:r>
        <w:r w:rsidR="00C83A7D">
          <w:rPr>
            <w:noProof/>
            <w:webHidden/>
          </w:rPr>
          <w:fldChar w:fldCharType="end"/>
        </w:r>
      </w:hyperlink>
    </w:p>
    <w:p w14:paraId="6598A2CB" w14:textId="06B81550" w:rsidR="00C83A7D" w:rsidRDefault="00053367" w:rsidP="00C83A7D">
      <w:pPr>
        <w:pStyle w:val="33"/>
        <w:rPr>
          <w:rFonts w:asciiTheme="minorHAnsi" w:eastAsiaTheme="minorEastAsia" w:hAnsiTheme="minorHAnsi" w:cstheme="minorBidi"/>
          <w:noProof/>
          <w:sz w:val="22"/>
          <w:lang w:eastAsia="ru-RU"/>
        </w:rPr>
      </w:pPr>
      <w:hyperlink w:anchor="_Toc179551977" w:history="1">
        <w:r w:rsidR="00C83A7D" w:rsidRPr="00C00C2B">
          <w:rPr>
            <w:rStyle w:val="aff"/>
            <w:noProof/>
          </w:rPr>
          <w:t>2.2.2.Описание лекарственной формы</w:t>
        </w:r>
        <w:r w:rsidR="00C83A7D">
          <w:rPr>
            <w:noProof/>
            <w:webHidden/>
          </w:rPr>
          <w:tab/>
        </w:r>
        <w:r w:rsidR="00C83A7D">
          <w:rPr>
            <w:noProof/>
            <w:webHidden/>
          </w:rPr>
          <w:fldChar w:fldCharType="begin"/>
        </w:r>
        <w:r w:rsidR="00C83A7D">
          <w:rPr>
            <w:noProof/>
            <w:webHidden/>
          </w:rPr>
          <w:instrText xml:space="preserve"> PAGEREF _Toc179551977 \h </w:instrText>
        </w:r>
        <w:r w:rsidR="00C83A7D">
          <w:rPr>
            <w:noProof/>
            <w:webHidden/>
          </w:rPr>
        </w:r>
        <w:r w:rsidR="00C83A7D">
          <w:rPr>
            <w:noProof/>
            <w:webHidden/>
          </w:rPr>
          <w:fldChar w:fldCharType="separate"/>
        </w:r>
        <w:r w:rsidR="00C83A7D">
          <w:rPr>
            <w:noProof/>
            <w:webHidden/>
          </w:rPr>
          <w:t>17</w:t>
        </w:r>
        <w:r w:rsidR="00C83A7D">
          <w:rPr>
            <w:noProof/>
            <w:webHidden/>
          </w:rPr>
          <w:fldChar w:fldCharType="end"/>
        </w:r>
      </w:hyperlink>
    </w:p>
    <w:p w14:paraId="2BAA34CB" w14:textId="79C9A076" w:rsidR="00C83A7D" w:rsidRDefault="00053367" w:rsidP="00C83A7D">
      <w:pPr>
        <w:pStyle w:val="33"/>
        <w:rPr>
          <w:rFonts w:asciiTheme="minorHAnsi" w:eastAsiaTheme="minorEastAsia" w:hAnsiTheme="minorHAnsi" w:cstheme="minorBidi"/>
          <w:noProof/>
          <w:sz w:val="22"/>
          <w:lang w:eastAsia="ru-RU"/>
        </w:rPr>
      </w:pPr>
      <w:hyperlink w:anchor="_Toc179551978" w:history="1">
        <w:r w:rsidR="00C83A7D" w:rsidRPr="00C00C2B">
          <w:rPr>
            <w:rStyle w:val="aff"/>
            <w:noProof/>
          </w:rPr>
          <w:t>2.2.3.Состав лекарственной формы</w:t>
        </w:r>
        <w:r w:rsidR="00C83A7D">
          <w:rPr>
            <w:noProof/>
            <w:webHidden/>
          </w:rPr>
          <w:tab/>
        </w:r>
        <w:r w:rsidR="00C83A7D">
          <w:rPr>
            <w:noProof/>
            <w:webHidden/>
          </w:rPr>
          <w:fldChar w:fldCharType="begin"/>
        </w:r>
        <w:r w:rsidR="00C83A7D">
          <w:rPr>
            <w:noProof/>
            <w:webHidden/>
          </w:rPr>
          <w:instrText xml:space="preserve"> PAGEREF _Toc179551978 \h </w:instrText>
        </w:r>
        <w:r w:rsidR="00C83A7D">
          <w:rPr>
            <w:noProof/>
            <w:webHidden/>
          </w:rPr>
        </w:r>
        <w:r w:rsidR="00C83A7D">
          <w:rPr>
            <w:noProof/>
            <w:webHidden/>
          </w:rPr>
          <w:fldChar w:fldCharType="separate"/>
        </w:r>
        <w:r w:rsidR="00C83A7D">
          <w:rPr>
            <w:noProof/>
            <w:webHidden/>
          </w:rPr>
          <w:t>18</w:t>
        </w:r>
        <w:r w:rsidR="00C83A7D">
          <w:rPr>
            <w:noProof/>
            <w:webHidden/>
          </w:rPr>
          <w:fldChar w:fldCharType="end"/>
        </w:r>
      </w:hyperlink>
    </w:p>
    <w:p w14:paraId="3BB80A91" w14:textId="65F64757" w:rsidR="00C83A7D" w:rsidRDefault="00053367" w:rsidP="00C83A7D">
      <w:pPr>
        <w:pStyle w:val="33"/>
        <w:rPr>
          <w:rFonts w:asciiTheme="minorHAnsi" w:eastAsiaTheme="minorEastAsia" w:hAnsiTheme="minorHAnsi" w:cstheme="minorBidi"/>
          <w:noProof/>
          <w:sz w:val="22"/>
          <w:lang w:eastAsia="ru-RU"/>
        </w:rPr>
      </w:pPr>
      <w:hyperlink w:anchor="_Toc179551979" w:history="1">
        <w:r w:rsidR="00C83A7D" w:rsidRPr="00C00C2B">
          <w:rPr>
            <w:rStyle w:val="aff"/>
            <w:noProof/>
          </w:rPr>
          <w:t>2.2.4.Форма выпуска</w:t>
        </w:r>
        <w:r w:rsidR="00C83A7D">
          <w:rPr>
            <w:noProof/>
            <w:webHidden/>
          </w:rPr>
          <w:tab/>
        </w:r>
        <w:r w:rsidR="00C83A7D">
          <w:rPr>
            <w:noProof/>
            <w:webHidden/>
          </w:rPr>
          <w:fldChar w:fldCharType="begin"/>
        </w:r>
        <w:r w:rsidR="00C83A7D">
          <w:rPr>
            <w:noProof/>
            <w:webHidden/>
          </w:rPr>
          <w:instrText xml:space="preserve"> PAGEREF _Toc179551979 \h </w:instrText>
        </w:r>
        <w:r w:rsidR="00C83A7D">
          <w:rPr>
            <w:noProof/>
            <w:webHidden/>
          </w:rPr>
        </w:r>
        <w:r w:rsidR="00C83A7D">
          <w:rPr>
            <w:noProof/>
            <w:webHidden/>
          </w:rPr>
          <w:fldChar w:fldCharType="separate"/>
        </w:r>
        <w:r w:rsidR="00C83A7D">
          <w:rPr>
            <w:noProof/>
            <w:webHidden/>
          </w:rPr>
          <w:t>19</w:t>
        </w:r>
        <w:r w:rsidR="00C83A7D">
          <w:rPr>
            <w:noProof/>
            <w:webHidden/>
          </w:rPr>
          <w:fldChar w:fldCharType="end"/>
        </w:r>
      </w:hyperlink>
    </w:p>
    <w:p w14:paraId="1E7A26B5" w14:textId="54D3402A" w:rsidR="00C83A7D" w:rsidRDefault="00053367" w:rsidP="00C83A7D">
      <w:pPr>
        <w:pStyle w:val="22"/>
        <w:jc w:val="both"/>
        <w:rPr>
          <w:rFonts w:asciiTheme="minorHAnsi" w:eastAsiaTheme="minorEastAsia" w:hAnsiTheme="minorHAnsi" w:cstheme="minorBidi"/>
          <w:noProof/>
          <w:sz w:val="22"/>
          <w:lang w:eastAsia="ru-RU"/>
        </w:rPr>
      </w:pPr>
      <w:hyperlink w:anchor="_Toc179551980" w:history="1">
        <w:r w:rsidR="00C83A7D" w:rsidRPr="00C00C2B">
          <w:rPr>
            <w:rStyle w:val="aff"/>
            <w:noProof/>
          </w:rPr>
          <w:t>2.3.Правила хранения и обращения</w:t>
        </w:r>
        <w:r w:rsidR="00C83A7D">
          <w:rPr>
            <w:noProof/>
            <w:webHidden/>
          </w:rPr>
          <w:tab/>
        </w:r>
        <w:r w:rsidR="00C83A7D">
          <w:rPr>
            <w:noProof/>
            <w:webHidden/>
          </w:rPr>
          <w:fldChar w:fldCharType="begin"/>
        </w:r>
        <w:r w:rsidR="00C83A7D">
          <w:rPr>
            <w:noProof/>
            <w:webHidden/>
          </w:rPr>
          <w:instrText xml:space="preserve"> PAGEREF _Toc179551980 \h </w:instrText>
        </w:r>
        <w:r w:rsidR="00C83A7D">
          <w:rPr>
            <w:noProof/>
            <w:webHidden/>
          </w:rPr>
        </w:r>
        <w:r w:rsidR="00C83A7D">
          <w:rPr>
            <w:noProof/>
            <w:webHidden/>
          </w:rPr>
          <w:fldChar w:fldCharType="separate"/>
        </w:r>
        <w:r w:rsidR="00C83A7D">
          <w:rPr>
            <w:noProof/>
            <w:webHidden/>
          </w:rPr>
          <w:t>19</w:t>
        </w:r>
        <w:r w:rsidR="00C83A7D">
          <w:rPr>
            <w:noProof/>
            <w:webHidden/>
          </w:rPr>
          <w:fldChar w:fldCharType="end"/>
        </w:r>
      </w:hyperlink>
    </w:p>
    <w:p w14:paraId="4F2BB2EA" w14:textId="3139C2BB" w:rsidR="00C83A7D" w:rsidRDefault="00053367" w:rsidP="00C83A7D">
      <w:pPr>
        <w:pStyle w:val="33"/>
        <w:rPr>
          <w:rFonts w:asciiTheme="minorHAnsi" w:eastAsiaTheme="minorEastAsia" w:hAnsiTheme="minorHAnsi" w:cstheme="minorBidi"/>
          <w:noProof/>
          <w:sz w:val="22"/>
          <w:lang w:eastAsia="ru-RU"/>
        </w:rPr>
      </w:pPr>
      <w:hyperlink w:anchor="_Toc179551981" w:history="1">
        <w:r w:rsidR="00C83A7D" w:rsidRPr="00C00C2B">
          <w:rPr>
            <w:rStyle w:val="aff"/>
            <w:noProof/>
          </w:rPr>
          <w:t>2.3.1.Условия хранения и транспортировки</w:t>
        </w:r>
        <w:r w:rsidR="00C83A7D">
          <w:rPr>
            <w:noProof/>
            <w:webHidden/>
          </w:rPr>
          <w:tab/>
        </w:r>
        <w:r w:rsidR="00C83A7D">
          <w:rPr>
            <w:noProof/>
            <w:webHidden/>
          </w:rPr>
          <w:fldChar w:fldCharType="begin"/>
        </w:r>
        <w:r w:rsidR="00C83A7D">
          <w:rPr>
            <w:noProof/>
            <w:webHidden/>
          </w:rPr>
          <w:instrText xml:space="preserve"> PAGEREF _Toc179551981 \h </w:instrText>
        </w:r>
        <w:r w:rsidR="00C83A7D">
          <w:rPr>
            <w:noProof/>
            <w:webHidden/>
          </w:rPr>
        </w:r>
        <w:r w:rsidR="00C83A7D">
          <w:rPr>
            <w:noProof/>
            <w:webHidden/>
          </w:rPr>
          <w:fldChar w:fldCharType="separate"/>
        </w:r>
        <w:r w:rsidR="00C83A7D">
          <w:rPr>
            <w:noProof/>
            <w:webHidden/>
          </w:rPr>
          <w:t>19</w:t>
        </w:r>
        <w:r w:rsidR="00C83A7D">
          <w:rPr>
            <w:noProof/>
            <w:webHidden/>
          </w:rPr>
          <w:fldChar w:fldCharType="end"/>
        </w:r>
      </w:hyperlink>
    </w:p>
    <w:p w14:paraId="5A7B8795" w14:textId="4882C063" w:rsidR="00C83A7D" w:rsidRDefault="00053367" w:rsidP="00C83A7D">
      <w:pPr>
        <w:pStyle w:val="33"/>
        <w:rPr>
          <w:rFonts w:asciiTheme="minorHAnsi" w:eastAsiaTheme="minorEastAsia" w:hAnsiTheme="minorHAnsi" w:cstheme="minorBidi"/>
          <w:noProof/>
          <w:sz w:val="22"/>
          <w:lang w:eastAsia="ru-RU"/>
        </w:rPr>
      </w:pPr>
      <w:hyperlink w:anchor="_Toc179551982" w:history="1">
        <w:r w:rsidR="00C83A7D" w:rsidRPr="00C00C2B">
          <w:rPr>
            <w:rStyle w:val="aff"/>
            <w:noProof/>
          </w:rPr>
          <w:t>2.3.2.Срок годности</w:t>
        </w:r>
        <w:r w:rsidR="00C83A7D">
          <w:rPr>
            <w:noProof/>
            <w:webHidden/>
          </w:rPr>
          <w:tab/>
        </w:r>
        <w:r w:rsidR="00C83A7D">
          <w:rPr>
            <w:noProof/>
            <w:webHidden/>
          </w:rPr>
          <w:fldChar w:fldCharType="begin"/>
        </w:r>
        <w:r w:rsidR="00C83A7D">
          <w:rPr>
            <w:noProof/>
            <w:webHidden/>
          </w:rPr>
          <w:instrText xml:space="preserve"> PAGEREF _Toc179551982 \h </w:instrText>
        </w:r>
        <w:r w:rsidR="00C83A7D">
          <w:rPr>
            <w:noProof/>
            <w:webHidden/>
          </w:rPr>
        </w:r>
        <w:r w:rsidR="00C83A7D">
          <w:rPr>
            <w:noProof/>
            <w:webHidden/>
          </w:rPr>
          <w:fldChar w:fldCharType="separate"/>
        </w:r>
        <w:r w:rsidR="00C83A7D">
          <w:rPr>
            <w:noProof/>
            <w:webHidden/>
          </w:rPr>
          <w:t>19</w:t>
        </w:r>
        <w:r w:rsidR="00C83A7D">
          <w:rPr>
            <w:noProof/>
            <w:webHidden/>
          </w:rPr>
          <w:fldChar w:fldCharType="end"/>
        </w:r>
      </w:hyperlink>
    </w:p>
    <w:p w14:paraId="500D5165" w14:textId="57288395" w:rsidR="00C83A7D" w:rsidRDefault="00053367" w:rsidP="00C83A7D">
      <w:pPr>
        <w:pStyle w:val="33"/>
        <w:rPr>
          <w:rFonts w:asciiTheme="minorHAnsi" w:eastAsiaTheme="minorEastAsia" w:hAnsiTheme="minorHAnsi" w:cstheme="minorBidi"/>
          <w:noProof/>
          <w:sz w:val="22"/>
          <w:lang w:eastAsia="ru-RU"/>
        </w:rPr>
      </w:pPr>
      <w:hyperlink w:anchor="_Toc179551983" w:history="1">
        <w:r w:rsidR="00C83A7D" w:rsidRPr="00C00C2B">
          <w:rPr>
            <w:rStyle w:val="aff"/>
            <w:noProof/>
          </w:rPr>
          <w:t>2.3.3.Правила по обращению с препаратом</w:t>
        </w:r>
        <w:r w:rsidR="00C83A7D">
          <w:rPr>
            <w:noProof/>
            <w:webHidden/>
          </w:rPr>
          <w:tab/>
        </w:r>
        <w:r w:rsidR="00C83A7D">
          <w:rPr>
            <w:noProof/>
            <w:webHidden/>
          </w:rPr>
          <w:fldChar w:fldCharType="begin"/>
        </w:r>
        <w:r w:rsidR="00C83A7D">
          <w:rPr>
            <w:noProof/>
            <w:webHidden/>
          </w:rPr>
          <w:instrText xml:space="preserve"> PAGEREF _Toc179551983 \h </w:instrText>
        </w:r>
        <w:r w:rsidR="00C83A7D">
          <w:rPr>
            <w:noProof/>
            <w:webHidden/>
          </w:rPr>
        </w:r>
        <w:r w:rsidR="00C83A7D">
          <w:rPr>
            <w:noProof/>
            <w:webHidden/>
          </w:rPr>
          <w:fldChar w:fldCharType="separate"/>
        </w:r>
        <w:r w:rsidR="00C83A7D">
          <w:rPr>
            <w:noProof/>
            <w:webHidden/>
          </w:rPr>
          <w:t>19</w:t>
        </w:r>
        <w:r w:rsidR="00C83A7D">
          <w:rPr>
            <w:noProof/>
            <w:webHidden/>
          </w:rPr>
          <w:fldChar w:fldCharType="end"/>
        </w:r>
      </w:hyperlink>
    </w:p>
    <w:p w14:paraId="29F8699B" w14:textId="14FE7C4F" w:rsidR="00C83A7D" w:rsidRDefault="00053367" w:rsidP="00C83A7D">
      <w:pPr>
        <w:pStyle w:val="16"/>
        <w:tabs>
          <w:tab w:val="left" w:pos="1134"/>
        </w:tabs>
        <w:jc w:val="both"/>
        <w:rPr>
          <w:rFonts w:asciiTheme="minorHAnsi" w:eastAsiaTheme="minorEastAsia" w:hAnsiTheme="minorHAnsi" w:cstheme="minorBidi"/>
          <w:noProof/>
          <w:sz w:val="22"/>
          <w:lang w:eastAsia="ru-RU"/>
        </w:rPr>
      </w:pPr>
      <w:hyperlink w:anchor="_Toc179551984" w:history="1">
        <w:r w:rsidR="00C83A7D" w:rsidRPr="00C00C2B">
          <w:rPr>
            <w:rStyle w:val="aff"/>
            <w:noProof/>
          </w:rPr>
          <w:t>3.РЕЗУЛЬТАТЫ ДОКЛИНИЧЕСКИХ ИССЛЕДОВАНИЙ</w:t>
        </w:r>
        <w:r w:rsidR="00C83A7D">
          <w:rPr>
            <w:noProof/>
            <w:webHidden/>
          </w:rPr>
          <w:tab/>
        </w:r>
        <w:r w:rsidR="00C83A7D">
          <w:rPr>
            <w:noProof/>
            <w:webHidden/>
          </w:rPr>
          <w:fldChar w:fldCharType="begin"/>
        </w:r>
        <w:r w:rsidR="00C83A7D">
          <w:rPr>
            <w:noProof/>
            <w:webHidden/>
          </w:rPr>
          <w:instrText xml:space="preserve"> PAGEREF _Toc179551984 \h </w:instrText>
        </w:r>
        <w:r w:rsidR="00C83A7D">
          <w:rPr>
            <w:noProof/>
            <w:webHidden/>
          </w:rPr>
        </w:r>
        <w:r w:rsidR="00C83A7D">
          <w:rPr>
            <w:noProof/>
            <w:webHidden/>
          </w:rPr>
          <w:fldChar w:fldCharType="separate"/>
        </w:r>
        <w:r w:rsidR="00C83A7D">
          <w:rPr>
            <w:noProof/>
            <w:webHidden/>
          </w:rPr>
          <w:t>20</w:t>
        </w:r>
        <w:r w:rsidR="00C83A7D">
          <w:rPr>
            <w:noProof/>
            <w:webHidden/>
          </w:rPr>
          <w:fldChar w:fldCharType="end"/>
        </w:r>
      </w:hyperlink>
    </w:p>
    <w:p w14:paraId="39F837F3" w14:textId="07A89318" w:rsidR="00C83A7D" w:rsidRDefault="00053367" w:rsidP="00C83A7D">
      <w:pPr>
        <w:pStyle w:val="22"/>
        <w:jc w:val="both"/>
        <w:rPr>
          <w:rFonts w:asciiTheme="minorHAnsi" w:eastAsiaTheme="minorEastAsia" w:hAnsiTheme="minorHAnsi" w:cstheme="minorBidi"/>
          <w:noProof/>
          <w:sz w:val="22"/>
          <w:lang w:eastAsia="ru-RU"/>
        </w:rPr>
      </w:pPr>
      <w:hyperlink w:anchor="_Toc179551985" w:history="1">
        <w:r w:rsidR="00C83A7D" w:rsidRPr="00C00C2B">
          <w:rPr>
            <w:rStyle w:val="aff"/>
            <w:noProof/>
          </w:rPr>
          <w:t>Введение и резюме</w:t>
        </w:r>
        <w:r w:rsidR="00C83A7D">
          <w:rPr>
            <w:noProof/>
            <w:webHidden/>
          </w:rPr>
          <w:tab/>
        </w:r>
        <w:r w:rsidR="00C83A7D">
          <w:rPr>
            <w:noProof/>
            <w:webHidden/>
          </w:rPr>
          <w:fldChar w:fldCharType="begin"/>
        </w:r>
        <w:r w:rsidR="00C83A7D">
          <w:rPr>
            <w:noProof/>
            <w:webHidden/>
          </w:rPr>
          <w:instrText xml:space="preserve"> PAGEREF _Toc179551985 \h </w:instrText>
        </w:r>
        <w:r w:rsidR="00C83A7D">
          <w:rPr>
            <w:noProof/>
            <w:webHidden/>
          </w:rPr>
        </w:r>
        <w:r w:rsidR="00C83A7D">
          <w:rPr>
            <w:noProof/>
            <w:webHidden/>
          </w:rPr>
          <w:fldChar w:fldCharType="separate"/>
        </w:r>
        <w:r w:rsidR="00C83A7D">
          <w:rPr>
            <w:noProof/>
            <w:webHidden/>
          </w:rPr>
          <w:t>20</w:t>
        </w:r>
        <w:r w:rsidR="00C83A7D">
          <w:rPr>
            <w:noProof/>
            <w:webHidden/>
          </w:rPr>
          <w:fldChar w:fldCharType="end"/>
        </w:r>
      </w:hyperlink>
    </w:p>
    <w:p w14:paraId="02873A8D" w14:textId="73EC28B2" w:rsidR="00C83A7D" w:rsidRDefault="00053367" w:rsidP="00C83A7D">
      <w:pPr>
        <w:pStyle w:val="22"/>
        <w:jc w:val="both"/>
        <w:rPr>
          <w:rFonts w:asciiTheme="minorHAnsi" w:eastAsiaTheme="minorEastAsia" w:hAnsiTheme="minorHAnsi" w:cstheme="minorBidi"/>
          <w:noProof/>
          <w:sz w:val="22"/>
          <w:lang w:eastAsia="ru-RU"/>
        </w:rPr>
      </w:pPr>
      <w:hyperlink w:anchor="_Toc179551986" w:history="1">
        <w:r w:rsidR="00C83A7D" w:rsidRPr="00C00C2B">
          <w:rPr>
            <w:rStyle w:val="aff"/>
            <w:noProof/>
          </w:rPr>
          <w:t>3.1.Доклиническая фармакология</w:t>
        </w:r>
        <w:r w:rsidR="00C83A7D">
          <w:rPr>
            <w:noProof/>
            <w:webHidden/>
          </w:rPr>
          <w:tab/>
        </w:r>
        <w:r w:rsidR="00C83A7D">
          <w:rPr>
            <w:noProof/>
            <w:webHidden/>
          </w:rPr>
          <w:fldChar w:fldCharType="begin"/>
        </w:r>
        <w:r w:rsidR="00C83A7D">
          <w:rPr>
            <w:noProof/>
            <w:webHidden/>
          </w:rPr>
          <w:instrText xml:space="preserve"> PAGEREF _Toc179551986 \h </w:instrText>
        </w:r>
        <w:r w:rsidR="00C83A7D">
          <w:rPr>
            <w:noProof/>
            <w:webHidden/>
          </w:rPr>
        </w:r>
        <w:r w:rsidR="00C83A7D">
          <w:rPr>
            <w:noProof/>
            <w:webHidden/>
          </w:rPr>
          <w:fldChar w:fldCharType="separate"/>
        </w:r>
        <w:r w:rsidR="00C83A7D">
          <w:rPr>
            <w:noProof/>
            <w:webHidden/>
          </w:rPr>
          <w:t>23</w:t>
        </w:r>
        <w:r w:rsidR="00C83A7D">
          <w:rPr>
            <w:noProof/>
            <w:webHidden/>
          </w:rPr>
          <w:fldChar w:fldCharType="end"/>
        </w:r>
      </w:hyperlink>
    </w:p>
    <w:p w14:paraId="18DDDB76" w14:textId="5554E25C" w:rsidR="00C83A7D" w:rsidRDefault="00053367" w:rsidP="00C83A7D">
      <w:pPr>
        <w:pStyle w:val="33"/>
        <w:rPr>
          <w:rFonts w:asciiTheme="minorHAnsi" w:eastAsiaTheme="minorEastAsia" w:hAnsiTheme="minorHAnsi" w:cstheme="minorBidi"/>
          <w:noProof/>
          <w:sz w:val="22"/>
          <w:lang w:eastAsia="ru-RU"/>
        </w:rPr>
      </w:pPr>
      <w:hyperlink w:anchor="_Toc179551987" w:history="1">
        <w:r w:rsidR="00C83A7D" w:rsidRPr="00C00C2B">
          <w:rPr>
            <w:rStyle w:val="aff"/>
            <w:noProof/>
          </w:rPr>
          <w:t>3.1.1.Механизм действия</w:t>
        </w:r>
        <w:r w:rsidR="00C83A7D">
          <w:rPr>
            <w:noProof/>
            <w:webHidden/>
          </w:rPr>
          <w:tab/>
        </w:r>
        <w:r w:rsidR="00C83A7D">
          <w:rPr>
            <w:noProof/>
            <w:webHidden/>
          </w:rPr>
          <w:fldChar w:fldCharType="begin"/>
        </w:r>
        <w:r w:rsidR="00C83A7D">
          <w:rPr>
            <w:noProof/>
            <w:webHidden/>
          </w:rPr>
          <w:instrText xml:space="preserve"> PAGEREF _Toc179551987 \h </w:instrText>
        </w:r>
        <w:r w:rsidR="00C83A7D">
          <w:rPr>
            <w:noProof/>
            <w:webHidden/>
          </w:rPr>
        </w:r>
        <w:r w:rsidR="00C83A7D">
          <w:rPr>
            <w:noProof/>
            <w:webHidden/>
          </w:rPr>
          <w:fldChar w:fldCharType="separate"/>
        </w:r>
        <w:r w:rsidR="00C83A7D">
          <w:rPr>
            <w:noProof/>
            <w:webHidden/>
          </w:rPr>
          <w:t>23</w:t>
        </w:r>
        <w:r w:rsidR="00C83A7D">
          <w:rPr>
            <w:noProof/>
            <w:webHidden/>
          </w:rPr>
          <w:fldChar w:fldCharType="end"/>
        </w:r>
      </w:hyperlink>
    </w:p>
    <w:p w14:paraId="1239061B" w14:textId="52BEB06E" w:rsidR="00C83A7D" w:rsidRDefault="00053367" w:rsidP="00C83A7D">
      <w:pPr>
        <w:pStyle w:val="33"/>
        <w:rPr>
          <w:rFonts w:asciiTheme="minorHAnsi" w:eastAsiaTheme="minorEastAsia" w:hAnsiTheme="minorHAnsi" w:cstheme="minorBidi"/>
          <w:noProof/>
          <w:sz w:val="22"/>
          <w:lang w:eastAsia="ru-RU"/>
        </w:rPr>
      </w:pPr>
      <w:hyperlink w:anchor="_Toc179551988" w:history="1">
        <w:r w:rsidR="00C83A7D" w:rsidRPr="00C00C2B">
          <w:rPr>
            <w:rStyle w:val="aff"/>
            <w:noProof/>
          </w:rPr>
          <w:t>3.1.2.Первичная фармакодинамика</w:t>
        </w:r>
        <w:r w:rsidR="00C83A7D">
          <w:rPr>
            <w:noProof/>
            <w:webHidden/>
          </w:rPr>
          <w:tab/>
        </w:r>
        <w:r w:rsidR="00C83A7D">
          <w:rPr>
            <w:noProof/>
            <w:webHidden/>
          </w:rPr>
          <w:fldChar w:fldCharType="begin"/>
        </w:r>
        <w:r w:rsidR="00C83A7D">
          <w:rPr>
            <w:noProof/>
            <w:webHidden/>
          </w:rPr>
          <w:instrText xml:space="preserve"> PAGEREF _Toc179551988 \h </w:instrText>
        </w:r>
        <w:r w:rsidR="00C83A7D">
          <w:rPr>
            <w:noProof/>
            <w:webHidden/>
          </w:rPr>
        </w:r>
        <w:r w:rsidR="00C83A7D">
          <w:rPr>
            <w:noProof/>
            <w:webHidden/>
          </w:rPr>
          <w:fldChar w:fldCharType="separate"/>
        </w:r>
        <w:r w:rsidR="00C83A7D">
          <w:rPr>
            <w:noProof/>
            <w:webHidden/>
          </w:rPr>
          <w:t>23</w:t>
        </w:r>
        <w:r w:rsidR="00C83A7D">
          <w:rPr>
            <w:noProof/>
            <w:webHidden/>
          </w:rPr>
          <w:fldChar w:fldCharType="end"/>
        </w:r>
      </w:hyperlink>
    </w:p>
    <w:p w14:paraId="30ABE1D2" w14:textId="4F9FC166" w:rsidR="00C83A7D" w:rsidRDefault="00053367" w:rsidP="00C83A7D">
      <w:pPr>
        <w:pStyle w:val="33"/>
        <w:rPr>
          <w:rFonts w:asciiTheme="minorHAnsi" w:eastAsiaTheme="minorEastAsia" w:hAnsiTheme="minorHAnsi" w:cstheme="minorBidi"/>
          <w:noProof/>
          <w:sz w:val="22"/>
          <w:lang w:eastAsia="ru-RU"/>
        </w:rPr>
      </w:pPr>
      <w:hyperlink w:anchor="_Toc179551989" w:history="1">
        <w:r w:rsidR="00C83A7D" w:rsidRPr="00C00C2B">
          <w:rPr>
            <w:rStyle w:val="aff"/>
            <w:noProof/>
          </w:rPr>
          <w:t>3.1.3.Вторичная фармакодинамика</w:t>
        </w:r>
        <w:r w:rsidR="00C83A7D">
          <w:rPr>
            <w:noProof/>
            <w:webHidden/>
          </w:rPr>
          <w:tab/>
        </w:r>
        <w:r w:rsidR="00C83A7D">
          <w:rPr>
            <w:noProof/>
            <w:webHidden/>
          </w:rPr>
          <w:fldChar w:fldCharType="begin"/>
        </w:r>
        <w:r w:rsidR="00C83A7D">
          <w:rPr>
            <w:noProof/>
            <w:webHidden/>
          </w:rPr>
          <w:instrText xml:space="preserve"> PAGEREF _Toc179551989 \h </w:instrText>
        </w:r>
        <w:r w:rsidR="00C83A7D">
          <w:rPr>
            <w:noProof/>
            <w:webHidden/>
          </w:rPr>
        </w:r>
        <w:r w:rsidR="00C83A7D">
          <w:rPr>
            <w:noProof/>
            <w:webHidden/>
          </w:rPr>
          <w:fldChar w:fldCharType="separate"/>
        </w:r>
        <w:r w:rsidR="00C83A7D">
          <w:rPr>
            <w:noProof/>
            <w:webHidden/>
          </w:rPr>
          <w:t>24</w:t>
        </w:r>
        <w:r w:rsidR="00C83A7D">
          <w:rPr>
            <w:noProof/>
            <w:webHidden/>
          </w:rPr>
          <w:fldChar w:fldCharType="end"/>
        </w:r>
      </w:hyperlink>
    </w:p>
    <w:p w14:paraId="4D030EFA" w14:textId="3F04E699" w:rsidR="00C83A7D" w:rsidRDefault="00053367" w:rsidP="00C83A7D">
      <w:pPr>
        <w:pStyle w:val="33"/>
        <w:rPr>
          <w:rFonts w:asciiTheme="minorHAnsi" w:eastAsiaTheme="minorEastAsia" w:hAnsiTheme="minorHAnsi" w:cstheme="minorBidi"/>
          <w:noProof/>
          <w:sz w:val="22"/>
          <w:lang w:eastAsia="ru-RU"/>
        </w:rPr>
      </w:pPr>
      <w:hyperlink w:anchor="_Toc179551990" w:history="1">
        <w:r w:rsidR="00C83A7D" w:rsidRPr="00C00C2B">
          <w:rPr>
            <w:rStyle w:val="aff"/>
            <w:noProof/>
          </w:rPr>
          <w:t>3.1.4.Фармакологическая безопасность</w:t>
        </w:r>
        <w:r w:rsidR="00C83A7D">
          <w:rPr>
            <w:noProof/>
            <w:webHidden/>
          </w:rPr>
          <w:tab/>
        </w:r>
        <w:r w:rsidR="00C83A7D">
          <w:rPr>
            <w:noProof/>
            <w:webHidden/>
          </w:rPr>
          <w:fldChar w:fldCharType="begin"/>
        </w:r>
        <w:r w:rsidR="00C83A7D">
          <w:rPr>
            <w:noProof/>
            <w:webHidden/>
          </w:rPr>
          <w:instrText xml:space="preserve"> PAGEREF _Toc179551990 \h </w:instrText>
        </w:r>
        <w:r w:rsidR="00C83A7D">
          <w:rPr>
            <w:noProof/>
            <w:webHidden/>
          </w:rPr>
        </w:r>
        <w:r w:rsidR="00C83A7D">
          <w:rPr>
            <w:noProof/>
            <w:webHidden/>
          </w:rPr>
          <w:fldChar w:fldCharType="separate"/>
        </w:r>
        <w:r w:rsidR="00C83A7D">
          <w:rPr>
            <w:noProof/>
            <w:webHidden/>
          </w:rPr>
          <w:t>24</w:t>
        </w:r>
        <w:r w:rsidR="00C83A7D">
          <w:rPr>
            <w:noProof/>
            <w:webHidden/>
          </w:rPr>
          <w:fldChar w:fldCharType="end"/>
        </w:r>
      </w:hyperlink>
    </w:p>
    <w:p w14:paraId="096276EC" w14:textId="0FB18CDB" w:rsidR="00C83A7D" w:rsidRDefault="00053367" w:rsidP="00C83A7D">
      <w:pPr>
        <w:pStyle w:val="33"/>
        <w:rPr>
          <w:rFonts w:asciiTheme="minorHAnsi" w:eastAsiaTheme="minorEastAsia" w:hAnsiTheme="minorHAnsi" w:cstheme="minorBidi"/>
          <w:noProof/>
          <w:sz w:val="22"/>
          <w:lang w:eastAsia="ru-RU"/>
        </w:rPr>
      </w:pPr>
      <w:hyperlink w:anchor="_Toc179551991" w:history="1">
        <w:r w:rsidR="00C83A7D" w:rsidRPr="00C00C2B">
          <w:rPr>
            <w:rStyle w:val="aff"/>
            <w:noProof/>
          </w:rPr>
          <w:t>3.1.5.Фармакодинамические лекарственные взаимодействия</w:t>
        </w:r>
        <w:r w:rsidR="00C83A7D">
          <w:rPr>
            <w:noProof/>
            <w:webHidden/>
          </w:rPr>
          <w:tab/>
        </w:r>
        <w:r w:rsidR="00C83A7D">
          <w:rPr>
            <w:noProof/>
            <w:webHidden/>
          </w:rPr>
          <w:fldChar w:fldCharType="begin"/>
        </w:r>
        <w:r w:rsidR="00C83A7D">
          <w:rPr>
            <w:noProof/>
            <w:webHidden/>
          </w:rPr>
          <w:instrText xml:space="preserve"> PAGEREF _Toc179551991 \h </w:instrText>
        </w:r>
        <w:r w:rsidR="00C83A7D">
          <w:rPr>
            <w:noProof/>
            <w:webHidden/>
          </w:rPr>
        </w:r>
        <w:r w:rsidR="00C83A7D">
          <w:rPr>
            <w:noProof/>
            <w:webHidden/>
          </w:rPr>
          <w:fldChar w:fldCharType="separate"/>
        </w:r>
        <w:r w:rsidR="00C83A7D">
          <w:rPr>
            <w:noProof/>
            <w:webHidden/>
          </w:rPr>
          <w:t>26</w:t>
        </w:r>
        <w:r w:rsidR="00C83A7D">
          <w:rPr>
            <w:noProof/>
            <w:webHidden/>
          </w:rPr>
          <w:fldChar w:fldCharType="end"/>
        </w:r>
      </w:hyperlink>
    </w:p>
    <w:p w14:paraId="2178F701" w14:textId="43564FC3" w:rsidR="00C83A7D" w:rsidRDefault="00053367" w:rsidP="00C83A7D">
      <w:pPr>
        <w:pStyle w:val="22"/>
        <w:jc w:val="both"/>
        <w:rPr>
          <w:rFonts w:asciiTheme="minorHAnsi" w:eastAsiaTheme="minorEastAsia" w:hAnsiTheme="minorHAnsi" w:cstheme="minorBidi"/>
          <w:noProof/>
          <w:sz w:val="22"/>
          <w:lang w:eastAsia="ru-RU"/>
        </w:rPr>
      </w:pPr>
      <w:hyperlink w:anchor="_Toc179551992" w:history="1">
        <w:r w:rsidR="00C83A7D" w:rsidRPr="00C00C2B">
          <w:rPr>
            <w:rStyle w:val="aff"/>
            <w:noProof/>
          </w:rPr>
          <w:t>3.2.Доклиническая фармакокинетика</w:t>
        </w:r>
        <w:r w:rsidR="00C83A7D">
          <w:rPr>
            <w:noProof/>
            <w:webHidden/>
          </w:rPr>
          <w:tab/>
        </w:r>
        <w:r w:rsidR="00C83A7D">
          <w:rPr>
            <w:noProof/>
            <w:webHidden/>
          </w:rPr>
          <w:fldChar w:fldCharType="begin"/>
        </w:r>
        <w:r w:rsidR="00C83A7D">
          <w:rPr>
            <w:noProof/>
            <w:webHidden/>
          </w:rPr>
          <w:instrText xml:space="preserve"> PAGEREF _Toc179551992 \h </w:instrText>
        </w:r>
        <w:r w:rsidR="00C83A7D">
          <w:rPr>
            <w:noProof/>
            <w:webHidden/>
          </w:rPr>
        </w:r>
        <w:r w:rsidR="00C83A7D">
          <w:rPr>
            <w:noProof/>
            <w:webHidden/>
          </w:rPr>
          <w:fldChar w:fldCharType="separate"/>
        </w:r>
        <w:r w:rsidR="00C83A7D">
          <w:rPr>
            <w:noProof/>
            <w:webHidden/>
          </w:rPr>
          <w:t>27</w:t>
        </w:r>
        <w:r w:rsidR="00C83A7D">
          <w:rPr>
            <w:noProof/>
            <w:webHidden/>
          </w:rPr>
          <w:fldChar w:fldCharType="end"/>
        </w:r>
      </w:hyperlink>
    </w:p>
    <w:p w14:paraId="38A8AED7" w14:textId="13AC66E2" w:rsidR="00C83A7D" w:rsidRDefault="00053367" w:rsidP="00C83A7D">
      <w:pPr>
        <w:pStyle w:val="33"/>
        <w:rPr>
          <w:rFonts w:asciiTheme="minorHAnsi" w:eastAsiaTheme="minorEastAsia" w:hAnsiTheme="minorHAnsi" w:cstheme="minorBidi"/>
          <w:noProof/>
          <w:sz w:val="22"/>
          <w:lang w:eastAsia="ru-RU"/>
        </w:rPr>
      </w:pPr>
      <w:hyperlink w:anchor="_Toc179551993" w:history="1">
        <w:r w:rsidR="00C83A7D" w:rsidRPr="00C00C2B">
          <w:rPr>
            <w:rStyle w:val="aff"/>
            <w:noProof/>
          </w:rPr>
          <w:t>3.2.1.Всасывание</w:t>
        </w:r>
        <w:r w:rsidR="00C83A7D">
          <w:rPr>
            <w:noProof/>
            <w:webHidden/>
          </w:rPr>
          <w:tab/>
        </w:r>
        <w:r w:rsidR="00C83A7D">
          <w:rPr>
            <w:noProof/>
            <w:webHidden/>
          </w:rPr>
          <w:fldChar w:fldCharType="begin"/>
        </w:r>
        <w:r w:rsidR="00C83A7D">
          <w:rPr>
            <w:noProof/>
            <w:webHidden/>
          </w:rPr>
          <w:instrText xml:space="preserve"> PAGEREF _Toc179551993 \h </w:instrText>
        </w:r>
        <w:r w:rsidR="00C83A7D">
          <w:rPr>
            <w:noProof/>
            <w:webHidden/>
          </w:rPr>
        </w:r>
        <w:r w:rsidR="00C83A7D">
          <w:rPr>
            <w:noProof/>
            <w:webHidden/>
          </w:rPr>
          <w:fldChar w:fldCharType="separate"/>
        </w:r>
        <w:r w:rsidR="00C83A7D">
          <w:rPr>
            <w:noProof/>
            <w:webHidden/>
          </w:rPr>
          <w:t>28</w:t>
        </w:r>
        <w:r w:rsidR="00C83A7D">
          <w:rPr>
            <w:noProof/>
            <w:webHidden/>
          </w:rPr>
          <w:fldChar w:fldCharType="end"/>
        </w:r>
      </w:hyperlink>
    </w:p>
    <w:p w14:paraId="3A4840E7" w14:textId="2306AD90" w:rsidR="00C83A7D" w:rsidRDefault="00053367" w:rsidP="00C83A7D">
      <w:pPr>
        <w:pStyle w:val="33"/>
        <w:rPr>
          <w:rFonts w:asciiTheme="minorHAnsi" w:eastAsiaTheme="minorEastAsia" w:hAnsiTheme="minorHAnsi" w:cstheme="minorBidi"/>
          <w:noProof/>
          <w:sz w:val="22"/>
          <w:lang w:eastAsia="ru-RU"/>
        </w:rPr>
      </w:pPr>
      <w:hyperlink w:anchor="_Toc179551994" w:history="1">
        <w:r w:rsidR="00C83A7D" w:rsidRPr="00C00C2B">
          <w:rPr>
            <w:rStyle w:val="aff"/>
            <w:noProof/>
          </w:rPr>
          <w:t>3.2.2.Распределение</w:t>
        </w:r>
        <w:r w:rsidR="00C83A7D">
          <w:rPr>
            <w:noProof/>
            <w:webHidden/>
          </w:rPr>
          <w:tab/>
        </w:r>
        <w:r w:rsidR="00C83A7D">
          <w:rPr>
            <w:noProof/>
            <w:webHidden/>
          </w:rPr>
          <w:fldChar w:fldCharType="begin"/>
        </w:r>
        <w:r w:rsidR="00C83A7D">
          <w:rPr>
            <w:noProof/>
            <w:webHidden/>
          </w:rPr>
          <w:instrText xml:space="preserve"> PAGEREF _Toc179551994 \h </w:instrText>
        </w:r>
        <w:r w:rsidR="00C83A7D">
          <w:rPr>
            <w:noProof/>
            <w:webHidden/>
          </w:rPr>
        </w:r>
        <w:r w:rsidR="00C83A7D">
          <w:rPr>
            <w:noProof/>
            <w:webHidden/>
          </w:rPr>
          <w:fldChar w:fldCharType="separate"/>
        </w:r>
        <w:r w:rsidR="00C83A7D">
          <w:rPr>
            <w:noProof/>
            <w:webHidden/>
          </w:rPr>
          <w:t>29</w:t>
        </w:r>
        <w:r w:rsidR="00C83A7D">
          <w:rPr>
            <w:noProof/>
            <w:webHidden/>
          </w:rPr>
          <w:fldChar w:fldCharType="end"/>
        </w:r>
      </w:hyperlink>
    </w:p>
    <w:p w14:paraId="00EEACBF" w14:textId="5D04B34D" w:rsidR="00C83A7D" w:rsidRDefault="00053367" w:rsidP="00C83A7D">
      <w:pPr>
        <w:pStyle w:val="33"/>
        <w:rPr>
          <w:rFonts w:asciiTheme="minorHAnsi" w:eastAsiaTheme="minorEastAsia" w:hAnsiTheme="minorHAnsi" w:cstheme="minorBidi"/>
          <w:noProof/>
          <w:sz w:val="22"/>
          <w:lang w:eastAsia="ru-RU"/>
        </w:rPr>
      </w:pPr>
      <w:hyperlink w:anchor="_Toc179551995" w:history="1">
        <w:r w:rsidR="00C83A7D" w:rsidRPr="00C00C2B">
          <w:rPr>
            <w:rStyle w:val="aff"/>
            <w:noProof/>
          </w:rPr>
          <w:t>3.2.3.Связывание с белками плазмы</w:t>
        </w:r>
        <w:r w:rsidR="00C83A7D">
          <w:rPr>
            <w:noProof/>
            <w:webHidden/>
          </w:rPr>
          <w:tab/>
        </w:r>
        <w:r w:rsidR="00C83A7D">
          <w:rPr>
            <w:noProof/>
            <w:webHidden/>
          </w:rPr>
          <w:fldChar w:fldCharType="begin"/>
        </w:r>
        <w:r w:rsidR="00C83A7D">
          <w:rPr>
            <w:noProof/>
            <w:webHidden/>
          </w:rPr>
          <w:instrText xml:space="preserve"> PAGEREF _Toc179551995 \h </w:instrText>
        </w:r>
        <w:r w:rsidR="00C83A7D">
          <w:rPr>
            <w:noProof/>
            <w:webHidden/>
          </w:rPr>
        </w:r>
        <w:r w:rsidR="00C83A7D">
          <w:rPr>
            <w:noProof/>
            <w:webHidden/>
          </w:rPr>
          <w:fldChar w:fldCharType="separate"/>
        </w:r>
        <w:r w:rsidR="00C83A7D">
          <w:rPr>
            <w:noProof/>
            <w:webHidden/>
          </w:rPr>
          <w:t>30</w:t>
        </w:r>
        <w:r w:rsidR="00C83A7D">
          <w:rPr>
            <w:noProof/>
            <w:webHidden/>
          </w:rPr>
          <w:fldChar w:fldCharType="end"/>
        </w:r>
      </w:hyperlink>
    </w:p>
    <w:p w14:paraId="5F65D228" w14:textId="3E7E3C23" w:rsidR="00C83A7D" w:rsidRDefault="00053367" w:rsidP="00C83A7D">
      <w:pPr>
        <w:pStyle w:val="33"/>
        <w:rPr>
          <w:rFonts w:asciiTheme="minorHAnsi" w:eastAsiaTheme="minorEastAsia" w:hAnsiTheme="minorHAnsi" w:cstheme="minorBidi"/>
          <w:noProof/>
          <w:sz w:val="22"/>
          <w:lang w:eastAsia="ru-RU"/>
        </w:rPr>
      </w:pPr>
      <w:hyperlink w:anchor="_Toc179551996" w:history="1">
        <w:r w:rsidR="00C83A7D" w:rsidRPr="00C00C2B">
          <w:rPr>
            <w:rStyle w:val="aff"/>
            <w:noProof/>
          </w:rPr>
          <w:t>3.2.4.Метаболизм</w:t>
        </w:r>
        <w:r w:rsidR="00C83A7D">
          <w:rPr>
            <w:noProof/>
            <w:webHidden/>
          </w:rPr>
          <w:tab/>
        </w:r>
        <w:r w:rsidR="00C83A7D">
          <w:rPr>
            <w:noProof/>
            <w:webHidden/>
          </w:rPr>
          <w:fldChar w:fldCharType="begin"/>
        </w:r>
        <w:r w:rsidR="00C83A7D">
          <w:rPr>
            <w:noProof/>
            <w:webHidden/>
          </w:rPr>
          <w:instrText xml:space="preserve"> PAGEREF _Toc179551996 \h </w:instrText>
        </w:r>
        <w:r w:rsidR="00C83A7D">
          <w:rPr>
            <w:noProof/>
            <w:webHidden/>
          </w:rPr>
        </w:r>
        <w:r w:rsidR="00C83A7D">
          <w:rPr>
            <w:noProof/>
            <w:webHidden/>
          </w:rPr>
          <w:fldChar w:fldCharType="separate"/>
        </w:r>
        <w:r w:rsidR="00C83A7D">
          <w:rPr>
            <w:noProof/>
            <w:webHidden/>
          </w:rPr>
          <w:t>30</w:t>
        </w:r>
        <w:r w:rsidR="00C83A7D">
          <w:rPr>
            <w:noProof/>
            <w:webHidden/>
          </w:rPr>
          <w:fldChar w:fldCharType="end"/>
        </w:r>
      </w:hyperlink>
    </w:p>
    <w:p w14:paraId="603C4044" w14:textId="059D0863" w:rsidR="00C83A7D" w:rsidRDefault="00053367" w:rsidP="00C83A7D">
      <w:pPr>
        <w:pStyle w:val="33"/>
        <w:rPr>
          <w:rFonts w:asciiTheme="minorHAnsi" w:eastAsiaTheme="minorEastAsia" w:hAnsiTheme="minorHAnsi" w:cstheme="minorBidi"/>
          <w:noProof/>
          <w:sz w:val="22"/>
          <w:lang w:eastAsia="ru-RU"/>
        </w:rPr>
      </w:pPr>
      <w:hyperlink w:anchor="_Toc179551997" w:history="1">
        <w:r w:rsidR="00C83A7D" w:rsidRPr="00C00C2B">
          <w:rPr>
            <w:rStyle w:val="aff"/>
            <w:noProof/>
          </w:rPr>
          <w:t>3.2.5.Выведение</w:t>
        </w:r>
        <w:r w:rsidR="00C83A7D">
          <w:rPr>
            <w:noProof/>
            <w:webHidden/>
          </w:rPr>
          <w:tab/>
        </w:r>
        <w:r w:rsidR="00C83A7D">
          <w:rPr>
            <w:noProof/>
            <w:webHidden/>
          </w:rPr>
          <w:fldChar w:fldCharType="begin"/>
        </w:r>
        <w:r w:rsidR="00C83A7D">
          <w:rPr>
            <w:noProof/>
            <w:webHidden/>
          </w:rPr>
          <w:instrText xml:space="preserve"> PAGEREF _Toc179551997 \h </w:instrText>
        </w:r>
        <w:r w:rsidR="00C83A7D">
          <w:rPr>
            <w:noProof/>
            <w:webHidden/>
          </w:rPr>
        </w:r>
        <w:r w:rsidR="00C83A7D">
          <w:rPr>
            <w:noProof/>
            <w:webHidden/>
          </w:rPr>
          <w:fldChar w:fldCharType="separate"/>
        </w:r>
        <w:r w:rsidR="00C83A7D">
          <w:rPr>
            <w:noProof/>
            <w:webHidden/>
          </w:rPr>
          <w:t>32</w:t>
        </w:r>
        <w:r w:rsidR="00C83A7D">
          <w:rPr>
            <w:noProof/>
            <w:webHidden/>
          </w:rPr>
          <w:fldChar w:fldCharType="end"/>
        </w:r>
      </w:hyperlink>
    </w:p>
    <w:p w14:paraId="027A600D" w14:textId="7CBA4058" w:rsidR="00C83A7D" w:rsidRDefault="00053367" w:rsidP="00C83A7D">
      <w:pPr>
        <w:pStyle w:val="33"/>
        <w:rPr>
          <w:rFonts w:asciiTheme="minorHAnsi" w:eastAsiaTheme="minorEastAsia" w:hAnsiTheme="minorHAnsi" w:cstheme="minorBidi"/>
          <w:noProof/>
          <w:sz w:val="22"/>
          <w:lang w:eastAsia="ru-RU"/>
        </w:rPr>
      </w:pPr>
      <w:hyperlink w:anchor="_Toc179551998" w:history="1">
        <w:r w:rsidR="00C83A7D" w:rsidRPr="00C00C2B">
          <w:rPr>
            <w:rStyle w:val="aff"/>
            <w:noProof/>
          </w:rPr>
          <w:t>3.2.6.Фармакокинетические лекарственные взаимодействия</w:t>
        </w:r>
        <w:r w:rsidR="00C83A7D">
          <w:rPr>
            <w:noProof/>
            <w:webHidden/>
          </w:rPr>
          <w:tab/>
        </w:r>
        <w:r w:rsidR="00C83A7D">
          <w:rPr>
            <w:noProof/>
            <w:webHidden/>
          </w:rPr>
          <w:fldChar w:fldCharType="begin"/>
        </w:r>
        <w:r w:rsidR="00C83A7D">
          <w:rPr>
            <w:noProof/>
            <w:webHidden/>
          </w:rPr>
          <w:instrText xml:space="preserve"> PAGEREF _Toc179551998 \h </w:instrText>
        </w:r>
        <w:r w:rsidR="00C83A7D">
          <w:rPr>
            <w:noProof/>
            <w:webHidden/>
          </w:rPr>
        </w:r>
        <w:r w:rsidR="00C83A7D">
          <w:rPr>
            <w:noProof/>
            <w:webHidden/>
          </w:rPr>
          <w:fldChar w:fldCharType="separate"/>
        </w:r>
        <w:r w:rsidR="00C83A7D">
          <w:rPr>
            <w:noProof/>
            <w:webHidden/>
          </w:rPr>
          <w:t>33</w:t>
        </w:r>
        <w:r w:rsidR="00C83A7D">
          <w:rPr>
            <w:noProof/>
            <w:webHidden/>
          </w:rPr>
          <w:fldChar w:fldCharType="end"/>
        </w:r>
      </w:hyperlink>
    </w:p>
    <w:p w14:paraId="2BC3830E" w14:textId="28194E2E" w:rsidR="00C83A7D" w:rsidRDefault="00053367" w:rsidP="00C83A7D">
      <w:pPr>
        <w:pStyle w:val="22"/>
        <w:jc w:val="both"/>
        <w:rPr>
          <w:rFonts w:asciiTheme="minorHAnsi" w:eastAsiaTheme="minorEastAsia" w:hAnsiTheme="minorHAnsi" w:cstheme="minorBidi"/>
          <w:noProof/>
          <w:sz w:val="22"/>
          <w:lang w:eastAsia="ru-RU"/>
        </w:rPr>
      </w:pPr>
      <w:hyperlink w:anchor="_Toc179551999" w:history="1">
        <w:r w:rsidR="00C83A7D" w:rsidRPr="00C00C2B">
          <w:rPr>
            <w:rStyle w:val="aff"/>
            <w:noProof/>
          </w:rPr>
          <w:t>3.3.Токсикологические исследования</w:t>
        </w:r>
        <w:r w:rsidR="00C83A7D">
          <w:rPr>
            <w:noProof/>
            <w:webHidden/>
          </w:rPr>
          <w:tab/>
        </w:r>
        <w:r w:rsidR="00C83A7D">
          <w:rPr>
            <w:noProof/>
            <w:webHidden/>
          </w:rPr>
          <w:fldChar w:fldCharType="begin"/>
        </w:r>
        <w:r w:rsidR="00C83A7D">
          <w:rPr>
            <w:noProof/>
            <w:webHidden/>
          </w:rPr>
          <w:instrText xml:space="preserve"> PAGEREF _Toc179551999 \h </w:instrText>
        </w:r>
        <w:r w:rsidR="00C83A7D">
          <w:rPr>
            <w:noProof/>
            <w:webHidden/>
          </w:rPr>
        </w:r>
        <w:r w:rsidR="00C83A7D">
          <w:rPr>
            <w:noProof/>
            <w:webHidden/>
          </w:rPr>
          <w:fldChar w:fldCharType="separate"/>
        </w:r>
        <w:r w:rsidR="00C83A7D">
          <w:rPr>
            <w:noProof/>
            <w:webHidden/>
          </w:rPr>
          <w:t>34</w:t>
        </w:r>
        <w:r w:rsidR="00C83A7D">
          <w:rPr>
            <w:noProof/>
            <w:webHidden/>
          </w:rPr>
          <w:fldChar w:fldCharType="end"/>
        </w:r>
      </w:hyperlink>
    </w:p>
    <w:p w14:paraId="068769A3" w14:textId="1973A542" w:rsidR="00C83A7D" w:rsidRDefault="00053367" w:rsidP="00C83A7D">
      <w:pPr>
        <w:pStyle w:val="33"/>
        <w:rPr>
          <w:rFonts w:asciiTheme="minorHAnsi" w:eastAsiaTheme="minorEastAsia" w:hAnsiTheme="minorHAnsi" w:cstheme="minorBidi"/>
          <w:noProof/>
          <w:sz w:val="22"/>
          <w:lang w:eastAsia="ru-RU"/>
        </w:rPr>
      </w:pPr>
      <w:hyperlink w:anchor="_Toc179552000" w:history="1">
        <w:r w:rsidR="00C83A7D" w:rsidRPr="00C00C2B">
          <w:rPr>
            <w:rStyle w:val="aff"/>
            <w:noProof/>
          </w:rPr>
          <w:t>3.3.1.Токсичность при однократном введении</w:t>
        </w:r>
        <w:r w:rsidR="00C83A7D">
          <w:rPr>
            <w:noProof/>
            <w:webHidden/>
          </w:rPr>
          <w:tab/>
        </w:r>
        <w:r w:rsidR="00C83A7D">
          <w:rPr>
            <w:noProof/>
            <w:webHidden/>
          </w:rPr>
          <w:fldChar w:fldCharType="begin"/>
        </w:r>
        <w:r w:rsidR="00C83A7D">
          <w:rPr>
            <w:noProof/>
            <w:webHidden/>
          </w:rPr>
          <w:instrText xml:space="preserve"> PAGEREF _Toc179552000 \h </w:instrText>
        </w:r>
        <w:r w:rsidR="00C83A7D">
          <w:rPr>
            <w:noProof/>
            <w:webHidden/>
          </w:rPr>
        </w:r>
        <w:r w:rsidR="00C83A7D">
          <w:rPr>
            <w:noProof/>
            <w:webHidden/>
          </w:rPr>
          <w:fldChar w:fldCharType="separate"/>
        </w:r>
        <w:r w:rsidR="00C83A7D">
          <w:rPr>
            <w:noProof/>
            <w:webHidden/>
          </w:rPr>
          <w:t>34</w:t>
        </w:r>
        <w:r w:rsidR="00C83A7D">
          <w:rPr>
            <w:noProof/>
            <w:webHidden/>
          </w:rPr>
          <w:fldChar w:fldCharType="end"/>
        </w:r>
      </w:hyperlink>
    </w:p>
    <w:p w14:paraId="13EC4984" w14:textId="74E74700" w:rsidR="00C83A7D" w:rsidRDefault="00053367" w:rsidP="00C83A7D">
      <w:pPr>
        <w:pStyle w:val="33"/>
        <w:rPr>
          <w:rFonts w:asciiTheme="minorHAnsi" w:eastAsiaTheme="minorEastAsia" w:hAnsiTheme="minorHAnsi" w:cstheme="minorBidi"/>
          <w:noProof/>
          <w:sz w:val="22"/>
          <w:lang w:eastAsia="ru-RU"/>
        </w:rPr>
      </w:pPr>
      <w:hyperlink w:anchor="_Toc179552001" w:history="1">
        <w:r w:rsidR="00C83A7D" w:rsidRPr="00C00C2B">
          <w:rPr>
            <w:rStyle w:val="aff"/>
            <w:noProof/>
          </w:rPr>
          <w:t xml:space="preserve">3.3.2.Токсичность при многократном введении </w:t>
        </w:r>
        <w:r w:rsidR="00C83A7D" w:rsidRPr="00C00C2B">
          <w:rPr>
            <w:rStyle w:val="aff"/>
            <w:rFonts w:eastAsia="Times New Roman"/>
            <w:noProof/>
          </w:rPr>
          <w:t>(с оценкой токсикокинетики)</w:t>
        </w:r>
        <w:r w:rsidR="00C83A7D">
          <w:rPr>
            <w:noProof/>
            <w:webHidden/>
          </w:rPr>
          <w:tab/>
        </w:r>
        <w:r w:rsidR="00C83A7D">
          <w:rPr>
            <w:noProof/>
            <w:webHidden/>
          </w:rPr>
          <w:fldChar w:fldCharType="begin"/>
        </w:r>
        <w:r w:rsidR="00C83A7D">
          <w:rPr>
            <w:noProof/>
            <w:webHidden/>
          </w:rPr>
          <w:instrText xml:space="preserve"> PAGEREF _Toc179552001 \h </w:instrText>
        </w:r>
        <w:r w:rsidR="00C83A7D">
          <w:rPr>
            <w:noProof/>
            <w:webHidden/>
          </w:rPr>
        </w:r>
        <w:r w:rsidR="00C83A7D">
          <w:rPr>
            <w:noProof/>
            <w:webHidden/>
          </w:rPr>
          <w:fldChar w:fldCharType="separate"/>
        </w:r>
        <w:r w:rsidR="00C83A7D">
          <w:rPr>
            <w:noProof/>
            <w:webHidden/>
          </w:rPr>
          <w:t>35</w:t>
        </w:r>
        <w:r w:rsidR="00C83A7D">
          <w:rPr>
            <w:noProof/>
            <w:webHidden/>
          </w:rPr>
          <w:fldChar w:fldCharType="end"/>
        </w:r>
      </w:hyperlink>
    </w:p>
    <w:p w14:paraId="6ACD0260" w14:textId="58D220F0" w:rsidR="00C83A7D" w:rsidRDefault="00053367" w:rsidP="00C83A7D">
      <w:pPr>
        <w:pStyle w:val="33"/>
        <w:rPr>
          <w:rFonts w:asciiTheme="minorHAnsi" w:eastAsiaTheme="minorEastAsia" w:hAnsiTheme="minorHAnsi" w:cstheme="minorBidi"/>
          <w:noProof/>
          <w:sz w:val="22"/>
          <w:lang w:eastAsia="ru-RU"/>
        </w:rPr>
      </w:pPr>
      <w:hyperlink w:anchor="_Toc179552002" w:history="1">
        <w:r w:rsidR="00C83A7D" w:rsidRPr="00C00C2B">
          <w:rPr>
            <w:rStyle w:val="aff"/>
            <w:noProof/>
          </w:rPr>
          <w:t>3.3.3.</w:t>
        </w:r>
        <w:r w:rsidR="00C83A7D" w:rsidRPr="00C00C2B">
          <w:rPr>
            <w:rStyle w:val="aff"/>
            <w:noProof/>
            <w:shd w:val="clear" w:color="auto" w:fill="FFFFFF"/>
          </w:rPr>
          <w:t>Генотоксичность</w:t>
        </w:r>
        <w:r w:rsidR="00C83A7D">
          <w:rPr>
            <w:noProof/>
            <w:webHidden/>
          </w:rPr>
          <w:tab/>
        </w:r>
        <w:r w:rsidR="00C83A7D">
          <w:rPr>
            <w:noProof/>
            <w:webHidden/>
          </w:rPr>
          <w:fldChar w:fldCharType="begin"/>
        </w:r>
        <w:r w:rsidR="00C83A7D">
          <w:rPr>
            <w:noProof/>
            <w:webHidden/>
          </w:rPr>
          <w:instrText xml:space="preserve"> PAGEREF _Toc179552002 \h </w:instrText>
        </w:r>
        <w:r w:rsidR="00C83A7D">
          <w:rPr>
            <w:noProof/>
            <w:webHidden/>
          </w:rPr>
        </w:r>
        <w:r w:rsidR="00C83A7D">
          <w:rPr>
            <w:noProof/>
            <w:webHidden/>
          </w:rPr>
          <w:fldChar w:fldCharType="separate"/>
        </w:r>
        <w:r w:rsidR="00C83A7D">
          <w:rPr>
            <w:noProof/>
            <w:webHidden/>
          </w:rPr>
          <w:t>37</w:t>
        </w:r>
        <w:r w:rsidR="00C83A7D">
          <w:rPr>
            <w:noProof/>
            <w:webHidden/>
          </w:rPr>
          <w:fldChar w:fldCharType="end"/>
        </w:r>
      </w:hyperlink>
    </w:p>
    <w:p w14:paraId="55E10A45" w14:textId="28758044" w:rsidR="00C83A7D" w:rsidRDefault="00053367" w:rsidP="00C83A7D">
      <w:pPr>
        <w:pStyle w:val="33"/>
        <w:rPr>
          <w:rFonts w:asciiTheme="minorHAnsi" w:eastAsiaTheme="minorEastAsia" w:hAnsiTheme="minorHAnsi" w:cstheme="minorBidi"/>
          <w:noProof/>
          <w:sz w:val="22"/>
          <w:lang w:eastAsia="ru-RU"/>
        </w:rPr>
      </w:pPr>
      <w:hyperlink w:anchor="_Toc179552003" w:history="1">
        <w:r w:rsidR="00C83A7D" w:rsidRPr="00C00C2B">
          <w:rPr>
            <w:rStyle w:val="aff"/>
            <w:noProof/>
          </w:rPr>
          <w:t>3.3.4.Канцерогенность</w:t>
        </w:r>
        <w:r w:rsidR="00C83A7D">
          <w:rPr>
            <w:noProof/>
            <w:webHidden/>
          </w:rPr>
          <w:tab/>
        </w:r>
        <w:r w:rsidR="00C83A7D">
          <w:rPr>
            <w:noProof/>
            <w:webHidden/>
          </w:rPr>
          <w:fldChar w:fldCharType="begin"/>
        </w:r>
        <w:r w:rsidR="00C83A7D">
          <w:rPr>
            <w:noProof/>
            <w:webHidden/>
          </w:rPr>
          <w:instrText xml:space="preserve"> PAGEREF _Toc179552003 \h </w:instrText>
        </w:r>
        <w:r w:rsidR="00C83A7D">
          <w:rPr>
            <w:noProof/>
            <w:webHidden/>
          </w:rPr>
        </w:r>
        <w:r w:rsidR="00C83A7D">
          <w:rPr>
            <w:noProof/>
            <w:webHidden/>
          </w:rPr>
          <w:fldChar w:fldCharType="separate"/>
        </w:r>
        <w:r w:rsidR="00C83A7D">
          <w:rPr>
            <w:noProof/>
            <w:webHidden/>
          </w:rPr>
          <w:t>37</w:t>
        </w:r>
        <w:r w:rsidR="00C83A7D">
          <w:rPr>
            <w:noProof/>
            <w:webHidden/>
          </w:rPr>
          <w:fldChar w:fldCharType="end"/>
        </w:r>
      </w:hyperlink>
    </w:p>
    <w:p w14:paraId="3553DA66" w14:textId="0B8438FE" w:rsidR="00C83A7D" w:rsidRDefault="00053367" w:rsidP="00C83A7D">
      <w:pPr>
        <w:pStyle w:val="33"/>
        <w:rPr>
          <w:rFonts w:asciiTheme="minorHAnsi" w:eastAsiaTheme="minorEastAsia" w:hAnsiTheme="minorHAnsi" w:cstheme="minorBidi"/>
          <w:noProof/>
          <w:sz w:val="22"/>
          <w:lang w:eastAsia="ru-RU"/>
        </w:rPr>
      </w:pPr>
      <w:hyperlink w:anchor="_Toc179552004" w:history="1">
        <w:r w:rsidR="00C83A7D" w:rsidRPr="00C00C2B">
          <w:rPr>
            <w:rStyle w:val="aff"/>
            <w:noProof/>
          </w:rPr>
          <w:t>3.3.5.Репродуктивная и онтогенетическая токсичность</w:t>
        </w:r>
        <w:r w:rsidR="00C83A7D">
          <w:rPr>
            <w:noProof/>
            <w:webHidden/>
          </w:rPr>
          <w:tab/>
        </w:r>
        <w:r w:rsidR="00C83A7D">
          <w:rPr>
            <w:noProof/>
            <w:webHidden/>
          </w:rPr>
          <w:fldChar w:fldCharType="begin"/>
        </w:r>
        <w:r w:rsidR="00C83A7D">
          <w:rPr>
            <w:noProof/>
            <w:webHidden/>
          </w:rPr>
          <w:instrText xml:space="preserve"> PAGEREF _Toc179552004 \h </w:instrText>
        </w:r>
        <w:r w:rsidR="00C83A7D">
          <w:rPr>
            <w:noProof/>
            <w:webHidden/>
          </w:rPr>
        </w:r>
        <w:r w:rsidR="00C83A7D">
          <w:rPr>
            <w:noProof/>
            <w:webHidden/>
          </w:rPr>
          <w:fldChar w:fldCharType="separate"/>
        </w:r>
        <w:r w:rsidR="00C83A7D">
          <w:rPr>
            <w:noProof/>
            <w:webHidden/>
          </w:rPr>
          <w:t>38</w:t>
        </w:r>
        <w:r w:rsidR="00C83A7D">
          <w:rPr>
            <w:noProof/>
            <w:webHidden/>
          </w:rPr>
          <w:fldChar w:fldCharType="end"/>
        </w:r>
      </w:hyperlink>
    </w:p>
    <w:p w14:paraId="6CEE5305" w14:textId="18956768"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05" w:history="1">
        <w:r w:rsidR="00C83A7D" w:rsidRPr="00C00C2B">
          <w:rPr>
            <w:rStyle w:val="aff"/>
            <w:noProof/>
          </w:rPr>
          <w:t>3.3.5.1.Влияние на фертильность и ранняя эмбриональная токсичность</w:t>
        </w:r>
        <w:r w:rsidR="00C83A7D">
          <w:rPr>
            <w:noProof/>
            <w:webHidden/>
          </w:rPr>
          <w:tab/>
        </w:r>
        <w:r w:rsidR="00C83A7D">
          <w:rPr>
            <w:noProof/>
            <w:webHidden/>
          </w:rPr>
          <w:fldChar w:fldCharType="begin"/>
        </w:r>
        <w:r w:rsidR="00C83A7D">
          <w:rPr>
            <w:noProof/>
            <w:webHidden/>
          </w:rPr>
          <w:instrText xml:space="preserve"> PAGEREF _Toc179552005 \h </w:instrText>
        </w:r>
        <w:r w:rsidR="00C83A7D">
          <w:rPr>
            <w:noProof/>
            <w:webHidden/>
          </w:rPr>
        </w:r>
        <w:r w:rsidR="00C83A7D">
          <w:rPr>
            <w:noProof/>
            <w:webHidden/>
          </w:rPr>
          <w:fldChar w:fldCharType="separate"/>
        </w:r>
        <w:r w:rsidR="00C83A7D">
          <w:rPr>
            <w:noProof/>
            <w:webHidden/>
          </w:rPr>
          <w:t>38</w:t>
        </w:r>
        <w:r w:rsidR="00C83A7D">
          <w:rPr>
            <w:noProof/>
            <w:webHidden/>
          </w:rPr>
          <w:fldChar w:fldCharType="end"/>
        </w:r>
      </w:hyperlink>
    </w:p>
    <w:p w14:paraId="0DF3CA1A" w14:textId="25B8486E"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06" w:history="1">
        <w:r w:rsidR="00C83A7D" w:rsidRPr="00C00C2B">
          <w:rPr>
            <w:rStyle w:val="aff"/>
            <w:noProof/>
          </w:rPr>
          <w:t>3.3.5.2.Эмбриофетальная токсичность</w:t>
        </w:r>
        <w:r w:rsidR="00C83A7D">
          <w:rPr>
            <w:noProof/>
            <w:webHidden/>
          </w:rPr>
          <w:tab/>
        </w:r>
        <w:r w:rsidR="00C83A7D">
          <w:rPr>
            <w:noProof/>
            <w:webHidden/>
          </w:rPr>
          <w:fldChar w:fldCharType="begin"/>
        </w:r>
        <w:r w:rsidR="00C83A7D">
          <w:rPr>
            <w:noProof/>
            <w:webHidden/>
          </w:rPr>
          <w:instrText xml:space="preserve"> PAGEREF _Toc179552006 \h </w:instrText>
        </w:r>
        <w:r w:rsidR="00C83A7D">
          <w:rPr>
            <w:noProof/>
            <w:webHidden/>
          </w:rPr>
        </w:r>
        <w:r w:rsidR="00C83A7D">
          <w:rPr>
            <w:noProof/>
            <w:webHidden/>
          </w:rPr>
          <w:fldChar w:fldCharType="separate"/>
        </w:r>
        <w:r w:rsidR="00C83A7D">
          <w:rPr>
            <w:noProof/>
            <w:webHidden/>
          </w:rPr>
          <w:t>38</w:t>
        </w:r>
        <w:r w:rsidR="00C83A7D">
          <w:rPr>
            <w:noProof/>
            <w:webHidden/>
          </w:rPr>
          <w:fldChar w:fldCharType="end"/>
        </w:r>
      </w:hyperlink>
    </w:p>
    <w:p w14:paraId="5C9CEE7B" w14:textId="201324EC" w:rsidR="00C83A7D" w:rsidRDefault="00053367" w:rsidP="00C83A7D">
      <w:pPr>
        <w:pStyle w:val="33"/>
        <w:rPr>
          <w:rFonts w:asciiTheme="minorHAnsi" w:eastAsiaTheme="minorEastAsia" w:hAnsiTheme="minorHAnsi" w:cstheme="minorBidi"/>
          <w:noProof/>
          <w:sz w:val="22"/>
          <w:lang w:eastAsia="ru-RU"/>
        </w:rPr>
      </w:pPr>
      <w:hyperlink w:anchor="_Toc179552007" w:history="1">
        <w:r w:rsidR="00C83A7D" w:rsidRPr="00C00C2B">
          <w:rPr>
            <w:rStyle w:val="aff"/>
            <w:noProof/>
          </w:rPr>
          <w:t>3.3.6.Пренатальное и послеродовое развитие, включая материнскую функцию</w:t>
        </w:r>
        <w:r w:rsidR="00C83A7D">
          <w:rPr>
            <w:noProof/>
            <w:webHidden/>
          </w:rPr>
          <w:tab/>
        </w:r>
        <w:r w:rsidR="00C83A7D">
          <w:rPr>
            <w:noProof/>
            <w:webHidden/>
          </w:rPr>
          <w:fldChar w:fldCharType="begin"/>
        </w:r>
        <w:r w:rsidR="00C83A7D">
          <w:rPr>
            <w:noProof/>
            <w:webHidden/>
          </w:rPr>
          <w:instrText xml:space="preserve"> PAGEREF _Toc179552007 \h </w:instrText>
        </w:r>
        <w:r w:rsidR="00C83A7D">
          <w:rPr>
            <w:noProof/>
            <w:webHidden/>
          </w:rPr>
        </w:r>
        <w:r w:rsidR="00C83A7D">
          <w:rPr>
            <w:noProof/>
            <w:webHidden/>
          </w:rPr>
          <w:fldChar w:fldCharType="separate"/>
        </w:r>
        <w:r w:rsidR="00C83A7D">
          <w:rPr>
            <w:noProof/>
            <w:webHidden/>
          </w:rPr>
          <w:t>39</w:t>
        </w:r>
        <w:r w:rsidR="00C83A7D">
          <w:rPr>
            <w:noProof/>
            <w:webHidden/>
          </w:rPr>
          <w:fldChar w:fldCharType="end"/>
        </w:r>
      </w:hyperlink>
    </w:p>
    <w:p w14:paraId="0B75D6E1" w14:textId="443BD1A5" w:rsidR="00C83A7D" w:rsidRDefault="00053367" w:rsidP="00C83A7D">
      <w:pPr>
        <w:pStyle w:val="33"/>
        <w:rPr>
          <w:rFonts w:asciiTheme="minorHAnsi" w:eastAsiaTheme="minorEastAsia" w:hAnsiTheme="minorHAnsi" w:cstheme="minorBidi"/>
          <w:noProof/>
          <w:sz w:val="22"/>
          <w:lang w:eastAsia="ru-RU"/>
        </w:rPr>
      </w:pPr>
      <w:hyperlink w:anchor="_Toc179552008" w:history="1">
        <w:r w:rsidR="00C83A7D" w:rsidRPr="00C00C2B">
          <w:rPr>
            <w:rStyle w:val="aff"/>
            <w:noProof/>
          </w:rPr>
          <w:t>3.3.7.Местная переносимость</w:t>
        </w:r>
        <w:r w:rsidR="00C83A7D">
          <w:rPr>
            <w:noProof/>
            <w:webHidden/>
          </w:rPr>
          <w:tab/>
        </w:r>
        <w:r w:rsidR="00C83A7D">
          <w:rPr>
            <w:noProof/>
            <w:webHidden/>
          </w:rPr>
          <w:fldChar w:fldCharType="begin"/>
        </w:r>
        <w:r w:rsidR="00C83A7D">
          <w:rPr>
            <w:noProof/>
            <w:webHidden/>
          </w:rPr>
          <w:instrText xml:space="preserve"> PAGEREF _Toc179552008 \h </w:instrText>
        </w:r>
        <w:r w:rsidR="00C83A7D">
          <w:rPr>
            <w:noProof/>
            <w:webHidden/>
          </w:rPr>
        </w:r>
        <w:r w:rsidR="00C83A7D">
          <w:rPr>
            <w:noProof/>
            <w:webHidden/>
          </w:rPr>
          <w:fldChar w:fldCharType="separate"/>
        </w:r>
        <w:r w:rsidR="00C83A7D">
          <w:rPr>
            <w:noProof/>
            <w:webHidden/>
          </w:rPr>
          <w:t>39</w:t>
        </w:r>
        <w:r w:rsidR="00C83A7D">
          <w:rPr>
            <w:noProof/>
            <w:webHidden/>
          </w:rPr>
          <w:fldChar w:fldCharType="end"/>
        </w:r>
      </w:hyperlink>
    </w:p>
    <w:p w14:paraId="42C12252" w14:textId="63AF4479" w:rsidR="00C83A7D" w:rsidRDefault="00053367" w:rsidP="00C83A7D">
      <w:pPr>
        <w:pStyle w:val="33"/>
        <w:rPr>
          <w:rFonts w:asciiTheme="minorHAnsi" w:eastAsiaTheme="minorEastAsia" w:hAnsiTheme="minorHAnsi" w:cstheme="minorBidi"/>
          <w:noProof/>
          <w:sz w:val="22"/>
          <w:lang w:eastAsia="ru-RU"/>
        </w:rPr>
      </w:pPr>
      <w:hyperlink w:anchor="_Toc179552009" w:history="1">
        <w:r w:rsidR="00C83A7D" w:rsidRPr="00C00C2B">
          <w:rPr>
            <w:rStyle w:val="aff"/>
            <w:noProof/>
          </w:rPr>
          <w:t>3.3.8.Прочие исследования</w:t>
        </w:r>
        <w:r w:rsidR="00C83A7D">
          <w:rPr>
            <w:noProof/>
            <w:webHidden/>
          </w:rPr>
          <w:tab/>
        </w:r>
        <w:r w:rsidR="00C83A7D">
          <w:rPr>
            <w:noProof/>
            <w:webHidden/>
          </w:rPr>
          <w:fldChar w:fldCharType="begin"/>
        </w:r>
        <w:r w:rsidR="00C83A7D">
          <w:rPr>
            <w:noProof/>
            <w:webHidden/>
          </w:rPr>
          <w:instrText xml:space="preserve"> PAGEREF _Toc179552009 \h </w:instrText>
        </w:r>
        <w:r w:rsidR="00C83A7D">
          <w:rPr>
            <w:noProof/>
            <w:webHidden/>
          </w:rPr>
        </w:r>
        <w:r w:rsidR="00C83A7D">
          <w:rPr>
            <w:noProof/>
            <w:webHidden/>
          </w:rPr>
          <w:fldChar w:fldCharType="separate"/>
        </w:r>
        <w:r w:rsidR="00C83A7D">
          <w:rPr>
            <w:noProof/>
            <w:webHidden/>
          </w:rPr>
          <w:t>41</w:t>
        </w:r>
        <w:r w:rsidR="00C83A7D">
          <w:rPr>
            <w:noProof/>
            <w:webHidden/>
          </w:rPr>
          <w:fldChar w:fldCharType="end"/>
        </w:r>
      </w:hyperlink>
    </w:p>
    <w:p w14:paraId="064E808E" w14:textId="5E36C8EB"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10" w:history="1">
        <w:r w:rsidR="00C83A7D" w:rsidRPr="00C00C2B">
          <w:rPr>
            <w:rStyle w:val="aff"/>
            <w:noProof/>
          </w:rPr>
          <w:t>3.3.8.1.Антигенность</w:t>
        </w:r>
        <w:r w:rsidR="00C83A7D">
          <w:rPr>
            <w:noProof/>
            <w:webHidden/>
          </w:rPr>
          <w:tab/>
        </w:r>
        <w:r w:rsidR="00C83A7D">
          <w:rPr>
            <w:noProof/>
            <w:webHidden/>
          </w:rPr>
          <w:fldChar w:fldCharType="begin"/>
        </w:r>
        <w:r w:rsidR="00C83A7D">
          <w:rPr>
            <w:noProof/>
            <w:webHidden/>
          </w:rPr>
          <w:instrText xml:space="preserve"> PAGEREF _Toc179552010 \h </w:instrText>
        </w:r>
        <w:r w:rsidR="00C83A7D">
          <w:rPr>
            <w:noProof/>
            <w:webHidden/>
          </w:rPr>
        </w:r>
        <w:r w:rsidR="00C83A7D">
          <w:rPr>
            <w:noProof/>
            <w:webHidden/>
          </w:rPr>
          <w:fldChar w:fldCharType="separate"/>
        </w:r>
        <w:r w:rsidR="00C83A7D">
          <w:rPr>
            <w:noProof/>
            <w:webHidden/>
          </w:rPr>
          <w:t>41</w:t>
        </w:r>
        <w:r w:rsidR="00C83A7D">
          <w:rPr>
            <w:noProof/>
            <w:webHidden/>
          </w:rPr>
          <w:fldChar w:fldCharType="end"/>
        </w:r>
      </w:hyperlink>
    </w:p>
    <w:p w14:paraId="0CA6761F" w14:textId="40710646"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11" w:history="1">
        <w:r w:rsidR="00C83A7D" w:rsidRPr="00C00C2B">
          <w:rPr>
            <w:rStyle w:val="aff"/>
            <w:noProof/>
          </w:rPr>
          <w:t>3.3.8.2.Иммунотоксичность</w:t>
        </w:r>
        <w:r w:rsidR="00C83A7D">
          <w:rPr>
            <w:noProof/>
            <w:webHidden/>
          </w:rPr>
          <w:tab/>
        </w:r>
        <w:r w:rsidR="00C83A7D">
          <w:rPr>
            <w:noProof/>
            <w:webHidden/>
          </w:rPr>
          <w:fldChar w:fldCharType="begin"/>
        </w:r>
        <w:r w:rsidR="00C83A7D">
          <w:rPr>
            <w:noProof/>
            <w:webHidden/>
          </w:rPr>
          <w:instrText xml:space="preserve"> PAGEREF _Toc179552011 \h </w:instrText>
        </w:r>
        <w:r w:rsidR="00C83A7D">
          <w:rPr>
            <w:noProof/>
            <w:webHidden/>
          </w:rPr>
        </w:r>
        <w:r w:rsidR="00C83A7D">
          <w:rPr>
            <w:noProof/>
            <w:webHidden/>
          </w:rPr>
          <w:fldChar w:fldCharType="separate"/>
        </w:r>
        <w:r w:rsidR="00C83A7D">
          <w:rPr>
            <w:noProof/>
            <w:webHidden/>
          </w:rPr>
          <w:t>41</w:t>
        </w:r>
        <w:r w:rsidR="00C83A7D">
          <w:rPr>
            <w:noProof/>
            <w:webHidden/>
          </w:rPr>
          <w:fldChar w:fldCharType="end"/>
        </w:r>
      </w:hyperlink>
    </w:p>
    <w:p w14:paraId="690E2F05" w14:textId="0F8D41E8"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12" w:history="1">
        <w:r w:rsidR="00C83A7D" w:rsidRPr="00C00C2B">
          <w:rPr>
            <w:rStyle w:val="aff"/>
            <w:noProof/>
          </w:rPr>
          <w:t>3.3.8.3.Зависимость</w:t>
        </w:r>
        <w:r w:rsidR="00C83A7D">
          <w:rPr>
            <w:noProof/>
            <w:webHidden/>
          </w:rPr>
          <w:tab/>
        </w:r>
        <w:r w:rsidR="00C83A7D">
          <w:rPr>
            <w:noProof/>
            <w:webHidden/>
          </w:rPr>
          <w:fldChar w:fldCharType="begin"/>
        </w:r>
        <w:r w:rsidR="00C83A7D">
          <w:rPr>
            <w:noProof/>
            <w:webHidden/>
          </w:rPr>
          <w:instrText xml:space="preserve"> PAGEREF _Toc179552012 \h </w:instrText>
        </w:r>
        <w:r w:rsidR="00C83A7D">
          <w:rPr>
            <w:noProof/>
            <w:webHidden/>
          </w:rPr>
        </w:r>
        <w:r w:rsidR="00C83A7D">
          <w:rPr>
            <w:noProof/>
            <w:webHidden/>
          </w:rPr>
          <w:fldChar w:fldCharType="separate"/>
        </w:r>
        <w:r w:rsidR="00C83A7D">
          <w:rPr>
            <w:noProof/>
            <w:webHidden/>
          </w:rPr>
          <w:t>41</w:t>
        </w:r>
        <w:r w:rsidR="00C83A7D">
          <w:rPr>
            <w:noProof/>
            <w:webHidden/>
          </w:rPr>
          <w:fldChar w:fldCharType="end"/>
        </w:r>
      </w:hyperlink>
    </w:p>
    <w:p w14:paraId="602EAFA7" w14:textId="1F2CE46F"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13" w:history="1">
        <w:r w:rsidR="00C83A7D" w:rsidRPr="00C00C2B">
          <w:rPr>
            <w:rStyle w:val="aff"/>
            <w:noProof/>
          </w:rPr>
          <w:t>3.3.8.4.Злоупотребление препаратом</w:t>
        </w:r>
        <w:r w:rsidR="00C83A7D">
          <w:rPr>
            <w:noProof/>
            <w:webHidden/>
          </w:rPr>
          <w:tab/>
        </w:r>
        <w:r w:rsidR="00C83A7D">
          <w:rPr>
            <w:noProof/>
            <w:webHidden/>
          </w:rPr>
          <w:fldChar w:fldCharType="begin"/>
        </w:r>
        <w:r w:rsidR="00C83A7D">
          <w:rPr>
            <w:noProof/>
            <w:webHidden/>
          </w:rPr>
          <w:instrText xml:space="preserve"> PAGEREF _Toc179552013 \h </w:instrText>
        </w:r>
        <w:r w:rsidR="00C83A7D">
          <w:rPr>
            <w:noProof/>
            <w:webHidden/>
          </w:rPr>
        </w:r>
        <w:r w:rsidR="00C83A7D">
          <w:rPr>
            <w:noProof/>
            <w:webHidden/>
          </w:rPr>
          <w:fldChar w:fldCharType="separate"/>
        </w:r>
        <w:r w:rsidR="00C83A7D">
          <w:rPr>
            <w:noProof/>
            <w:webHidden/>
          </w:rPr>
          <w:t>41</w:t>
        </w:r>
        <w:r w:rsidR="00C83A7D">
          <w:rPr>
            <w:noProof/>
            <w:webHidden/>
          </w:rPr>
          <w:fldChar w:fldCharType="end"/>
        </w:r>
      </w:hyperlink>
    </w:p>
    <w:p w14:paraId="7A157587" w14:textId="28C63772"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14" w:history="1">
        <w:r w:rsidR="00C83A7D" w:rsidRPr="00C00C2B">
          <w:rPr>
            <w:rStyle w:val="aff"/>
            <w:noProof/>
          </w:rPr>
          <w:t>3.3.8.5.Токсичность примесей</w:t>
        </w:r>
        <w:r w:rsidR="00C83A7D">
          <w:rPr>
            <w:noProof/>
            <w:webHidden/>
          </w:rPr>
          <w:tab/>
        </w:r>
        <w:r w:rsidR="00C83A7D">
          <w:rPr>
            <w:noProof/>
            <w:webHidden/>
          </w:rPr>
          <w:fldChar w:fldCharType="begin"/>
        </w:r>
        <w:r w:rsidR="00C83A7D">
          <w:rPr>
            <w:noProof/>
            <w:webHidden/>
          </w:rPr>
          <w:instrText xml:space="preserve"> PAGEREF _Toc179552014 \h </w:instrText>
        </w:r>
        <w:r w:rsidR="00C83A7D">
          <w:rPr>
            <w:noProof/>
            <w:webHidden/>
          </w:rPr>
        </w:r>
        <w:r w:rsidR="00C83A7D">
          <w:rPr>
            <w:noProof/>
            <w:webHidden/>
          </w:rPr>
          <w:fldChar w:fldCharType="separate"/>
        </w:r>
        <w:r w:rsidR="00C83A7D">
          <w:rPr>
            <w:noProof/>
            <w:webHidden/>
          </w:rPr>
          <w:t>42</w:t>
        </w:r>
        <w:r w:rsidR="00C83A7D">
          <w:rPr>
            <w:noProof/>
            <w:webHidden/>
          </w:rPr>
          <w:fldChar w:fldCharType="end"/>
        </w:r>
      </w:hyperlink>
    </w:p>
    <w:p w14:paraId="244AB069" w14:textId="17536ADE" w:rsidR="00C83A7D" w:rsidRDefault="00053367" w:rsidP="00C83A7D">
      <w:pPr>
        <w:pStyle w:val="22"/>
        <w:jc w:val="both"/>
        <w:rPr>
          <w:rFonts w:asciiTheme="minorHAnsi" w:eastAsiaTheme="minorEastAsia" w:hAnsiTheme="minorHAnsi" w:cstheme="minorBidi"/>
          <w:noProof/>
          <w:sz w:val="22"/>
          <w:lang w:eastAsia="ru-RU"/>
        </w:rPr>
      </w:pPr>
      <w:hyperlink w:anchor="_Toc179552015" w:history="1">
        <w:r w:rsidR="00C83A7D" w:rsidRPr="00C00C2B">
          <w:rPr>
            <w:rStyle w:val="aff"/>
            <w:noProof/>
          </w:rPr>
          <w:t>Список</w:t>
        </w:r>
        <w:r w:rsidR="00C83A7D" w:rsidRPr="00C00C2B">
          <w:rPr>
            <w:rStyle w:val="aff"/>
            <w:noProof/>
            <w:lang w:val="en-US"/>
          </w:rPr>
          <w:t xml:space="preserve"> </w:t>
        </w:r>
        <w:r w:rsidR="00C83A7D" w:rsidRPr="00C00C2B">
          <w:rPr>
            <w:rStyle w:val="aff"/>
            <w:noProof/>
          </w:rPr>
          <w:t>литературы</w:t>
        </w:r>
        <w:r w:rsidR="00C83A7D">
          <w:rPr>
            <w:noProof/>
            <w:webHidden/>
          </w:rPr>
          <w:tab/>
        </w:r>
        <w:r w:rsidR="00C83A7D">
          <w:rPr>
            <w:noProof/>
            <w:webHidden/>
          </w:rPr>
          <w:fldChar w:fldCharType="begin"/>
        </w:r>
        <w:r w:rsidR="00C83A7D">
          <w:rPr>
            <w:noProof/>
            <w:webHidden/>
          </w:rPr>
          <w:instrText xml:space="preserve"> PAGEREF _Toc179552015 \h </w:instrText>
        </w:r>
        <w:r w:rsidR="00C83A7D">
          <w:rPr>
            <w:noProof/>
            <w:webHidden/>
          </w:rPr>
        </w:r>
        <w:r w:rsidR="00C83A7D">
          <w:rPr>
            <w:noProof/>
            <w:webHidden/>
          </w:rPr>
          <w:fldChar w:fldCharType="separate"/>
        </w:r>
        <w:r w:rsidR="00C83A7D">
          <w:rPr>
            <w:noProof/>
            <w:webHidden/>
          </w:rPr>
          <w:t>43</w:t>
        </w:r>
        <w:r w:rsidR="00C83A7D">
          <w:rPr>
            <w:noProof/>
            <w:webHidden/>
          </w:rPr>
          <w:fldChar w:fldCharType="end"/>
        </w:r>
      </w:hyperlink>
    </w:p>
    <w:p w14:paraId="605E6311" w14:textId="5D844FFF" w:rsidR="00C83A7D" w:rsidRDefault="00053367" w:rsidP="00C83A7D">
      <w:pPr>
        <w:pStyle w:val="16"/>
        <w:tabs>
          <w:tab w:val="left" w:pos="1134"/>
        </w:tabs>
        <w:jc w:val="both"/>
        <w:rPr>
          <w:rFonts w:asciiTheme="minorHAnsi" w:eastAsiaTheme="minorEastAsia" w:hAnsiTheme="minorHAnsi" w:cstheme="minorBidi"/>
          <w:noProof/>
          <w:sz w:val="22"/>
          <w:lang w:eastAsia="ru-RU"/>
        </w:rPr>
      </w:pPr>
      <w:hyperlink w:anchor="_Toc179552016" w:history="1">
        <w:r w:rsidR="00C83A7D" w:rsidRPr="00C00C2B">
          <w:rPr>
            <w:rStyle w:val="aff"/>
            <w:noProof/>
          </w:rPr>
          <w:t>4.ДЕЙСТВИЕ У ЧЕЛОВЕКА</w:t>
        </w:r>
        <w:r w:rsidR="00C83A7D">
          <w:rPr>
            <w:noProof/>
            <w:webHidden/>
          </w:rPr>
          <w:tab/>
        </w:r>
        <w:r w:rsidR="00C83A7D">
          <w:rPr>
            <w:noProof/>
            <w:webHidden/>
          </w:rPr>
          <w:fldChar w:fldCharType="begin"/>
        </w:r>
        <w:r w:rsidR="00C83A7D">
          <w:rPr>
            <w:noProof/>
            <w:webHidden/>
          </w:rPr>
          <w:instrText xml:space="preserve"> PAGEREF _Toc179552016 \h </w:instrText>
        </w:r>
        <w:r w:rsidR="00C83A7D">
          <w:rPr>
            <w:noProof/>
            <w:webHidden/>
          </w:rPr>
        </w:r>
        <w:r w:rsidR="00C83A7D">
          <w:rPr>
            <w:noProof/>
            <w:webHidden/>
          </w:rPr>
          <w:fldChar w:fldCharType="separate"/>
        </w:r>
        <w:r w:rsidR="00C83A7D">
          <w:rPr>
            <w:noProof/>
            <w:webHidden/>
          </w:rPr>
          <w:t>44</w:t>
        </w:r>
        <w:r w:rsidR="00C83A7D">
          <w:rPr>
            <w:noProof/>
            <w:webHidden/>
          </w:rPr>
          <w:fldChar w:fldCharType="end"/>
        </w:r>
      </w:hyperlink>
    </w:p>
    <w:p w14:paraId="200B627D" w14:textId="1899F8EC" w:rsidR="00C83A7D" w:rsidRDefault="00053367" w:rsidP="00C83A7D">
      <w:pPr>
        <w:pStyle w:val="22"/>
        <w:jc w:val="both"/>
        <w:rPr>
          <w:rFonts w:asciiTheme="minorHAnsi" w:eastAsiaTheme="minorEastAsia" w:hAnsiTheme="minorHAnsi" w:cstheme="minorBidi"/>
          <w:noProof/>
          <w:sz w:val="22"/>
          <w:lang w:eastAsia="ru-RU"/>
        </w:rPr>
      </w:pPr>
      <w:hyperlink w:anchor="_Toc179552017" w:history="1">
        <w:r w:rsidR="00C83A7D" w:rsidRPr="00C00C2B">
          <w:rPr>
            <w:rStyle w:val="aff"/>
            <w:noProof/>
          </w:rPr>
          <w:t>Введение и резюме</w:t>
        </w:r>
        <w:r w:rsidR="00C83A7D">
          <w:rPr>
            <w:noProof/>
            <w:webHidden/>
          </w:rPr>
          <w:tab/>
        </w:r>
        <w:r w:rsidR="00C83A7D">
          <w:rPr>
            <w:noProof/>
            <w:webHidden/>
          </w:rPr>
          <w:fldChar w:fldCharType="begin"/>
        </w:r>
        <w:r w:rsidR="00C83A7D">
          <w:rPr>
            <w:noProof/>
            <w:webHidden/>
          </w:rPr>
          <w:instrText xml:space="preserve"> PAGEREF _Toc179552017 \h </w:instrText>
        </w:r>
        <w:r w:rsidR="00C83A7D">
          <w:rPr>
            <w:noProof/>
            <w:webHidden/>
          </w:rPr>
        </w:r>
        <w:r w:rsidR="00C83A7D">
          <w:rPr>
            <w:noProof/>
            <w:webHidden/>
          </w:rPr>
          <w:fldChar w:fldCharType="separate"/>
        </w:r>
        <w:r w:rsidR="00C83A7D">
          <w:rPr>
            <w:noProof/>
            <w:webHidden/>
          </w:rPr>
          <w:t>44</w:t>
        </w:r>
        <w:r w:rsidR="00C83A7D">
          <w:rPr>
            <w:noProof/>
            <w:webHidden/>
          </w:rPr>
          <w:fldChar w:fldCharType="end"/>
        </w:r>
      </w:hyperlink>
    </w:p>
    <w:p w14:paraId="6FCE0AAE" w14:textId="188C57DF" w:rsidR="00C83A7D" w:rsidRDefault="00053367" w:rsidP="00C83A7D">
      <w:pPr>
        <w:pStyle w:val="22"/>
        <w:jc w:val="both"/>
        <w:rPr>
          <w:rFonts w:asciiTheme="minorHAnsi" w:eastAsiaTheme="minorEastAsia" w:hAnsiTheme="minorHAnsi" w:cstheme="minorBidi"/>
          <w:noProof/>
          <w:sz w:val="22"/>
          <w:lang w:eastAsia="ru-RU"/>
        </w:rPr>
      </w:pPr>
      <w:hyperlink w:anchor="_Toc179552018" w:history="1">
        <w:r w:rsidR="00C83A7D" w:rsidRPr="00C00C2B">
          <w:rPr>
            <w:rStyle w:val="aff"/>
            <w:noProof/>
          </w:rPr>
          <w:t>4.1.Фармакокинетика у человека</w:t>
        </w:r>
        <w:r w:rsidR="00C83A7D">
          <w:rPr>
            <w:noProof/>
            <w:webHidden/>
          </w:rPr>
          <w:tab/>
        </w:r>
        <w:r w:rsidR="00C83A7D">
          <w:rPr>
            <w:noProof/>
            <w:webHidden/>
          </w:rPr>
          <w:fldChar w:fldCharType="begin"/>
        </w:r>
        <w:r w:rsidR="00C83A7D">
          <w:rPr>
            <w:noProof/>
            <w:webHidden/>
          </w:rPr>
          <w:instrText xml:space="preserve"> PAGEREF _Toc179552018 \h </w:instrText>
        </w:r>
        <w:r w:rsidR="00C83A7D">
          <w:rPr>
            <w:noProof/>
            <w:webHidden/>
          </w:rPr>
        </w:r>
        <w:r w:rsidR="00C83A7D">
          <w:rPr>
            <w:noProof/>
            <w:webHidden/>
          </w:rPr>
          <w:fldChar w:fldCharType="separate"/>
        </w:r>
        <w:r w:rsidR="00C83A7D">
          <w:rPr>
            <w:noProof/>
            <w:webHidden/>
          </w:rPr>
          <w:t>46</w:t>
        </w:r>
        <w:r w:rsidR="00C83A7D">
          <w:rPr>
            <w:noProof/>
            <w:webHidden/>
          </w:rPr>
          <w:fldChar w:fldCharType="end"/>
        </w:r>
      </w:hyperlink>
    </w:p>
    <w:p w14:paraId="4E7CBB08" w14:textId="57ED5DF9" w:rsidR="00C83A7D" w:rsidRDefault="00053367" w:rsidP="00C83A7D">
      <w:pPr>
        <w:pStyle w:val="33"/>
        <w:rPr>
          <w:rFonts w:asciiTheme="minorHAnsi" w:eastAsiaTheme="minorEastAsia" w:hAnsiTheme="minorHAnsi" w:cstheme="minorBidi"/>
          <w:noProof/>
          <w:sz w:val="22"/>
          <w:lang w:eastAsia="ru-RU"/>
        </w:rPr>
      </w:pPr>
      <w:hyperlink w:anchor="_Toc179552019" w:history="1">
        <w:r w:rsidR="00C83A7D" w:rsidRPr="00C00C2B">
          <w:rPr>
            <w:rStyle w:val="aff"/>
            <w:noProof/>
          </w:rPr>
          <w:t>4.1.1.Всасывание</w:t>
        </w:r>
        <w:r w:rsidR="00C83A7D">
          <w:rPr>
            <w:noProof/>
            <w:webHidden/>
          </w:rPr>
          <w:tab/>
        </w:r>
        <w:r w:rsidR="00C83A7D">
          <w:rPr>
            <w:noProof/>
            <w:webHidden/>
          </w:rPr>
          <w:fldChar w:fldCharType="begin"/>
        </w:r>
        <w:r w:rsidR="00C83A7D">
          <w:rPr>
            <w:noProof/>
            <w:webHidden/>
          </w:rPr>
          <w:instrText xml:space="preserve"> PAGEREF _Toc179552019 \h </w:instrText>
        </w:r>
        <w:r w:rsidR="00C83A7D">
          <w:rPr>
            <w:noProof/>
            <w:webHidden/>
          </w:rPr>
        </w:r>
        <w:r w:rsidR="00C83A7D">
          <w:rPr>
            <w:noProof/>
            <w:webHidden/>
          </w:rPr>
          <w:fldChar w:fldCharType="separate"/>
        </w:r>
        <w:r w:rsidR="00C83A7D">
          <w:rPr>
            <w:noProof/>
            <w:webHidden/>
          </w:rPr>
          <w:t>47</w:t>
        </w:r>
        <w:r w:rsidR="00C83A7D">
          <w:rPr>
            <w:noProof/>
            <w:webHidden/>
          </w:rPr>
          <w:fldChar w:fldCharType="end"/>
        </w:r>
      </w:hyperlink>
    </w:p>
    <w:p w14:paraId="22200BA2" w14:textId="4B603D8A" w:rsidR="00C83A7D" w:rsidRDefault="00053367" w:rsidP="00C83A7D">
      <w:pPr>
        <w:pStyle w:val="33"/>
        <w:rPr>
          <w:rFonts w:asciiTheme="minorHAnsi" w:eastAsiaTheme="minorEastAsia" w:hAnsiTheme="minorHAnsi" w:cstheme="minorBidi"/>
          <w:noProof/>
          <w:sz w:val="22"/>
          <w:lang w:eastAsia="ru-RU"/>
        </w:rPr>
      </w:pPr>
      <w:hyperlink w:anchor="_Toc179552020" w:history="1">
        <w:r w:rsidR="00C83A7D" w:rsidRPr="00C00C2B">
          <w:rPr>
            <w:rStyle w:val="aff"/>
            <w:noProof/>
          </w:rPr>
          <w:t>4.1.2.Распределение</w:t>
        </w:r>
        <w:r w:rsidR="00C83A7D">
          <w:rPr>
            <w:noProof/>
            <w:webHidden/>
          </w:rPr>
          <w:tab/>
        </w:r>
        <w:r w:rsidR="00C83A7D">
          <w:rPr>
            <w:noProof/>
            <w:webHidden/>
          </w:rPr>
          <w:fldChar w:fldCharType="begin"/>
        </w:r>
        <w:r w:rsidR="00C83A7D">
          <w:rPr>
            <w:noProof/>
            <w:webHidden/>
          </w:rPr>
          <w:instrText xml:space="preserve"> PAGEREF _Toc179552020 \h </w:instrText>
        </w:r>
        <w:r w:rsidR="00C83A7D">
          <w:rPr>
            <w:noProof/>
            <w:webHidden/>
          </w:rPr>
        </w:r>
        <w:r w:rsidR="00C83A7D">
          <w:rPr>
            <w:noProof/>
            <w:webHidden/>
          </w:rPr>
          <w:fldChar w:fldCharType="separate"/>
        </w:r>
        <w:r w:rsidR="00C83A7D">
          <w:rPr>
            <w:noProof/>
            <w:webHidden/>
          </w:rPr>
          <w:t>47</w:t>
        </w:r>
        <w:r w:rsidR="00C83A7D">
          <w:rPr>
            <w:noProof/>
            <w:webHidden/>
          </w:rPr>
          <w:fldChar w:fldCharType="end"/>
        </w:r>
      </w:hyperlink>
    </w:p>
    <w:p w14:paraId="426B04A4" w14:textId="2D01E8D2" w:rsidR="00C83A7D" w:rsidRDefault="00053367" w:rsidP="00C83A7D">
      <w:pPr>
        <w:pStyle w:val="33"/>
        <w:rPr>
          <w:rFonts w:asciiTheme="minorHAnsi" w:eastAsiaTheme="minorEastAsia" w:hAnsiTheme="minorHAnsi" w:cstheme="minorBidi"/>
          <w:noProof/>
          <w:sz w:val="22"/>
          <w:lang w:eastAsia="ru-RU"/>
        </w:rPr>
      </w:pPr>
      <w:hyperlink w:anchor="_Toc179552021" w:history="1">
        <w:r w:rsidR="00C83A7D" w:rsidRPr="00C00C2B">
          <w:rPr>
            <w:rStyle w:val="aff"/>
            <w:noProof/>
          </w:rPr>
          <w:t>4.1.3.Метаболизм</w:t>
        </w:r>
        <w:r w:rsidR="00C83A7D">
          <w:rPr>
            <w:noProof/>
            <w:webHidden/>
          </w:rPr>
          <w:tab/>
        </w:r>
        <w:r w:rsidR="00C83A7D">
          <w:rPr>
            <w:noProof/>
            <w:webHidden/>
          </w:rPr>
          <w:fldChar w:fldCharType="begin"/>
        </w:r>
        <w:r w:rsidR="00C83A7D">
          <w:rPr>
            <w:noProof/>
            <w:webHidden/>
          </w:rPr>
          <w:instrText xml:space="preserve"> PAGEREF _Toc179552021 \h </w:instrText>
        </w:r>
        <w:r w:rsidR="00C83A7D">
          <w:rPr>
            <w:noProof/>
            <w:webHidden/>
          </w:rPr>
        </w:r>
        <w:r w:rsidR="00C83A7D">
          <w:rPr>
            <w:noProof/>
            <w:webHidden/>
          </w:rPr>
          <w:fldChar w:fldCharType="separate"/>
        </w:r>
        <w:r w:rsidR="00C83A7D">
          <w:rPr>
            <w:noProof/>
            <w:webHidden/>
          </w:rPr>
          <w:t>48</w:t>
        </w:r>
        <w:r w:rsidR="00C83A7D">
          <w:rPr>
            <w:noProof/>
            <w:webHidden/>
          </w:rPr>
          <w:fldChar w:fldCharType="end"/>
        </w:r>
      </w:hyperlink>
    </w:p>
    <w:p w14:paraId="1E9DE9A9" w14:textId="65941EC1" w:rsidR="00C83A7D" w:rsidRDefault="00053367" w:rsidP="00C83A7D">
      <w:pPr>
        <w:pStyle w:val="33"/>
        <w:rPr>
          <w:rFonts w:asciiTheme="minorHAnsi" w:eastAsiaTheme="minorEastAsia" w:hAnsiTheme="minorHAnsi" w:cstheme="minorBidi"/>
          <w:noProof/>
          <w:sz w:val="22"/>
          <w:lang w:eastAsia="ru-RU"/>
        </w:rPr>
      </w:pPr>
      <w:hyperlink w:anchor="_Toc179552022" w:history="1">
        <w:r w:rsidR="00C83A7D" w:rsidRPr="00C00C2B">
          <w:rPr>
            <w:rStyle w:val="aff"/>
            <w:noProof/>
          </w:rPr>
          <w:t>4.1.4.Выведение</w:t>
        </w:r>
        <w:r w:rsidR="00C83A7D">
          <w:rPr>
            <w:noProof/>
            <w:webHidden/>
          </w:rPr>
          <w:tab/>
        </w:r>
        <w:r w:rsidR="00C83A7D">
          <w:rPr>
            <w:noProof/>
            <w:webHidden/>
          </w:rPr>
          <w:fldChar w:fldCharType="begin"/>
        </w:r>
        <w:r w:rsidR="00C83A7D">
          <w:rPr>
            <w:noProof/>
            <w:webHidden/>
          </w:rPr>
          <w:instrText xml:space="preserve"> PAGEREF _Toc179552022 \h </w:instrText>
        </w:r>
        <w:r w:rsidR="00C83A7D">
          <w:rPr>
            <w:noProof/>
            <w:webHidden/>
          </w:rPr>
        </w:r>
        <w:r w:rsidR="00C83A7D">
          <w:rPr>
            <w:noProof/>
            <w:webHidden/>
          </w:rPr>
          <w:fldChar w:fldCharType="separate"/>
        </w:r>
        <w:r w:rsidR="00C83A7D">
          <w:rPr>
            <w:noProof/>
            <w:webHidden/>
          </w:rPr>
          <w:t>48</w:t>
        </w:r>
        <w:r w:rsidR="00C83A7D">
          <w:rPr>
            <w:noProof/>
            <w:webHidden/>
          </w:rPr>
          <w:fldChar w:fldCharType="end"/>
        </w:r>
      </w:hyperlink>
    </w:p>
    <w:p w14:paraId="2B19C952" w14:textId="45C02713" w:rsidR="00C83A7D" w:rsidRDefault="00053367" w:rsidP="00C83A7D">
      <w:pPr>
        <w:pStyle w:val="33"/>
        <w:rPr>
          <w:rFonts w:asciiTheme="minorHAnsi" w:eastAsiaTheme="minorEastAsia" w:hAnsiTheme="minorHAnsi" w:cstheme="minorBidi"/>
          <w:noProof/>
          <w:sz w:val="22"/>
          <w:lang w:eastAsia="ru-RU"/>
        </w:rPr>
      </w:pPr>
      <w:hyperlink w:anchor="_Toc179552023" w:history="1">
        <w:r w:rsidR="00C83A7D" w:rsidRPr="00C00C2B">
          <w:rPr>
            <w:rStyle w:val="aff"/>
            <w:noProof/>
          </w:rPr>
          <w:t>4.1.5.Пропорциональность дозе и временная зависимость</w:t>
        </w:r>
        <w:r w:rsidR="00C83A7D">
          <w:rPr>
            <w:noProof/>
            <w:webHidden/>
          </w:rPr>
          <w:tab/>
        </w:r>
        <w:r w:rsidR="00C83A7D">
          <w:rPr>
            <w:noProof/>
            <w:webHidden/>
          </w:rPr>
          <w:fldChar w:fldCharType="begin"/>
        </w:r>
        <w:r w:rsidR="00C83A7D">
          <w:rPr>
            <w:noProof/>
            <w:webHidden/>
          </w:rPr>
          <w:instrText xml:space="preserve"> PAGEREF _Toc179552023 \h </w:instrText>
        </w:r>
        <w:r w:rsidR="00C83A7D">
          <w:rPr>
            <w:noProof/>
            <w:webHidden/>
          </w:rPr>
        </w:r>
        <w:r w:rsidR="00C83A7D">
          <w:rPr>
            <w:noProof/>
            <w:webHidden/>
          </w:rPr>
          <w:fldChar w:fldCharType="separate"/>
        </w:r>
        <w:r w:rsidR="00C83A7D">
          <w:rPr>
            <w:noProof/>
            <w:webHidden/>
          </w:rPr>
          <w:t>48</w:t>
        </w:r>
        <w:r w:rsidR="00C83A7D">
          <w:rPr>
            <w:noProof/>
            <w:webHidden/>
          </w:rPr>
          <w:fldChar w:fldCharType="end"/>
        </w:r>
      </w:hyperlink>
    </w:p>
    <w:p w14:paraId="174D08DC" w14:textId="0BD49A48" w:rsidR="00C83A7D" w:rsidRDefault="00053367" w:rsidP="00C83A7D">
      <w:pPr>
        <w:pStyle w:val="33"/>
        <w:rPr>
          <w:rFonts w:asciiTheme="minorHAnsi" w:eastAsiaTheme="minorEastAsia" w:hAnsiTheme="minorHAnsi" w:cstheme="minorBidi"/>
          <w:noProof/>
          <w:sz w:val="22"/>
          <w:lang w:eastAsia="ru-RU"/>
        </w:rPr>
      </w:pPr>
      <w:hyperlink w:anchor="_Toc179552024" w:history="1">
        <w:r w:rsidR="00C83A7D" w:rsidRPr="00C00C2B">
          <w:rPr>
            <w:rStyle w:val="aff"/>
            <w:noProof/>
          </w:rPr>
          <w:t>4.1.6.Внутри - и межиндивидуальная вариабельность</w:t>
        </w:r>
        <w:r w:rsidR="00C83A7D">
          <w:rPr>
            <w:noProof/>
            <w:webHidden/>
          </w:rPr>
          <w:tab/>
        </w:r>
        <w:r w:rsidR="00C83A7D">
          <w:rPr>
            <w:noProof/>
            <w:webHidden/>
          </w:rPr>
          <w:fldChar w:fldCharType="begin"/>
        </w:r>
        <w:r w:rsidR="00C83A7D">
          <w:rPr>
            <w:noProof/>
            <w:webHidden/>
          </w:rPr>
          <w:instrText xml:space="preserve"> PAGEREF _Toc179552024 \h </w:instrText>
        </w:r>
        <w:r w:rsidR="00C83A7D">
          <w:rPr>
            <w:noProof/>
            <w:webHidden/>
          </w:rPr>
        </w:r>
        <w:r w:rsidR="00C83A7D">
          <w:rPr>
            <w:noProof/>
            <w:webHidden/>
          </w:rPr>
          <w:fldChar w:fldCharType="separate"/>
        </w:r>
        <w:r w:rsidR="00C83A7D">
          <w:rPr>
            <w:noProof/>
            <w:webHidden/>
          </w:rPr>
          <w:t>49</w:t>
        </w:r>
        <w:r w:rsidR="00C83A7D">
          <w:rPr>
            <w:noProof/>
            <w:webHidden/>
          </w:rPr>
          <w:fldChar w:fldCharType="end"/>
        </w:r>
      </w:hyperlink>
    </w:p>
    <w:p w14:paraId="0159B100" w14:textId="15B2062A" w:rsidR="00C83A7D" w:rsidRDefault="00053367" w:rsidP="00C83A7D">
      <w:pPr>
        <w:pStyle w:val="33"/>
        <w:rPr>
          <w:rFonts w:asciiTheme="minorHAnsi" w:eastAsiaTheme="minorEastAsia" w:hAnsiTheme="minorHAnsi" w:cstheme="minorBidi"/>
          <w:noProof/>
          <w:sz w:val="22"/>
          <w:lang w:eastAsia="ru-RU"/>
        </w:rPr>
      </w:pPr>
      <w:hyperlink w:anchor="_Toc179552025" w:history="1">
        <w:r w:rsidR="00C83A7D" w:rsidRPr="00C00C2B">
          <w:rPr>
            <w:rStyle w:val="aff"/>
            <w:noProof/>
          </w:rPr>
          <w:t>4.1.7.Фармакокинетика у особых групп пациентов</w:t>
        </w:r>
        <w:r w:rsidR="00C83A7D">
          <w:rPr>
            <w:noProof/>
            <w:webHidden/>
          </w:rPr>
          <w:tab/>
        </w:r>
        <w:r w:rsidR="00C83A7D">
          <w:rPr>
            <w:noProof/>
            <w:webHidden/>
          </w:rPr>
          <w:fldChar w:fldCharType="begin"/>
        </w:r>
        <w:r w:rsidR="00C83A7D">
          <w:rPr>
            <w:noProof/>
            <w:webHidden/>
          </w:rPr>
          <w:instrText xml:space="preserve"> PAGEREF _Toc179552025 \h </w:instrText>
        </w:r>
        <w:r w:rsidR="00C83A7D">
          <w:rPr>
            <w:noProof/>
            <w:webHidden/>
          </w:rPr>
        </w:r>
        <w:r w:rsidR="00C83A7D">
          <w:rPr>
            <w:noProof/>
            <w:webHidden/>
          </w:rPr>
          <w:fldChar w:fldCharType="separate"/>
        </w:r>
        <w:r w:rsidR="00C83A7D">
          <w:rPr>
            <w:noProof/>
            <w:webHidden/>
          </w:rPr>
          <w:t>49</w:t>
        </w:r>
        <w:r w:rsidR="00C83A7D">
          <w:rPr>
            <w:noProof/>
            <w:webHidden/>
          </w:rPr>
          <w:fldChar w:fldCharType="end"/>
        </w:r>
      </w:hyperlink>
    </w:p>
    <w:p w14:paraId="68E7EEA4" w14:textId="30074443"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26" w:history="1">
        <w:r w:rsidR="00C83A7D" w:rsidRPr="00C00C2B">
          <w:rPr>
            <w:rStyle w:val="aff"/>
            <w:noProof/>
          </w:rPr>
          <w:t>4.1.7.1.Влияние пола</w:t>
        </w:r>
        <w:r w:rsidR="00C83A7D">
          <w:rPr>
            <w:noProof/>
            <w:webHidden/>
          </w:rPr>
          <w:tab/>
        </w:r>
        <w:r w:rsidR="00C83A7D">
          <w:rPr>
            <w:noProof/>
            <w:webHidden/>
          </w:rPr>
          <w:fldChar w:fldCharType="begin"/>
        </w:r>
        <w:r w:rsidR="00C83A7D">
          <w:rPr>
            <w:noProof/>
            <w:webHidden/>
          </w:rPr>
          <w:instrText xml:space="preserve"> PAGEREF _Toc179552026 \h </w:instrText>
        </w:r>
        <w:r w:rsidR="00C83A7D">
          <w:rPr>
            <w:noProof/>
            <w:webHidden/>
          </w:rPr>
        </w:r>
        <w:r w:rsidR="00C83A7D">
          <w:rPr>
            <w:noProof/>
            <w:webHidden/>
          </w:rPr>
          <w:fldChar w:fldCharType="separate"/>
        </w:r>
        <w:r w:rsidR="00C83A7D">
          <w:rPr>
            <w:noProof/>
            <w:webHidden/>
          </w:rPr>
          <w:t>49</w:t>
        </w:r>
        <w:r w:rsidR="00C83A7D">
          <w:rPr>
            <w:noProof/>
            <w:webHidden/>
          </w:rPr>
          <w:fldChar w:fldCharType="end"/>
        </w:r>
      </w:hyperlink>
    </w:p>
    <w:p w14:paraId="24BAF8C6" w14:textId="5C227D45"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27" w:history="1">
        <w:r w:rsidR="00C83A7D" w:rsidRPr="00C00C2B">
          <w:rPr>
            <w:rStyle w:val="aff"/>
            <w:noProof/>
          </w:rPr>
          <w:t>4.1.7.2.Почечная недостаточность</w:t>
        </w:r>
        <w:r w:rsidR="00C83A7D">
          <w:rPr>
            <w:noProof/>
            <w:webHidden/>
          </w:rPr>
          <w:tab/>
        </w:r>
        <w:r w:rsidR="00C83A7D">
          <w:rPr>
            <w:noProof/>
            <w:webHidden/>
          </w:rPr>
          <w:fldChar w:fldCharType="begin"/>
        </w:r>
        <w:r w:rsidR="00C83A7D">
          <w:rPr>
            <w:noProof/>
            <w:webHidden/>
          </w:rPr>
          <w:instrText xml:space="preserve"> PAGEREF _Toc179552027 \h </w:instrText>
        </w:r>
        <w:r w:rsidR="00C83A7D">
          <w:rPr>
            <w:noProof/>
            <w:webHidden/>
          </w:rPr>
        </w:r>
        <w:r w:rsidR="00C83A7D">
          <w:rPr>
            <w:noProof/>
            <w:webHidden/>
          </w:rPr>
          <w:fldChar w:fldCharType="separate"/>
        </w:r>
        <w:r w:rsidR="00C83A7D">
          <w:rPr>
            <w:noProof/>
            <w:webHidden/>
          </w:rPr>
          <w:t>49</w:t>
        </w:r>
        <w:r w:rsidR="00C83A7D">
          <w:rPr>
            <w:noProof/>
            <w:webHidden/>
          </w:rPr>
          <w:fldChar w:fldCharType="end"/>
        </w:r>
      </w:hyperlink>
    </w:p>
    <w:p w14:paraId="33E69826" w14:textId="45FBACAF"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28" w:history="1">
        <w:r w:rsidR="00C83A7D" w:rsidRPr="00C00C2B">
          <w:rPr>
            <w:rStyle w:val="aff"/>
            <w:noProof/>
          </w:rPr>
          <w:t>4.1.7.3.Печеночная недостаточность</w:t>
        </w:r>
        <w:r w:rsidR="00C83A7D">
          <w:rPr>
            <w:noProof/>
            <w:webHidden/>
          </w:rPr>
          <w:tab/>
        </w:r>
        <w:r w:rsidR="00C83A7D">
          <w:rPr>
            <w:noProof/>
            <w:webHidden/>
          </w:rPr>
          <w:fldChar w:fldCharType="begin"/>
        </w:r>
        <w:r w:rsidR="00C83A7D">
          <w:rPr>
            <w:noProof/>
            <w:webHidden/>
          </w:rPr>
          <w:instrText xml:space="preserve"> PAGEREF _Toc179552028 \h </w:instrText>
        </w:r>
        <w:r w:rsidR="00C83A7D">
          <w:rPr>
            <w:noProof/>
            <w:webHidden/>
          </w:rPr>
        </w:r>
        <w:r w:rsidR="00C83A7D">
          <w:rPr>
            <w:noProof/>
            <w:webHidden/>
          </w:rPr>
          <w:fldChar w:fldCharType="separate"/>
        </w:r>
        <w:r w:rsidR="00C83A7D">
          <w:rPr>
            <w:noProof/>
            <w:webHidden/>
          </w:rPr>
          <w:t>49</w:t>
        </w:r>
        <w:r w:rsidR="00C83A7D">
          <w:rPr>
            <w:noProof/>
            <w:webHidden/>
          </w:rPr>
          <w:fldChar w:fldCharType="end"/>
        </w:r>
      </w:hyperlink>
    </w:p>
    <w:p w14:paraId="3067C9F0" w14:textId="675EDD34"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29" w:history="1">
        <w:r w:rsidR="00C83A7D" w:rsidRPr="00C00C2B">
          <w:rPr>
            <w:rStyle w:val="aff"/>
            <w:noProof/>
          </w:rPr>
          <w:t>4.1.7.4.Фармакокинетика в целевой популяции</w:t>
        </w:r>
        <w:r w:rsidR="00C83A7D">
          <w:rPr>
            <w:noProof/>
            <w:webHidden/>
          </w:rPr>
          <w:tab/>
        </w:r>
        <w:r w:rsidR="00C83A7D">
          <w:rPr>
            <w:noProof/>
            <w:webHidden/>
          </w:rPr>
          <w:fldChar w:fldCharType="begin"/>
        </w:r>
        <w:r w:rsidR="00C83A7D">
          <w:rPr>
            <w:noProof/>
            <w:webHidden/>
          </w:rPr>
          <w:instrText xml:space="preserve"> PAGEREF _Toc179552029 \h </w:instrText>
        </w:r>
        <w:r w:rsidR="00C83A7D">
          <w:rPr>
            <w:noProof/>
            <w:webHidden/>
          </w:rPr>
        </w:r>
        <w:r w:rsidR="00C83A7D">
          <w:rPr>
            <w:noProof/>
            <w:webHidden/>
          </w:rPr>
          <w:fldChar w:fldCharType="separate"/>
        </w:r>
        <w:r w:rsidR="00C83A7D">
          <w:rPr>
            <w:noProof/>
            <w:webHidden/>
          </w:rPr>
          <w:t>50</w:t>
        </w:r>
        <w:r w:rsidR="00C83A7D">
          <w:rPr>
            <w:noProof/>
            <w:webHidden/>
          </w:rPr>
          <w:fldChar w:fldCharType="end"/>
        </w:r>
      </w:hyperlink>
    </w:p>
    <w:p w14:paraId="18BAD7C1" w14:textId="3CA0B0E1"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30" w:history="1">
        <w:r w:rsidR="00C83A7D" w:rsidRPr="00C00C2B">
          <w:rPr>
            <w:rStyle w:val="aff"/>
            <w:noProof/>
          </w:rPr>
          <w:t>4.1.7.5.Влияние возраста</w:t>
        </w:r>
        <w:r w:rsidR="00C83A7D">
          <w:rPr>
            <w:noProof/>
            <w:webHidden/>
          </w:rPr>
          <w:tab/>
        </w:r>
        <w:r w:rsidR="00C83A7D">
          <w:rPr>
            <w:noProof/>
            <w:webHidden/>
          </w:rPr>
          <w:fldChar w:fldCharType="begin"/>
        </w:r>
        <w:r w:rsidR="00C83A7D">
          <w:rPr>
            <w:noProof/>
            <w:webHidden/>
          </w:rPr>
          <w:instrText xml:space="preserve"> PAGEREF _Toc179552030 \h </w:instrText>
        </w:r>
        <w:r w:rsidR="00C83A7D">
          <w:rPr>
            <w:noProof/>
            <w:webHidden/>
          </w:rPr>
        </w:r>
        <w:r w:rsidR="00C83A7D">
          <w:rPr>
            <w:noProof/>
            <w:webHidden/>
          </w:rPr>
          <w:fldChar w:fldCharType="separate"/>
        </w:r>
        <w:r w:rsidR="00C83A7D">
          <w:rPr>
            <w:noProof/>
            <w:webHidden/>
          </w:rPr>
          <w:t>51</w:t>
        </w:r>
        <w:r w:rsidR="00C83A7D">
          <w:rPr>
            <w:noProof/>
            <w:webHidden/>
          </w:rPr>
          <w:fldChar w:fldCharType="end"/>
        </w:r>
      </w:hyperlink>
    </w:p>
    <w:p w14:paraId="52F3B93D" w14:textId="3D510AEB" w:rsidR="00C83A7D" w:rsidRDefault="00053367" w:rsidP="00C83A7D">
      <w:pPr>
        <w:pStyle w:val="22"/>
        <w:jc w:val="both"/>
        <w:rPr>
          <w:rFonts w:asciiTheme="minorHAnsi" w:eastAsiaTheme="minorEastAsia" w:hAnsiTheme="minorHAnsi" w:cstheme="minorBidi"/>
          <w:noProof/>
          <w:sz w:val="22"/>
          <w:lang w:eastAsia="ru-RU"/>
        </w:rPr>
      </w:pPr>
      <w:hyperlink w:anchor="_Toc179552031" w:history="1">
        <w:r w:rsidR="00C83A7D" w:rsidRPr="00C00C2B">
          <w:rPr>
            <w:rStyle w:val="aff"/>
            <w:noProof/>
          </w:rPr>
          <w:t>4.2.Фармакодинамика у человека</w:t>
        </w:r>
        <w:r w:rsidR="00C83A7D">
          <w:rPr>
            <w:noProof/>
            <w:webHidden/>
          </w:rPr>
          <w:tab/>
        </w:r>
        <w:r w:rsidR="00C83A7D">
          <w:rPr>
            <w:noProof/>
            <w:webHidden/>
          </w:rPr>
          <w:fldChar w:fldCharType="begin"/>
        </w:r>
        <w:r w:rsidR="00C83A7D">
          <w:rPr>
            <w:noProof/>
            <w:webHidden/>
          </w:rPr>
          <w:instrText xml:space="preserve"> PAGEREF _Toc179552031 \h </w:instrText>
        </w:r>
        <w:r w:rsidR="00C83A7D">
          <w:rPr>
            <w:noProof/>
            <w:webHidden/>
          </w:rPr>
        </w:r>
        <w:r w:rsidR="00C83A7D">
          <w:rPr>
            <w:noProof/>
            <w:webHidden/>
          </w:rPr>
          <w:fldChar w:fldCharType="separate"/>
        </w:r>
        <w:r w:rsidR="00C83A7D">
          <w:rPr>
            <w:noProof/>
            <w:webHidden/>
          </w:rPr>
          <w:t>53</w:t>
        </w:r>
        <w:r w:rsidR="00C83A7D">
          <w:rPr>
            <w:noProof/>
            <w:webHidden/>
          </w:rPr>
          <w:fldChar w:fldCharType="end"/>
        </w:r>
      </w:hyperlink>
    </w:p>
    <w:p w14:paraId="6B1646DA" w14:textId="28747199" w:rsidR="00C83A7D" w:rsidRDefault="00053367" w:rsidP="00C83A7D">
      <w:pPr>
        <w:pStyle w:val="33"/>
        <w:rPr>
          <w:rFonts w:asciiTheme="minorHAnsi" w:eastAsiaTheme="minorEastAsia" w:hAnsiTheme="minorHAnsi" w:cstheme="minorBidi"/>
          <w:noProof/>
          <w:sz w:val="22"/>
          <w:lang w:eastAsia="ru-RU"/>
        </w:rPr>
      </w:pPr>
      <w:hyperlink w:anchor="_Toc179552032" w:history="1">
        <w:r w:rsidR="00C83A7D" w:rsidRPr="00C00C2B">
          <w:rPr>
            <w:rStyle w:val="aff"/>
            <w:noProof/>
          </w:rPr>
          <w:t>4.2.1.Фармакодинамика и механизм действия</w:t>
        </w:r>
        <w:r w:rsidR="00C83A7D">
          <w:rPr>
            <w:noProof/>
            <w:webHidden/>
          </w:rPr>
          <w:tab/>
        </w:r>
        <w:r w:rsidR="00C83A7D">
          <w:rPr>
            <w:noProof/>
            <w:webHidden/>
          </w:rPr>
          <w:fldChar w:fldCharType="begin"/>
        </w:r>
        <w:r w:rsidR="00C83A7D">
          <w:rPr>
            <w:noProof/>
            <w:webHidden/>
          </w:rPr>
          <w:instrText xml:space="preserve"> PAGEREF _Toc179552032 \h </w:instrText>
        </w:r>
        <w:r w:rsidR="00C83A7D">
          <w:rPr>
            <w:noProof/>
            <w:webHidden/>
          </w:rPr>
        </w:r>
        <w:r w:rsidR="00C83A7D">
          <w:rPr>
            <w:noProof/>
            <w:webHidden/>
          </w:rPr>
          <w:fldChar w:fldCharType="separate"/>
        </w:r>
        <w:r w:rsidR="00C83A7D">
          <w:rPr>
            <w:noProof/>
            <w:webHidden/>
          </w:rPr>
          <w:t>53</w:t>
        </w:r>
        <w:r w:rsidR="00C83A7D">
          <w:rPr>
            <w:noProof/>
            <w:webHidden/>
          </w:rPr>
          <w:fldChar w:fldCharType="end"/>
        </w:r>
      </w:hyperlink>
    </w:p>
    <w:p w14:paraId="50A91666" w14:textId="530BE59A" w:rsidR="00C83A7D" w:rsidRDefault="00053367" w:rsidP="00C83A7D">
      <w:pPr>
        <w:pStyle w:val="33"/>
        <w:rPr>
          <w:rFonts w:asciiTheme="minorHAnsi" w:eastAsiaTheme="minorEastAsia" w:hAnsiTheme="minorHAnsi" w:cstheme="minorBidi"/>
          <w:noProof/>
          <w:sz w:val="22"/>
          <w:lang w:eastAsia="ru-RU"/>
        </w:rPr>
      </w:pPr>
      <w:hyperlink w:anchor="_Toc179552033" w:history="1">
        <w:r w:rsidR="00C83A7D" w:rsidRPr="00C00C2B">
          <w:rPr>
            <w:rStyle w:val="aff"/>
            <w:noProof/>
          </w:rPr>
          <w:t>4.2.2.Взаимосвязь ФК/ФД</w:t>
        </w:r>
        <w:r w:rsidR="00C83A7D">
          <w:rPr>
            <w:noProof/>
            <w:webHidden/>
          </w:rPr>
          <w:tab/>
        </w:r>
        <w:r w:rsidR="00C83A7D">
          <w:rPr>
            <w:noProof/>
            <w:webHidden/>
          </w:rPr>
          <w:fldChar w:fldCharType="begin"/>
        </w:r>
        <w:r w:rsidR="00C83A7D">
          <w:rPr>
            <w:noProof/>
            <w:webHidden/>
          </w:rPr>
          <w:instrText xml:space="preserve"> PAGEREF _Toc179552033 \h </w:instrText>
        </w:r>
        <w:r w:rsidR="00C83A7D">
          <w:rPr>
            <w:noProof/>
            <w:webHidden/>
          </w:rPr>
        </w:r>
        <w:r w:rsidR="00C83A7D">
          <w:rPr>
            <w:noProof/>
            <w:webHidden/>
          </w:rPr>
          <w:fldChar w:fldCharType="separate"/>
        </w:r>
        <w:r w:rsidR="00C83A7D">
          <w:rPr>
            <w:noProof/>
            <w:webHidden/>
          </w:rPr>
          <w:t>54</w:t>
        </w:r>
        <w:r w:rsidR="00C83A7D">
          <w:rPr>
            <w:noProof/>
            <w:webHidden/>
          </w:rPr>
          <w:fldChar w:fldCharType="end"/>
        </w:r>
      </w:hyperlink>
    </w:p>
    <w:p w14:paraId="01CD34FB" w14:textId="6C6C1030" w:rsidR="00C83A7D" w:rsidRDefault="00053367" w:rsidP="00C83A7D">
      <w:pPr>
        <w:pStyle w:val="22"/>
        <w:jc w:val="both"/>
        <w:rPr>
          <w:rFonts w:asciiTheme="minorHAnsi" w:eastAsiaTheme="minorEastAsia" w:hAnsiTheme="minorHAnsi" w:cstheme="minorBidi"/>
          <w:noProof/>
          <w:sz w:val="22"/>
          <w:lang w:eastAsia="ru-RU"/>
        </w:rPr>
      </w:pPr>
      <w:hyperlink w:anchor="_Toc179552034" w:history="1">
        <w:r w:rsidR="00C83A7D" w:rsidRPr="00C00C2B">
          <w:rPr>
            <w:rStyle w:val="aff"/>
            <w:noProof/>
          </w:rPr>
          <w:t>4.3.Безопасность и эффективность</w:t>
        </w:r>
        <w:r w:rsidR="00C83A7D">
          <w:rPr>
            <w:noProof/>
            <w:webHidden/>
          </w:rPr>
          <w:tab/>
        </w:r>
        <w:r w:rsidR="00C83A7D">
          <w:rPr>
            <w:noProof/>
            <w:webHidden/>
          </w:rPr>
          <w:fldChar w:fldCharType="begin"/>
        </w:r>
        <w:r w:rsidR="00C83A7D">
          <w:rPr>
            <w:noProof/>
            <w:webHidden/>
          </w:rPr>
          <w:instrText xml:space="preserve"> PAGEREF _Toc179552034 \h </w:instrText>
        </w:r>
        <w:r w:rsidR="00C83A7D">
          <w:rPr>
            <w:noProof/>
            <w:webHidden/>
          </w:rPr>
        </w:r>
        <w:r w:rsidR="00C83A7D">
          <w:rPr>
            <w:noProof/>
            <w:webHidden/>
          </w:rPr>
          <w:fldChar w:fldCharType="separate"/>
        </w:r>
        <w:r w:rsidR="00C83A7D">
          <w:rPr>
            <w:noProof/>
            <w:webHidden/>
          </w:rPr>
          <w:t>54</w:t>
        </w:r>
        <w:r w:rsidR="00C83A7D">
          <w:rPr>
            <w:noProof/>
            <w:webHidden/>
          </w:rPr>
          <w:fldChar w:fldCharType="end"/>
        </w:r>
      </w:hyperlink>
    </w:p>
    <w:p w14:paraId="38762034" w14:textId="3F76EBDE" w:rsidR="00C83A7D" w:rsidRDefault="00053367" w:rsidP="00C83A7D">
      <w:pPr>
        <w:pStyle w:val="33"/>
        <w:rPr>
          <w:rFonts w:asciiTheme="minorHAnsi" w:eastAsiaTheme="minorEastAsia" w:hAnsiTheme="minorHAnsi" w:cstheme="minorBidi"/>
          <w:noProof/>
          <w:sz w:val="22"/>
          <w:lang w:eastAsia="ru-RU"/>
        </w:rPr>
      </w:pPr>
      <w:hyperlink w:anchor="_Toc179552035" w:history="1">
        <w:r w:rsidR="00C83A7D" w:rsidRPr="00C00C2B">
          <w:rPr>
            <w:rStyle w:val="aff"/>
            <w:noProof/>
          </w:rPr>
          <w:t>4.3.1.Клиническая эффективность</w:t>
        </w:r>
        <w:r w:rsidR="00C83A7D">
          <w:rPr>
            <w:noProof/>
            <w:webHidden/>
          </w:rPr>
          <w:tab/>
        </w:r>
        <w:r w:rsidR="00C83A7D">
          <w:rPr>
            <w:noProof/>
            <w:webHidden/>
          </w:rPr>
          <w:fldChar w:fldCharType="begin"/>
        </w:r>
        <w:r w:rsidR="00C83A7D">
          <w:rPr>
            <w:noProof/>
            <w:webHidden/>
          </w:rPr>
          <w:instrText xml:space="preserve"> PAGEREF _Toc179552035 \h </w:instrText>
        </w:r>
        <w:r w:rsidR="00C83A7D">
          <w:rPr>
            <w:noProof/>
            <w:webHidden/>
          </w:rPr>
        </w:r>
        <w:r w:rsidR="00C83A7D">
          <w:rPr>
            <w:noProof/>
            <w:webHidden/>
          </w:rPr>
          <w:fldChar w:fldCharType="separate"/>
        </w:r>
        <w:r w:rsidR="00C83A7D">
          <w:rPr>
            <w:noProof/>
            <w:webHidden/>
          </w:rPr>
          <w:t>54</w:t>
        </w:r>
        <w:r w:rsidR="00C83A7D">
          <w:rPr>
            <w:noProof/>
            <w:webHidden/>
          </w:rPr>
          <w:fldChar w:fldCharType="end"/>
        </w:r>
      </w:hyperlink>
    </w:p>
    <w:p w14:paraId="26BE4C60" w14:textId="0EDD9902"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36" w:history="1">
        <w:r w:rsidR="00C83A7D" w:rsidRPr="00C00C2B">
          <w:rPr>
            <w:rStyle w:val="aff"/>
            <w:noProof/>
          </w:rPr>
          <w:t>4.3.1.1.Иссле</w:t>
        </w:r>
        <w:r w:rsidR="00C83A7D" w:rsidRPr="00C00C2B">
          <w:rPr>
            <w:rStyle w:val="aff"/>
            <w:noProof/>
          </w:rPr>
          <w:t>д</w:t>
        </w:r>
        <w:r w:rsidR="00C83A7D" w:rsidRPr="00C00C2B">
          <w:rPr>
            <w:rStyle w:val="aff"/>
            <w:noProof/>
          </w:rPr>
          <w:t>ование SP0993: Многоцентровое, двойное слепое, двойное слепое, рандомизированное, с положительным контролем исследование, сравнивающее эффективность и безопасность лакосамида (от 200 до 600 мг/день) с контролируемым высвобождением карбамазепина (от 400 до 1200 мг/день), используемого в качестве монотерапии у пациентов (≥16 лет), которым впервые или недавно поставили диагноз эпилепсия и которые испытывают парциальные или генерализованные тонико-клонические припадки. Исследование SP0993.</w:t>
        </w:r>
        <w:r w:rsidR="00C83A7D">
          <w:rPr>
            <w:noProof/>
            <w:webHidden/>
          </w:rPr>
          <w:tab/>
        </w:r>
        <w:r w:rsidR="00C83A7D">
          <w:rPr>
            <w:noProof/>
            <w:webHidden/>
          </w:rPr>
          <w:fldChar w:fldCharType="begin"/>
        </w:r>
        <w:r w:rsidR="00C83A7D">
          <w:rPr>
            <w:noProof/>
            <w:webHidden/>
          </w:rPr>
          <w:instrText xml:space="preserve"> PAGEREF _Toc179552036 \h </w:instrText>
        </w:r>
        <w:r w:rsidR="00C83A7D">
          <w:rPr>
            <w:noProof/>
            <w:webHidden/>
          </w:rPr>
        </w:r>
        <w:r w:rsidR="00C83A7D">
          <w:rPr>
            <w:noProof/>
            <w:webHidden/>
          </w:rPr>
          <w:fldChar w:fldCharType="separate"/>
        </w:r>
        <w:r w:rsidR="00C83A7D">
          <w:rPr>
            <w:noProof/>
            <w:webHidden/>
          </w:rPr>
          <w:t>59</w:t>
        </w:r>
        <w:r w:rsidR="00C83A7D">
          <w:rPr>
            <w:noProof/>
            <w:webHidden/>
          </w:rPr>
          <w:fldChar w:fldCharType="end"/>
        </w:r>
      </w:hyperlink>
    </w:p>
    <w:p w14:paraId="6D84D56A" w14:textId="2E548585"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37" w:history="1">
        <w:r w:rsidR="00C83A7D" w:rsidRPr="00C00C2B">
          <w:rPr>
            <w:rStyle w:val="aff"/>
            <w:noProof/>
          </w:rPr>
          <w:t>4.3.1.2.Исследование SP0994: Многоцентровое двойное слепое двойное фиктивное последующее исследование, оценивающее долгосрочную безопасность лакосамида по сравнению с карбамазепином с контролируемым высвобождением, используемым в качестве монотерапии у пациентов с частичными или генерализованными тонико-клоническими судорогами в возрасте ≥16 лет, полученных в исследовании SP0993. Исследование SP0994.</w:t>
        </w:r>
        <w:r w:rsidR="00C83A7D">
          <w:rPr>
            <w:noProof/>
            <w:webHidden/>
          </w:rPr>
          <w:tab/>
        </w:r>
        <w:r w:rsidR="00C83A7D">
          <w:rPr>
            <w:noProof/>
            <w:webHidden/>
          </w:rPr>
          <w:fldChar w:fldCharType="begin"/>
        </w:r>
        <w:r w:rsidR="00C83A7D">
          <w:rPr>
            <w:noProof/>
            <w:webHidden/>
          </w:rPr>
          <w:instrText xml:space="preserve"> PAGEREF _Toc179552037 \h </w:instrText>
        </w:r>
        <w:r w:rsidR="00C83A7D">
          <w:rPr>
            <w:noProof/>
            <w:webHidden/>
          </w:rPr>
        </w:r>
        <w:r w:rsidR="00C83A7D">
          <w:rPr>
            <w:noProof/>
            <w:webHidden/>
          </w:rPr>
          <w:fldChar w:fldCharType="separate"/>
        </w:r>
        <w:r w:rsidR="00C83A7D">
          <w:rPr>
            <w:noProof/>
            <w:webHidden/>
          </w:rPr>
          <w:t>61</w:t>
        </w:r>
        <w:r w:rsidR="00C83A7D">
          <w:rPr>
            <w:noProof/>
            <w:webHidden/>
          </w:rPr>
          <w:fldChar w:fldCharType="end"/>
        </w:r>
      </w:hyperlink>
    </w:p>
    <w:p w14:paraId="1BFC3BD8" w14:textId="7B52895A"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38" w:history="1">
        <w:r w:rsidR="00C83A7D" w:rsidRPr="00C00C2B">
          <w:rPr>
            <w:rStyle w:val="aff"/>
            <w:noProof/>
          </w:rPr>
          <w:t>4.3.1.3.Исследование SP902: Многоцентровое открытое расширенное исследование для оценки долгосрочного применения монотерапии лакосамидом и безопасности монотерапии лакосамидом и дополнительной терапии у пациентов с парциальными судорогами. Исследование SP902.</w:t>
        </w:r>
        <w:r w:rsidR="00C83A7D">
          <w:rPr>
            <w:noProof/>
            <w:webHidden/>
          </w:rPr>
          <w:tab/>
        </w:r>
        <w:r w:rsidR="00C83A7D">
          <w:rPr>
            <w:noProof/>
            <w:webHidden/>
          </w:rPr>
          <w:fldChar w:fldCharType="begin"/>
        </w:r>
        <w:r w:rsidR="00C83A7D">
          <w:rPr>
            <w:noProof/>
            <w:webHidden/>
          </w:rPr>
          <w:instrText xml:space="preserve"> PAGEREF _Toc179552038 \h </w:instrText>
        </w:r>
        <w:r w:rsidR="00C83A7D">
          <w:rPr>
            <w:noProof/>
            <w:webHidden/>
          </w:rPr>
        </w:r>
        <w:r w:rsidR="00C83A7D">
          <w:rPr>
            <w:noProof/>
            <w:webHidden/>
          </w:rPr>
          <w:fldChar w:fldCharType="separate"/>
        </w:r>
        <w:r w:rsidR="00C83A7D">
          <w:rPr>
            <w:noProof/>
            <w:webHidden/>
          </w:rPr>
          <w:t>61</w:t>
        </w:r>
        <w:r w:rsidR="00C83A7D">
          <w:rPr>
            <w:noProof/>
            <w:webHidden/>
          </w:rPr>
          <w:fldChar w:fldCharType="end"/>
        </w:r>
      </w:hyperlink>
    </w:p>
    <w:p w14:paraId="36909C85" w14:textId="4A3A4D17"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39" w:history="1">
        <w:r w:rsidR="00C83A7D" w:rsidRPr="00C00C2B">
          <w:rPr>
            <w:rStyle w:val="aff"/>
            <w:noProof/>
          </w:rPr>
          <w:t>4.3.1.4.Исследование SP904: Многоцентровое, открытое, долгосрочное, расширенное исследование III фазы для оценки долгосрочного использования монотерапии лакосамидом, безопасности монотерапии лакосамидом и дополнительной терапии у пациентов с парциальными приступами (с вторичной генерализацией и без нее), которые ранее были включены в исследование перехода на монотерапию SP902. Исследование SP904.</w:t>
        </w:r>
        <w:r w:rsidR="00C83A7D">
          <w:rPr>
            <w:noProof/>
            <w:webHidden/>
          </w:rPr>
          <w:tab/>
        </w:r>
        <w:r w:rsidR="00C83A7D">
          <w:rPr>
            <w:noProof/>
            <w:webHidden/>
          </w:rPr>
          <w:fldChar w:fldCharType="begin"/>
        </w:r>
        <w:r w:rsidR="00C83A7D">
          <w:rPr>
            <w:noProof/>
            <w:webHidden/>
          </w:rPr>
          <w:instrText xml:space="preserve"> PAGEREF _Toc179552039 \h </w:instrText>
        </w:r>
        <w:r w:rsidR="00C83A7D">
          <w:rPr>
            <w:noProof/>
            <w:webHidden/>
          </w:rPr>
        </w:r>
        <w:r w:rsidR="00C83A7D">
          <w:rPr>
            <w:noProof/>
            <w:webHidden/>
          </w:rPr>
          <w:fldChar w:fldCharType="separate"/>
        </w:r>
        <w:r w:rsidR="00C83A7D">
          <w:rPr>
            <w:noProof/>
            <w:webHidden/>
          </w:rPr>
          <w:t>62</w:t>
        </w:r>
        <w:r w:rsidR="00C83A7D">
          <w:rPr>
            <w:noProof/>
            <w:webHidden/>
          </w:rPr>
          <w:fldChar w:fldCharType="end"/>
        </w:r>
      </w:hyperlink>
    </w:p>
    <w:p w14:paraId="64D165FE" w14:textId="754EF7A3"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40" w:history="1">
        <w:r w:rsidR="00C83A7D" w:rsidRPr="00C00C2B">
          <w:rPr>
            <w:rStyle w:val="aff"/>
            <w:noProof/>
          </w:rPr>
          <w:t>4.3.1.5.Применение у детей</w:t>
        </w:r>
        <w:r w:rsidR="00C83A7D">
          <w:rPr>
            <w:noProof/>
            <w:webHidden/>
          </w:rPr>
          <w:tab/>
        </w:r>
        <w:r w:rsidR="00C83A7D">
          <w:rPr>
            <w:noProof/>
            <w:webHidden/>
          </w:rPr>
          <w:fldChar w:fldCharType="begin"/>
        </w:r>
        <w:r w:rsidR="00C83A7D">
          <w:rPr>
            <w:noProof/>
            <w:webHidden/>
          </w:rPr>
          <w:instrText xml:space="preserve"> PAGEREF _Toc179552040 \h </w:instrText>
        </w:r>
        <w:r w:rsidR="00C83A7D">
          <w:rPr>
            <w:noProof/>
            <w:webHidden/>
          </w:rPr>
        </w:r>
        <w:r w:rsidR="00C83A7D">
          <w:rPr>
            <w:noProof/>
            <w:webHidden/>
          </w:rPr>
          <w:fldChar w:fldCharType="separate"/>
        </w:r>
        <w:r w:rsidR="00C83A7D">
          <w:rPr>
            <w:noProof/>
            <w:webHidden/>
          </w:rPr>
          <w:t>63</w:t>
        </w:r>
        <w:r w:rsidR="00C83A7D">
          <w:rPr>
            <w:noProof/>
            <w:webHidden/>
          </w:rPr>
          <w:fldChar w:fldCharType="end"/>
        </w:r>
      </w:hyperlink>
    </w:p>
    <w:p w14:paraId="5042ACA5" w14:textId="1D1ADB88" w:rsidR="00C83A7D" w:rsidRDefault="00053367" w:rsidP="00C83A7D">
      <w:pPr>
        <w:pStyle w:val="33"/>
        <w:rPr>
          <w:rFonts w:asciiTheme="minorHAnsi" w:eastAsiaTheme="minorEastAsia" w:hAnsiTheme="minorHAnsi" w:cstheme="minorBidi"/>
          <w:noProof/>
          <w:sz w:val="22"/>
          <w:lang w:eastAsia="ru-RU"/>
        </w:rPr>
      </w:pPr>
      <w:hyperlink w:anchor="_Toc179552041" w:history="1">
        <w:r w:rsidR="00C83A7D" w:rsidRPr="00C00C2B">
          <w:rPr>
            <w:rStyle w:val="aff"/>
            <w:noProof/>
          </w:rPr>
          <w:t>4.3.2.Клиническая безопасность</w:t>
        </w:r>
        <w:r w:rsidR="00C83A7D">
          <w:rPr>
            <w:noProof/>
            <w:webHidden/>
          </w:rPr>
          <w:tab/>
        </w:r>
        <w:r w:rsidR="00C83A7D">
          <w:rPr>
            <w:noProof/>
            <w:webHidden/>
          </w:rPr>
          <w:fldChar w:fldCharType="begin"/>
        </w:r>
        <w:r w:rsidR="00C83A7D">
          <w:rPr>
            <w:noProof/>
            <w:webHidden/>
          </w:rPr>
          <w:instrText xml:space="preserve"> PAGEREF _Toc179552041 \h </w:instrText>
        </w:r>
        <w:r w:rsidR="00C83A7D">
          <w:rPr>
            <w:noProof/>
            <w:webHidden/>
          </w:rPr>
        </w:r>
        <w:r w:rsidR="00C83A7D">
          <w:rPr>
            <w:noProof/>
            <w:webHidden/>
          </w:rPr>
          <w:fldChar w:fldCharType="separate"/>
        </w:r>
        <w:r w:rsidR="00C83A7D">
          <w:rPr>
            <w:noProof/>
            <w:webHidden/>
          </w:rPr>
          <w:t>64</w:t>
        </w:r>
        <w:r w:rsidR="00C83A7D">
          <w:rPr>
            <w:noProof/>
            <w:webHidden/>
          </w:rPr>
          <w:fldChar w:fldCharType="end"/>
        </w:r>
      </w:hyperlink>
    </w:p>
    <w:p w14:paraId="28E61AF2" w14:textId="17B03259" w:rsidR="00C83A7D" w:rsidRDefault="00053367" w:rsidP="00C83A7D">
      <w:pPr>
        <w:pStyle w:val="41"/>
        <w:tabs>
          <w:tab w:val="left" w:pos="1760"/>
          <w:tab w:val="right" w:leader="dot" w:pos="9346"/>
        </w:tabs>
        <w:jc w:val="both"/>
        <w:rPr>
          <w:rFonts w:asciiTheme="minorHAnsi" w:eastAsiaTheme="minorEastAsia" w:hAnsiTheme="minorHAnsi" w:cstheme="minorBidi"/>
          <w:noProof/>
          <w:sz w:val="22"/>
          <w:lang w:eastAsia="ru-RU"/>
        </w:rPr>
      </w:pPr>
      <w:hyperlink w:anchor="_Toc179552042" w:history="1">
        <w:r w:rsidR="00C83A7D" w:rsidRPr="00C00C2B">
          <w:rPr>
            <w:rStyle w:val="aff"/>
            <w:noProof/>
          </w:rPr>
          <w:t>4.3.2.1.Передозировка</w:t>
        </w:r>
        <w:r w:rsidR="00C83A7D">
          <w:rPr>
            <w:noProof/>
            <w:webHidden/>
          </w:rPr>
          <w:tab/>
        </w:r>
        <w:r w:rsidR="00C83A7D">
          <w:rPr>
            <w:noProof/>
            <w:webHidden/>
          </w:rPr>
          <w:fldChar w:fldCharType="begin"/>
        </w:r>
        <w:r w:rsidR="00C83A7D">
          <w:rPr>
            <w:noProof/>
            <w:webHidden/>
          </w:rPr>
          <w:instrText xml:space="preserve"> PAGEREF _Toc179552042 \h </w:instrText>
        </w:r>
        <w:r w:rsidR="00C83A7D">
          <w:rPr>
            <w:noProof/>
            <w:webHidden/>
          </w:rPr>
        </w:r>
        <w:r w:rsidR="00C83A7D">
          <w:rPr>
            <w:noProof/>
            <w:webHidden/>
          </w:rPr>
          <w:fldChar w:fldCharType="separate"/>
        </w:r>
        <w:r w:rsidR="00C83A7D">
          <w:rPr>
            <w:noProof/>
            <w:webHidden/>
          </w:rPr>
          <w:t>64</w:t>
        </w:r>
        <w:r w:rsidR="00C83A7D">
          <w:rPr>
            <w:noProof/>
            <w:webHidden/>
          </w:rPr>
          <w:fldChar w:fldCharType="end"/>
        </w:r>
      </w:hyperlink>
    </w:p>
    <w:p w14:paraId="1EA48A10" w14:textId="3AE23CDC" w:rsidR="00C83A7D" w:rsidRDefault="00053367" w:rsidP="00C83A7D">
      <w:pPr>
        <w:pStyle w:val="33"/>
        <w:rPr>
          <w:rFonts w:asciiTheme="minorHAnsi" w:eastAsiaTheme="minorEastAsia" w:hAnsiTheme="minorHAnsi" w:cstheme="minorBidi"/>
          <w:noProof/>
          <w:sz w:val="22"/>
          <w:lang w:eastAsia="ru-RU"/>
        </w:rPr>
      </w:pPr>
      <w:hyperlink w:anchor="_Toc179552043" w:history="1">
        <w:r w:rsidR="00C83A7D" w:rsidRPr="00C00C2B">
          <w:rPr>
            <w:rStyle w:val="aff"/>
            <w:noProof/>
          </w:rPr>
          <w:t>4.3.3.Пострегистрационный опыт применения</w:t>
        </w:r>
        <w:r w:rsidR="00C83A7D">
          <w:rPr>
            <w:noProof/>
            <w:webHidden/>
          </w:rPr>
          <w:tab/>
        </w:r>
        <w:r w:rsidR="00C83A7D">
          <w:rPr>
            <w:noProof/>
            <w:webHidden/>
          </w:rPr>
          <w:fldChar w:fldCharType="begin"/>
        </w:r>
        <w:r w:rsidR="00C83A7D">
          <w:rPr>
            <w:noProof/>
            <w:webHidden/>
          </w:rPr>
          <w:instrText xml:space="preserve"> PAGEREF _Toc179552043 \h </w:instrText>
        </w:r>
        <w:r w:rsidR="00C83A7D">
          <w:rPr>
            <w:noProof/>
            <w:webHidden/>
          </w:rPr>
        </w:r>
        <w:r w:rsidR="00C83A7D">
          <w:rPr>
            <w:noProof/>
            <w:webHidden/>
          </w:rPr>
          <w:fldChar w:fldCharType="separate"/>
        </w:r>
        <w:r w:rsidR="00C83A7D">
          <w:rPr>
            <w:noProof/>
            <w:webHidden/>
          </w:rPr>
          <w:t>64</w:t>
        </w:r>
        <w:r w:rsidR="00C83A7D">
          <w:rPr>
            <w:noProof/>
            <w:webHidden/>
          </w:rPr>
          <w:fldChar w:fldCharType="end"/>
        </w:r>
      </w:hyperlink>
    </w:p>
    <w:p w14:paraId="29513A9E" w14:textId="7729B744" w:rsidR="00C83A7D" w:rsidRDefault="00053367" w:rsidP="00C83A7D">
      <w:pPr>
        <w:pStyle w:val="22"/>
        <w:jc w:val="both"/>
        <w:rPr>
          <w:rFonts w:asciiTheme="minorHAnsi" w:eastAsiaTheme="minorEastAsia" w:hAnsiTheme="minorHAnsi" w:cstheme="minorBidi"/>
          <w:noProof/>
          <w:sz w:val="22"/>
          <w:lang w:eastAsia="ru-RU"/>
        </w:rPr>
      </w:pPr>
      <w:hyperlink w:anchor="_Toc179552044" w:history="1">
        <w:r w:rsidR="00C83A7D" w:rsidRPr="00C00C2B">
          <w:rPr>
            <w:rStyle w:val="aff"/>
            <w:noProof/>
          </w:rPr>
          <w:t>Список</w:t>
        </w:r>
        <w:r w:rsidR="00C83A7D" w:rsidRPr="00C00C2B">
          <w:rPr>
            <w:rStyle w:val="aff"/>
            <w:noProof/>
            <w:lang w:val="en-US"/>
          </w:rPr>
          <w:t xml:space="preserve"> </w:t>
        </w:r>
        <w:r w:rsidR="00C83A7D" w:rsidRPr="00C00C2B">
          <w:rPr>
            <w:rStyle w:val="aff"/>
            <w:noProof/>
          </w:rPr>
          <w:t>литературы</w:t>
        </w:r>
        <w:r w:rsidR="00C83A7D">
          <w:rPr>
            <w:noProof/>
            <w:webHidden/>
          </w:rPr>
          <w:tab/>
        </w:r>
        <w:r w:rsidR="00C83A7D">
          <w:rPr>
            <w:noProof/>
            <w:webHidden/>
          </w:rPr>
          <w:fldChar w:fldCharType="begin"/>
        </w:r>
        <w:r w:rsidR="00C83A7D">
          <w:rPr>
            <w:noProof/>
            <w:webHidden/>
          </w:rPr>
          <w:instrText xml:space="preserve"> PAGEREF _Toc179552044 \h </w:instrText>
        </w:r>
        <w:r w:rsidR="00C83A7D">
          <w:rPr>
            <w:noProof/>
            <w:webHidden/>
          </w:rPr>
        </w:r>
        <w:r w:rsidR="00C83A7D">
          <w:rPr>
            <w:noProof/>
            <w:webHidden/>
          </w:rPr>
          <w:fldChar w:fldCharType="separate"/>
        </w:r>
        <w:r w:rsidR="00C83A7D">
          <w:rPr>
            <w:noProof/>
            <w:webHidden/>
          </w:rPr>
          <w:t>65</w:t>
        </w:r>
        <w:r w:rsidR="00C83A7D">
          <w:rPr>
            <w:noProof/>
            <w:webHidden/>
          </w:rPr>
          <w:fldChar w:fldCharType="end"/>
        </w:r>
      </w:hyperlink>
    </w:p>
    <w:p w14:paraId="2C4278B8" w14:textId="64FB66FC" w:rsidR="00C83A7D" w:rsidRDefault="00053367" w:rsidP="00C83A7D">
      <w:pPr>
        <w:pStyle w:val="16"/>
        <w:tabs>
          <w:tab w:val="left" w:pos="1134"/>
        </w:tabs>
        <w:jc w:val="both"/>
        <w:rPr>
          <w:rFonts w:asciiTheme="minorHAnsi" w:eastAsiaTheme="minorEastAsia" w:hAnsiTheme="minorHAnsi" w:cstheme="minorBidi"/>
          <w:noProof/>
          <w:sz w:val="22"/>
          <w:lang w:eastAsia="ru-RU"/>
        </w:rPr>
      </w:pPr>
      <w:hyperlink w:anchor="_Toc179552045" w:history="1">
        <w:r w:rsidR="00C83A7D" w:rsidRPr="00C00C2B">
          <w:rPr>
            <w:rStyle w:val="aff"/>
            <w:noProof/>
          </w:rPr>
          <w:t>5.ОБСУЖДЕНИЕ ДАННЫХ И ИНСТРУКЦИИ ДЛЯ ИССЛЕДОВАТЕЛЯ</w:t>
        </w:r>
        <w:r w:rsidR="00C83A7D">
          <w:rPr>
            <w:noProof/>
            <w:webHidden/>
          </w:rPr>
          <w:tab/>
        </w:r>
        <w:r w:rsidR="00C83A7D">
          <w:rPr>
            <w:noProof/>
            <w:webHidden/>
          </w:rPr>
          <w:fldChar w:fldCharType="begin"/>
        </w:r>
        <w:r w:rsidR="00C83A7D">
          <w:rPr>
            <w:noProof/>
            <w:webHidden/>
          </w:rPr>
          <w:instrText xml:space="preserve"> PAGEREF _Toc179552045 \h </w:instrText>
        </w:r>
        <w:r w:rsidR="00C83A7D">
          <w:rPr>
            <w:noProof/>
            <w:webHidden/>
          </w:rPr>
        </w:r>
        <w:r w:rsidR="00C83A7D">
          <w:rPr>
            <w:noProof/>
            <w:webHidden/>
          </w:rPr>
          <w:fldChar w:fldCharType="separate"/>
        </w:r>
        <w:r w:rsidR="00C83A7D">
          <w:rPr>
            <w:noProof/>
            <w:webHidden/>
          </w:rPr>
          <w:t>66</w:t>
        </w:r>
        <w:r w:rsidR="00C83A7D">
          <w:rPr>
            <w:noProof/>
            <w:webHidden/>
          </w:rPr>
          <w:fldChar w:fldCharType="end"/>
        </w:r>
      </w:hyperlink>
    </w:p>
    <w:p w14:paraId="0D1E02F6" w14:textId="3F724F37" w:rsidR="00C83A7D" w:rsidRDefault="00053367" w:rsidP="00C83A7D">
      <w:pPr>
        <w:pStyle w:val="22"/>
        <w:jc w:val="both"/>
        <w:rPr>
          <w:rFonts w:asciiTheme="minorHAnsi" w:eastAsiaTheme="minorEastAsia" w:hAnsiTheme="minorHAnsi" w:cstheme="minorBidi"/>
          <w:noProof/>
          <w:sz w:val="22"/>
          <w:lang w:eastAsia="ru-RU"/>
        </w:rPr>
      </w:pPr>
      <w:hyperlink w:anchor="_Toc179552046" w:history="1">
        <w:r w:rsidR="00C83A7D" w:rsidRPr="00C00C2B">
          <w:rPr>
            <w:rStyle w:val="aff"/>
            <w:noProof/>
          </w:rPr>
          <w:t>5.1.Обсуждение данных доклинических исследований</w:t>
        </w:r>
        <w:r w:rsidR="00C83A7D">
          <w:rPr>
            <w:noProof/>
            <w:webHidden/>
          </w:rPr>
          <w:tab/>
        </w:r>
        <w:r w:rsidR="00C83A7D">
          <w:rPr>
            <w:noProof/>
            <w:webHidden/>
          </w:rPr>
          <w:fldChar w:fldCharType="begin"/>
        </w:r>
        <w:r w:rsidR="00C83A7D">
          <w:rPr>
            <w:noProof/>
            <w:webHidden/>
          </w:rPr>
          <w:instrText xml:space="preserve"> PAGEREF _Toc179552046 \h </w:instrText>
        </w:r>
        <w:r w:rsidR="00C83A7D">
          <w:rPr>
            <w:noProof/>
            <w:webHidden/>
          </w:rPr>
        </w:r>
        <w:r w:rsidR="00C83A7D">
          <w:rPr>
            <w:noProof/>
            <w:webHidden/>
          </w:rPr>
          <w:fldChar w:fldCharType="separate"/>
        </w:r>
        <w:r w:rsidR="00C83A7D">
          <w:rPr>
            <w:noProof/>
            <w:webHidden/>
          </w:rPr>
          <w:t>66</w:t>
        </w:r>
        <w:r w:rsidR="00C83A7D">
          <w:rPr>
            <w:noProof/>
            <w:webHidden/>
          </w:rPr>
          <w:fldChar w:fldCharType="end"/>
        </w:r>
      </w:hyperlink>
    </w:p>
    <w:p w14:paraId="53646238" w14:textId="282452A3" w:rsidR="00C83A7D" w:rsidRDefault="00053367" w:rsidP="00C83A7D">
      <w:pPr>
        <w:pStyle w:val="22"/>
        <w:jc w:val="both"/>
        <w:rPr>
          <w:rFonts w:asciiTheme="minorHAnsi" w:eastAsiaTheme="minorEastAsia" w:hAnsiTheme="minorHAnsi" w:cstheme="minorBidi"/>
          <w:noProof/>
          <w:sz w:val="22"/>
          <w:lang w:eastAsia="ru-RU"/>
        </w:rPr>
      </w:pPr>
      <w:hyperlink w:anchor="_Toc179552047" w:history="1">
        <w:r w:rsidR="00C83A7D" w:rsidRPr="00C00C2B">
          <w:rPr>
            <w:rStyle w:val="aff"/>
            <w:noProof/>
          </w:rPr>
          <w:t>5.2.Обсуждение данных клинических исследований</w:t>
        </w:r>
        <w:r w:rsidR="00C83A7D">
          <w:rPr>
            <w:noProof/>
            <w:webHidden/>
          </w:rPr>
          <w:tab/>
        </w:r>
        <w:r w:rsidR="00C83A7D">
          <w:rPr>
            <w:noProof/>
            <w:webHidden/>
          </w:rPr>
          <w:fldChar w:fldCharType="begin"/>
        </w:r>
        <w:r w:rsidR="00C83A7D">
          <w:rPr>
            <w:noProof/>
            <w:webHidden/>
          </w:rPr>
          <w:instrText xml:space="preserve"> PAGEREF _Toc179552047 \h </w:instrText>
        </w:r>
        <w:r w:rsidR="00C83A7D">
          <w:rPr>
            <w:noProof/>
            <w:webHidden/>
          </w:rPr>
        </w:r>
        <w:r w:rsidR="00C83A7D">
          <w:rPr>
            <w:noProof/>
            <w:webHidden/>
          </w:rPr>
          <w:fldChar w:fldCharType="separate"/>
        </w:r>
        <w:r w:rsidR="00C83A7D">
          <w:rPr>
            <w:noProof/>
            <w:webHidden/>
          </w:rPr>
          <w:t>68</w:t>
        </w:r>
        <w:r w:rsidR="00C83A7D">
          <w:rPr>
            <w:noProof/>
            <w:webHidden/>
          </w:rPr>
          <w:fldChar w:fldCharType="end"/>
        </w:r>
      </w:hyperlink>
    </w:p>
    <w:p w14:paraId="4D18E9CA" w14:textId="76FB2B95" w:rsidR="00C83A7D" w:rsidRDefault="00053367" w:rsidP="00C83A7D">
      <w:pPr>
        <w:pStyle w:val="22"/>
        <w:jc w:val="both"/>
        <w:rPr>
          <w:rFonts w:asciiTheme="minorHAnsi" w:eastAsiaTheme="minorEastAsia" w:hAnsiTheme="minorHAnsi" w:cstheme="minorBidi"/>
          <w:noProof/>
          <w:sz w:val="22"/>
          <w:lang w:eastAsia="ru-RU"/>
        </w:rPr>
      </w:pPr>
      <w:hyperlink w:anchor="_Toc179552048" w:history="1">
        <w:r w:rsidR="00C83A7D" w:rsidRPr="00C00C2B">
          <w:rPr>
            <w:rStyle w:val="aff"/>
            <w:noProof/>
          </w:rPr>
          <w:t>5.3.Инструкции для исследователя</w:t>
        </w:r>
        <w:r w:rsidR="00C83A7D">
          <w:rPr>
            <w:noProof/>
            <w:webHidden/>
          </w:rPr>
          <w:tab/>
        </w:r>
        <w:r w:rsidR="00C83A7D">
          <w:rPr>
            <w:noProof/>
            <w:webHidden/>
          </w:rPr>
          <w:fldChar w:fldCharType="begin"/>
        </w:r>
        <w:r w:rsidR="00C83A7D">
          <w:rPr>
            <w:noProof/>
            <w:webHidden/>
          </w:rPr>
          <w:instrText xml:space="preserve"> PAGEREF _Toc179552048 \h </w:instrText>
        </w:r>
        <w:r w:rsidR="00C83A7D">
          <w:rPr>
            <w:noProof/>
            <w:webHidden/>
          </w:rPr>
        </w:r>
        <w:r w:rsidR="00C83A7D">
          <w:rPr>
            <w:noProof/>
            <w:webHidden/>
          </w:rPr>
          <w:fldChar w:fldCharType="separate"/>
        </w:r>
        <w:r w:rsidR="00C83A7D">
          <w:rPr>
            <w:noProof/>
            <w:webHidden/>
          </w:rPr>
          <w:t>73</w:t>
        </w:r>
        <w:r w:rsidR="00C83A7D">
          <w:rPr>
            <w:noProof/>
            <w:webHidden/>
          </w:rPr>
          <w:fldChar w:fldCharType="end"/>
        </w:r>
      </w:hyperlink>
    </w:p>
    <w:p w14:paraId="4FCDD65B" w14:textId="4601C275" w:rsidR="00C83A7D" w:rsidRDefault="00053367" w:rsidP="00C83A7D">
      <w:pPr>
        <w:pStyle w:val="33"/>
        <w:rPr>
          <w:rFonts w:asciiTheme="minorHAnsi" w:eastAsiaTheme="minorEastAsia" w:hAnsiTheme="minorHAnsi" w:cstheme="minorBidi"/>
          <w:noProof/>
          <w:sz w:val="22"/>
          <w:lang w:eastAsia="ru-RU"/>
        </w:rPr>
      </w:pPr>
      <w:hyperlink w:anchor="_Toc179552049" w:history="1">
        <w:r w:rsidR="00C83A7D" w:rsidRPr="00C00C2B">
          <w:rPr>
            <w:rStyle w:val="aff"/>
            <w:noProof/>
          </w:rPr>
          <w:t>5.3.1.Показания к применению</w:t>
        </w:r>
        <w:r w:rsidR="00C83A7D">
          <w:rPr>
            <w:noProof/>
            <w:webHidden/>
          </w:rPr>
          <w:tab/>
        </w:r>
        <w:r w:rsidR="00C83A7D">
          <w:rPr>
            <w:noProof/>
            <w:webHidden/>
          </w:rPr>
          <w:fldChar w:fldCharType="begin"/>
        </w:r>
        <w:r w:rsidR="00C83A7D">
          <w:rPr>
            <w:noProof/>
            <w:webHidden/>
          </w:rPr>
          <w:instrText xml:space="preserve"> PAGEREF _Toc179552049 \h </w:instrText>
        </w:r>
        <w:r w:rsidR="00C83A7D">
          <w:rPr>
            <w:noProof/>
            <w:webHidden/>
          </w:rPr>
        </w:r>
        <w:r w:rsidR="00C83A7D">
          <w:rPr>
            <w:noProof/>
            <w:webHidden/>
          </w:rPr>
          <w:fldChar w:fldCharType="separate"/>
        </w:r>
        <w:r w:rsidR="00C83A7D">
          <w:rPr>
            <w:noProof/>
            <w:webHidden/>
          </w:rPr>
          <w:t>73</w:t>
        </w:r>
        <w:r w:rsidR="00C83A7D">
          <w:rPr>
            <w:noProof/>
            <w:webHidden/>
          </w:rPr>
          <w:fldChar w:fldCharType="end"/>
        </w:r>
      </w:hyperlink>
    </w:p>
    <w:p w14:paraId="26A53115" w14:textId="0CF012F3" w:rsidR="00C83A7D" w:rsidRDefault="00053367" w:rsidP="00C83A7D">
      <w:pPr>
        <w:pStyle w:val="33"/>
        <w:rPr>
          <w:rFonts w:asciiTheme="minorHAnsi" w:eastAsiaTheme="minorEastAsia" w:hAnsiTheme="minorHAnsi" w:cstheme="minorBidi"/>
          <w:noProof/>
          <w:sz w:val="22"/>
          <w:lang w:eastAsia="ru-RU"/>
        </w:rPr>
      </w:pPr>
      <w:hyperlink w:anchor="_Toc179552050" w:history="1">
        <w:r w:rsidR="00C83A7D" w:rsidRPr="00C00C2B">
          <w:rPr>
            <w:rStyle w:val="aff"/>
            <w:noProof/>
          </w:rPr>
          <w:t>5.3.2.Противопоказания</w:t>
        </w:r>
        <w:r w:rsidR="00C83A7D">
          <w:rPr>
            <w:noProof/>
            <w:webHidden/>
          </w:rPr>
          <w:tab/>
        </w:r>
        <w:r w:rsidR="00C83A7D">
          <w:rPr>
            <w:noProof/>
            <w:webHidden/>
          </w:rPr>
          <w:fldChar w:fldCharType="begin"/>
        </w:r>
        <w:r w:rsidR="00C83A7D">
          <w:rPr>
            <w:noProof/>
            <w:webHidden/>
          </w:rPr>
          <w:instrText xml:space="preserve"> PAGEREF _Toc179552050 \h </w:instrText>
        </w:r>
        <w:r w:rsidR="00C83A7D">
          <w:rPr>
            <w:noProof/>
            <w:webHidden/>
          </w:rPr>
        </w:r>
        <w:r w:rsidR="00C83A7D">
          <w:rPr>
            <w:noProof/>
            <w:webHidden/>
          </w:rPr>
          <w:fldChar w:fldCharType="separate"/>
        </w:r>
        <w:r w:rsidR="00C83A7D">
          <w:rPr>
            <w:noProof/>
            <w:webHidden/>
          </w:rPr>
          <w:t>73</w:t>
        </w:r>
        <w:r w:rsidR="00C83A7D">
          <w:rPr>
            <w:noProof/>
            <w:webHidden/>
          </w:rPr>
          <w:fldChar w:fldCharType="end"/>
        </w:r>
      </w:hyperlink>
    </w:p>
    <w:p w14:paraId="2A58CC2B" w14:textId="68162A1C" w:rsidR="00C83A7D" w:rsidRDefault="00053367" w:rsidP="00C83A7D">
      <w:pPr>
        <w:pStyle w:val="33"/>
        <w:rPr>
          <w:rFonts w:asciiTheme="minorHAnsi" w:eastAsiaTheme="minorEastAsia" w:hAnsiTheme="minorHAnsi" w:cstheme="minorBidi"/>
          <w:noProof/>
          <w:sz w:val="22"/>
          <w:lang w:eastAsia="ru-RU"/>
        </w:rPr>
      </w:pPr>
      <w:hyperlink w:anchor="_Toc179552051" w:history="1">
        <w:r w:rsidR="00C83A7D" w:rsidRPr="00C00C2B">
          <w:rPr>
            <w:rStyle w:val="aff"/>
            <w:noProof/>
          </w:rPr>
          <w:t>5.3.3.Применение при беременности и в период грудного вскармливания</w:t>
        </w:r>
        <w:r w:rsidR="00C83A7D">
          <w:rPr>
            <w:noProof/>
            <w:webHidden/>
          </w:rPr>
          <w:tab/>
        </w:r>
        <w:r w:rsidR="00C83A7D">
          <w:rPr>
            <w:noProof/>
            <w:webHidden/>
          </w:rPr>
          <w:fldChar w:fldCharType="begin"/>
        </w:r>
        <w:r w:rsidR="00C83A7D">
          <w:rPr>
            <w:noProof/>
            <w:webHidden/>
          </w:rPr>
          <w:instrText xml:space="preserve"> PAGEREF _Toc179552051 \h </w:instrText>
        </w:r>
        <w:r w:rsidR="00C83A7D">
          <w:rPr>
            <w:noProof/>
            <w:webHidden/>
          </w:rPr>
        </w:r>
        <w:r w:rsidR="00C83A7D">
          <w:rPr>
            <w:noProof/>
            <w:webHidden/>
          </w:rPr>
          <w:fldChar w:fldCharType="separate"/>
        </w:r>
        <w:r w:rsidR="00C83A7D">
          <w:rPr>
            <w:noProof/>
            <w:webHidden/>
          </w:rPr>
          <w:t>74</w:t>
        </w:r>
        <w:r w:rsidR="00C83A7D">
          <w:rPr>
            <w:noProof/>
            <w:webHidden/>
          </w:rPr>
          <w:fldChar w:fldCharType="end"/>
        </w:r>
      </w:hyperlink>
    </w:p>
    <w:p w14:paraId="2B9D69C9" w14:textId="476EA2C1" w:rsidR="00C83A7D" w:rsidRDefault="00053367" w:rsidP="00C83A7D">
      <w:pPr>
        <w:pStyle w:val="33"/>
        <w:rPr>
          <w:rFonts w:asciiTheme="minorHAnsi" w:eastAsiaTheme="minorEastAsia" w:hAnsiTheme="minorHAnsi" w:cstheme="minorBidi"/>
          <w:noProof/>
          <w:sz w:val="22"/>
          <w:lang w:eastAsia="ru-RU"/>
        </w:rPr>
      </w:pPr>
      <w:hyperlink w:anchor="_Toc179552052" w:history="1">
        <w:r w:rsidR="00C83A7D" w:rsidRPr="00C00C2B">
          <w:rPr>
            <w:rStyle w:val="aff"/>
            <w:noProof/>
          </w:rPr>
          <w:t>5.3.4.Способ применения и дозы</w:t>
        </w:r>
        <w:r w:rsidR="00C83A7D">
          <w:rPr>
            <w:noProof/>
            <w:webHidden/>
          </w:rPr>
          <w:tab/>
        </w:r>
        <w:r w:rsidR="00C83A7D">
          <w:rPr>
            <w:noProof/>
            <w:webHidden/>
          </w:rPr>
          <w:fldChar w:fldCharType="begin"/>
        </w:r>
        <w:r w:rsidR="00C83A7D">
          <w:rPr>
            <w:noProof/>
            <w:webHidden/>
          </w:rPr>
          <w:instrText xml:space="preserve"> PAGEREF _Toc179552052 \h </w:instrText>
        </w:r>
        <w:r w:rsidR="00C83A7D">
          <w:rPr>
            <w:noProof/>
            <w:webHidden/>
          </w:rPr>
        </w:r>
        <w:r w:rsidR="00C83A7D">
          <w:rPr>
            <w:noProof/>
            <w:webHidden/>
          </w:rPr>
          <w:fldChar w:fldCharType="separate"/>
        </w:r>
        <w:r w:rsidR="00C83A7D">
          <w:rPr>
            <w:noProof/>
            <w:webHidden/>
          </w:rPr>
          <w:t>75</w:t>
        </w:r>
        <w:r w:rsidR="00C83A7D">
          <w:rPr>
            <w:noProof/>
            <w:webHidden/>
          </w:rPr>
          <w:fldChar w:fldCharType="end"/>
        </w:r>
      </w:hyperlink>
    </w:p>
    <w:p w14:paraId="50F00787" w14:textId="6EEC649E" w:rsidR="00C83A7D" w:rsidRDefault="00053367" w:rsidP="00C83A7D">
      <w:pPr>
        <w:pStyle w:val="33"/>
        <w:rPr>
          <w:rFonts w:asciiTheme="minorHAnsi" w:eastAsiaTheme="minorEastAsia" w:hAnsiTheme="minorHAnsi" w:cstheme="minorBidi"/>
          <w:noProof/>
          <w:sz w:val="22"/>
          <w:lang w:eastAsia="ru-RU"/>
        </w:rPr>
      </w:pPr>
      <w:hyperlink w:anchor="_Toc179552053" w:history="1">
        <w:r w:rsidR="00C83A7D" w:rsidRPr="00C00C2B">
          <w:rPr>
            <w:rStyle w:val="aff"/>
            <w:noProof/>
          </w:rPr>
          <w:t>5.3.5.Побочное действие</w:t>
        </w:r>
        <w:r w:rsidR="00C83A7D">
          <w:rPr>
            <w:noProof/>
            <w:webHidden/>
          </w:rPr>
          <w:tab/>
        </w:r>
        <w:r w:rsidR="00C83A7D">
          <w:rPr>
            <w:noProof/>
            <w:webHidden/>
          </w:rPr>
          <w:fldChar w:fldCharType="begin"/>
        </w:r>
        <w:r w:rsidR="00C83A7D">
          <w:rPr>
            <w:noProof/>
            <w:webHidden/>
          </w:rPr>
          <w:instrText xml:space="preserve"> PAGEREF _Toc179552053 \h </w:instrText>
        </w:r>
        <w:r w:rsidR="00C83A7D">
          <w:rPr>
            <w:noProof/>
            <w:webHidden/>
          </w:rPr>
        </w:r>
        <w:r w:rsidR="00C83A7D">
          <w:rPr>
            <w:noProof/>
            <w:webHidden/>
          </w:rPr>
          <w:fldChar w:fldCharType="separate"/>
        </w:r>
        <w:r w:rsidR="00C83A7D">
          <w:rPr>
            <w:noProof/>
            <w:webHidden/>
          </w:rPr>
          <w:t>79</w:t>
        </w:r>
        <w:r w:rsidR="00C83A7D">
          <w:rPr>
            <w:noProof/>
            <w:webHidden/>
          </w:rPr>
          <w:fldChar w:fldCharType="end"/>
        </w:r>
      </w:hyperlink>
    </w:p>
    <w:p w14:paraId="235DB923" w14:textId="271B80E2" w:rsidR="00C83A7D" w:rsidRDefault="00053367" w:rsidP="00C83A7D">
      <w:pPr>
        <w:pStyle w:val="33"/>
        <w:rPr>
          <w:rFonts w:asciiTheme="minorHAnsi" w:eastAsiaTheme="minorEastAsia" w:hAnsiTheme="minorHAnsi" w:cstheme="minorBidi"/>
          <w:noProof/>
          <w:sz w:val="22"/>
          <w:lang w:eastAsia="ru-RU"/>
        </w:rPr>
      </w:pPr>
      <w:hyperlink w:anchor="_Toc179552054" w:history="1">
        <w:r w:rsidR="00C83A7D" w:rsidRPr="00C00C2B">
          <w:rPr>
            <w:rStyle w:val="aff"/>
            <w:noProof/>
          </w:rPr>
          <w:t>5.3.6.Передозировка</w:t>
        </w:r>
        <w:r w:rsidR="00C83A7D">
          <w:rPr>
            <w:noProof/>
            <w:webHidden/>
          </w:rPr>
          <w:tab/>
        </w:r>
        <w:r w:rsidR="00C83A7D">
          <w:rPr>
            <w:noProof/>
            <w:webHidden/>
          </w:rPr>
          <w:fldChar w:fldCharType="begin"/>
        </w:r>
        <w:r w:rsidR="00C83A7D">
          <w:rPr>
            <w:noProof/>
            <w:webHidden/>
          </w:rPr>
          <w:instrText xml:space="preserve"> PAGEREF _Toc179552054 \h </w:instrText>
        </w:r>
        <w:r w:rsidR="00C83A7D">
          <w:rPr>
            <w:noProof/>
            <w:webHidden/>
          </w:rPr>
        </w:r>
        <w:r w:rsidR="00C83A7D">
          <w:rPr>
            <w:noProof/>
            <w:webHidden/>
          </w:rPr>
          <w:fldChar w:fldCharType="separate"/>
        </w:r>
        <w:r w:rsidR="00C83A7D">
          <w:rPr>
            <w:noProof/>
            <w:webHidden/>
          </w:rPr>
          <w:t>83</w:t>
        </w:r>
        <w:r w:rsidR="00C83A7D">
          <w:rPr>
            <w:noProof/>
            <w:webHidden/>
          </w:rPr>
          <w:fldChar w:fldCharType="end"/>
        </w:r>
      </w:hyperlink>
    </w:p>
    <w:p w14:paraId="5D942730" w14:textId="48607BC9" w:rsidR="00C83A7D" w:rsidRDefault="00053367" w:rsidP="00C83A7D">
      <w:pPr>
        <w:pStyle w:val="33"/>
        <w:rPr>
          <w:rFonts w:asciiTheme="minorHAnsi" w:eastAsiaTheme="minorEastAsia" w:hAnsiTheme="minorHAnsi" w:cstheme="minorBidi"/>
          <w:noProof/>
          <w:sz w:val="22"/>
          <w:lang w:eastAsia="ru-RU"/>
        </w:rPr>
      </w:pPr>
      <w:hyperlink w:anchor="_Toc179552055" w:history="1">
        <w:r w:rsidR="00C83A7D" w:rsidRPr="00C00C2B">
          <w:rPr>
            <w:rStyle w:val="aff"/>
            <w:noProof/>
          </w:rPr>
          <w:t>5.3.7.Взаимодействие с другими лекарственными средствами</w:t>
        </w:r>
        <w:r w:rsidR="00C83A7D">
          <w:rPr>
            <w:noProof/>
            <w:webHidden/>
          </w:rPr>
          <w:tab/>
        </w:r>
        <w:r w:rsidR="00C83A7D">
          <w:rPr>
            <w:noProof/>
            <w:webHidden/>
          </w:rPr>
          <w:fldChar w:fldCharType="begin"/>
        </w:r>
        <w:r w:rsidR="00C83A7D">
          <w:rPr>
            <w:noProof/>
            <w:webHidden/>
          </w:rPr>
          <w:instrText xml:space="preserve"> PAGEREF _Toc179552055 \h </w:instrText>
        </w:r>
        <w:r w:rsidR="00C83A7D">
          <w:rPr>
            <w:noProof/>
            <w:webHidden/>
          </w:rPr>
        </w:r>
        <w:r w:rsidR="00C83A7D">
          <w:rPr>
            <w:noProof/>
            <w:webHidden/>
          </w:rPr>
          <w:fldChar w:fldCharType="separate"/>
        </w:r>
        <w:r w:rsidR="00C83A7D">
          <w:rPr>
            <w:noProof/>
            <w:webHidden/>
          </w:rPr>
          <w:t>83</w:t>
        </w:r>
        <w:r w:rsidR="00C83A7D">
          <w:rPr>
            <w:noProof/>
            <w:webHidden/>
          </w:rPr>
          <w:fldChar w:fldCharType="end"/>
        </w:r>
      </w:hyperlink>
    </w:p>
    <w:p w14:paraId="17B0547A" w14:textId="04D0C6A3" w:rsidR="00C83A7D" w:rsidRDefault="00053367" w:rsidP="00C83A7D">
      <w:pPr>
        <w:pStyle w:val="33"/>
        <w:rPr>
          <w:rFonts w:asciiTheme="minorHAnsi" w:eastAsiaTheme="minorEastAsia" w:hAnsiTheme="minorHAnsi" w:cstheme="minorBidi"/>
          <w:noProof/>
          <w:sz w:val="22"/>
          <w:lang w:eastAsia="ru-RU"/>
        </w:rPr>
      </w:pPr>
      <w:hyperlink w:anchor="_Toc179552056" w:history="1">
        <w:r w:rsidR="00C83A7D" w:rsidRPr="00C00C2B">
          <w:rPr>
            <w:rStyle w:val="aff"/>
            <w:noProof/>
          </w:rPr>
          <w:t>5.3.8.Особые указания</w:t>
        </w:r>
        <w:r w:rsidR="00C83A7D">
          <w:rPr>
            <w:noProof/>
            <w:webHidden/>
          </w:rPr>
          <w:tab/>
        </w:r>
        <w:r w:rsidR="00C83A7D">
          <w:rPr>
            <w:noProof/>
            <w:webHidden/>
          </w:rPr>
          <w:fldChar w:fldCharType="begin"/>
        </w:r>
        <w:r w:rsidR="00C83A7D">
          <w:rPr>
            <w:noProof/>
            <w:webHidden/>
          </w:rPr>
          <w:instrText xml:space="preserve"> PAGEREF _Toc179552056 \h </w:instrText>
        </w:r>
        <w:r w:rsidR="00C83A7D">
          <w:rPr>
            <w:noProof/>
            <w:webHidden/>
          </w:rPr>
        </w:r>
        <w:r w:rsidR="00C83A7D">
          <w:rPr>
            <w:noProof/>
            <w:webHidden/>
          </w:rPr>
          <w:fldChar w:fldCharType="separate"/>
        </w:r>
        <w:r w:rsidR="00C83A7D">
          <w:rPr>
            <w:noProof/>
            <w:webHidden/>
          </w:rPr>
          <w:t>85</w:t>
        </w:r>
        <w:r w:rsidR="00C83A7D">
          <w:rPr>
            <w:noProof/>
            <w:webHidden/>
          </w:rPr>
          <w:fldChar w:fldCharType="end"/>
        </w:r>
      </w:hyperlink>
    </w:p>
    <w:p w14:paraId="62A57F58" w14:textId="2557E434" w:rsidR="00C83A7D" w:rsidRDefault="00053367" w:rsidP="00C83A7D">
      <w:pPr>
        <w:pStyle w:val="33"/>
        <w:rPr>
          <w:rFonts w:asciiTheme="minorHAnsi" w:eastAsiaTheme="minorEastAsia" w:hAnsiTheme="minorHAnsi" w:cstheme="minorBidi"/>
          <w:noProof/>
          <w:sz w:val="22"/>
          <w:lang w:eastAsia="ru-RU"/>
        </w:rPr>
      </w:pPr>
      <w:hyperlink w:anchor="_Toc179552057" w:history="1">
        <w:r w:rsidR="00C83A7D" w:rsidRPr="00C00C2B">
          <w:rPr>
            <w:rStyle w:val="aff"/>
            <w:noProof/>
          </w:rPr>
          <w:t>5.3.9.Влияние на способность управлять транспортными средствами и механизмами</w:t>
        </w:r>
        <w:r w:rsidR="00C83A7D">
          <w:rPr>
            <w:noProof/>
            <w:webHidden/>
          </w:rPr>
          <w:tab/>
        </w:r>
        <w:r w:rsidR="00C83A7D">
          <w:rPr>
            <w:noProof/>
            <w:webHidden/>
          </w:rPr>
          <w:fldChar w:fldCharType="begin"/>
        </w:r>
        <w:r w:rsidR="00C83A7D">
          <w:rPr>
            <w:noProof/>
            <w:webHidden/>
          </w:rPr>
          <w:instrText xml:space="preserve"> PAGEREF _Toc179552057 \h </w:instrText>
        </w:r>
        <w:r w:rsidR="00C83A7D">
          <w:rPr>
            <w:noProof/>
            <w:webHidden/>
          </w:rPr>
        </w:r>
        <w:r w:rsidR="00C83A7D">
          <w:rPr>
            <w:noProof/>
            <w:webHidden/>
          </w:rPr>
          <w:fldChar w:fldCharType="separate"/>
        </w:r>
        <w:r w:rsidR="00C83A7D">
          <w:rPr>
            <w:noProof/>
            <w:webHidden/>
          </w:rPr>
          <w:t>86</w:t>
        </w:r>
        <w:r w:rsidR="00C83A7D">
          <w:rPr>
            <w:noProof/>
            <w:webHidden/>
          </w:rPr>
          <w:fldChar w:fldCharType="end"/>
        </w:r>
      </w:hyperlink>
    </w:p>
    <w:p w14:paraId="02134790" w14:textId="0D6C0571" w:rsidR="00C83A7D" w:rsidRDefault="00053367" w:rsidP="00C83A7D">
      <w:pPr>
        <w:pStyle w:val="16"/>
        <w:tabs>
          <w:tab w:val="left" w:pos="1134"/>
        </w:tabs>
        <w:jc w:val="both"/>
        <w:rPr>
          <w:rFonts w:asciiTheme="minorHAnsi" w:eastAsiaTheme="minorEastAsia" w:hAnsiTheme="minorHAnsi" w:cstheme="minorBidi"/>
          <w:noProof/>
          <w:sz w:val="22"/>
          <w:lang w:eastAsia="ru-RU"/>
        </w:rPr>
      </w:pPr>
      <w:hyperlink w:anchor="_Toc179552058" w:history="1">
        <w:r w:rsidR="00C83A7D" w:rsidRPr="00C00C2B">
          <w:rPr>
            <w:rStyle w:val="aff"/>
            <w:noProof/>
          </w:rPr>
          <w:t>6.ЗАКЛЮЧЕНИЕ</w:t>
        </w:r>
        <w:r w:rsidR="00C83A7D">
          <w:rPr>
            <w:noProof/>
            <w:webHidden/>
          </w:rPr>
          <w:tab/>
        </w:r>
        <w:r w:rsidR="00C83A7D">
          <w:rPr>
            <w:noProof/>
            <w:webHidden/>
          </w:rPr>
          <w:fldChar w:fldCharType="begin"/>
        </w:r>
        <w:r w:rsidR="00C83A7D">
          <w:rPr>
            <w:noProof/>
            <w:webHidden/>
          </w:rPr>
          <w:instrText xml:space="preserve"> PAGEREF _Toc179552058 \h </w:instrText>
        </w:r>
        <w:r w:rsidR="00C83A7D">
          <w:rPr>
            <w:noProof/>
            <w:webHidden/>
          </w:rPr>
        </w:r>
        <w:r w:rsidR="00C83A7D">
          <w:rPr>
            <w:noProof/>
            <w:webHidden/>
          </w:rPr>
          <w:fldChar w:fldCharType="separate"/>
        </w:r>
        <w:r w:rsidR="00C83A7D">
          <w:rPr>
            <w:noProof/>
            <w:webHidden/>
          </w:rPr>
          <w:t>87</w:t>
        </w:r>
        <w:r w:rsidR="00C83A7D">
          <w:rPr>
            <w:noProof/>
            <w:webHidden/>
          </w:rPr>
          <w:fldChar w:fldCharType="end"/>
        </w:r>
      </w:hyperlink>
    </w:p>
    <w:p w14:paraId="41958F83" w14:textId="549D0F25" w:rsidR="00D448A4" w:rsidRDefault="00D448A4" w:rsidP="00C83A7D">
      <w:pPr>
        <w:ind w:firstLine="709"/>
        <w:jc w:val="both"/>
        <w:rPr>
          <w:bCs/>
          <w:color w:val="000000" w:themeColor="text1"/>
        </w:rPr>
      </w:pPr>
      <w:r w:rsidRPr="00AE703C">
        <w:rPr>
          <w:color w:val="000000" w:themeColor="text1"/>
          <w:szCs w:val="24"/>
        </w:rPr>
        <w:fldChar w:fldCharType="end"/>
      </w:r>
    </w:p>
    <w:p w14:paraId="21AF6F41" w14:textId="7FF02512" w:rsidR="00D448A4" w:rsidRPr="00AE703C" w:rsidRDefault="00AE703C" w:rsidP="00AE703C">
      <w:pPr>
        <w:pStyle w:val="1"/>
        <w:numPr>
          <w:ilvl w:val="0"/>
          <w:numId w:val="0"/>
        </w:numPr>
      </w:pPr>
      <w:bookmarkStart w:id="3" w:name="_Toc179551952"/>
      <w:r w:rsidRPr="00AE703C">
        <w:t>СПИСОК ТАБЛИЦ</w:t>
      </w:r>
      <w:bookmarkEnd w:id="3"/>
    </w:p>
    <w:p w14:paraId="624BE235" w14:textId="77777777" w:rsidR="00D448A4" w:rsidRDefault="00D448A4" w:rsidP="00D448A4">
      <w:pPr>
        <w:ind w:firstLine="709"/>
        <w:rPr>
          <w:bCs/>
          <w:color w:val="000000" w:themeColor="text1"/>
        </w:rPr>
      </w:pPr>
    </w:p>
    <w:p w14:paraId="7297BE25" w14:textId="551736A3" w:rsidR="003C76DB" w:rsidRDefault="00C83A7D">
      <w:pPr>
        <w:pStyle w:val="afffa"/>
        <w:tabs>
          <w:tab w:val="right" w:leader="dot" w:pos="9346"/>
        </w:tabs>
        <w:rPr>
          <w:rFonts w:asciiTheme="minorHAnsi" w:eastAsiaTheme="minorEastAsia" w:hAnsiTheme="minorHAnsi" w:cstheme="minorBidi"/>
          <w:noProof/>
          <w:sz w:val="22"/>
          <w:lang w:eastAsia="ru-RU"/>
        </w:rPr>
      </w:pPr>
      <w:r>
        <w:rPr>
          <w:bCs/>
          <w:color w:val="000000" w:themeColor="text1"/>
        </w:rPr>
        <w:fldChar w:fldCharType="begin"/>
      </w:r>
      <w:r>
        <w:rPr>
          <w:bCs/>
          <w:color w:val="000000" w:themeColor="text1"/>
        </w:rPr>
        <w:instrText xml:space="preserve"> TOC \h \z \c "Таблица" </w:instrText>
      </w:r>
      <w:r>
        <w:rPr>
          <w:bCs/>
          <w:color w:val="000000" w:themeColor="text1"/>
        </w:rPr>
        <w:fldChar w:fldCharType="separate"/>
      </w:r>
      <w:hyperlink w:anchor="_Toc179552970" w:history="1">
        <w:r w:rsidR="003C76DB" w:rsidRPr="00802877">
          <w:rPr>
            <w:rStyle w:val="aff"/>
            <w:noProof/>
          </w:rPr>
          <w:t>Таблица 2</w:t>
        </w:r>
        <w:r w:rsidR="003C76DB" w:rsidRPr="00802877">
          <w:rPr>
            <w:rStyle w:val="aff"/>
            <w:noProof/>
          </w:rPr>
          <w:noBreakHyphen/>
          <w:t>1. Состав лекарственного препарата PT-LCS, таблетки, покрытые пленочной оболочкой, 60 мг (АО «Р-Фарм»).</w:t>
        </w:r>
        <w:r w:rsidR="003C76DB">
          <w:rPr>
            <w:noProof/>
            <w:webHidden/>
          </w:rPr>
          <w:tab/>
        </w:r>
        <w:r w:rsidR="003C76DB">
          <w:rPr>
            <w:noProof/>
            <w:webHidden/>
          </w:rPr>
          <w:fldChar w:fldCharType="begin"/>
        </w:r>
        <w:r w:rsidR="003C76DB">
          <w:rPr>
            <w:noProof/>
            <w:webHidden/>
          </w:rPr>
          <w:instrText xml:space="preserve"> PAGEREF _Toc179552970 \h </w:instrText>
        </w:r>
        <w:r w:rsidR="003C76DB">
          <w:rPr>
            <w:noProof/>
            <w:webHidden/>
          </w:rPr>
        </w:r>
        <w:r w:rsidR="003C76DB">
          <w:rPr>
            <w:noProof/>
            <w:webHidden/>
          </w:rPr>
          <w:fldChar w:fldCharType="separate"/>
        </w:r>
        <w:r w:rsidR="003C76DB">
          <w:rPr>
            <w:noProof/>
            <w:webHidden/>
          </w:rPr>
          <w:t>18</w:t>
        </w:r>
        <w:r w:rsidR="003C76DB">
          <w:rPr>
            <w:noProof/>
            <w:webHidden/>
          </w:rPr>
          <w:fldChar w:fldCharType="end"/>
        </w:r>
      </w:hyperlink>
    </w:p>
    <w:p w14:paraId="4266850E" w14:textId="7F8E15C4" w:rsidR="003C76DB" w:rsidRDefault="00053367">
      <w:pPr>
        <w:pStyle w:val="afffa"/>
        <w:tabs>
          <w:tab w:val="right" w:leader="dot" w:pos="9346"/>
        </w:tabs>
        <w:rPr>
          <w:rFonts w:asciiTheme="minorHAnsi" w:eastAsiaTheme="minorEastAsia" w:hAnsiTheme="minorHAnsi" w:cstheme="minorBidi"/>
          <w:noProof/>
          <w:sz w:val="22"/>
          <w:lang w:eastAsia="ru-RU"/>
        </w:rPr>
      </w:pPr>
      <w:hyperlink w:anchor="_Toc179552971" w:history="1">
        <w:r w:rsidR="003C76DB" w:rsidRPr="00802877">
          <w:rPr>
            <w:rStyle w:val="aff"/>
            <w:noProof/>
          </w:rPr>
          <w:t>Таблица 2</w:t>
        </w:r>
        <w:r w:rsidR="003C76DB" w:rsidRPr="00802877">
          <w:rPr>
            <w:rStyle w:val="aff"/>
            <w:noProof/>
          </w:rPr>
          <w:noBreakHyphen/>
          <w:t>2. Сопоставление составов препарата PT-LCS (АО «Р-Фарм», Россия) и референтного препарата Вимпат®, таблетки, покрытые пленочной оболочкой, 200 мг (ЮСБ Фарма С.А., Бельгия) в дозировке 200 мг.</w:t>
        </w:r>
        <w:r w:rsidR="003C76DB">
          <w:rPr>
            <w:noProof/>
            <w:webHidden/>
          </w:rPr>
          <w:tab/>
        </w:r>
        <w:r w:rsidR="003C76DB">
          <w:rPr>
            <w:noProof/>
            <w:webHidden/>
          </w:rPr>
          <w:fldChar w:fldCharType="begin"/>
        </w:r>
        <w:r w:rsidR="003C76DB">
          <w:rPr>
            <w:noProof/>
            <w:webHidden/>
          </w:rPr>
          <w:instrText xml:space="preserve"> PAGEREF _Toc179552971 \h </w:instrText>
        </w:r>
        <w:r w:rsidR="003C76DB">
          <w:rPr>
            <w:noProof/>
            <w:webHidden/>
          </w:rPr>
        </w:r>
        <w:r w:rsidR="003C76DB">
          <w:rPr>
            <w:noProof/>
            <w:webHidden/>
          </w:rPr>
          <w:fldChar w:fldCharType="separate"/>
        </w:r>
        <w:r w:rsidR="003C76DB">
          <w:rPr>
            <w:noProof/>
            <w:webHidden/>
          </w:rPr>
          <w:t>18</w:t>
        </w:r>
        <w:r w:rsidR="003C76DB">
          <w:rPr>
            <w:noProof/>
            <w:webHidden/>
          </w:rPr>
          <w:fldChar w:fldCharType="end"/>
        </w:r>
      </w:hyperlink>
    </w:p>
    <w:p w14:paraId="720B4E6A" w14:textId="15C504B8" w:rsidR="003C76DB" w:rsidRDefault="00053367">
      <w:pPr>
        <w:pStyle w:val="afffa"/>
        <w:tabs>
          <w:tab w:val="right" w:leader="dot" w:pos="9346"/>
        </w:tabs>
        <w:rPr>
          <w:rFonts w:asciiTheme="minorHAnsi" w:eastAsiaTheme="minorEastAsia" w:hAnsiTheme="minorHAnsi" w:cstheme="minorBidi"/>
          <w:noProof/>
          <w:sz w:val="22"/>
          <w:lang w:eastAsia="ru-RU"/>
        </w:rPr>
      </w:pPr>
      <w:hyperlink w:anchor="_Toc179552972" w:history="1">
        <w:r w:rsidR="003C76DB" w:rsidRPr="00802877">
          <w:rPr>
            <w:rStyle w:val="aff"/>
            <w:noProof/>
          </w:rPr>
          <w:t>Таблица 3</w:t>
        </w:r>
        <w:r w:rsidR="003C76DB" w:rsidRPr="00802877">
          <w:rPr>
            <w:rStyle w:val="aff"/>
            <w:noProof/>
          </w:rPr>
          <w:noBreakHyphen/>
          <w:t>1. Сравнительные фармакокинетические данные после многократного перорального введения лакосамида мышам, крысам, собакам и добровольцам.</w:t>
        </w:r>
        <w:r w:rsidR="003C76DB">
          <w:rPr>
            <w:noProof/>
            <w:webHidden/>
          </w:rPr>
          <w:tab/>
        </w:r>
        <w:r w:rsidR="003C76DB">
          <w:rPr>
            <w:noProof/>
            <w:webHidden/>
          </w:rPr>
          <w:fldChar w:fldCharType="begin"/>
        </w:r>
        <w:r w:rsidR="003C76DB">
          <w:rPr>
            <w:noProof/>
            <w:webHidden/>
          </w:rPr>
          <w:instrText xml:space="preserve"> PAGEREF _Toc179552972 \h </w:instrText>
        </w:r>
        <w:r w:rsidR="003C76DB">
          <w:rPr>
            <w:noProof/>
            <w:webHidden/>
          </w:rPr>
        </w:r>
        <w:r w:rsidR="003C76DB">
          <w:rPr>
            <w:noProof/>
            <w:webHidden/>
          </w:rPr>
          <w:fldChar w:fldCharType="separate"/>
        </w:r>
        <w:r w:rsidR="003C76DB">
          <w:rPr>
            <w:noProof/>
            <w:webHidden/>
          </w:rPr>
          <w:t>34</w:t>
        </w:r>
        <w:r w:rsidR="003C76DB">
          <w:rPr>
            <w:noProof/>
            <w:webHidden/>
          </w:rPr>
          <w:fldChar w:fldCharType="end"/>
        </w:r>
      </w:hyperlink>
    </w:p>
    <w:p w14:paraId="36CC1AAA" w14:textId="7BE04181" w:rsidR="003C76DB" w:rsidRDefault="00053367">
      <w:pPr>
        <w:pStyle w:val="afffa"/>
        <w:tabs>
          <w:tab w:val="right" w:leader="dot" w:pos="9346"/>
        </w:tabs>
        <w:rPr>
          <w:rFonts w:asciiTheme="minorHAnsi" w:eastAsiaTheme="minorEastAsia" w:hAnsiTheme="minorHAnsi" w:cstheme="minorBidi"/>
          <w:noProof/>
          <w:sz w:val="22"/>
          <w:lang w:eastAsia="ru-RU"/>
        </w:rPr>
      </w:pPr>
      <w:hyperlink w:anchor="_Toc179552973" w:history="1">
        <w:r w:rsidR="003C76DB" w:rsidRPr="00802877">
          <w:rPr>
            <w:rStyle w:val="aff"/>
            <w:noProof/>
          </w:rPr>
          <w:t>Таблица 3</w:t>
        </w:r>
        <w:r w:rsidR="003C76DB" w:rsidRPr="00802877">
          <w:rPr>
            <w:rStyle w:val="aff"/>
            <w:noProof/>
          </w:rPr>
          <w:noBreakHyphen/>
          <w:t>2. Экспозиция лакосамида при доклинической NOAEL и прогнозируемая экспозиция у человека при применении лакозамида (600 мг/сут на основе Cmax 14,5 ± 1,7 мкг/мл (58 мкмоль/л)).</w:t>
        </w:r>
        <w:r w:rsidR="003C76DB">
          <w:rPr>
            <w:noProof/>
            <w:webHidden/>
          </w:rPr>
          <w:tab/>
        </w:r>
        <w:r w:rsidR="003C76DB">
          <w:rPr>
            <w:noProof/>
            <w:webHidden/>
          </w:rPr>
          <w:fldChar w:fldCharType="begin"/>
        </w:r>
        <w:r w:rsidR="003C76DB">
          <w:rPr>
            <w:noProof/>
            <w:webHidden/>
          </w:rPr>
          <w:instrText xml:space="preserve"> PAGEREF _Toc179552973 \h </w:instrText>
        </w:r>
        <w:r w:rsidR="003C76DB">
          <w:rPr>
            <w:noProof/>
            <w:webHidden/>
          </w:rPr>
        </w:r>
        <w:r w:rsidR="003C76DB">
          <w:rPr>
            <w:noProof/>
            <w:webHidden/>
          </w:rPr>
          <w:fldChar w:fldCharType="separate"/>
        </w:r>
        <w:r w:rsidR="003C76DB">
          <w:rPr>
            <w:noProof/>
            <w:webHidden/>
          </w:rPr>
          <w:t>40</w:t>
        </w:r>
        <w:r w:rsidR="003C76DB">
          <w:rPr>
            <w:noProof/>
            <w:webHidden/>
          </w:rPr>
          <w:fldChar w:fldCharType="end"/>
        </w:r>
      </w:hyperlink>
    </w:p>
    <w:p w14:paraId="4F27C3CC" w14:textId="7D80BF4B" w:rsidR="003C76DB" w:rsidRDefault="00053367">
      <w:pPr>
        <w:pStyle w:val="afffa"/>
        <w:tabs>
          <w:tab w:val="right" w:leader="dot" w:pos="9346"/>
        </w:tabs>
        <w:rPr>
          <w:rFonts w:asciiTheme="minorHAnsi" w:eastAsiaTheme="minorEastAsia" w:hAnsiTheme="minorHAnsi" w:cstheme="minorBidi"/>
          <w:noProof/>
          <w:sz w:val="22"/>
          <w:lang w:eastAsia="ru-RU"/>
        </w:rPr>
      </w:pPr>
      <w:hyperlink w:anchor="_Toc179552974" w:history="1">
        <w:r w:rsidR="003C76DB" w:rsidRPr="00802877">
          <w:rPr>
            <w:rStyle w:val="aff"/>
            <w:noProof/>
          </w:rPr>
          <w:t>Таблица 3</w:t>
        </w:r>
        <w:r w:rsidR="003C76DB" w:rsidRPr="00802877">
          <w:rPr>
            <w:rStyle w:val="aff"/>
            <w:noProof/>
          </w:rPr>
          <w:noBreakHyphen/>
          <w:t>3. Базовые исследования токсичности лакосамида на крысах и собаках.</w:t>
        </w:r>
        <w:r w:rsidR="003C76DB">
          <w:rPr>
            <w:noProof/>
            <w:webHidden/>
          </w:rPr>
          <w:tab/>
        </w:r>
        <w:r w:rsidR="003C76DB">
          <w:rPr>
            <w:noProof/>
            <w:webHidden/>
          </w:rPr>
          <w:fldChar w:fldCharType="begin"/>
        </w:r>
        <w:r w:rsidR="003C76DB">
          <w:rPr>
            <w:noProof/>
            <w:webHidden/>
          </w:rPr>
          <w:instrText xml:space="preserve"> PAGEREF _Toc179552974 \h </w:instrText>
        </w:r>
        <w:r w:rsidR="003C76DB">
          <w:rPr>
            <w:noProof/>
            <w:webHidden/>
          </w:rPr>
        </w:r>
        <w:r w:rsidR="003C76DB">
          <w:rPr>
            <w:noProof/>
            <w:webHidden/>
          </w:rPr>
          <w:fldChar w:fldCharType="separate"/>
        </w:r>
        <w:r w:rsidR="003C76DB">
          <w:rPr>
            <w:noProof/>
            <w:webHidden/>
          </w:rPr>
          <w:t>40</w:t>
        </w:r>
        <w:r w:rsidR="003C76DB">
          <w:rPr>
            <w:noProof/>
            <w:webHidden/>
          </w:rPr>
          <w:fldChar w:fldCharType="end"/>
        </w:r>
      </w:hyperlink>
    </w:p>
    <w:p w14:paraId="438F535C" w14:textId="0ECF0136" w:rsidR="003C76DB" w:rsidRDefault="00053367">
      <w:pPr>
        <w:pStyle w:val="afffa"/>
        <w:tabs>
          <w:tab w:val="right" w:leader="dot" w:pos="9346"/>
        </w:tabs>
        <w:rPr>
          <w:rFonts w:asciiTheme="minorHAnsi" w:eastAsiaTheme="minorEastAsia" w:hAnsiTheme="minorHAnsi" w:cstheme="minorBidi"/>
          <w:noProof/>
          <w:sz w:val="22"/>
          <w:lang w:eastAsia="ru-RU"/>
        </w:rPr>
      </w:pPr>
      <w:hyperlink w:anchor="_Toc179552975" w:history="1">
        <w:r w:rsidR="003C76DB" w:rsidRPr="00802877">
          <w:rPr>
            <w:rStyle w:val="aff"/>
            <w:noProof/>
          </w:rPr>
          <w:t>Таблица 4</w:t>
        </w:r>
        <w:r w:rsidR="003C76DB" w:rsidRPr="00802877">
          <w:rPr>
            <w:rStyle w:val="aff"/>
            <w:noProof/>
          </w:rPr>
          <w:noBreakHyphen/>
          <w:t>1. Фармакокинетические параметры лакосамида после однократного приема с использованием различных формуляций.</w:t>
        </w:r>
        <w:r w:rsidR="003C76DB">
          <w:rPr>
            <w:noProof/>
            <w:webHidden/>
          </w:rPr>
          <w:tab/>
        </w:r>
        <w:r w:rsidR="003C76DB">
          <w:rPr>
            <w:noProof/>
            <w:webHidden/>
          </w:rPr>
          <w:fldChar w:fldCharType="begin"/>
        </w:r>
        <w:r w:rsidR="003C76DB">
          <w:rPr>
            <w:noProof/>
            <w:webHidden/>
          </w:rPr>
          <w:instrText xml:space="preserve"> PAGEREF _Toc179552975 \h </w:instrText>
        </w:r>
        <w:r w:rsidR="003C76DB">
          <w:rPr>
            <w:noProof/>
            <w:webHidden/>
          </w:rPr>
        </w:r>
        <w:r w:rsidR="003C76DB">
          <w:rPr>
            <w:noProof/>
            <w:webHidden/>
          </w:rPr>
          <w:fldChar w:fldCharType="separate"/>
        </w:r>
        <w:r w:rsidR="003C76DB">
          <w:rPr>
            <w:noProof/>
            <w:webHidden/>
          </w:rPr>
          <w:t>50</w:t>
        </w:r>
        <w:r w:rsidR="003C76DB">
          <w:rPr>
            <w:noProof/>
            <w:webHidden/>
          </w:rPr>
          <w:fldChar w:fldCharType="end"/>
        </w:r>
      </w:hyperlink>
    </w:p>
    <w:p w14:paraId="6C7DB9A0" w14:textId="6169CE76" w:rsidR="003C76DB" w:rsidRDefault="00053367">
      <w:pPr>
        <w:pStyle w:val="afffa"/>
        <w:tabs>
          <w:tab w:val="right" w:leader="dot" w:pos="9346"/>
        </w:tabs>
        <w:rPr>
          <w:rFonts w:asciiTheme="minorHAnsi" w:eastAsiaTheme="minorEastAsia" w:hAnsiTheme="minorHAnsi" w:cstheme="minorBidi"/>
          <w:noProof/>
          <w:sz w:val="22"/>
          <w:lang w:eastAsia="ru-RU"/>
        </w:rPr>
      </w:pPr>
      <w:hyperlink w:anchor="_Toc179552976" w:history="1">
        <w:r w:rsidR="003C76DB" w:rsidRPr="00802877">
          <w:rPr>
            <w:rStyle w:val="aff"/>
            <w:noProof/>
          </w:rPr>
          <w:t>Таблица 4</w:t>
        </w:r>
        <w:r w:rsidR="003C76DB" w:rsidRPr="00802877">
          <w:rPr>
            <w:rStyle w:val="aff"/>
            <w:noProof/>
          </w:rPr>
          <w:noBreakHyphen/>
          <w:t>2. Табличный обзор клинических исследований.</w:t>
        </w:r>
        <w:r w:rsidR="003C76DB">
          <w:rPr>
            <w:noProof/>
            <w:webHidden/>
          </w:rPr>
          <w:tab/>
        </w:r>
        <w:r w:rsidR="003C76DB">
          <w:rPr>
            <w:noProof/>
            <w:webHidden/>
          </w:rPr>
          <w:fldChar w:fldCharType="begin"/>
        </w:r>
        <w:r w:rsidR="003C76DB">
          <w:rPr>
            <w:noProof/>
            <w:webHidden/>
          </w:rPr>
          <w:instrText xml:space="preserve"> PAGEREF _Toc179552976 \h </w:instrText>
        </w:r>
        <w:r w:rsidR="003C76DB">
          <w:rPr>
            <w:noProof/>
            <w:webHidden/>
          </w:rPr>
        </w:r>
        <w:r w:rsidR="003C76DB">
          <w:rPr>
            <w:noProof/>
            <w:webHidden/>
          </w:rPr>
          <w:fldChar w:fldCharType="separate"/>
        </w:r>
        <w:r w:rsidR="003C76DB">
          <w:rPr>
            <w:noProof/>
            <w:webHidden/>
          </w:rPr>
          <w:t>56</w:t>
        </w:r>
        <w:r w:rsidR="003C76DB">
          <w:rPr>
            <w:noProof/>
            <w:webHidden/>
          </w:rPr>
          <w:fldChar w:fldCharType="end"/>
        </w:r>
      </w:hyperlink>
    </w:p>
    <w:p w14:paraId="2E471AB9" w14:textId="7EA43F1D" w:rsidR="003C76DB" w:rsidRDefault="00053367">
      <w:pPr>
        <w:pStyle w:val="afffa"/>
        <w:tabs>
          <w:tab w:val="right" w:leader="dot" w:pos="9346"/>
        </w:tabs>
        <w:rPr>
          <w:rFonts w:asciiTheme="minorHAnsi" w:eastAsiaTheme="minorEastAsia" w:hAnsiTheme="minorHAnsi" w:cstheme="minorBidi"/>
          <w:noProof/>
          <w:sz w:val="22"/>
          <w:lang w:eastAsia="ru-RU"/>
        </w:rPr>
      </w:pPr>
      <w:hyperlink w:anchor="_Toc179552977" w:history="1">
        <w:r w:rsidR="003C76DB" w:rsidRPr="00802877">
          <w:rPr>
            <w:rStyle w:val="aff"/>
            <w:noProof/>
          </w:rPr>
          <w:t>Таблица 4</w:t>
        </w:r>
        <w:r w:rsidR="003C76DB" w:rsidRPr="00802877">
          <w:rPr>
            <w:rStyle w:val="aff"/>
            <w:noProof/>
          </w:rPr>
          <w:noBreakHyphen/>
          <w:t>3. Монотерапия лакосамидом (самый длительный период) в течение фазы лечения по статусу монотерапии на момент включения в исследование SP904.</w:t>
        </w:r>
        <w:r w:rsidR="003C76DB">
          <w:rPr>
            <w:noProof/>
            <w:webHidden/>
          </w:rPr>
          <w:tab/>
        </w:r>
        <w:r w:rsidR="003C76DB">
          <w:rPr>
            <w:noProof/>
            <w:webHidden/>
          </w:rPr>
          <w:fldChar w:fldCharType="begin"/>
        </w:r>
        <w:r w:rsidR="003C76DB">
          <w:rPr>
            <w:noProof/>
            <w:webHidden/>
          </w:rPr>
          <w:instrText xml:space="preserve"> PAGEREF _Toc179552977 \h </w:instrText>
        </w:r>
        <w:r w:rsidR="003C76DB">
          <w:rPr>
            <w:noProof/>
            <w:webHidden/>
          </w:rPr>
        </w:r>
        <w:r w:rsidR="003C76DB">
          <w:rPr>
            <w:noProof/>
            <w:webHidden/>
          </w:rPr>
          <w:fldChar w:fldCharType="separate"/>
        </w:r>
        <w:r w:rsidR="003C76DB">
          <w:rPr>
            <w:noProof/>
            <w:webHidden/>
          </w:rPr>
          <w:t>62</w:t>
        </w:r>
        <w:r w:rsidR="003C76DB">
          <w:rPr>
            <w:noProof/>
            <w:webHidden/>
          </w:rPr>
          <w:fldChar w:fldCharType="end"/>
        </w:r>
      </w:hyperlink>
    </w:p>
    <w:p w14:paraId="78D8FEC0" w14:textId="591F6AD2" w:rsidR="003C76DB" w:rsidRDefault="00053367">
      <w:pPr>
        <w:pStyle w:val="afffa"/>
        <w:tabs>
          <w:tab w:val="right" w:leader="dot" w:pos="9346"/>
        </w:tabs>
        <w:rPr>
          <w:rFonts w:asciiTheme="minorHAnsi" w:eastAsiaTheme="minorEastAsia" w:hAnsiTheme="minorHAnsi" w:cstheme="minorBidi"/>
          <w:noProof/>
          <w:sz w:val="22"/>
          <w:lang w:eastAsia="ru-RU"/>
        </w:rPr>
      </w:pPr>
      <w:hyperlink w:anchor="_Toc179552978" w:history="1">
        <w:r w:rsidR="003C76DB" w:rsidRPr="00802877">
          <w:rPr>
            <w:rStyle w:val="aff"/>
            <w:noProof/>
          </w:rPr>
          <w:t>Таблица 5</w:t>
        </w:r>
        <w:r w:rsidR="003C76DB" w:rsidRPr="00802877">
          <w:rPr>
            <w:rStyle w:val="aff"/>
            <w:noProof/>
          </w:rPr>
          <w:noBreakHyphen/>
          <w:t>1. Побочные реакции, выявленные в клинических исследованиях.</w:t>
        </w:r>
        <w:r w:rsidR="003C76DB">
          <w:rPr>
            <w:noProof/>
            <w:webHidden/>
          </w:rPr>
          <w:tab/>
        </w:r>
        <w:r w:rsidR="003C76DB">
          <w:rPr>
            <w:noProof/>
            <w:webHidden/>
          </w:rPr>
          <w:fldChar w:fldCharType="begin"/>
        </w:r>
        <w:r w:rsidR="003C76DB">
          <w:rPr>
            <w:noProof/>
            <w:webHidden/>
          </w:rPr>
          <w:instrText xml:space="preserve"> PAGEREF _Toc179552978 \h </w:instrText>
        </w:r>
        <w:r w:rsidR="003C76DB">
          <w:rPr>
            <w:noProof/>
            <w:webHidden/>
          </w:rPr>
        </w:r>
        <w:r w:rsidR="003C76DB">
          <w:rPr>
            <w:noProof/>
            <w:webHidden/>
          </w:rPr>
          <w:fldChar w:fldCharType="separate"/>
        </w:r>
        <w:r w:rsidR="003C76DB">
          <w:rPr>
            <w:noProof/>
            <w:webHidden/>
          </w:rPr>
          <w:t>71</w:t>
        </w:r>
        <w:r w:rsidR="003C76DB">
          <w:rPr>
            <w:noProof/>
            <w:webHidden/>
          </w:rPr>
          <w:fldChar w:fldCharType="end"/>
        </w:r>
      </w:hyperlink>
    </w:p>
    <w:p w14:paraId="37B1F9E5" w14:textId="23FE0AEC" w:rsidR="003C76DB" w:rsidRDefault="00053367">
      <w:pPr>
        <w:pStyle w:val="afffa"/>
        <w:tabs>
          <w:tab w:val="right" w:leader="dot" w:pos="9346"/>
        </w:tabs>
        <w:rPr>
          <w:rFonts w:asciiTheme="minorHAnsi" w:eastAsiaTheme="minorEastAsia" w:hAnsiTheme="minorHAnsi" w:cstheme="minorBidi"/>
          <w:noProof/>
          <w:sz w:val="22"/>
          <w:lang w:eastAsia="ru-RU"/>
        </w:rPr>
      </w:pPr>
      <w:hyperlink w:anchor="_Toc179552979" w:history="1">
        <w:r w:rsidR="003C76DB" w:rsidRPr="00802877">
          <w:rPr>
            <w:rStyle w:val="aff"/>
            <w:noProof/>
          </w:rPr>
          <w:t>Таблица 5</w:t>
        </w:r>
        <w:r w:rsidR="003C76DB" w:rsidRPr="00802877">
          <w:rPr>
            <w:rStyle w:val="aff"/>
            <w:noProof/>
          </w:rPr>
          <w:noBreakHyphen/>
          <w:t>2. Рекомендуемые дозы для подростков и детей с массой тела 50 кг и более, а также для взрослых.</w:t>
        </w:r>
        <w:r w:rsidR="003C76DB">
          <w:rPr>
            <w:noProof/>
            <w:webHidden/>
          </w:rPr>
          <w:tab/>
        </w:r>
        <w:r w:rsidR="003C76DB">
          <w:rPr>
            <w:noProof/>
            <w:webHidden/>
          </w:rPr>
          <w:fldChar w:fldCharType="begin"/>
        </w:r>
        <w:r w:rsidR="003C76DB">
          <w:rPr>
            <w:noProof/>
            <w:webHidden/>
          </w:rPr>
          <w:instrText xml:space="preserve"> PAGEREF _Toc179552979 \h </w:instrText>
        </w:r>
        <w:r w:rsidR="003C76DB">
          <w:rPr>
            <w:noProof/>
            <w:webHidden/>
          </w:rPr>
        </w:r>
        <w:r w:rsidR="003C76DB">
          <w:rPr>
            <w:noProof/>
            <w:webHidden/>
          </w:rPr>
          <w:fldChar w:fldCharType="separate"/>
        </w:r>
        <w:r w:rsidR="003C76DB">
          <w:rPr>
            <w:noProof/>
            <w:webHidden/>
          </w:rPr>
          <w:t>75</w:t>
        </w:r>
        <w:r w:rsidR="003C76DB">
          <w:rPr>
            <w:noProof/>
            <w:webHidden/>
          </w:rPr>
          <w:fldChar w:fldCharType="end"/>
        </w:r>
      </w:hyperlink>
    </w:p>
    <w:p w14:paraId="41CCA0A1" w14:textId="0CC7B6BE" w:rsidR="003C76DB" w:rsidRDefault="00053367">
      <w:pPr>
        <w:pStyle w:val="afffa"/>
        <w:tabs>
          <w:tab w:val="right" w:leader="dot" w:pos="9346"/>
        </w:tabs>
        <w:rPr>
          <w:rFonts w:asciiTheme="minorHAnsi" w:eastAsiaTheme="minorEastAsia" w:hAnsiTheme="minorHAnsi" w:cstheme="minorBidi"/>
          <w:noProof/>
          <w:sz w:val="22"/>
          <w:lang w:eastAsia="ru-RU"/>
        </w:rPr>
      </w:pPr>
      <w:hyperlink w:anchor="_Toc179552980" w:history="1">
        <w:r w:rsidR="003C76DB" w:rsidRPr="00802877">
          <w:rPr>
            <w:rStyle w:val="aff"/>
            <w:noProof/>
          </w:rPr>
          <w:t>Таблица 5</w:t>
        </w:r>
        <w:r w:rsidR="003C76DB" w:rsidRPr="00802877">
          <w:rPr>
            <w:rStyle w:val="aff"/>
            <w:noProof/>
          </w:rPr>
          <w:noBreakHyphen/>
          <w:t>3. Рекомендуемые дозы при проведении монотерапии у детей и подростков с массой тела менее 50 кг.</w:t>
        </w:r>
        <w:r w:rsidR="003C76DB">
          <w:rPr>
            <w:noProof/>
            <w:webHidden/>
          </w:rPr>
          <w:tab/>
        </w:r>
        <w:r w:rsidR="003C76DB">
          <w:rPr>
            <w:noProof/>
            <w:webHidden/>
          </w:rPr>
          <w:fldChar w:fldCharType="begin"/>
        </w:r>
        <w:r w:rsidR="003C76DB">
          <w:rPr>
            <w:noProof/>
            <w:webHidden/>
          </w:rPr>
          <w:instrText xml:space="preserve"> PAGEREF _Toc179552980 \h </w:instrText>
        </w:r>
        <w:r w:rsidR="003C76DB">
          <w:rPr>
            <w:noProof/>
            <w:webHidden/>
          </w:rPr>
        </w:r>
        <w:r w:rsidR="003C76DB">
          <w:rPr>
            <w:noProof/>
            <w:webHidden/>
          </w:rPr>
          <w:fldChar w:fldCharType="separate"/>
        </w:r>
        <w:r w:rsidR="003C76DB">
          <w:rPr>
            <w:noProof/>
            <w:webHidden/>
          </w:rPr>
          <w:t>78</w:t>
        </w:r>
        <w:r w:rsidR="003C76DB">
          <w:rPr>
            <w:noProof/>
            <w:webHidden/>
          </w:rPr>
          <w:fldChar w:fldCharType="end"/>
        </w:r>
      </w:hyperlink>
    </w:p>
    <w:p w14:paraId="623B238B" w14:textId="034C03A7" w:rsidR="003C76DB" w:rsidRDefault="00053367">
      <w:pPr>
        <w:pStyle w:val="afffa"/>
        <w:tabs>
          <w:tab w:val="right" w:leader="dot" w:pos="9346"/>
        </w:tabs>
        <w:rPr>
          <w:rFonts w:asciiTheme="minorHAnsi" w:eastAsiaTheme="minorEastAsia" w:hAnsiTheme="minorHAnsi" w:cstheme="minorBidi"/>
          <w:noProof/>
          <w:sz w:val="22"/>
          <w:lang w:eastAsia="ru-RU"/>
        </w:rPr>
      </w:pPr>
      <w:hyperlink w:anchor="_Toc179552981" w:history="1">
        <w:r w:rsidR="003C76DB" w:rsidRPr="00802877">
          <w:rPr>
            <w:rStyle w:val="aff"/>
            <w:noProof/>
          </w:rPr>
          <w:t>Таблица 5</w:t>
        </w:r>
        <w:r w:rsidR="003C76DB" w:rsidRPr="00802877">
          <w:rPr>
            <w:rStyle w:val="aff"/>
            <w:noProof/>
          </w:rPr>
          <w:noBreakHyphen/>
          <w:t>4. Рекомендуемые дозы при проведении дополнительной терапии у детей и подростков с массой тела менее 50 кг.</w:t>
        </w:r>
        <w:r w:rsidR="003C76DB">
          <w:rPr>
            <w:noProof/>
            <w:webHidden/>
          </w:rPr>
          <w:tab/>
        </w:r>
        <w:r w:rsidR="003C76DB">
          <w:rPr>
            <w:noProof/>
            <w:webHidden/>
          </w:rPr>
          <w:fldChar w:fldCharType="begin"/>
        </w:r>
        <w:r w:rsidR="003C76DB">
          <w:rPr>
            <w:noProof/>
            <w:webHidden/>
          </w:rPr>
          <w:instrText xml:space="preserve"> PAGEREF _Toc179552981 \h </w:instrText>
        </w:r>
        <w:r w:rsidR="003C76DB">
          <w:rPr>
            <w:noProof/>
            <w:webHidden/>
          </w:rPr>
        </w:r>
        <w:r w:rsidR="003C76DB">
          <w:rPr>
            <w:noProof/>
            <w:webHidden/>
          </w:rPr>
          <w:fldChar w:fldCharType="separate"/>
        </w:r>
        <w:r w:rsidR="003C76DB">
          <w:rPr>
            <w:noProof/>
            <w:webHidden/>
          </w:rPr>
          <w:t>79</w:t>
        </w:r>
        <w:r w:rsidR="003C76DB">
          <w:rPr>
            <w:noProof/>
            <w:webHidden/>
          </w:rPr>
          <w:fldChar w:fldCharType="end"/>
        </w:r>
      </w:hyperlink>
    </w:p>
    <w:p w14:paraId="11CF6A49" w14:textId="7DBDFE47" w:rsidR="003C76DB" w:rsidRDefault="00053367">
      <w:pPr>
        <w:pStyle w:val="afffa"/>
        <w:tabs>
          <w:tab w:val="right" w:leader="dot" w:pos="9346"/>
        </w:tabs>
        <w:rPr>
          <w:rFonts w:asciiTheme="minorHAnsi" w:eastAsiaTheme="minorEastAsia" w:hAnsiTheme="minorHAnsi" w:cstheme="minorBidi"/>
          <w:noProof/>
          <w:sz w:val="22"/>
          <w:lang w:eastAsia="ru-RU"/>
        </w:rPr>
      </w:pPr>
      <w:hyperlink w:anchor="_Toc179552982" w:history="1">
        <w:r w:rsidR="003C76DB" w:rsidRPr="00802877">
          <w:rPr>
            <w:rStyle w:val="aff"/>
            <w:noProof/>
          </w:rPr>
          <w:t>Таблица 5</w:t>
        </w:r>
        <w:r w:rsidR="003C76DB" w:rsidRPr="00802877">
          <w:rPr>
            <w:rStyle w:val="aff"/>
            <w:noProof/>
          </w:rPr>
          <w:noBreakHyphen/>
          <w:t>5. Нежелательные реакции, выявленные в клинических исследованиях.</w:t>
        </w:r>
        <w:r w:rsidR="003C76DB">
          <w:rPr>
            <w:noProof/>
            <w:webHidden/>
          </w:rPr>
          <w:tab/>
        </w:r>
        <w:r w:rsidR="003C76DB">
          <w:rPr>
            <w:noProof/>
            <w:webHidden/>
          </w:rPr>
          <w:fldChar w:fldCharType="begin"/>
        </w:r>
        <w:r w:rsidR="003C76DB">
          <w:rPr>
            <w:noProof/>
            <w:webHidden/>
          </w:rPr>
          <w:instrText xml:space="preserve"> PAGEREF _Toc179552982 \h </w:instrText>
        </w:r>
        <w:r w:rsidR="003C76DB">
          <w:rPr>
            <w:noProof/>
            <w:webHidden/>
          </w:rPr>
        </w:r>
        <w:r w:rsidR="003C76DB">
          <w:rPr>
            <w:noProof/>
            <w:webHidden/>
          </w:rPr>
          <w:fldChar w:fldCharType="separate"/>
        </w:r>
        <w:r w:rsidR="003C76DB">
          <w:rPr>
            <w:noProof/>
            <w:webHidden/>
          </w:rPr>
          <w:t>80</w:t>
        </w:r>
        <w:r w:rsidR="003C76DB">
          <w:rPr>
            <w:noProof/>
            <w:webHidden/>
          </w:rPr>
          <w:fldChar w:fldCharType="end"/>
        </w:r>
      </w:hyperlink>
    </w:p>
    <w:p w14:paraId="7A915FDA" w14:textId="5AC92B87" w:rsidR="00D448A4" w:rsidRDefault="00C83A7D" w:rsidP="009409CC">
      <w:pPr>
        <w:rPr>
          <w:bCs/>
          <w:color w:val="000000" w:themeColor="text1"/>
        </w:rPr>
      </w:pPr>
      <w:r>
        <w:rPr>
          <w:bCs/>
          <w:color w:val="000000" w:themeColor="text1"/>
        </w:rPr>
        <w:fldChar w:fldCharType="end"/>
      </w:r>
    </w:p>
    <w:p w14:paraId="7564F7B0" w14:textId="77777777" w:rsidR="00C83A7D" w:rsidRDefault="00C83A7D">
      <w:pPr>
        <w:spacing w:after="200" w:line="276" w:lineRule="auto"/>
        <w:rPr>
          <w:b/>
        </w:rPr>
      </w:pPr>
      <w:r>
        <w:rPr>
          <w:b/>
        </w:rPr>
        <w:br w:type="page"/>
      </w:r>
    </w:p>
    <w:p w14:paraId="2AD4755F" w14:textId="1893B3C9" w:rsidR="00D448A4" w:rsidRPr="007A68B5" w:rsidRDefault="00D448A4" w:rsidP="00D448A4">
      <w:pPr>
        <w:jc w:val="both"/>
        <w:outlineLvl w:val="0"/>
        <w:rPr>
          <w:b/>
        </w:rPr>
      </w:pPr>
      <w:bookmarkStart w:id="4" w:name="_Toc179551953"/>
      <w:r>
        <w:rPr>
          <w:b/>
        </w:rPr>
        <w:lastRenderedPageBreak/>
        <w:t>ЛИСТ СОГЛАСОВАНИЯ</w:t>
      </w:r>
      <w:bookmarkEnd w:id="4"/>
    </w:p>
    <w:p w14:paraId="33A782AC" w14:textId="77777777" w:rsidR="00D448A4" w:rsidRPr="00746D1C" w:rsidRDefault="00D448A4" w:rsidP="00D448A4">
      <w:pPr>
        <w:jc w:val="both"/>
      </w:pPr>
      <w:bookmarkStart w:id="5" w:name="_Hlk119923719"/>
    </w:p>
    <w:p w14:paraId="3C4CCD10" w14:textId="554CC324" w:rsidR="00D448A4" w:rsidRPr="00746D1C" w:rsidRDefault="00D448A4" w:rsidP="00D448A4">
      <w:pPr>
        <w:jc w:val="both"/>
      </w:pPr>
      <w:r w:rsidRPr="00746D1C">
        <w:t xml:space="preserve">к версии № 1.0 </w:t>
      </w:r>
      <w:r w:rsidR="00450D09" w:rsidRPr="00746D1C">
        <w:t>от ХХ ______ 2024 г.</w:t>
      </w:r>
      <w:r w:rsidRPr="00746D1C">
        <w:t xml:space="preserve"> Брошюры исследователя по препарату </w:t>
      </w:r>
      <w:r w:rsidR="00526807" w:rsidRPr="00746D1C">
        <w:t xml:space="preserve">PT-LCS </w:t>
      </w:r>
      <w:r w:rsidRPr="00746D1C">
        <w:t>(МНН:</w:t>
      </w:r>
      <w:r w:rsidRPr="00746D1C">
        <w:rPr>
          <w:bCs/>
        </w:rPr>
        <w:t xml:space="preserve"> </w:t>
      </w:r>
      <w:r w:rsidR="00526807" w:rsidRPr="00746D1C">
        <w:rPr>
          <w:bCs/>
        </w:rPr>
        <w:t>лакосамид</w:t>
      </w:r>
      <w:r w:rsidRPr="00746D1C">
        <w:rPr>
          <w:bCs/>
        </w:rPr>
        <w:t>)</w:t>
      </w:r>
      <w:r w:rsidRPr="00746D1C">
        <w:t xml:space="preserve">, </w:t>
      </w:r>
      <w:bookmarkStart w:id="6" w:name="_Hlk119923694"/>
      <w:r w:rsidRPr="00746D1C">
        <w:t>таблетки</w:t>
      </w:r>
      <w:r w:rsidR="00746D1C" w:rsidRPr="00746D1C">
        <w:t>, покрытые пленочной оболочкой 20</w:t>
      </w:r>
      <w:r w:rsidRPr="00746D1C">
        <w:t>0 мг</w:t>
      </w:r>
      <w:bookmarkEnd w:id="6"/>
      <w:r w:rsidRPr="00746D1C">
        <w:t xml:space="preserve"> (получатель РУ: АО «Р-Фарм», Россия; производитель: BDR Pharmaceuticals International Pvt Ltd, Индия), являющегося воспроизведенным препаратом по отношению к оригинальному препарату </w:t>
      </w:r>
      <w:r w:rsidR="00746D1C" w:rsidRPr="00746D1C">
        <w:t>Вимпат</w:t>
      </w:r>
      <w:r w:rsidR="00746D1C" w:rsidRPr="00E370DF">
        <w:rPr>
          <w:vertAlign w:val="superscript"/>
        </w:rPr>
        <w:t>®</w:t>
      </w:r>
      <w:r w:rsidRPr="00746D1C">
        <w:t xml:space="preserve"> (МНН:</w:t>
      </w:r>
      <w:r w:rsidRPr="00746D1C">
        <w:rPr>
          <w:bCs/>
        </w:rPr>
        <w:t xml:space="preserve"> </w:t>
      </w:r>
      <w:r w:rsidR="00746D1C" w:rsidRPr="00746D1C">
        <w:rPr>
          <w:bCs/>
        </w:rPr>
        <w:t>лакосамид</w:t>
      </w:r>
      <w:r w:rsidRPr="00746D1C">
        <w:t>), таблетки</w:t>
      </w:r>
      <w:r w:rsidR="00746D1C" w:rsidRPr="00746D1C">
        <w:t>, покрытые пленочной оболочкой 20</w:t>
      </w:r>
      <w:r w:rsidRPr="00746D1C">
        <w:t xml:space="preserve">0 мг, (производитель: </w:t>
      </w:r>
      <w:r w:rsidR="00746D1C" w:rsidRPr="00746D1C">
        <w:t>Эйсика Фармасьютикалз ГмбХ, Германия</w:t>
      </w:r>
      <w:r w:rsidRPr="00746D1C">
        <w:t>; владелец</w:t>
      </w:r>
      <w:r w:rsidRPr="00746D1C">
        <w:rPr>
          <w:rFonts w:eastAsia="Calibri"/>
          <w:bCs/>
        </w:rPr>
        <w:t xml:space="preserve"> РУ: </w:t>
      </w:r>
      <w:r w:rsidR="00746D1C" w:rsidRPr="00746D1C">
        <w:rPr>
          <w:rFonts w:eastAsia="Calibri"/>
          <w:bCs/>
        </w:rPr>
        <w:t>ЮСБ Фарма С.А., Бельгия</w:t>
      </w:r>
      <w:r w:rsidRPr="00746D1C">
        <w:t>).</w:t>
      </w:r>
    </w:p>
    <w:bookmarkEnd w:id="5"/>
    <w:p w14:paraId="6963AAB6" w14:textId="77777777" w:rsidR="00D448A4" w:rsidRPr="004B41F8" w:rsidRDefault="00D448A4" w:rsidP="00D448A4">
      <w:pPr>
        <w:jc w:val="both"/>
        <w:rPr>
          <w:b/>
          <w:color w:val="FF0000"/>
        </w:rPr>
      </w:pPr>
    </w:p>
    <w:p w14:paraId="5C0A0422" w14:textId="77777777" w:rsidR="000B4BDB" w:rsidRDefault="00D448A4" w:rsidP="00D448A4">
      <w:pPr>
        <w:pStyle w:val="OT"/>
        <w:spacing w:after="0"/>
        <w:rPr>
          <w:sz w:val="24"/>
          <w:szCs w:val="24"/>
        </w:rPr>
      </w:pPr>
      <w:r w:rsidRPr="004B41F8">
        <w:rPr>
          <w:b/>
          <w:sz w:val="24"/>
          <w:szCs w:val="24"/>
        </w:rPr>
        <w:t>Заявляемые показания:</w:t>
      </w:r>
      <w:r w:rsidRPr="004B41F8">
        <w:rPr>
          <w:sz w:val="24"/>
          <w:szCs w:val="24"/>
        </w:rPr>
        <w:t xml:space="preserve"> </w:t>
      </w:r>
    </w:p>
    <w:p w14:paraId="2F990865" w14:textId="01B63141" w:rsidR="00D448A4" w:rsidRPr="002214F7" w:rsidRDefault="00B137DC" w:rsidP="002B604B">
      <w:pPr>
        <w:pStyle w:val="OT"/>
        <w:numPr>
          <w:ilvl w:val="0"/>
          <w:numId w:val="6"/>
        </w:numPr>
        <w:spacing w:after="0"/>
        <w:rPr>
          <w:sz w:val="24"/>
          <w:szCs w:val="24"/>
        </w:rPr>
      </w:pPr>
      <w:del w:id="7" w:author="Belolipetskaya, Elena" w:date="2024-10-14T13:27:00Z">
        <w:r w:rsidDel="00392F57">
          <w:rPr>
            <w:sz w:val="24"/>
            <w:szCs w:val="24"/>
          </w:rPr>
          <w:delText>м</w:delText>
        </w:r>
        <w:r w:rsidR="00776B5C" w:rsidDel="00392F57">
          <w:rPr>
            <w:sz w:val="24"/>
            <w:szCs w:val="24"/>
          </w:rPr>
          <w:delText xml:space="preserve">онотерапия </w:delText>
        </w:r>
      </w:del>
      <w:ins w:id="8" w:author="Belolipetskaya, Elena" w:date="2024-10-14T13:27:00Z">
        <w:r w:rsidR="00392F57">
          <w:rPr>
            <w:sz w:val="24"/>
            <w:szCs w:val="24"/>
          </w:rPr>
          <w:t>в качестве м</w:t>
        </w:r>
        <w:r w:rsidR="00392F57">
          <w:rPr>
            <w:sz w:val="24"/>
            <w:szCs w:val="24"/>
          </w:rPr>
          <w:t>онотерапи</w:t>
        </w:r>
        <w:r w:rsidR="00392F57">
          <w:rPr>
            <w:sz w:val="24"/>
            <w:szCs w:val="24"/>
          </w:rPr>
          <w:t>и</w:t>
        </w:r>
        <w:r w:rsidR="00392F57">
          <w:rPr>
            <w:sz w:val="24"/>
            <w:szCs w:val="24"/>
          </w:rPr>
          <w:t xml:space="preserve"> </w:t>
        </w:r>
      </w:ins>
      <w:r w:rsidR="00776B5C">
        <w:rPr>
          <w:sz w:val="24"/>
          <w:szCs w:val="24"/>
        </w:rPr>
        <w:t xml:space="preserve">или </w:t>
      </w:r>
      <w:del w:id="9" w:author="Belolipetskaya, Elena" w:date="2024-10-14T13:27:00Z">
        <w:r w:rsidR="00776B5C" w:rsidDel="00392F57">
          <w:rPr>
            <w:sz w:val="24"/>
            <w:szCs w:val="24"/>
          </w:rPr>
          <w:delText xml:space="preserve">дополнительная </w:delText>
        </w:r>
      </w:del>
      <w:ins w:id="10" w:author="Belolipetskaya, Elena" w:date="2024-10-14T13:27:00Z">
        <w:r w:rsidR="00392F57">
          <w:rPr>
            <w:sz w:val="24"/>
            <w:szCs w:val="24"/>
          </w:rPr>
          <w:t>дополнительн</w:t>
        </w:r>
        <w:r w:rsidR="00392F57">
          <w:rPr>
            <w:sz w:val="24"/>
            <w:szCs w:val="24"/>
          </w:rPr>
          <w:t>ой</w:t>
        </w:r>
        <w:r w:rsidR="00392F57">
          <w:rPr>
            <w:sz w:val="24"/>
            <w:szCs w:val="24"/>
          </w:rPr>
          <w:t xml:space="preserve"> </w:t>
        </w:r>
      </w:ins>
      <w:del w:id="11" w:author="Belolipetskaya, Elena" w:date="2024-10-14T13:27:00Z">
        <w:r w:rsidR="00776B5C" w:rsidDel="00392F57">
          <w:rPr>
            <w:sz w:val="24"/>
            <w:szCs w:val="24"/>
          </w:rPr>
          <w:delText xml:space="preserve">терапия </w:delText>
        </w:r>
      </w:del>
      <w:ins w:id="12" w:author="Belolipetskaya, Elena" w:date="2024-10-14T13:27:00Z">
        <w:r w:rsidR="00392F57">
          <w:rPr>
            <w:sz w:val="24"/>
            <w:szCs w:val="24"/>
          </w:rPr>
          <w:t>терапи</w:t>
        </w:r>
        <w:r w:rsidR="00392F57">
          <w:rPr>
            <w:sz w:val="24"/>
            <w:szCs w:val="24"/>
          </w:rPr>
          <w:t>и</w:t>
        </w:r>
        <w:r w:rsidR="00392F57">
          <w:rPr>
            <w:sz w:val="24"/>
            <w:szCs w:val="24"/>
          </w:rPr>
          <w:t xml:space="preserve"> </w:t>
        </w:r>
      </w:ins>
      <w:r w:rsidR="00776B5C">
        <w:rPr>
          <w:sz w:val="24"/>
          <w:szCs w:val="24"/>
        </w:rPr>
        <w:t>парциальных судорожных приступов, сопровождающихся или не сопровождающихся вторичной генерализацией</w:t>
      </w:r>
      <w:r>
        <w:rPr>
          <w:sz w:val="24"/>
          <w:szCs w:val="24"/>
        </w:rPr>
        <w:t>, у взрослых, подростков и детей 4 лет и старше с эпилепсией;</w:t>
      </w:r>
    </w:p>
    <w:p w14:paraId="1CE3E356" w14:textId="7D241758" w:rsidR="00D448A4" w:rsidRPr="002214F7" w:rsidRDefault="00392F57" w:rsidP="002B604B">
      <w:pPr>
        <w:pStyle w:val="OT"/>
        <w:numPr>
          <w:ilvl w:val="0"/>
          <w:numId w:val="6"/>
        </w:numPr>
        <w:spacing w:after="0"/>
        <w:rPr>
          <w:sz w:val="24"/>
          <w:szCs w:val="24"/>
        </w:rPr>
      </w:pPr>
      <w:ins w:id="13" w:author="Belolipetskaya, Elena" w:date="2024-10-14T13:27:00Z">
        <w:r>
          <w:rPr>
            <w:sz w:val="24"/>
            <w:szCs w:val="24"/>
          </w:rPr>
          <w:t xml:space="preserve">в качестве </w:t>
        </w:r>
      </w:ins>
      <w:del w:id="14" w:author="Belolipetskaya, Elena" w:date="2024-10-14T13:27:00Z">
        <w:r w:rsidR="00B137DC" w:rsidDel="00392F57">
          <w:rPr>
            <w:sz w:val="24"/>
            <w:szCs w:val="24"/>
          </w:rPr>
          <w:delText xml:space="preserve">дополнительная </w:delText>
        </w:r>
      </w:del>
      <w:ins w:id="15" w:author="Belolipetskaya, Elena" w:date="2024-10-14T13:27:00Z">
        <w:r>
          <w:rPr>
            <w:sz w:val="24"/>
            <w:szCs w:val="24"/>
          </w:rPr>
          <w:t>дополнительн</w:t>
        </w:r>
        <w:r>
          <w:rPr>
            <w:sz w:val="24"/>
            <w:szCs w:val="24"/>
          </w:rPr>
          <w:t>ой</w:t>
        </w:r>
        <w:r>
          <w:rPr>
            <w:sz w:val="24"/>
            <w:szCs w:val="24"/>
          </w:rPr>
          <w:t xml:space="preserve"> </w:t>
        </w:r>
      </w:ins>
      <w:del w:id="16" w:author="Belolipetskaya, Elena" w:date="2024-10-14T13:27:00Z">
        <w:r w:rsidR="00B137DC" w:rsidDel="00392F57">
          <w:rPr>
            <w:sz w:val="24"/>
            <w:szCs w:val="24"/>
          </w:rPr>
          <w:delText xml:space="preserve">терапия </w:delText>
        </w:r>
      </w:del>
      <w:ins w:id="17" w:author="Belolipetskaya, Elena" w:date="2024-10-14T13:27:00Z">
        <w:r>
          <w:rPr>
            <w:sz w:val="24"/>
            <w:szCs w:val="24"/>
          </w:rPr>
          <w:t>терапи</w:t>
        </w:r>
        <w:r>
          <w:rPr>
            <w:sz w:val="24"/>
            <w:szCs w:val="24"/>
          </w:rPr>
          <w:t>и</w:t>
        </w:r>
        <w:r>
          <w:rPr>
            <w:sz w:val="24"/>
            <w:szCs w:val="24"/>
          </w:rPr>
          <w:t xml:space="preserve"> </w:t>
        </w:r>
      </w:ins>
      <w:r w:rsidR="00B137DC">
        <w:rPr>
          <w:sz w:val="24"/>
          <w:szCs w:val="24"/>
        </w:rPr>
        <w:t>первично-генерализованных тонико-клонических приступов у взрослых, подростков и детей 4 лет и старше с идиопатической генерализованной эпилепсией.</w:t>
      </w:r>
      <w:r w:rsidR="00D448A4" w:rsidRPr="002214F7">
        <w:rPr>
          <w:sz w:val="24"/>
          <w:szCs w:val="24"/>
        </w:rPr>
        <w:t xml:space="preserve"> </w:t>
      </w:r>
    </w:p>
    <w:p w14:paraId="098CC568" w14:textId="77777777" w:rsidR="00D448A4" w:rsidRPr="003A1436" w:rsidRDefault="00D448A4" w:rsidP="00D448A4">
      <w:pPr>
        <w:pStyle w:val="OT"/>
        <w:spacing w:after="0"/>
        <w:ind w:left="720"/>
        <w:rPr>
          <w:sz w:val="24"/>
          <w:szCs w:val="24"/>
        </w:rPr>
      </w:pPr>
    </w:p>
    <w:p w14:paraId="787DEF15" w14:textId="77777777" w:rsidR="00D448A4" w:rsidRPr="004B41F8" w:rsidRDefault="00D448A4" w:rsidP="00D448A4">
      <w:pPr>
        <w:pStyle w:val="OT"/>
        <w:spacing w:after="0"/>
        <w:ind w:firstLine="709"/>
        <w:rPr>
          <w:sz w:val="24"/>
          <w:szCs w:val="24"/>
        </w:rPr>
      </w:pPr>
      <w:r w:rsidRPr="004B41F8">
        <w:rPr>
          <w:sz w:val="24"/>
          <w:szCs w:val="24"/>
        </w:rPr>
        <w:t xml:space="preserve">Я, нижеподписавшийся, одобряю Брошюру исследователя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 </w:t>
      </w:r>
    </w:p>
    <w:p w14:paraId="124A03B3" w14:textId="77777777" w:rsidR="00D448A4" w:rsidRPr="004B41F8" w:rsidRDefault="00D448A4" w:rsidP="00D448A4">
      <w:pPr>
        <w:pStyle w:val="OT"/>
        <w:spacing w:after="0"/>
        <w:ind w:firstLine="709"/>
        <w:rPr>
          <w:sz w:val="24"/>
          <w:szCs w:val="24"/>
        </w:rPr>
      </w:pPr>
      <w:r w:rsidRPr="004B41F8">
        <w:rPr>
          <w:sz w:val="24"/>
          <w:szCs w:val="24"/>
        </w:rPr>
        <w:t>Информация, содержащаяся в данной Брошюре исследователя, соответствует текущей оценке риска и пользы исследуемого(ых) препарата(ов). Брошюра была подвергнута критической проверке и была одобрена уполномоченными сотрудниками компании-Спонсора.</w:t>
      </w:r>
    </w:p>
    <w:p w14:paraId="3C7CA24D" w14:textId="77777777" w:rsidR="00D448A4" w:rsidRPr="00347876" w:rsidRDefault="00D448A4" w:rsidP="00D448A4">
      <w:pPr>
        <w:ind w:firstLine="709"/>
        <w:rPr>
          <w:szCs w:val="20"/>
          <w:lang w:eastAsia="ru-RU"/>
        </w:rPr>
      </w:pPr>
      <w:r w:rsidRPr="00347876">
        <w:rPr>
          <w:szCs w:val="20"/>
          <w:lang w:eastAsia="ru-RU"/>
        </w:rPr>
        <w:t xml:space="preserve"> </w:t>
      </w:r>
    </w:p>
    <w:tbl>
      <w:tblPr>
        <w:tblW w:w="5000" w:type="pct"/>
        <w:tblLook w:val="04A0" w:firstRow="1" w:lastRow="0" w:firstColumn="1" w:lastColumn="0" w:noHBand="0" w:noVBand="1"/>
      </w:tblPr>
      <w:tblGrid>
        <w:gridCol w:w="4941"/>
        <w:gridCol w:w="4415"/>
      </w:tblGrid>
      <w:tr w:rsidR="00D448A4" w:rsidRPr="0023010D" w14:paraId="7C48CBAA" w14:textId="77777777" w:rsidTr="00D448A4">
        <w:tc>
          <w:tcPr>
            <w:tcW w:w="4962" w:type="dxa"/>
          </w:tcPr>
          <w:p w14:paraId="146B2743" w14:textId="77777777" w:rsidR="00D448A4" w:rsidRPr="00AD3C2C" w:rsidRDefault="00D448A4" w:rsidP="00D448A4">
            <w:pPr>
              <w:ind w:left="-108"/>
              <w:rPr>
                <w:b/>
                <w:lang w:eastAsia="ru-RU"/>
              </w:rPr>
            </w:pPr>
          </w:p>
          <w:p w14:paraId="6DCDED29" w14:textId="77777777" w:rsidR="00D448A4" w:rsidRPr="00AD3C2C" w:rsidRDefault="00D448A4" w:rsidP="00D448A4">
            <w:pPr>
              <w:ind w:left="-108"/>
              <w:rPr>
                <w:b/>
                <w:lang w:eastAsia="ru-RU"/>
              </w:rPr>
            </w:pPr>
            <w:r w:rsidRPr="00AD3C2C">
              <w:rPr>
                <w:b/>
                <w:lang w:eastAsia="ru-RU"/>
              </w:rPr>
              <w:t>Представитель Спонсора:</w:t>
            </w:r>
          </w:p>
          <w:p w14:paraId="1010241A" w14:textId="77777777" w:rsidR="00D448A4" w:rsidRPr="00AD3C2C" w:rsidRDefault="00D448A4" w:rsidP="00D448A4">
            <w:pPr>
              <w:ind w:left="-108"/>
              <w:rPr>
                <w:lang w:eastAsia="ru-RU"/>
              </w:rPr>
            </w:pPr>
            <w:r w:rsidRPr="00AD3C2C">
              <w:rPr>
                <w:b/>
                <w:lang w:eastAsia="ru-RU"/>
              </w:rPr>
              <w:t>Филон Ольга Владимировна</w:t>
            </w:r>
          </w:p>
          <w:p w14:paraId="722F2310" w14:textId="61CE8C1D" w:rsidR="00D448A4" w:rsidRPr="0023010D" w:rsidRDefault="00746D1C" w:rsidP="00D448A4">
            <w:pPr>
              <w:ind w:left="-108"/>
              <w:contextualSpacing/>
              <w:rPr>
                <w:b/>
                <w:vertAlign w:val="superscript"/>
                <w:lang w:eastAsia="ru-RU"/>
              </w:rPr>
            </w:pPr>
            <w:r w:rsidRPr="00746D1C">
              <w:t xml:space="preserve">Директор по науке и исследованиям Медицинской дирекции АО «Р-Фарм» </w:t>
            </w:r>
          </w:p>
        </w:tc>
        <w:tc>
          <w:tcPr>
            <w:tcW w:w="4419" w:type="dxa"/>
          </w:tcPr>
          <w:p w14:paraId="15611D9E" w14:textId="77777777" w:rsidR="00D448A4" w:rsidRPr="00AD3C2C" w:rsidRDefault="00D448A4" w:rsidP="00D448A4">
            <w:pPr>
              <w:rPr>
                <w:lang w:eastAsia="ru-RU"/>
              </w:rPr>
            </w:pPr>
          </w:p>
          <w:p w14:paraId="49B9F32A" w14:textId="77777777" w:rsidR="00D448A4" w:rsidRPr="00AD3C2C" w:rsidRDefault="00D448A4" w:rsidP="00D448A4">
            <w:pPr>
              <w:rPr>
                <w:lang w:eastAsia="ru-RU"/>
              </w:rPr>
            </w:pPr>
          </w:p>
          <w:p w14:paraId="7DB27802" w14:textId="77777777" w:rsidR="00D448A4" w:rsidRPr="00AD3C2C" w:rsidRDefault="00D448A4" w:rsidP="00D448A4">
            <w:pPr>
              <w:rPr>
                <w:lang w:eastAsia="ru-RU"/>
              </w:rPr>
            </w:pPr>
            <w:r w:rsidRPr="00AD3C2C">
              <w:rPr>
                <w:lang w:eastAsia="ru-RU"/>
              </w:rPr>
              <w:t>______________________________</w:t>
            </w:r>
          </w:p>
          <w:p w14:paraId="42B2D831" w14:textId="77777777" w:rsidR="00D448A4" w:rsidRPr="00AD3C2C" w:rsidRDefault="00D448A4" w:rsidP="00D448A4">
            <w:pPr>
              <w:jc w:val="center"/>
              <w:rPr>
                <w:vertAlign w:val="superscript"/>
                <w:lang w:eastAsia="ru-RU"/>
              </w:rPr>
            </w:pPr>
            <w:r w:rsidRPr="00AD3C2C">
              <w:rPr>
                <w:vertAlign w:val="superscript"/>
                <w:lang w:eastAsia="ru-RU"/>
              </w:rPr>
              <w:t>Подпись</w:t>
            </w:r>
          </w:p>
          <w:p w14:paraId="621CA631" w14:textId="77777777" w:rsidR="00D448A4" w:rsidRPr="00AD3C2C" w:rsidRDefault="00D448A4" w:rsidP="00D448A4">
            <w:pPr>
              <w:rPr>
                <w:lang w:eastAsia="ru-RU"/>
              </w:rPr>
            </w:pPr>
            <w:r w:rsidRPr="00AD3C2C">
              <w:rPr>
                <w:lang w:eastAsia="ru-RU"/>
              </w:rPr>
              <w:t>______________________________</w:t>
            </w:r>
          </w:p>
          <w:p w14:paraId="00209034" w14:textId="77777777" w:rsidR="00D448A4" w:rsidRPr="0023010D" w:rsidRDefault="00D448A4" w:rsidP="00D448A4">
            <w:pPr>
              <w:contextualSpacing/>
              <w:jc w:val="center"/>
              <w:rPr>
                <w:sz w:val="20"/>
                <w:szCs w:val="20"/>
                <w:lang w:eastAsia="ru-RU"/>
              </w:rPr>
            </w:pPr>
            <w:r w:rsidRPr="00AD3C2C">
              <w:rPr>
                <w:vertAlign w:val="superscript"/>
                <w:lang w:eastAsia="ru-RU"/>
              </w:rPr>
              <w:t>Дата</w:t>
            </w:r>
          </w:p>
        </w:tc>
      </w:tr>
    </w:tbl>
    <w:p w14:paraId="0FBA427B" w14:textId="77777777" w:rsidR="00D448A4" w:rsidRPr="003A1436" w:rsidRDefault="00D448A4" w:rsidP="00D448A4">
      <w:pPr>
        <w:rPr>
          <w:rFonts w:eastAsiaTheme="minorEastAsia"/>
          <w:b/>
          <w:bCs/>
        </w:rPr>
        <w:sectPr w:rsidR="00D448A4" w:rsidRPr="003A1436" w:rsidSect="00D448A4">
          <w:pgSz w:w="11906" w:h="16838"/>
          <w:pgMar w:top="1134" w:right="849" w:bottom="1134" w:left="1701" w:header="708" w:footer="709" w:gutter="0"/>
          <w:cols w:space="708"/>
          <w:docGrid w:linePitch="360"/>
        </w:sectPr>
      </w:pPr>
      <w:r>
        <w:rPr>
          <w:color w:val="000000" w:themeColor="text1"/>
        </w:rPr>
        <w:br w:type="page"/>
      </w:r>
    </w:p>
    <w:p w14:paraId="779524FF" w14:textId="6349A97F" w:rsidR="00D448A4" w:rsidRDefault="00D448A4" w:rsidP="00D448A4">
      <w:pPr>
        <w:pStyle w:val="1"/>
        <w:numPr>
          <w:ilvl w:val="0"/>
          <w:numId w:val="0"/>
        </w:numPr>
      </w:pPr>
      <w:bookmarkStart w:id="18" w:name="_Toc99740759"/>
      <w:bookmarkStart w:id="19" w:name="_Toc179551954"/>
      <w:bookmarkStart w:id="20" w:name="_Toc395011854"/>
      <w:r w:rsidRPr="003A1436">
        <w:lastRenderedPageBreak/>
        <w:t>СПИСОК СОКРАЩЕНИЙ</w:t>
      </w:r>
      <w:bookmarkEnd w:id="18"/>
      <w:bookmarkEnd w:id="19"/>
    </w:p>
    <w:p w14:paraId="1BF850F2" w14:textId="77777777" w:rsidR="00D448A4" w:rsidRPr="00D448A4" w:rsidRDefault="00D448A4" w:rsidP="00D448A4"/>
    <w:tbl>
      <w:tblPr>
        <w:tblStyle w:val="210"/>
        <w:tblW w:w="5000" w:type="pct"/>
        <w:tblLook w:val="04A0" w:firstRow="1" w:lastRow="0" w:firstColumn="1" w:lastColumn="0" w:noHBand="0" w:noVBand="1"/>
      </w:tblPr>
      <w:tblGrid>
        <w:gridCol w:w="1585"/>
        <w:gridCol w:w="7760"/>
      </w:tblGrid>
      <w:tr w:rsidR="00696EB2" w:rsidRPr="000B34F7" w14:paraId="116F86B7" w14:textId="77777777" w:rsidTr="00D448A4">
        <w:tc>
          <w:tcPr>
            <w:tcW w:w="1585" w:type="dxa"/>
            <w:vAlign w:val="center"/>
          </w:tcPr>
          <w:p w14:paraId="70DAE211" w14:textId="77777777" w:rsidR="00696EB2" w:rsidRPr="00796E2A" w:rsidRDefault="00696EB2" w:rsidP="00D448A4">
            <w:pPr>
              <w:rPr>
                <w:rFonts w:eastAsiaTheme="minorEastAsia"/>
                <w:lang w:val="en-US"/>
              </w:rPr>
            </w:pPr>
            <w:r>
              <w:rPr>
                <w:rFonts w:eastAsiaTheme="minorEastAsia"/>
                <w:lang w:val="en-US"/>
              </w:rPr>
              <w:t>AUC</w:t>
            </w:r>
          </w:p>
        </w:tc>
        <w:tc>
          <w:tcPr>
            <w:tcW w:w="7760" w:type="dxa"/>
            <w:vAlign w:val="center"/>
          </w:tcPr>
          <w:p w14:paraId="181FA7A8" w14:textId="77777777" w:rsidR="00696EB2" w:rsidRPr="00FD0987" w:rsidRDefault="00696EB2" w:rsidP="00D448A4">
            <w:pPr>
              <w:rPr>
                <w:rFonts w:eastAsiaTheme="minorEastAsia"/>
              </w:rPr>
            </w:pPr>
            <w:r>
              <w:rPr>
                <w:rStyle w:val="hgkelc"/>
              </w:rPr>
              <w:t>Площадь под фармакокинетической кривой</w:t>
            </w:r>
            <w:r w:rsidRPr="00FD0987">
              <w:rPr>
                <w:rStyle w:val="hgkelc"/>
              </w:rPr>
              <w:t xml:space="preserve"> </w:t>
            </w:r>
            <w:r w:rsidRPr="00DE6981">
              <w:t>«концентрация-время»</w:t>
            </w:r>
          </w:p>
        </w:tc>
      </w:tr>
      <w:tr w:rsidR="00696EB2" w:rsidRPr="000B34F7" w14:paraId="136A783D" w14:textId="77777777" w:rsidTr="00D448A4">
        <w:tc>
          <w:tcPr>
            <w:tcW w:w="1585" w:type="dxa"/>
          </w:tcPr>
          <w:p w14:paraId="7E8FD42C" w14:textId="77777777" w:rsidR="00696EB2" w:rsidRPr="000B34F7" w:rsidRDefault="00696EB2" w:rsidP="00D448A4">
            <w:r w:rsidRPr="00EE40EF">
              <w:rPr>
                <w:color w:val="000000"/>
                <w:lang w:val="ru"/>
              </w:rPr>
              <w:t>C</w:t>
            </w:r>
            <w:r w:rsidRPr="00CF5921">
              <w:rPr>
                <w:color w:val="000000"/>
                <w:vertAlign w:val="subscript"/>
                <w:lang w:val="ru"/>
              </w:rPr>
              <w:t>max</w:t>
            </w:r>
          </w:p>
        </w:tc>
        <w:tc>
          <w:tcPr>
            <w:tcW w:w="7760" w:type="dxa"/>
          </w:tcPr>
          <w:p w14:paraId="6ECB96F0" w14:textId="77777777" w:rsidR="00696EB2" w:rsidRPr="000B34F7" w:rsidRDefault="00696EB2" w:rsidP="00D448A4">
            <w:pPr>
              <w:rPr>
                <w:iCs/>
                <w:lang w:eastAsia="ru-RU"/>
              </w:rPr>
            </w:pPr>
            <w:r>
              <w:t>М</w:t>
            </w:r>
            <w:r w:rsidRPr="00DE6981">
              <w:t>аксимальная концентрация лекарственного вещества в плазме крови</w:t>
            </w:r>
          </w:p>
        </w:tc>
      </w:tr>
      <w:tr w:rsidR="00696EB2" w:rsidRPr="000B34F7" w14:paraId="3FFDF826" w14:textId="77777777" w:rsidTr="00D448A4">
        <w:tc>
          <w:tcPr>
            <w:tcW w:w="1585" w:type="dxa"/>
          </w:tcPr>
          <w:p w14:paraId="76938A28" w14:textId="77777777" w:rsidR="00696EB2" w:rsidRPr="000B34F7" w:rsidRDefault="00696EB2" w:rsidP="00D448A4">
            <w:r w:rsidRPr="00A97644">
              <w:rPr>
                <w:lang w:val="ru"/>
              </w:rPr>
              <w:t>C</w:t>
            </w:r>
            <w:r w:rsidRPr="00A97644">
              <w:rPr>
                <w:vertAlign w:val="subscript"/>
                <w:lang w:val="ru"/>
              </w:rPr>
              <w:t>min</w:t>
            </w:r>
          </w:p>
        </w:tc>
        <w:tc>
          <w:tcPr>
            <w:tcW w:w="7760" w:type="dxa"/>
          </w:tcPr>
          <w:p w14:paraId="1528241C" w14:textId="77777777" w:rsidR="00696EB2" w:rsidRPr="000B34F7" w:rsidRDefault="00696EB2" w:rsidP="00D448A4">
            <w:r>
              <w:t>Минимальная</w:t>
            </w:r>
            <w:r w:rsidRPr="00DE6981">
              <w:t xml:space="preserve"> концентрация лекарственного вещества в плазме крови</w:t>
            </w:r>
          </w:p>
        </w:tc>
      </w:tr>
      <w:tr w:rsidR="00696EB2" w:rsidRPr="000B34F7" w14:paraId="4B0887C9" w14:textId="77777777" w:rsidTr="00D448A4">
        <w:tc>
          <w:tcPr>
            <w:tcW w:w="1585" w:type="dxa"/>
          </w:tcPr>
          <w:p w14:paraId="0D25A991" w14:textId="77777777" w:rsidR="00696EB2" w:rsidRPr="00796E2A" w:rsidRDefault="00696EB2" w:rsidP="00D448A4">
            <w:pPr>
              <w:rPr>
                <w:color w:val="000000"/>
                <w:lang w:val="en-US"/>
              </w:rPr>
            </w:pPr>
            <w:r>
              <w:rPr>
                <w:color w:val="000000"/>
                <w:lang w:val="en-US"/>
              </w:rPr>
              <w:t>CYP</w:t>
            </w:r>
          </w:p>
        </w:tc>
        <w:tc>
          <w:tcPr>
            <w:tcW w:w="7760" w:type="dxa"/>
          </w:tcPr>
          <w:p w14:paraId="78E6D865" w14:textId="77777777" w:rsidR="00696EB2" w:rsidRPr="000B34F7" w:rsidRDefault="00696EB2" w:rsidP="00D448A4">
            <w:pPr>
              <w:rPr>
                <w:color w:val="000000"/>
              </w:rPr>
            </w:pPr>
            <w:r>
              <w:t>Цитохром</w:t>
            </w:r>
          </w:p>
        </w:tc>
      </w:tr>
      <w:tr w:rsidR="00696EB2" w:rsidRPr="000B34F7" w14:paraId="627D150B" w14:textId="77777777" w:rsidTr="00D448A4">
        <w:trPr>
          <w:trHeight w:val="200"/>
        </w:trPr>
        <w:tc>
          <w:tcPr>
            <w:tcW w:w="1585" w:type="dxa"/>
          </w:tcPr>
          <w:p w14:paraId="04544DF4" w14:textId="77777777" w:rsidR="00696EB2" w:rsidRPr="009A6E02" w:rsidRDefault="00696EB2" w:rsidP="00D448A4">
            <w:pPr>
              <w:rPr>
                <w:color w:val="000000"/>
                <w:lang w:val="en-US" w:eastAsia="ru-RU"/>
              </w:rPr>
            </w:pPr>
            <w:r>
              <w:rPr>
                <w:color w:val="000000"/>
                <w:lang w:val="en-US" w:eastAsia="ru-RU"/>
              </w:rPr>
              <w:t>EMA</w:t>
            </w:r>
          </w:p>
        </w:tc>
        <w:tc>
          <w:tcPr>
            <w:tcW w:w="7760" w:type="dxa"/>
          </w:tcPr>
          <w:p w14:paraId="313F3FBD" w14:textId="77777777" w:rsidR="00696EB2" w:rsidRPr="00B76390" w:rsidRDefault="00696EB2" w:rsidP="00D448A4">
            <w:pPr>
              <w:rPr>
                <w:lang w:eastAsia="ru-RU"/>
              </w:rPr>
            </w:pPr>
            <w:r w:rsidRPr="00B76390">
              <w:rPr>
                <w:iCs/>
                <w:lang w:eastAsia="ru-RU"/>
              </w:rPr>
              <w:t>European Medicines Agency</w:t>
            </w:r>
            <w:r>
              <w:rPr>
                <w:iCs/>
                <w:lang w:eastAsia="ru-RU"/>
              </w:rPr>
              <w:t xml:space="preserve"> </w:t>
            </w:r>
            <w:r w:rsidRPr="00B76390">
              <w:rPr>
                <w:iCs/>
                <w:lang w:eastAsia="ru-RU"/>
              </w:rPr>
              <w:t>Европейское агентство лекарственных средств</w:t>
            </w:r>
          </w:p>
        </w:tc>
      </w:tr>
      <w:tr w:rsidR="00696EB2" w:rsidRPr="000B34F7" w14:paraId="78856490" w14:textId="77777777" w:rsidTr="00D448A4">
        <w:tc>
          <w:tcPr>
            <w:tcW w:w="1585" w:type="dxa"/>
          </w:tcPr>
          <w:p w14:paraId="0275D688" w14:textId="77777777" w:rsidR="00696EB2" w:rsidRPr="00454CBD" w:rsidRDefault="00696EB2" w:rsidP="00D448A4">
            <w:r w:rsidRPr="00454CBD">
              <w:t xml:space="preserve">GLP </w:t>
            </w:r>
          </w:p>
        </w:tc>
        <w:tc>
          <w:tcPr>
            <w:tcW w:w="7760" w:type="dxa"/>
          </w:tcPr>
          <w:p w14:paraId="7DB3DF2B" w14:textId="77777777" w:rsidR="00696EB2" w:rsidRPr="00454CBD" w:rsidRDefault="00696EB2" w:rsidP="00D448A4">
            <w:r>
              <w:t>Н</w:t>
            </w:r>
            <w:r w:rsidRPr="00454CBD">
              <w:t>адлежащая лабораторная практика</w:t>
            </w:r>
          </w:p>
        </w:tc>
      </w:tr>
      <w:tr w:rsidR="00696EB2" w:rsidRPr="000B34F7" w14:paraId="0CFEC073" w14:textId="77777777" w:rsidTr="00D448A4">
        <w:trPr>
          <w:trHeight w:val="200"/>
        </w:trPr>
        <w:tc>
          <w:tcPr>
            <w:tcW w:w="1585" w:type="dxa"/>
          </w:tcPr>
          <w:p w14:paraId="60F6362D" w14:textId="77777777" w:rsidR="00696EB2" w:rsidRPr="009A6E02" w:rsidRDefault="00696EB2" w:rsidP="00D448A4">
            <w:pPr>
              <w:rPr>
                <w:lang w:val="en-US"/>
              </w:rPr>
            </w:pPr>
            <w:r>
              <w:rPr>
                <w:lang w:val="en-US"/>
              </w:rPr>
              <w:t>ICH</w:t>
            </w:r>
          </w:p>
        </w:tc>
        <w:tc>
          <w:tcPr>
            <w:tcW w:w="7760" w:type="dxa"/>
          </w:tcPr>
          <w:p w14:paraId="608943E6" w14:textId="77777777" w:rsidR="00696EB2" w:rsidRPr="000B34F7" w:rsidRDefault="00696EB2" w:rsidP="00D448A4">
            <w:pPr>
              <w:rPr>
                <w:lang w:val="en-US"/>
              </w:rPr>
            </w:pPr>
            <w:r>
              <w:t>Международный совет по гармонизации</w:t>
            </w:r>
          </w:p>
        </w:tc>
      </w:tr>
      <w:tr w:rsidR="00696EB2" w:rsidRPr="000B34F7" w14:paraId="7E8B2D81" w14:textId="77777777" w:rsidTr="00D448A4">
        <w:tc>
          <w:tcPr>
            <w:tcW w:w="1585" w:type="dxa"/>
          </w:tcPr>
          <w:p w14:paraId="023F4D37" w14:textId="77777777" w:rsidR="00696EB2" w:rsidRPr="00AD0A8E" w:rsidRDefault="00696EB2" w:rsidP="00D448A4">
            <w:pPr>
              <w:rPr>
                <w:lang w:val="en-US"/>
              </w:rPr>
            </w:pPr>
            <w:r>
              <w:rPr>
                <w:lang w:val="en-US"/>
              </w:rPr>
              <w:t>NOAEL</w:t>
            </w:r>
          </w:p>
        </w:tc>
        <w:tc>
          <w:tcPr>
            <w:tcW w:w="7760" w:type="dxa"/>
          </w:tcPr>
          <w:p w14:paraId="5181E06A" w14:textId="77777777" w:rsidR="00696EB2" w:rsidRPr="000B34F7" w:rsidRDefault="00696EB2" w:rsidP="00D448A4">
            <w:pPr>
              <w:rPr>
                <w:iCs/>
                <w:lang w:eastAsia="ru-RU"/>
              </w:rPr>
            </w:pPr>
            <w:r w:rsidRPr="00642C99">
              <w:rPr>
                <w:shd w:val="clear" w:color="auto" w:fill="FFFFFF"/>
                <w:lang w:val="en-US"/>
              </w:rPr>
              <w:t>No</w:t>
            </w:r>
            <w:r w:rsidRPr="00642C99">
              <w:rPr>
                <w:shd w:val="clear" w:color="auto" w:fill="FFFFFF"/>
              </w:rPr>
              <w:t xml:space="preserve"> </w:t>
            </w:r>
            <w:r w:rsidRPr="00642C99">
              <w:rPr>
                <w:shd w:val="clear" w:color="auto" w:fill="FFFFFF"/>
                <w:lang w:val="en-US"/>
              </w:rPr>
              <w:t>observed</w:t>
            </w:r>
            <w:r w:rsidRPr="00642C99">
              <w:rPr>
                <w:shd w:val="clear" w:color="auto" w:fill="FFFFFF"/>
              </w:rPr>
              <w:t xml:space="preserve"> </w:t>
            </w:r>
            <w:r w:rsidRPr="00642C99">
              <w:rPr>
                <w:shd w:val="clear" w:color="auto" w:fill="FFFFFF"/>
                <w:lang w:val="en-US"/>
              </w:rPr>
              <w:t>adverse</w:t>
            </w:r>
            <w:r w:rsidRPr="00642C99">
              <w:rPr>
                <w:shd w:val="clear" w:color="auto" w:fill="FFFFFF"/>
              </w:rPr>
              <w:t xml:space="preserve"> </w:t>
            </w:r>
            <w:r w:rsidRPr="00642C99">
              <w:rPr>
                <w:shd w:val="clear" w:color="auto" w:fill="FFFFFF"/>
                <w:lang w:val="en-US"/>
              </w:rPr>
              <w:t>effect</w:t>
            </w:r>
            <w:r w:rsidRPr="00642C99">
              <w:rPr>
                <w:shd w:val="clear" w:color="auto" w:fill="FFFFFF"/>
              </w:rPr>
              <w:t xml:space="preserve"> </w:t>
            </w:r>
            <w:r w:rsidRPr="00642C99">
              <w:rPr>
                <w:shd w:val="clear" w:color="auto" w:fill="FFFFFF"/>
                <w:lang w:val="en-US"/>
              </w:rPr>
              <w:t>level</w:t>
            </w:r>
            <w:r w:rsidRPr="00642C99">
              <w:rPr>
                <w:shd w:val="clear" w:color="auto" w:fill="FFFFFF"/>
              </w:rPr>
              <w:t xml:space="preserve">, </w:t>
            </w:r>
            <w:r w:rsidRPr="00642C99">
              <w:rPr>
                <w:iCs/>
                <w:shd w:val="clear" w:color="auto" w:fill="FFFFFF"/>
              </w:rPr>
              <w:t>максимальная доза препарата, не приводящая к развитию наблюдаемых нежелательных эффектов</w:t>
            </w:r>
          </w:p>
        </w:tc>
      </w:tr>
      <w:tr w:rsidR="00696EB2" w:rsidRPr="000B34F7" w14:paraId="5ED54537" w14:textId="77777777" w:rsidTr="00D448A4">
        <w:tc>
          <w:tcPr>
            <w:tcW w:w="1585" w:type="dxa"/>
            <w:vAlign w:val="center"/>
          </w:tcPr>
          <w:p w14:paraId="04555F37" w14:textId="77777777" w:rsidR="00696EB2" w:rsidRPr="000B34F7" w:rsidRDefault="00696EB2" w:rsidP="00D448A4">
            <w:r>
              <w:rPr>
                <w:bCs/>
                <w:spacing w:val="-2"/>
              </w:rPr>
              <w:t>T</w:t>
            </w:r>
            <w:r>
              <w:rPr>
                <w:bCs/>
                <w:spacing w:val="-2"/>
                <w:vertAlign w:val="subscript"/>
              </w:rPr>
              <w:t>1/2</w:t>
            </w:r>
          </w:p>
        </w:tc>
        <w:tc>
          <w:tcPr>
            <w:tcW w:w="7760" w:type="dxa"/>
            <w:vAlign w:val="center"/>
          </w:tcPr>
          <w:p w14:paraId="5A3282EB" w14:textId="77777777" w:rsidR="00696EB2" w:rsidRPr="000B34F7" w:rsidRDefault="00696EB2" w:rsidP="00D448A4">
            <w:pPr>
              <w:rPr>
                <w:iCs/>
                <w:lang w:eastAsia="ru-RU"/>
              </w:rPr>
            </w:pPr>
            <w:r>
              <w:t>Период полувыведения</w:t>
            </w:r>
          </w:p>
        </w:tc>
      </w:tr>
      <w:tr w:rsidR="00696EB2" w:rsidRPr="000B34F7" w14:paraId="50C2D36F" w14:textId="77777777" w:rsidTr="00D448A4">
        <w:tc>
          <w:tcPr>
            <w:tcW w:w="1585" w:type="dxa"/>
            <w:vAlign w:val="center"/>
          </w:tcPr>
          <w:p w14:paraId="36CD32A3" w14:textId="77777777" w:rsidR="00696EB2" w:rsidRPr="000B34F7" w:rsidRDefault="00696EB2" w:rsidP="00D448A4">
            <w:r>
              <w:rPr>
                <w:bCs/>
                <w:spacing w:val="-2"/>
              </w:rPr>
              <w:t>T</w:t>
            </w:r>
            <w:r>
              <w:rPr>
                <w:bCs/>
                <w:spacing w:val="-2"/>
                <w:vertAlign w:val="subscript"/>
              </w:rPr>
              <w:t>max</w:t>
            </w:r>
          </w:p>
        </w:tc>
        <w:tc>
          <w:tcPr>
            <w:tcW w:w="7760" w:type="dxa"/>
            <w:vAlign w:val="center"/>
          </w:tcPr>
          <w:p w14:paraId="791C6104" w14:textId="77777777" w:rsidR="00696EB2" w:rsidRPr="000B34F7" w:rsidRDefault="00696EB2" w:rsidP="00D448A4">
            <w:pPr>
              <w:rPr>
                <w:iCs/>
                <w:lang w:eastAsia="ru-RU"/>
              </w:rPr>
            </w:pPr>
            <w:r>
              <w:t xml:space="preserve">Время достижения максимальной концентрации </w:t>
            </w:r>
          </w:p>
        </w:tc>
      </w:tr>
      <w:tr w:rsidR="00C60E29" w:rsidRPr="000B34F7" w14:paraId="2E9ADD1B" w14:textId="77777777" w:rsidTr="00D448A4">
        <w:tc>
          <w:tcPr>
            <w:tcW w:w="1585" w:type="dxa"/>
          </w:tcPr>
          <w:p w14:paraId="490644E5" w14:textId="2350BC55" w:rsidR="00C60E29" w:rsidRDefault="00C60E29" w:rsidP="00D448A4">
            <w:pPr>
              <w:rPr>
                <w:rFonts w:eastAsia="TimesNewRomanPSMT"/>
                <w:color w:val="000000"/>
                <w:lang w:val="en-US"/>
              </w:rPr>
            </w:pPr>
            <w:r>
              <w:t>FDA</w:t>
            </w:r>
          </w:p>
        </w:tc>
        <w:tc>
          <w:tcPr>
            <w:tcW w:w="7760" w:type="dxa"/>
          </w:tcPr>
          <w:p w14:paraId="108DE51A" w14:textId="31AA0A08" w:rsidR="00C60E29" w:rsidRDefault="00C60E29" w:rsidP="00D448A4">
            <w:pPr>
              <w:rPr>
                <w:rFonts w:eastAsia="TimesNewRomanPSMT"/>
                <w:color w:val="000000"/>
              </w:rPr>
            </w:pPr>
            <w:r>
              <w:t xml:space="preserve">Food and Drug Administration </w:t>
            </w:r>
            <w:r w:rsidRPr="00334CFF">
              <w:t xml:space="preserve">/ </w:t>
            </w:r>
            <w:r>
              <w:t>Управление по санитарному надзору за качеством пищевых продуктов и медикаментов</w:t>
            </w:r>
          </w:p>
        </w:tc>
      </w:tr>
      <w:tr w:rsidR="00696EB2" w:rsidRPr="000B34F7" w14:paraId="60553429" w14:textId="77777777" w:rsidTr="00D448A4">
        <w:tc>
          <w:tcPr>
            <w:tcW w:w="1585" w:type="dxa"/>
          </w:tcPr>
          <w:p w14:paraId="5D362243" w14:textId="77777777" w:rsidR="00696EB2" w:rsidRPr="0063150A" w:rsidRDefault="00696EB2" w:rsidP="00D448A4">
            <w:pPr>
              <w:rPr>
                <w:rFonts w:eastAsia="TimesNewRomanPSMT"/>
                <w:color w:val="000000"/>
                <w:lang w:val="en-US"/>
              </w:rPr>
            </w:pPr>
            <w:r>
              <w:rPr>
                <w:rFonts w:eastAsia="TimesNewRomanPSMT"/>
                <w:color w:val="000000"/>
                <w:lang w:val="en-US"/>
              </w:rPr>
              <w:t>V</w:t>
            </w:r>
            <w:r w:rsidRPr="0063150A">
              <w:rPr>
                <w:rFonts w:eastAsia="TimesNewRomanPSMT"/>
                <w:color w:val="000000"/>
                <w:vertAlign w:val="subscript"/>
                <w:lang w:val="en-US"/>
              </w:rPr>
              <w:t>SS</w:t>
            </w:r>
          </w:p>
        </w:tc>
        <w:tc>
          <w:tcPr>
            <w:tcW w:w="7760" w:type="dxa"/>
          </w:tcPr>
          <w:p w14:paraId="00CD557C" w14:textId="77777777" w:rsidR="00696EB2" w:rsidRPr="000B34F7" w:rsidRDefault="00696EB2" w:rsidP="00D448A4">
            <w:pPr>
              <w:rPr>
                <w:rFonts w:eastAsia="TimesNewRomanPSMT"/>
                <w:color w:val="000000"/>
              </w:rPr>
            </w:pPr>
            <w:r>
              <w:rPr>
                <w:rFonts w:eastAsia="TimesNewRomanPSMT"/>
                <w:color w:val="000000"/>
              </w:rPr>
              <w:t>Кажущийся объем распределения</w:t>
            </w:r>
          </w:p>
        </w:tc>
      </w:tr>
      <w:tr w:rsidR="00C62EAD" w:rsidRPr="000B34F7" w14:paraId="78C482AA" w14:textId="77777777" w:rsidTr="00D448A4">
        <w:tc>
          <w:tcPr>
            <w:tcW w:w="1585" w:type="dxa"/>
          </w:tcPr>
          <w:p w14:paraId="7E7696C2" w14:textId="35F4E3A1" w:rsidR="00C62EAD" w:rsidRPr="00C62EAD" w:rsidRDefault="00C62EAD" w:rsidP="00D448A4">
            <w:pPr>
              <w:rPr>
                <w:rFonts w:eastAsia="TimesNewRomanPSMT"/>
                <w:color w:val="000000"/>
              </w:rPr>
            </w:pPr>
            <w:r>
              <w:rPr>
                <w:rFonts w:eastAsia="TimesNewRomanPSMT"/>
                <w:color w:val="000000"/>
              </w:rPr>
              <w:t>ВОЗ</w:t>
            </w:r>
          </w:p>
        </w:tc>
        <w:tc>
          <w:tcPr>
            <w:tcW w:w="7760" w:type="dxa"/>
          </w:tcPr>
          <w:p w14:paraId="268288BD" w14:textId="38C23DB1" w:rsidR="00C62EAD" w:rsidRDefault="00C62EAD" w:rsidP="00D448A4">
            <w:pPr>
              <w:rPr>
                <w:rFonts w:eastAsia="TimesNewRomanPSMT"/>
                <w:color w:val="000000"/>
              </w:rPr>
            </w:pPr>
            <w:r>
              <w:rPr>
                <w:rFonts w:eastAsia="TimesNewRomanPSMT"/>
                <w:color w:val="000000"/>
              </w:rPr>
              <w:t xml:space="preserve">Всемирная организация здравоохранения </w:t>
            </w:r>
          </w:p>
        </w:tc>
      </w:tr>
      <w:tr w:rsidR="00C62EAD" w:rsidRPr="000B34F7" w14:paraId="7E88B82E" w14:textId="77777777" w:rsidTr="00D448A4">
        <w:tc>
          <w:tcPr>
            <w:tcW w:w="1585" w:type="dxa"/>
          </w:tcPr>
          <w:p w14:paraId="308CFB1F" w14:textId="0B94DB16" w:rsidR="00C62EAD" w:rsidRDefault="00C62EAD" w:rsidP="00D448A4">
            <w:pPr>
              <w:rPr>
                <w:rFonts w:eastAsia="TimesNewRomanPSMT"/>
                <w:color w:val="000000"/>
              </w:rPr>
            </w:pPr>
            <w:r>
              <w:rPr>
                <w:rFonts w:eastAsia="TimesNewRomanPSMT"/>
                <w:color w:val="000000"/>
              </w:rPr>
              <w:t>ПЭП</w:t>
            </w:r>
          </w:p>
        </w:tc>
        <w:tc>
          <w:tcPr>
            <w:tcW w:w="7760" w:type="dxa"/>
          </w:tcPr>
          <w:p w14:paraId="2B8A9527" w14:textId="6AAEBC22" w:rsidR="00C62EAD" w:rsidRDefault="00C62EAD" w:rsidP="00D448A4">
            <w:pPr>
              <w:rPr>
                <w:rFonts w:eastAsia="TimesNewRomanPSMT"/>
                <w:color w:val="000000"/>
              </w:rPr>
            </w:pPr>
            <w:r>
              <w:rPr>
                <w:rFonts w:eastAsia="TimesNewRomanPSMT"/>
                <w:color w:val="000000"/>
              </w:rPr>
              <w:t>Противоэпилептические препараты</w:t>
            </w:r>
          </w:p>
        </w:tc>
      </w:tr>
      <w:tr w:rsidR="00C62EAD" w:rsidRPr="000B34F7" w14:paraId="63C1B6C3" w14:textId="77777777" w:rsidTr="00D448A4">
        <w:tc>
          <w:tcPr>
            <w:tcW w:w="1585" w:type="dxa"/>
          </w:tcPr>
          <w:p w14:paraId="7C8A34DB" w14:textId="7E3A88E4" w:rsidR="00C62EAD" w:rsidRDefault="00C62EAD" w:rsidP="00D448A4">
            <w:pPr>
              <w:rPr>
                <w:rFonts w:eastAsia="TimesNewRomanPSMT"/>
                <w:color w:val="000000"/>
              </w:rPr>
            </w:pPr>
            <w:r>
              <w:rPr>
                <w:rFonts w:eastAsia="TimesNewRomanPSMT"/>
                <w:color w:val="000000"/>
              </w:rPr>
              <w:t>СБН</w:t>
            </w:r>
          </w:p>
        </w:tc>
        <w:tc>
          <w:tcPr>
            <w:tcW w:w="7760" w:type="dxa"/>
          </w:tcPr>
          <w:p w14:paraId="5D1AAF3E" w14:textId="02F4A695" w:rsidR="00C62EAD" w:rsidRDefault="00C62EAD" w:rsidP="00D448A4">
            <w:pPr>
              <w:rPr>
                <w:rFonts w:eastAsia="TimesNewRomanPSMT"/>
                <w:color w:val="000000"/>
              </w:rPr>
            </w:pPr>
            <w:r>
              <w:rPr>
                <w:rFonts w:eastAsia="TimesNewRomanPSMT"/>
                <w:color w:val="000000"/>
              </w:rPr>
              <w:t>Стимуляция блуждающего нерва</w:t>
            </w:r>
          </w:p>
        </w:tc>
      </w:tr>
      <w:tr w:rsidR="00696EB2" w:rsidRPr="000B34F7" w14:paraId="72883A7B" w14:textId="77777777" w:rsidTr="00D448A4">
        <w:tc>
          <w:tcPr>
            <w:tcW w:w="1585" w:type="dxa"/>
          </w:tcPr>
          <w:p w14:paraId="1146E031" w14:textId="77777777" w:rsidR="00696EB2" w:rsidRPr="000B34F7" w:rsidRDefault="00696EB2" w:rsidP="00D448A4">
            <w:r>
              <w:t>ДИ</w:t>
            </w:r>
          </w:p>
        </w:tc>
        <w:tc>
          <w:tcPr>
            <w:tcW w:w="7760" w:type="dxa"/>
          </w:tcPr>
          <w:p w14:paraId="671382A7" w14:textId="77777777" w:rsidR="00696EB2" w:rsidRPr="000B34F7" w:rsidRDefault="00696EB2" w:rsidP="00D448A4">
            <w:r w:rsidRPr="003C43F8">
              <w:rPr>
                <w:color w:val="000000" w:themeColor="text1"/>
              </w:rPr>
              <w:t>Доверительный интервал</w:t>
            </w:r>
          </w:p>
        </w:tc>
      </w:tr>
      <w:tr w:rsidR="00696EB2" w:rsidRPr="00F17BA9" w14:paraId="4C9B9E60" w14:textId="77777777" w:rsidTr="00D448A4">
        <w:tc>
          <w:tcPr>
            <w:tcW w:w="1585" w:type="dxa"/>
          </w:tcPr>
          <w:p w14:paraId="58552854" w14:textId="77777777" w:rsidR="00696EB2" w:rsidRPr="000B34F7" w:rsidRDefault="00696EB2" w:rsidP="00D448A4">
            <w:r>
              <w:t>НР</w:t>
            </w:r>
          </w:p>
        </w:tc>
        <w:tc>
          <w:tcPr>
            <w:tcW w:w="7760" w:type="dxa"/>
          </w:tcPr>
          <w:p w14:paraId="55F900AC" w14:textId="77777777" w:rsidR="00696EB2" w:rsidRPr="00CF7159" w:rsidRDefault="00696EB2" w:rsidP="00D448A4">
            <w:pPr>
              <w:rPr>
                <w:lang w:eastAsia="ru-RU"/>
              </w:rPr>
            </w:pPr>
            <w:r>
              <w:rPr>
                <w:lang w:eastAsia="ru-RU"/>
              </w:rPr>
              <w:t>Нежелательная реакция</w:t>
            </w:r>
          </w:p>
        </w:tc>
      </w:tr>
      <w:tr w:rsidR="00696EB2" w:rsidRPr="000B34F7" w14:paraId="1D210FF4" w14:textId="77777777" w:rsidTr="00D448A4">
        <w:tc>
          <w:tcPr>
            <w:tcW w:w="1585" w:type="dxa"/>
          </w:tcPr>
          <w:p w14:paraId="0917A531" w14:textId="77777777" w:rsidR="00696EB2" w:rsidRPr="00796E2A" w:rsidRDefault="00696EB2" w:rsidP="00D448A4">
            <w:pPr>
              <w:rPr>
                <w:color w:val="000000"/>
                <w:lang w:eastAsia="ru-RU"/>
              </w:rPr>
            </w:pPr>
            <w:r>
              <w:rPr>
                <w:color w:val="000000"/>
                <w:lang w:eastAsia="ru-RU"/>
              </w:rPr>
              <w:t>НЯ</w:t>
            </w:r>
          </w:p>
        </w:tc>
        <w:tc>
          <w:tcPr>
            <w:tcW w:w="7760" w:type="dxa"/>
          </w:tcPr>
          <w:p w14:paraId="6B28F3E2" w14:textId="77777777" w:rsidR="00696EB2" w:rsidRPr="00D31328" w:rsidRDefault="00696EB2" w:rsidP="00D448A4">
            <w:pPr>
              <w:rPr>
                <w:lang w:eastAsia="ru-RU"/>
              </w:rPr>
            </w:pPr>
            <w:r>
              <w:rPr>
                <w:lang w:eastAsia="ru-RU"/>
              </w:rPr>
              <w:t>Нежелательное явление</w:t>
            </w:r>
          </w:p>
        </w:tc>
      </w:tr>
      <w:tr w:rsidR="00696EB2" w:rsidRPr="000B34F7" w14:paraId="13A07FDE" w14:textId="77777777" w:rsidTr="00D448A4">
        <w:trPr>
          <w:trHeight w:val="200"/>
        </w:trPr>
        <w:tc>
          <w:tcPr>
            <w:tcW w:w="1585" w:type="dxa"/>
          </w:tcPr>
          <w:p w14:paraId="0E89E961" w14:textId="77777777" w:rsidR="00696EB2" w:rsidRPr="000B34F7" w:rsidRDefault="00696EB2" w:rsidP="00D448A4">
            <w:r>
              <w:t>СНЯ</w:t>
            </w:r>
          </w:p>
        </w:tc>
        <w:tc>
          <w:tcPr>
            <w:tcW w:w="7760" w:type="dxa"/>
          </w:tcPr>
          <w:p w14:paraId="5BCAF186" w14:textId="77777777" w:rsidR="00696EB2" w:rsidRPr="000B34F7" w:rsidRDefault="00696EB2" w:rsidP="00D448A4">
            <w:r>
              <w:t>Серьезное нежелательное явление</w:t>
            </w:r>
          </w:p>
        </w:tc>
      </w:tr>
      <w:tr w:rsidR="00696EB2" w:rsidRPr="000B34F7" w14:paraId="62B8B8F5" w14:textId="77777777" w:rsidTr="00D448A4">
        <w:tc>
          <w:tcPr>
            <w:tcW w:w="1585" w:type="dxa"/>
            <w:vAlign w:val="center"/>
          </w:tcPr>
          <w:p w14:paraId="0F56277E" w14:textId="77777777" w:rsidR="00696EB2" w:rsidRPr="000B34F7" w:rsidRDefault="00696EB2" w:rsidP="00D448A4">
            <w:r w:rsidRPr="00EE40EF">
              <w:rPr>
                <w:color w:val="000000"/>
                <w:lang w:val="ru"/>
              </w:rPr>
              <w:t>США</w:t>
            </w:r>
          </w:p>
        </w:tc>
        <w:tc>
          <w:tcPr>
            <w:tcW w:w="7760" w:type="dxa"/>
            <w:vAlign w:val="center"/>
          </w:tcPr>
          <w:p w14:paraId="7735B6F4" w14:textId="77777777" w:rsidR="00696EB2" w:rsidRPr="000B34F7" w:rsidRDefault="00696EB2" w:rsidP="00D448A4">
            <w:pPr>
              <w:rPr>
                <w:iCs/>
                <w:lang w:eastAsia="ru-RU"/>
              </w:rPr>
            </w:pPr>
            <w:r>
              <w:rPr>
                <w:iCs/>
                <w:lang w:eastAsia="ru-RU"/>
              </w:rPr>
              <w:t>Соединенные Штаты Америки</w:t>
            </w:r>
          </w:p>
        </w:tc>
      </w:tr>
      <w:tr w:rsidR="00696EB2" w:rsidRPr="000B34F7" w14:paraId="610693EC" w14:textId="77777777" w:rsidTr="00D448A4">
        <w:tc>
          <w:tcPr>
            <w:tcW w:w="1585" w:type="dxa"/>
            <w:vAlign w:val="center"/>
          </w:tcPr>
          <w:p w14:paraId="0078DE0F" w14:textId="77777777" w:rsidR="00696EB2" w:rsidRPr="000B34F7" w:rsidRDefault="00696EB2" w:rsidP="00D448A4">
            <w:r>
              <w:t>ФД</w:t>
            </w:r>
          </w:p>
        </w:tc>
        <w:tc>
          <w:tcPr>
            <w:tcW w:w="7760" w:type="dxa"/>
            <w:vAlign w:val="center"/>
          </w:tcPr>
          <w:p w14:paraId="37EB82D2" w14:textId="77777777" w:rsidR="00696EB2" w:rsidRPr="000B34F7" w:rsidRDefault="00696EB2" w:rsidP="00D448A4">
            <w:pPr>
              <w:rPr>
                <w:iCs/>
                <w:lang w:eastAsia="ru-RU"/>
              </w:rPr>
            </w:pPr>
            <w:r>
              <w:rPr>
                <w:iCs/>
                <w:lang w:eastAsia="ru-RU"/>
              </w:rPr>
              <w:t>Фармакодинамика</w:t>
            </w:r>
          </w:p>
        </w:tc>
      </w:tr>
      <w:tr w:rsidR="00696EB2" w:rsidRPr="000B34F7" w14:paraId="23109E9B" w14:textId="77777777" w:rsidTr="00D448A4">
        <w:trPr>
          <w:trHeight w:val="200"/>
        </w:trPr>
        <w:tc>
          <w:tcPr>
            <w:tcW w:w="1585" w:type="dxa"/>
          </w:tcPr>
          <w:p w14:paraId="54659DAC" w14:textId="77777777" w:rsidR="00696EB2" w:rsidRPr="000B34F7" w:rsidRDefault="00696EB2" w:rsidP="00D448A4">
            <w:r>
              <w:t>ФК</w:t>
            </w:r>
          </w:p>
        </w:tc>
        <w:tc>
          <w:tcPr>
            <w:tcW w:w="7760" w:type="dxa"/>
          </w:tcPr>
          <w:p w14:paraId="595EC0A0" w14:textId="77777777" w:rsidR="00696EB2" w:rsidRPr="000B34F7" w:rsidRDefault="00696EB2" w:rsidP="00D448A4">
            <w:r>
              <w:t>Фармакокинетика</w:t>
            </w:r>
          </w:p>
        </w:tc>
      </w:tr>
      <w:tr w:rsidR="00696EB2" w:rsidRPr="000B34F7" w14:paraId="56029437" w14:textId="77777777" w:rsidTr="00D448A4">
        <w:tc>
          <w:tcPr>
            <w:tcW w:w="1585" w:type="dxa"/>
          </w:tcPr>
          <w:p w14:paraId="4FA16A0A" w14:textId="77777777" w:rsidR="00696EB2" w:rsidRPr="000B34F7" w:rsidRDefault="00696EB2" w:rsidP="00D448A4">
            <w:r>
              <w:t>ЦНС</w:t>
            </w:r>
          </w:p>
        </w:tc>
        <w:tc>
          <w:tcPr>
            <w:tcW w:w="7760" w:type="dxa"/>
          </w:tcPr>
          <w:p w14:paraId="7E6DD147" w14:textId="77777777" w:rsidR="00696EB2" w:rsidRPr="000B34F7" w:rsidRDefault="00696EB2" w:rsidP="00D448A4">
            <w:pPr>
              <w:rPr>
                <w:iCs/>
                <w:lang w:eastAsia="ru-RU"/>
              </w:rPr>
            </w:pPr>
            <w:r>
              <w:t>Центральная нервная система</w:t>
            </w:r>
          </w:p>
        </w:tc>
      </w:tr>
    </w:tbl>
    <w:p w14:paraId="0DF560E3" w14:textId="77777777" w:rsidR="00D448A4" w:rsidRDefault="00D448A4" w:rsidP="00D448A4"/>
    <w:p w14:paraId="19928A88" w14:textId="32F3AFEC" w:rsidR="00D448A4" w:rsidRDefault="00D448A4" w:rsidP="00AE703C">
      <w:pPr>
        <w:pStyle w:val="1"/>
        <w:pageBreakBefore/>
        <w:numPr>
          <w:ilvl w:val="0"/>
          <w:numId w:val="0"/>
        </w:numPr>
      </w:pPr>
      <w:bookmarkStart w:id="21" w:name="_Toc179551955"/>
      <w:r w:rsidRPr="005E6358">
        <w:lastRenderedPageBreak/>
        <w:t>ИСТОРИЯ ДОКУМЕНТА</w:t>
      </w:r>
      <w:bookmarkEnd w:id="20"/>
      <w:bookmarkEnd w:id="21"/>
    </w:p>
    <w:p w14:paraId="49B0B6B8" w14:textId="77777777" w:rsidR="00D448A4" w:rsidRPr="00D448A4" w:rsidRDefault="00D448A4" w:rsidP="00D448A4"/>
    <w:tbl>
      <w:tblPr>
        <w:tblStyle w:val="aff2"/>
        <w:tblW w:w="5000" w:type="pct"/>
        <w:tblInd w:w="-5" w:type="dxa"/>
        <w:tblLook w:val="04A0" w:firstRow="1" w:lastRow="0" w:firstColumn="1" w:lastColumn="0" w:noHBand="0" w:noVBand="1"/>
      </w:tblPr>
      <w:tblGrid>
        <w:gridCol w:w="2916"/>
        <w:gridCol w:w="6429"/>
      </w:tblGrid>
      <w:tr w:rsidR="00D448A4" w:rsidRPr="0038618C" w14:paraId="16056704" w14:textId="77777777" w:rsidTr="00D448A4">
        <w:trPr>
          <w:trHeight w:val="659"/>
        </w:trPr>
        <w:tc>
          <w:tcPr>
            <w:tcW w:w="2917" w:type="dxa"/>
            <w:shd w:val="clear" w:color="auto" w:fill="D9D9D9" w:themeFill="background1" w:themeFillShade="D9"/>
            <w:vAlign w:val="center"/>
          </w:tcPr>
          <w:p w14:paraId="25D94160" w14:textId="77777777" w:rsidR="00D448A4" w:rsidRPr="00C3573B" w:rsidRDefault="00D448A4" w:rsidP="00D448A4">
            <w:pPr>
              <w:jc w:val="center"/>
              <w:rPr>
                <w:b/>
              </w:rPr>
            </w:pPr>
            <w:r w:rsidRPr="00C3573B">
              <w:rPr>
                <w:b/>
              </w:rPr>
              <w:t xml:space="preserve">Версия </w:t>
            </w:r>
          </w:p>
        </w:tc>
        <w:tc>
          <w:tcPr>
            <w:tcW w:w="6433" w:type="dxa"/>
            <w:shd w:val="clear" w:color="auto" w:fill="D9D9D9" w:themeFill="background1" w:themeFillShade="D9"/>
            <w:vAlign w:val="center"/>
          </w:tcPr>
          <w:p w14:paraId="1AADBBAC" w14:textId="77777777" w:rsidR="00D448A4" w:rsidRPr="00C3573B" w:rsidRDefault="00D448A4" w:rsidP="00D448A4">
            <w:pPr>
              <w:jc w:val="center"/>
              <w:rPr>
                <w:b/>
              </w:rPr>
            </w:pPr>
            <w:r w:rsidRPr="00C3573B">
              <w:rPr>
                <w:b/>
              </w:rPr>
              <w:t>Описание изменений</w:t>
            </w:r>
          </w:p>
        </w:tc>
      </w:tr>
      <w:tr w:rsidR="00D448A4" w:rsidRPr="000E22E4" w14:paraId="334A5322" w14:textId="77777777" w:rsidTr="00D448A4">
        <w:trPr>
          <w:trHeight w:val="304"/>
        </w:trPr>
        <w:tc>
          <w:tcPr>
            <w:tcW w:w="2917" w:type="dxa"/>
            <w:shd w:val="clear" w:color="auto" w:fill="auto"/>
            <w:vAlign w:val="center"/>
          </w:tcPr>
          <w:p w14:paraId="684DBA66" w14:textId="53CC1F2F" w:rsidR="00D448A4" w:rsidRPr="00C3573B" w:rsidRDefault="00D448A4" w:rsidP="00450D09">
            <w:pPr>
              <w:jc w:val="center"/>
            </w:pPr>
            <w:r w:rsidRPr="00334CFF">
              <w:t xml:space="preserve">1.0 от </w:t>
            </w:r>
            <w:r w:rsidR="00450D09">
              <w:t>ХХ</w:t>
            </w:r>
            <w:r w:rsidRPr="00334CFF">
              <w:rPr>
                <w:lang w:val="en-US"/>
              </w:rPr>
              <w:t>-</w:t>
            </w:r>
            <w:r w:rsidR="00746D1C">
              <w:t>мес</w:t>
            </w:r>
            <w:r w:rsidRPr="00334CFF">
              <w:t>-2024 г.</w:t>
            </w:r>
          </w:p>
        </w:tc>
        <w:tc>
          <w:tcPr>
            <w:tcW w:w="6433" w:type="dxa"/>
            <w:shd w:val="clear" w:color="auto" w:fill="auto"/>
            <w:vAlign w:val="center"/>
          </w:tcPr>
          <w:p w14:paraId="08F4D2DE" w14:textId="77777777" w:rsidR="00D448A4" w:rsidRPr="00C3573B" w:rsidRDefault="00D448A4" w:rsidP="00D448A4">
            <w:r w:rsidRPr="00C3573B">
              <w:t>Исходная версия.</w:t>
            </w:r>
          </w:p>
        </w:tc>
      </w:tr>
    </w:tbl>
    <w:p w14:paraId="456419F1" w14:textId="77777777" w:rsidR="00D448A4" w:rsidRPr="005E6358" w:rsidRDefault="00D448A4" w:rsidP="00D448A4">
      <w:pPr>
        <w:rPr>
          <w:color w:val="000000" w:themeColor="text1"/>
        </w:rPr>
      </w:pPr>
    </w:p>
    <w:p w14:paraId="2C43FD2E" w14:textId="77777777" w:rsidR="00D448A4" w:rsidRPr="005E6358" w:rsidRDefault="00D448A4" w:rsidP="00D448A4">
      <w:pPr>
        <w:rPr>
          <w:color w:val="000000" w:themeColor="text1"/>
        </w:rPr>
      </w:pPr>
    </w:p>
    <w:p w14:paraId="4754A441" w14:textId="77777777" w:rsidR="00D448A4" w:rsidRPr="005E6358" w:rsidRDefault="00D448A4" w:rsidP="00D448A4">
      <w:pPr>
        <w:rPr>
          <w:color w:val="000000" w:themeColor="text1"/>
        </w:rPr>
      </w:pPr>
    </w:p>
    <w:p w14:paraId="152E2396" w14:textId="77777777" w:rsidR="00D448A4" w:rsidRPr="005E6358" w:rsidRDefault="00D448A4" w:rsidP="00D448A4">
      <w:pPr>
        <w:rPr>
          <w:color w:val="000000" w:themeColor="text1"/>
        </w:rPr>
      </w:pPr>
    </w:p>
    <w:p w14:paraId="26180065" w14:textId="77777777" w:rsidR="00D448A4" w:rsidRPr="005E6358" w:rsidRDefault="00D448A4" w:rsidP="00D448A4">
      <w:pPr>
        <w:tabs>
          <w:tab w:val="center" w:pos="4677"/>
        </w:tabs>
        <w:rPr>
          <w:color w:val="000000" w:themeColor="text1"/>
        </w:rPr>
        <w:sectPr w:rsidR="00D448A4" w:rsidRPr="005E6358" w:rsidSect="00D448A4">
          <w:pgSz w:w="11906" w:h="16838"/>
          <w:pgMar w:top="1393" w:right="850" w:bottom="1134" w:left="1701" w:header="708" w:footer="708" w:gutter="0"/>
          <w:cols w:space="708"/>
          <w:docGrid w:linePitch="360"/>
        </w:sectPr>
      </w:pPr>
      <w:r w:rsidRPr="005E6358">
        <w:rPr>
          <w:color w:val="000000" w:themeColor="text1"/>
        </w:rPr>
        <w:tab/>
      </w:r>
    </w:p>
    <w:p w14:paraId="01D3E070" w14:textId="77777777" w:rsidR="00D448A4" w:rsidRDefault="00D448A4" w:rsidP="00D448A4">
      <w:pPr>
        <w:pStyle w:val="1"/>
        <w:numPr>
          <w:ilvl w:val="0"/>
          <w:numId w:val="0"/>
        </w:numPr>
      </w:pPr>
      <w:bookmarkStart w:id="22" w:name="_Toc179551956"/>
      <w:r w:rsidRPr="007A2314">
        <w:lastRenderedPageBreak/>
        <w:t>РЕЗЮМЕ</w:t>
      </w:r>
      <w:bookmarkEnd w:id="22"/>
    </w:p>
    <w:p w14:paraId="3855CF93" w14:textId="77777777" w:rsidR="00D448A4" w:rsidRPr="003A1436" w:rsidRDefault="00D448A4" w:rsidP="00D448A4"/>
    <w:p w14:paraId="70F14A66" w14:textId="171BD831" w:rsidR="006D3F2B" w:rsidRDefault="006D3F2B" w:rsidP="00D448A4">
      <w:pPr>
        <w:ind w:firstLine="709"/>
        <w:jc w:val="both"/>
        <w:rPr>
          <w:color w:val="000000"/>
          <w:lang w:val="ru"/>
        </w:rPr>
      </w:pPr>
      <w:r w:rsidRPr="006D3F2B">
        <w:rPr>
          <w:color w:val="000000"/>
          <w:lang w:val="ru"/>
        </w:rPr>
        <w:t>Эпилепсия, которая определяется повторением спонтан</w:t>
      </w:r>
      <w:r w:rsidR="00D41975">
        <w:rPr>
          <w:color w:val="000000"/>
          <w:lang w:val="ru"/>
        </w:rPr>
        <w:t>ных/неспровоцированных приступов</w:t>
      </w:r>
      <w:r w:rsidRPr="006D3F2B">
        <w:rPr>
          <w:color w:val="000000"/>
          <w:lang w:val="ru"/>
        </w:rPr>
        <w:t xml:space="preserve">, то есть припадков, не спровоцированных системными, метаболическими или токсическими нарушениями, представляет собой обширный набор разнообразных клинических ситуаций, которые различаются возрастом начала, типом припадков, этиологическим фоном, возникающими нарушениями, прогнозом и ответом на лечение. Согласно оценкам, более 50 миллионов взрослых и детей во всем мире страдают эпилепсией. Два самых высоких пика заболеваемости приходится на детей и пожилых людей (старше 65 лет). Оценки распространенности эпилепсии в общей популяции варьируют от 4 до 8 на 10000 человек. Классификация эпилептических припадков основана на клинических проявлениях. Выделяют 3 основных типа: генерализованный, парциальный (который может стать вторично генерализованным) и неклассифицированный. Парциальные эпилептические припадки, связанные с локальным поражением головного мозга, являются наиболее частыми и составляют примерно 60 % случаев. Генерализованные припадки составляют примерно 30 % случаев. В остальных 10 % случаев классификация является неопределенной. </w:t>
      </w:r>
    </w:p>
    <w:p w14:paraId="56563CD7" w14:textId="563A0DDA" w:rsidR="006D3F2B" w:rsidRDefault="006D3F2B" w:rsidP="00D448A4">
      <w:pPr>
        <w:ind w:firstLine="709"/>
        <w:jc w:val="both"/>
        <w:rPr>
          <w:noProof/>
          <w:lang w:val="ru"/>
        </w:rPr>
      </w:pPr>
      <w:r w:rsidRPr="006D3F2B">
        <w:rPr>
          <w:noProof/>
          <w:lang w:val="ru"/>
        </w:rPr>
        <w:t xml:space="preserve">Лакосамид был синтезирован как </w:t>
      </w:r>
      <w:del w:id="23" w:author="Belolipetskaya, Elena" w:date="2024-10-14T12:59:00Z">
        <w:r w:rsidRPr="006D3F2B" w:rsidDel="00735507">
          <w:rPr>
            <w:noProof/>
            <w:lang w:val="ru"/>
          </w:rPr>
          <w:delText xml:space="preserve">член </w:delText>
        </w:r>
      </w:del>
      <w:ins w:id="24" w:author="Belolipetskaya, Elena" w:date="2024-10-14T12:59:00Z">
        <w:r w:rsidR="00735507">
          <w:rPr>
            <w:noProof/>
            <w:lang w:val="ru"/>
          </w:rPr>
          <w:t>представитель</w:t>
        </w:r>
        <w:r w:rsidR="00735507" w:rsidRPr="006D3F2B">
          <w:rPr>
            <w:noProof/>
            <w:lang w:val="ru"/>
          </w:rPr>
          <w:t xml:space="preserve"> </w:t>
        </w:r>
      </w:ins>
      <w:r w:rsidRPr="006D3F2B">
        <w:rPr>
          <w:noProof/>
          <w:lang w:val="ru"/>
        </w:rPr>
        <w:t>семейства функционализированных аминокислот, в частности аналогов эндогенной аминокислоты и модулятора NMDA-рецепторов D-серина. Механизм действия лакосамида пока полностью не изучен. Однако предполагается двойной механизм действия: он избирательно усиливает медленную инактивацию потенциал-зависимых натриевых каналов (VGSC) и взаимодействует с белком-медиатором ответа на коллапсин-2 (CRMP-2), который главным образом экспрессируется в центральной нервной системе (ЦНС) и участвует в дифференцировке нейронов и росте аксонов. В России лакосамид зарегистрирован и применяется в клинической практике с 2009 г.</w:t>
      </w:r>
    </w:p>
    <w:p w14:paraId="2B70751E" w14:textId="2ED8F749" w:rsidR="006D3F2B" w:rsidRDefault="006D3F2B" w:rsidP="00D448A4">
      <w:pPr>
        <w:ind w:firstLine="709"/>
        <w:jc w:val="both"/>
        <w:rPr>
          <w:color w:val="000000" w:themeColor="text1"/>
        </w:rPr>
      </w:pPr>
      <w:r w:rsidRPr="006D3F2B">
        <w:rPr>
          <w:color w:val="000000" w:themeColor="text1"/>
        </w:rPr>
        <w:t>Программа доклинической разработки лакосамида для хронического перорального и внутривенного применения была проведена в соответствии с рекомендациями ICH M3 (R1). Все основные фармакологические и токсикологические исследования безопасности, включая определение концентрации лакосамида в плазме крови</w:t>
      </w:r>
      <w:del w:id="25" w:author="Belolipetskaya, Elena" w:date="2024-10-14T12:59:00Z">
        <w:r w:rsidRPr="006D3F2B" w:rsidDel="00735507">
          <w:rPr>
            <w:color w:val="000000" w:themeColor="text1"/>
          </w:rPr>
          <w:delText xml:space="preserve">, согласно заявителю, </w:delText>
        </w:r>
      </w:del>
      <w:r w:rsidRPr="006D3F2B">
        <w:rPr>
          <w:color w:val="000000" w:themeColor="text1"/>
        </w:rPr>
        <w:t>были проведены в соответствии со стандартами надлежащей лабораторной практики (GLP).</w:t>
      </w:r>
    </w:p>
    <w:p w14:paraId="1A120FED" w14:textId="64F2E657" w:rsidR="006D264F" w:rsidRDefault="006D3F2B" w:rsidP="006D264F">
      <w:pPr>
        <w:ind w:firstLine="709"/>
        <w:jc w:val="both"/>
        <w:rPr>
          <w:bCs/>
          <w:lang w:val="ru"/>
        </w:rPr>
      </w:pPr>
      <w:r w:rsidRPr="006D3F2B">
        <w:rPr>
          <w:bCs/>
          <w:lang w:val="ru"/>
        </w:rPr>
        <w:t xml:space="preserve">Программа разработки </w:t>
      </w:r>
      <w:del w:id="26" w:author="Belolipetskaya, Elena" w:date="2024-10-14T13:00:00Z">
        <w:r w:rsidRPr="006D3F2B" w:rsidDel="00735507">
          <w:rPr>
            <w:bCs/>
            <w:lang w:val="ru"/>
          </w:rPr>
          <w:delText>препарата Вимпат</w:delText>
        </w:r>
      </w:del>
      <w:ins w:id="27" w:author="Belolipetskaya, Elena" w:date="2024-10-14T13:00:00Z">
        <w:r w:rsidR="00735507">
          <w:rPr>
            <w:bCs/>
            <w:lang w:val="ru"/>
          </w:rPr>
          <w:t>лакосамида</w:t>
        </w:r>
      </w:ins>
      <w:r w:rsidRPr="006D3F2B">
        <w:rPr>
          <w:bCs/>
          <w:lang w:val="ru"/>
        </w:rPr>
        <w:t xml:space="preserve"> III фазы включает 6 завершенных и 3 продолжающихся исследования II/III фазы для дополнительного лечения пациентов с парциальными припадками (с использованием лекарственной формы для приема внутрь [таблетки/капсулы]). </w:t>
      </w:r>
    </w:p>
    <w:p w14:paraId="2EE1CC9D" w14:textId="4C5E6ED4" w:rsidR="006D264F" w:rsidRPr="006D264F" w:rsidRDefault="00AE42D7" w:rsidP="006D264F">
      <w:pPr>
        <w:ind w:firstLine="709"/>
        <w:jc w:val="both"/>
        <w:rPr>
          <w:bCs/>
          <w:lang w:val="ru"/>
        </w:rPr>
      </w:pPr>
      <w:r w:rsidRPr="00AE42D7">
        <w:t>Лакосамид - это модифицированная аминокислота с быстрым и полным всасыванием. Биодоступность после перорального применения приближается к 100 %.</w:t>
      </w:r>
      <w:r w:rsidR="006D264F">
        <w:t xml:space="preserve"> </w:t>
      </w:r>
      <w:r w:rsidR="006D264F" w:rsidRPr="006D264F">
        <w:t xml:space="preserve">После приема внутрь концентрация неизмененного лакосамида в плазме крови быстро возрастает и достигает Cmax примерно через 0,5-4 часа после применения. </w:t>
      </w:r>
      <w:r>
        <w:t xml:space="preserve"> </w:t>
      </w:r>
      <w:r w:rsidRPr="00AE42D7">
        <w:t>Лакосамид обладает низкой способностью к связыванию с белками и объемом распределения</w:t>
      </w:r>
      <w:r w:rsidR="006D264F">
        <w:t xml:space="preserve">, </w:t>
      </w:r>
      <w:r w:rsidR="006D264F">
        <w:rPr>
          <w:lang w:val="en-US"/>
        </w:rPr>
        <w:t>V</w:t>
      </w:r>
      <w:r w:rsidR="006D264F">
        <w:rPr>
          <w:vertAlign w:val="subscript"/>
          <w:lang w:val="en-US"/>
        </w:rPr>
        <w:t>d</w:t>
      </w:r>
      <w:r w:rsidR="006D264F" w:rsidRPr="006D264F">
        <w:t xml:space="preserve"> составляет приблизительно 0,6 л/кг. Связывание лакосамида с белками плазмы крови составляет не менее 15 %.</w:t>
      </w:r>
      <w:r>
        <w:t xml:space="preserve"> </w:t>
      </w:r>
      <w:r w:rsidRPr="00AE42D7">
        <w:t>Период полу</w:t>
      </w:r>
      <w:r w:rsidR="001E7A96">
        <w:t>выведения составляет около 13 часов</w:t>
      </w:r>
      <w:r w:rsidRPr="00AE42D7">
        <w:t xml:space="preserve">, а клиренс - около 3 л/ч. Межиндивидуальная вариабельность невелика (около 20 %). </w:t>
      </w:r>
      <w:r w:rsidR="001E7A96">
        <w:t>95 % от дозы л</w:t>
      </w:r>
      <w:r w:rsidR="006D264F" w:rsidRPr="00CC6651">
        <w:rPr>
          <w:color w:val="000000"/>
          <w:szCs w:val="24"/>
        </w:rPr>
        <w:t>акосамид</w:t>
      </w:r>
      <w:r w:rsidR="001E7A96">
        <w:rPr>
          <w:color w:val="000000"/>
          <w:szCs w:val="24"/>
        </w:rPr>
        <w:t>а</w:t>
      </w:r>
      <w:r w:rsidR="006D264F" w:rsidRPr="00CC6651">
        <w:rPr>
          <w:color w:val="000000"/>
          <w:szCs w:val="24"/>
        </w:rPr>
        <w:t xml:space="preserve"> выводится</w:t>
      </w:r>
      <w:r w:rsidR="001E7A96">
        <w:rPr>
          <w:color w:val="000000"/>
          <w:szCs w:val="24"/>
        </w:rPr>
        <w:t xml:space="preserve"> </w:t>
      </w:r>
      <w:r w:rsidR="006D264F" w:rsidRPr="00CC6651">
        <w:rPr>
          <w:color w:val="000000"/>
          <w:szCs w:val="24"/>
        </w:rPr>
        <w:t>из системного кровотока в основном путем почечной экскреции и биотрансформации.</w:t>
      </w:r>
      <w:del w:id="28" w:author="Belolipetskaya, Elena" w:date="2024-10-14T13:00:00Z">
        <w:r w:rsidR="006D264F" w:rsidRPr="00CC6651" w:rsidDel="00735507">
          <w:rPr>
            <w:color w:val="000000"/>
            <w:szCs w:val="24"/>
          </w:rPr>
          <w:delText>.</w:delText>
        </w:r>
      </w:del>
      <w:r w:rsidR="006D264F" w:rsidRPr="00CC6651">
        <w:rPr>
          <w:color w:val="000000"/>
          <w:szCs w:val="24"/>
        </w:rPr>
        <w:t xml:space="preserve"> Метаболизм лакосамида полностью не изучен.</w:t>
      </w:r>
      <w:r w:rsidR="006D264F">
        <w:rPr>
          <w:color w:val="000000"/>
          <w:szCs w:val="24"/>
        </w:rPr>
        <w:t xml:space="preserve"> </w:t>
      </w:r>
      <w:r w:rsidR="006D264F" w:rsidRPr="006D264F">
        <w:rPr>
          <w:color w:val="000000"/>
          <w:szCs w:val="24"/>
        </w:rPr>
        <w:t xml:space="preserve">Основными соединениями, выводимыми с мочой, являются неизмененный лакосамид (примерно 40 % от дозы) и его О-десметильный метаболит менее (менее 30 %). </w:t>
      </w:r>
      <w:r w:rsidR="006D264F" w:rsidRPr="00CC6651">
        <w:rPr>
          <w:color w:val="000000"/>
          <w:szCs w:val="24"/>
        </w:rPr>
        <w:t xml:space="preserve">Данные </w:t>
      </w:r>
      <w:r w:rsidR="006D264F" w:rsidRPr="00CC6651">
        <w:rPr>
          <w:i/>
          <w:iCs/>
          <w:color w:val="000000"/>
          <w:szCs w:val="24"/>
        </w:rPr>
        <w:t>in vitro</w:t>
      </w:r>
      <w:r w:rsidR="006D264F" w:rsidRPr="00CC6651">
        <w:rPr>
          <w:color w:val="000000"/>
          <w:szCs w:val="24"/>
        </w:rPr>
        <w:t xml:space="preserve"> показали, что CYP2C9, CYP2C19 и CYP3A4 способны катализировать образование О-десметильного </w:t>
      </w:r>
      <w:r w:rsidR="006D264F" w:rsidRPr="00CC6651">
        <w:rPr>
          <w:color w:val="000000"/>
          <w:szCs w:val="24"/>
        </w:rPr>
        <w:lastRenderedPageBreak/>
        <w:t>метаболита, однако основной изофермент, участвующий в этом процессе, не был подтвержден</w:t>
      </w:r>
      <w:r w:rsidR="006D264F" w:rsidRPr="00CC6651">
        <w:rPr>
          <w:i/>
          <w:iCs/>
          <w:color w:val="000000"/>
          <w:szCs w:val="24"/>
        </w:rPr>
        <w:t xml:space="preserve"> in vivo.</w:t>
      </w:r>
    </w:p>
    <w:p w14:paraId="192B9168" w14:textId="693F5EF3" w:rsidR="00AE42D7" w:rsidRDefault="00AE42D7" w:rsidP="00D448A4">
      <w:pPr>
        <w:ind w:firstLine="709"/>
        <w:jc w:val="both"/>
      </w:pPr>
      <w:r w:rsidRPr="00AE42D7">
        <w:t>В исследовании баланса масс 19-40 % от дозы было обнаружено в моче в виде не</w:t>
      </w:r>
      <w:r>
        <w:t>активного метаболита SPM12809 (д</w:t>
      </w:r>
      <w:r w:rsidRPr="00AE42D7">
        <w:t>анный метаболит взаимодействует с другим метаболитом, поэтому цифра неточная). Однако считается, что образование метаболита катализируется CYP2C19, но отсутствие или ингибирование CYP2C19 приводило к снижению клиренса после приема внутрь лишь на 7-17 %. Грубая оценка показала, что на долю лакосамида приходится 60-100 % радиоактивности в плазме крови. SPM12809 был единственным метаболитом, обнаруженным в плазме крови. Лакосамид имеет один хиральный центр, и его вводят в R-форме.</w:t>
      </w:r>
      <w:r>
        <w:t xml:space="preserve"> </w:t>
      </w:r>
      <w:r w:rsidRPr="00AE42D7">
        <w:t xml:space="preserve">Исследования </w:t>
      </w:r>
      <w:r w:rsidRPr="00B2607D">
        <w:rPr>
          <w:i/>
        </w:rPr>
        <w:t>in vitro</w:t>
      </w:r>
      <w:r w:rsidRPr="00AE42D7">
        <w:t xml:space="preserve"> показали, что лакосамид может как индуцировать, так и ингибировать CYP3A4.</w:t>
      </w:r>
    </w:p>
    <w:p w14:paraId="7D66F74D" w14:textId="4112D9E3" w:rsidR="006D264F" w:rsidRDefault="006D264F" w:rsidP="006D264F">
      <w:pPr>
        <w:ind w:firstLine="709"/>
        <w:jc w:val="both"/>
        <w:rPr>
          <w:bCs/>
          <w:lang w:val="ru"/>
        </w:rPr>
      </w:pPr>
      <w:r w:rsidRPr="006D264F">
        <w:rPr>
          <w:bCs/>
          <w:lang w:val="ru"/>
        </w:rPr>
        <w:t>В общей сложности 1338 взрослых пациентов с парциальными припадками с вторичной генерализацией или без нее получали Вимпат для приема внутрь в дозе от 100 до 800 мг/сут в качестве дополнительной терапии. В дополнение к таблеткам, покрытым пленочной оболочкой, был разработан раствор Вимпат для парентерального введения (10 мг/мл) в натрия хлориде для внутривенной инфузии. Для применения у пациентов, испытывающих трудности с глотанием таблеток, был разработан ароматизированный сироп с концентрацией препарата Вимпат 10 мг/мл или 15 мг/мл</w:t>
      </w:r>
      <w:r w:rsidR="00640952" w:rsidRPr="00640952">
        <w:rPr>
          <w:bCs/>
        </w:rPr>
        <w:t xml:space="preserve"> [1]</w:t>
      </w:r>
      <w:r w:rsidRPr="006D264F">
        <w:rPr>
          <w:bCs/>
          <w:lang w:val="ru"/>
        </w:rPr>
        <w:t>.</w:t>
      </w:r>
      <w:r>
        <w:rPr>
          <w:bCs/>
          <w:lang w:val="ru"/>
        </w:rPr>
        <w:t xml:space="preserve"> </w:t>
      </w:r>
    </w:p>
    <w:p w14:paraId="0B534C4D" w14:textId="2DADFF16" w:rsidR="00D448A4" w:rsidRPr="00D649B7" w:rsidRDefault="001E7A96" w:rsidP="00D448A4">
      <w:pPr>
        <w:ind w:firstLine="709"/>
        <w:jc w:val="both"/>
      </w:pPr>
      <w:r w:rsidRPr="001E7A96">
        <w:t>Наиболее частыми нежелательными реакциями (≥ 10 %) при лечении лакосамидом были головокружение, гол</w:t>
      </w:r>
      <w:r>
        <w:t xml:space="preserve">овная боль, тошнота и диплопия. </w:t>
      </w:r>
      <w:r w:rsidRPr="001E7A96">
        <w:t xml:space="preserve">Как правило, они были легкой или умеренной интенсивности. </w:t>
      </w:r>
      <w:r w:rsidR="006E0D2E" w:rsidRPr="00CC6651">
        <w:rPr>
          <w:color w:val="000000"/>
          <w:szCs w:val="24"/>
        </w:rPr>
        <w:t>Во всех этих контролируемых клинических исследованиях частота отмены препарата из-за развития нежелательных реакций составила 12,2</w:t>
      </w:r>
      <w:r w:rsidR="006E0D2E">
        <w:rPr>
          <w:color w:val="000000"/>
          <w:szCs w:val="24"/>
        </w:rPr>
        <w:t> %</w:t>
      </w:r>
      <w:r w:rsidR="006E0D2E" w:rsidRPr="00CC6651">
        <w:rPr>
          <w:color w:val="000000"/>
          <w:szCs w:val="24"/>
        </w:rPr>
        <w:t xml:space="preserve"> у пациентов, рандомизированных в группу лечения лакосамидом, и 1,6</w:t>
      </w:r>
      <w:r w:rsidR="006E0D2E">
        <w:rPr>
          <w:color w:val="000000"/>
          <w:szCs w:val="24"/>
        </w:rPr>
        <w:t> %</w:t>
      </w:r>
      <w:r w:rsidR="006E0D2E" w:rsidRPr="00CC6651">
        <w:rPr>
          <w:color w:val="000000"/>
          <w:szCs w:val="24"/>
        </w:rPr>
        <w:t xml:space="preserve"> у пациентов, рандомизированных в группу лечения плацебо. Согласно результатам анализа данных </w:t>
      </w:r>
      <w:del w:id="29" w:author="Belolipetskaya, Elena" w:date="2024-10-14T13:01:00Z">
        <w:r w:rsidR="006E0D2E" w:rsidRPr="00CC6651" w:rsidDel="00735507">
          <w:rPr>
            <w:color w:val="000000"/>
            <w:szCs w:val="24"/>
          </w:rPr>
          <w:delText xml:space="preserve">из </w:delText>
        </w:r>
      </w:del>
      <w:r w:rsidR="006E0D2E" w:rsidRPr="00CC6651">
        <w:rPr>
          <w:color w:val="000000"/>
          <w:szCs w:val="24"/>
        </w:rPr>
        <w:t>клинического исследования не меньшей эффективности, в котором сравнивалась монотерапия лакосамидом с таковой карбамазепином с контролируемым высвобождением (CR), наиболее частыми нежелательными реакциями (</w:t>
      </w:r>
      <w:r w:rsidR="006E0D2E">
        <w:rPr>
          <w:color w:val="000000"/>
          <w:szCs w:val="24"/>
        </w:rPr>
        <w:t>≥ </w:t>
      </w:r>
      <w:r w:rsidR="006E0D2E" w:rsidRPr="00CC6651">
        <w:rPr>
          <w:color w:val="000000"/>
          <w:szCs w:val="24"/>
        </w:rPr>
        <w:t>10</w:t>
      </w:r>
      <w:r w:rsidR="006E0D2E">
        <w:rPr>
          <w:color w:val="000000"/>
          <w:szCs w:val="24"/>
        </w:rPr>
        <w:t> %</w:t>
      </w:r>
      <w:r w:rsidR="006E0D2E" w:rsidRPr="00CC6651">
        <w:rPr>
          <w:color w:val="000000"/>
          <w:szCs w:val="24"/>
        </w:rPr>
        <w:t>) в ответ на лакосамид были головная боль и головокружение. Частота отмены препарата из-за нежелательных реакций составляла 10,6</w:t>
      </w:r>
      <w:r w:rsidR="006E0D2E">
        <w:rPr>
          <w:color w:val="000000"/>
          <w:szCs w:val="24"/>
        </w:rPr>
        <w:t> %</w:t>
      </w:r>
      <w:r w:rsidR="006E0D2E" w:rsidRPr="00CC6651">
        <w:rPr>
          <w:color w:val="000000"/>
          <w:szCs w:val="24"/>
        </w:rPr>
        <w:t xml:space="preserve"> у пациентов, получавших лакосамид, и 15,6</w:t>
      </w:r>
      <w:r w:rsidR="006E0D2E">
        <w:rPr>
          <w:color w:val="000000"/>
          <w:szCs w:val="24"/>
        </w:rPr>
        <w:t> %</w:t>
      </w:r>
      <w:r w:rsidR="006E0D2E" w:rsidRPr="00CC6651">
        <w:rPr>
          <w:color w:val="000000"/>
          <w:szCs w:val="24"/>
        </w:rPr>
        <w:t xml:space="preserve"> у пациентов, получавших карбамазепин CR</w:t>
      </w:r>
      <w:r w:rsidR="00640952" w:rsidRPr="00640952">
        <w:rPr>
          <w:color w:val="000000"/>
          <w:szCs w:val="24"/>
        </w:rPr>
        <w:t xml:space="preserve"> [</w:t>
      </w:r>
      <w:r w:rsidR="00640952">
        <w:rPr>
          <w:color w:val="000000"/>
          <w:szCs w:val="24"/>
        </w:rPr>
        <w:t>2</w:t>
      </w:r>
      <w:r w:rsidR="00640952" w:rsidRPr="00640952">
        <w:rPr>
          <w:color w:val="000000"/>
          <w:szCs w:val="24"/>
        </w:rPr>
        <w:t>]</w:t>
      </w:r>
      <w:r w:rsidR="006E0D2E" w:rsidRPr="00CC6651">
        <w:rPr>
          <w:color w:val="000000"/>
          <w:szCs w:val="24"/>
        </w:rPr>
        <w:t>.</w:t>
      </w:r>
    </w:p>
    <w:p w14:paraId="15A2D495" w14:textId="1F8D56FD" w:rsidR="00D448A4" w:rsidRPr="00746D1C" w:rsidRDefault="00746D1C" w:rsidP="00D448A4">
      <w:pPr>
        <w:ind w:firstLine="709"/>
        <w:jc w:val="both"/>
      </w:pPr>
      <w:r w:rsidRPr="00746D1C">
        <w:rPr>
          <w:rFonts w:eastAsia="MS Mincho"/>
          <w:szCs w:val="24"/>
          <w:lang w:val="en-US" w:eastAsia="ru-RU"/>
        </w:rPr>
        <w:t>PT</w:t>
      </w:r>
      <w:r w:rsidRPr="00746D1C">
        <w:rPr>
          <w:rFonts w:eastAsia="MS Mincho"/>
          <w:szCs w:val="24"/>
          <w:lang w:eastAsia="ru-RU"/>
        </w:rPr>
        <w:t>-</w:t>
      </w:r>
      <w:r w:rsidRPr="00746D1C">
        <w:rPr>
          <w:rFonts w:eastAsia="MS Mincho"/>
          <w:szCs w:val="24"/>
          <w:lang w:val="en-US" w:eastAsia="ru-RU"/>
        </w:rPr>
        <w:t>LCS</w:t>
      </w:r>
      <w:r w:rsidR="00D448A4" w:rsidRPr="00746D1C">
        <w:rPr>
          <w:bCs/>
          <w:lang w:eastAsia="ru-RU"/>
        </w:rPr>
        <w:t>, таблетки,</w:t>
      </w:r>
      <w:r w:rsidRPr="00746D1C">
        <w:rPr>
          <w:bCs/>
          <w:lang w:eastAsia="ru-RU"/>
        </w:rPr>
        <w:t xml:space="preserve"> покрытые пленочной оболочкой, 20</w:t>
      </w:r>
      <w:r w:rsidR="00D448A4" w:rsidRPr="00746D1C">
        <w:rPr>
          <w:bCs/>
          <w:lang w:eastAsia="ru-RU"/>
        </w:rPr>
        <w:t>0 мг, – воспр</w:t>
      </w:r>
      <w:r w:rsidRPr="00746D1C">
        <w:rPr>
          <w:bCs/>
          <w:lang w:eastAsia="ru-RU"/>
        </w:rPr>
        <w:t>оизведенный препарат лакосамида</w:t>
      </w:r>
      <w:r w:rsidR="00D448A4" w:rsidRPr="00746D1C">
        <w:rPr>
          <w:bCs/>
          <w:lang w:eastAsia="ru-RU"/>
        </w:rPr>
        <w:t xml:space="preserve">, разработанный партнером АО «Р-Фарм» </w:t>
      </w:r>
      <w:r w:rsidR="006C22FC" w:rsidRPr="00746D1C">
        <w:rPr>
          <w:bCs/>
          <w:lang w:eastAsia="ru-RU"/>
        </w:rPr>
        <w:t>–</w:t>
      </w:r>
      <w:r w:rsidR="00D448A4" w:rsidRPr="00746D1C">
        <w:rPr>
          <w:bCs/>
          <w:lang w:eastAsia="ru-RU"/>
        </w:rPr>
        <w:t xml:space="preserve"> </w:t>
      </w:r>
      <w:commentRangeStart w:id="30"/>
      <w:r w:rsidR="00D448A4" w:rsidRPr="00746D1C">
        <w:rPr>
          <w:bCs/>
          <w:lang w:eastAsia="ru-RU"/>
        </w:rPr>
        <w:t>BDR Pharmaceuticals International Pvt Ltd</w:t>
      </w:r>
      <w:commentRangeEnd w:id="30"/>
      <w:r w:rsidR="009202F6">
        <w:rPr>
          <w:rStyle w:val="afb"/>
        </w:rPr>
        <w:commentReference w:id="30"/>
      </w:r>
      <w:r w:rsidR="00D448A4" w:rsidRPr="00746D1C">
        <w:rPr>
          <w:bCs/>
          <w:lang w:eastAsia="ru-RU"/>
        </w:rPr>
        <w:t xml:space="preserve">, Индия. </w:t>
      </w:r>
      <w:r w:rsidR="00D448A4" w:rsidRPr="00746D1C">
        <w:t xml:space="preserve">Он полностью соответствует по качественному и количественному составу действующего и основных вспомогательных веществ, лекарственной форме и дозировке референтному препарату </w:t>
      </w:r>
      <w:r w:rsidRPr="00746D1C">
        <w:t xml:space="preserve">лакосамида </w:t>
      </w:r>
      <w:r w:rsidRPr="00746D1C">
        <w:rPr>
          <w:rFonts w:eastAsia="MS Mincho"/>
          <w:szCs w:val="24"/>
          <w:lang w:eastAsia="ru-RU"/>
        </w:rPr>
        <w:t>Вимпат</w:t>
      </w:r>
      <w:r w:rsidRPr="00746D1C">
        <w:rPr>
          <w:rFonts w:eastAsia="MS Mincho"/>
          <w:szCs w:val="24"/>
          <w:vertAlign w:val="superscript"/>
          <w:lang w:eastAsia="ru-RU"/>
        </w:rPr>
        <w:t>®</w:t>
      </w:r>
      <w:r w:rsidR="00D448A4" w:rsidRPr="00746D1C">
        <w:rPr>
          <w:rFonts w:eastAsia="Calibri"/>
        </w:rPr>
        <w:t xml:space="preserve"> </w:t>
      </w:r>
      <w:r w:rsidR="00D448A4" w:rsidRPr="00746D1C">
        <w:t>(владелец</w:t>
      </w:r>
      <w:r w:rsidR="00D448A4" w:rsidRPr="00746D1C">
        <w:rPr>
          <w:rFonts w:eastAsia="Calibri"/>
          <w:bCs/>
        </w:rPr>
        <w:t xml:space="preserve"> РУ: </w:t>
      </w:r>
      <w:r w:rsidRPr="00746D1C">
        <w:rPr>
          <w:rFonts w:eastAsia="Calibri"/>
          <w:bCs/>
          <w:szCs w:val="24"/>
        </w:rPr>
        <w:t>ЮСБ Фарма С.А., Бельгия</w:t>
      </w:r>
      <w:r w:rsidR="00D448A4" w:rsidRPr="00746D1C">
        <w:t xml:space="preserve">), </w:t>
      </w:r>
      <w:r w:rsidR="00D448A4" w:rsidRPr="00735507">
        <w:rPr>
          <w:highlight w:val="yellow"/>
          <w:lang w:eastAsia="ru-RU"/>
          <w:rPrChange w:id="31" w:author="Belolipetskaya, Elena" w:date="2024-10-14T13:01:00Z">
            <w:rPr>
              <w:lang w:eastAsia="ru-RU"/>
            </w:rPr>
          </w:rPrChange>
        </w:rPr>
        <w:t>имея минимальные различия в качественном и количественном составе некоторых вспомогательных веществ</w:t>
      </w:r>
      <w:r w:rsidR="00D448A4" w:rsidRPr="00746D1C">
        <w:t xml:space="preserve">. </w:t>
      </w:r>
    </w:p>
    <w:p w14:paraId="22C20ADC" w14:textId="77777777" w:rsidR="00D448A4" w:rsidRPr="00DD285E" w:rsidRDefault="00D448A4" w:rsidP="00D448A4">
      <w:pPr>
        <w:pStyle w:val="af3"/>
        <w:spacing w:before="0" w:beforeAutospacing="0" w:after="0" w:afterAutospacing="0"/>
        <w:ind w:firstLine="709"/>
        <w:jc w:val="both"/>
      </w:pPr>
      <w:r w:rsidRPr="0009494D">
        <w:t>В Российской Федерации держателем РУ будет выступать АО «Р-Фарм», Россия. Также планируется трансфер технологии производства данного препарата на производственную площадку АО «Р-Фарм» в России.</w:t>
      </w:r>
    </w:p>
    <w:p w14:paraId="09274C47" w14:textId="347EE4B0" w:rsidR="00D448A4" w:rsidRPr="00DA75AA" w:rsidRDefault="00D448A4" w:rsidP="00D448A4">
      <w:pPr>
        <w:ind w:firstLine="709"/>
        <w:jc w:val="both"/>
        <w:rPr>
          <w:color w:val="000000"/>
        </w:rPr>
      </w:pPr>
      <w:r w:rsidRPr="00BA0F9F">
        <w:rPr>
          <w:bCs/>
          <w:lang w:eastAsia="ru-RU"/>
        </w:rPr>
        <w:t xml:space="preserve">Внедрение в клиническую практику нового воспроизведенного препарата </w:t>
      </w:r>
      <w:r w:rsidR="006E0D2E">
        <w:rPr>
          <w:rFonts w:eastAsia="Calibri"/>
          <w:lang w:eastAsia="ar-SA"/>
        </w:rPr>
        <w:t>лакосамида</w:t>
      </w:r>
      <w:r w:rsidRPr="00BA0F9F">
        <w:rPr>
          <w:bCs/>
          <w:lang w:eastAsia="ru-RU"/>
        </w:rPr>
        <w:t xml:space="preserve"> позволит снизить цену современной терапии</w:t>
      </w:r>
      <w:r>
        <w:rPr>
          <w:bCs/>
          <w:lang w:eastAsia="ru-RU"/>
        </w:rPr>
        <w:t xml:space="preserve"> </w:t>
      </w:r>
      <w:r w:rsidR="006E0D2E">
        <w:rPr>
          <w:bCs/>
          <w:lang w:eastAsia="ru-RU"/>
        </w:rPr>
        <w:t>парциальных судорожных приступов, сопровождающихся или не сопровождающихся вторичной генерализацией,</w:t>
      </w:r>
      <w:r w:rsidRPr="00B53EB0">
        <w:rPr>
          <w:bCs/>
          <w:lang w:eastAsia="ru-RU"/>
        </w:rPr>
        <w:t xml:space="preserve"> </w:t>
      </w:r>
      <w:r w:rsidRPr="00BA0F9F">
        <w:rPr>
          <w:bCs/>
          <w:lang w:eastAsia="ru-RU"/>
        </w:rPr>
        <w:t>и повысить её доступность.</w:t>
      </w:r>
    </w:p>
    <w:p w14:paraId="43A5F5AB" w14:textId="2D11256D" w:rsidR="00520676" w:rsidRDefault="00520676">
      <w:pPr>
        <w:spacing w:after="200" w:line="276" w:lineRule="auto"/>
        <w:rPr>
          <w:lang w:eastAsia="ru-RU"/>
        </w:rPr>
      </w:pPr>
      <w:r>
        <w:rPr>
          <w:lang w:eastAsia="ru-RU"/>
        </w:rPr>
        <w:br w:type="page"/>
      </w:r>
    </w:p>
    <w:p w14:paraId="50CE6B99" w14:textId="5874EBE6" w:rsidR="00D448A4" w:rsidRDefault="00D448A4" w:rsidP="00D448A4">
      <w:pPr>
        <w:pStyle w:val="1"/>
      </w:pPr>
      <w:bookmarkStart w:id="32" w:name="_Toc415001065"/>
      <w:bookmarkStart w:id="33" w:name="_Toc179551957"/>
      <w:r w:rsidRPr="005E6358">
        <w:lastRenderedPageBreak/>
        <w:t>ВВЕДЕНИЕ</w:t>
      </w:r>
      <w:bookmarkEnd w:id="32"/>
      <w:bookmarkEnd w:id="33"/>
    </w:p>
    <w:p w14:paraId="1A02BB8E" w14:textId="77777777" w:rsidR="00D448A4" w:rsidRPr="00092655" w:rsidRDefault="00D448A4" w:rsidP="00D448A4"/>
    <w:p w14:paraId="75E1EA6F" w14:textId="4EA08196" w:rsidR="00D448A4" w:rsidRPr="003E2D8B" w:rsidRDefault="00D448A4" w:rsidP="00D448A4">
      <w:pPr>
        <w:pStyle w:val="20"/>
      </w:pPr>
      <w:bookmarkStart w:id="34" w:name="_Toc415001066"/>
      <w:bookmarkStart w:id="35" w:name="_Toc179551958"/>
      <w:r w:rsidRPr="003E2D8B">
        <w:t>Химическое название</w:t>
      </w:r>
      <w:bookmarkEnd w:id="34"/>
      <w:bookmarkEnd w:id="35"/>
      <w:r w:rsidRPr="003E2D8B">
        <w:t xml:space="preserve"> </w:t>
      </w:r>
    </w:p>
    <w:p w14:paraId="76EB98D6" w14:textId="77777777" w:rsidR="00D448A4" w:rsidRDefault="00D448A4" w:rsidP="00D448A4">
      <w:pPr>
        <w:pStyle w:val="OT"/>
        <w:spacing w:after="0"/>
        <w:rPr>
          <w:sz w:val="24"/>
          <w:szCs w:val="24"/>
        </w:rPr>
      </w:pPr>
    </w:p>
    <w:p w14:paraId="475334F7" w14:textId="4EF3AE42" w:rsidR="00D448A4" w:rsidRDefault="00450D09" w:rsidP="00D448A4">
      <w:pPr>
        <w:pStyle w:val="OT"/>
        <w:spacing w:after="0"/>
        <w:ind w:firstLine="709"/>
        <w:rPr>
          <w:sz w:val="24"/>
          <w:szCs w:val="24"/>
        </w:rPr>
      </w:pPr>
      <w:r w:rsidRPr="00450D09">
        <w:rPr>
          <w:sz w:val="24"/>
          <w:szCs w:val="24"/>
        </w:rPr>
        <w:t>(R)-2-ацетамидо-N бензил-3-метоксипропионамид</w:t>
      </w:r>
      <w:r>
        <w:rPr>
          <w:sz w:val="24"/>
          <w:szCs w:val="24"/>
        </w:rPr>
        <w:t>.</w:t>
      </w:r>
    </w:p>
    <w:p w14:paraId="5E23BEDF" w14:textId="77777777" w:rsidR="00D448A4" w:rsidRPr="00DF79F4" w:rsidRDefault="00D448A4" w:rsidP="00D448A4">
      <w:pPr>
        <w:pStyle w:val="OT"/>
        <w:spacing w:after="0"/>
        <w:rPr>
          <w:sz w:val="24"/>
          <w:szCs w:val="24"/>
        </w:rPr>
      </w:pPr>
    </w:p>
    <w:p w14:paraId="1C5E545E" w14:textId="34DDBA76" w:rsidR="00D448A4" w:rsidRDefault="00D448A4" w:rsidP="00D448A4">
      <w:pPr>
        <w:pStyle w:val="20"/>
        <w:jc w:val="both"/>
        <w:rPr>
          <w:color w:val="000000" w:themeColor="text1"/>
          <w:szCs w:val="24"/>
        </w:rPr>
      </w:pPr>
      <w:bookmarkStart w:id="36" w:name="_Toc415001067"/>
      <w:bookmarkStart w:id="37" w:name="_Toc179551959"/>
      <w:r w:rsidRPr="005E6358">
        <w:rPr>
          <w:color w:val="000000" w:themeColor="text1"/>
          <w:szCs w:val="24"/>
        </w:rPr>
        <w:t>Международное непатентованное</w:t>
      </w:r>
      <w:bookmarkEnd w:id="36"/>
      <w:r>
        <w:rPr>
          <w:color w:val="000000" w:themeColor="text1"/>
          <w:szCs w:val="24"/>
        </w:rPr>
        <w:t xml:space="preserve"> название</w:t>
      </w:r>
      <w:bookmarkEnd w:id="37"/>
      <w:r>
        <w:rPr>
          <w:color w:val="000000" w:themeColor="text1"/>
          <w:szCs w:val="24"/>
        </w:rPr>
        <w:t xml:space="preserve"> </w:t>
      </w:r>
    </w:p>
    <w:p w14:paraId="69D76E71" w14:textId="77777777" w:rsidR="00D448A4" w:rsidRPr="00092655" w:rsidRDefault="00D448A4" w:rsidP="00D448A4">
      <w:pPr>
        <w:jc w:val="both"/>
      </w:pPr>
    </w:p>
    <w:p w14:paraId="08B4CC28" w14:textId="42E1394C" w:rsidR="00D448A4" w:rsidRDefault="00450D09" w:rsidP="00D448A4">
      <w:pPr>
        <w:ind w:firstLine="709"/>
        <w:jc w:val="both"/>
      </w:pPr>
      <w:r>
        <w:t>Лакосамид.</w:t>
      </w:r>
    </w:p>
    <w:p w14:paraId="1B08CB9D" w14:textId="77777777" w:rsidR="00D448A4" w:rsidRPr="005134CB" w:rsidRDefault="00D448A4" w:rsidP="00D448A4">
      <w:pPr>
        <w:ind w:firstLine="709"/>
        <w:jc w:val="both"/>
      </w:pPr>
    </w:p>
    <w:p w14:paraId="3B77F88A" w14:textId="54546369" w:rsidR="00D448A4" w:rsidRDefault="00D448A4" w:rsidP="00D448A4">
      <w:pPr>
        <w:pStyle w:val="20"/>
        <w:jc w:val="both"/>
        <w:rPr>
          <w:color w:val="000000" w:themeColor="text1"/>
          <w:szCs w:val="24"/>
        </w:rPr>
      </w:pPr>
      <w:bookmarkStart w:id="38" w:name="_Toc415001068"/>
      <w:bookmarkStart w:id="39" w:name="_Toc179551960"/>
      <w:bookmarkStart w:id="40" w:name="_Toc415001069"/>
      <w:r>
        <w:rPr>
          <w:color w:val="000000" w:themeColor="text1"/>
          <w:szCs w:val="24"/>
        </w:rPr>
        <w:t>Торговое название</w:t>
      </w:r>
      <w:bookmarkEnd w:id="38"/>
      <w:bookmarkEnd w:id="39"/>
    </w:p>
    <w:p w14:paraId="048689F2" w14:textId="77777777" w:rsidR="00D448A4" w:rsidRPr="00092655" w:rsidRDefault="00D448A4" w:rsidP="00D448A4">
      <w:pPr>
        <w:jc w:val="both"/>
      </w:pPr>
    </w:p>
    <w:p w14:paraId="3866CB27" w14:textId="26C4E152" w:rsidR="00D448A4" w:rsidRPr="002E74BE" w:rsidRDefault="00D448A4" w:rsidP="00D448A4">
      <w:pPr>
        <w:ind w:firstLine="709"/>
        <w:jc w:val="both"/>
        <w:rPr>
          <w:color w:val="000000" w:themeColor="text1"/>
        </w:rPr>
      </w:pPr>
      <w:r w:rsidRPr="002E74BE">
        <w:rPr>
          <w:bCs/>
          <w:color w:val="000000" w:themeColor="text1"/>
          <w:lang w:eastAsia="ru-RU"/>
        </w:rPr>
        <w:t>Торговое наименование –</w:t>
      </w:r>
      <w:r>
        <w:rPr>
          <w:bCs/>
          <w:color w:val="000000" w:themeColor="text1"/>
          <w:lang w:eastAsia="ru-RU"/>
        </w:rPr>
        <w:t xml:space="preserve"> </w:t>
      </w:r>
      <w:commentRangeStart w:id="41"/>
      <w:del w:id="42" w:author="Belolipetskaya, Elena" w:date="2024-10-14T13:02:00Z">
        <w:r w:rsidR="00450D09" w:rsidDel="00735507">
          <w:rPr>
            <w:rFonts w:eastAsiaTheme="minorHAnsi"/>
          </w:rPr>
          <w:delText>ВИМПАТ</w:delText>
        </w:r>
      </w:del>
      <w:ins w:id="43" w:author="Belolipetskaya, Elena" w:date="2024-10-14T13:02:00Z">
        <w:r w:rsidR="00735507">
          <w:rPr>
            <w:rFonts w:eastAsiaTheme="minorHAnsi"/>
          </w:rPr>
          <w:t>ЛАКОСАМИД</w:t>
        </w:r>
      </w:ins>
      <w:commentRangeEnd w:id="41"/>
      <w:ins w:id="44" w:author="Belolipetskaya, Elena" w:date="2024-10-14T15:11:00Z">
        <w:r w:rsidR="0059537D">
          <w:rPr>
            <w:rStyle w:val="afb"/>
          </w:rPr>
          <w:commentReference w:id="41"/>
        </w:r>
      </w:ins>
      <w:ins w:id="45" w:author="Belolipetskaya, Elena" w:date="2024-10-14T13:02:00Z">
        <w:r w:rsidR="00735507">
          <w:rPr>
            <w:rFonts w:eastAsiaTheme="minorHAnsi"/>
          </w:rPr>
          <w:t>.</w:t>
        </w:r>
      </w:ins>
    </w:p>
    <w:p w14:paraId="5A8C6085" w14:textId="119A8F2C" w:rsidR="00D448A4" w:rsidRPr="002E74BE" w:rsidRDefault="00D448A4" w:rsidP="00D448A4">
      <w:pPr>
        <w:ind w:firstLine="709"/>
        <w:jc w:val="both"/>
        <w:rPr>
          <w:lang w:eastAsia="ru-RU"/>
        </w:rPr>
      </w:pPr>
      <w:r w:rsidRPr="002E74BE">
        <w:rPr>
          <w:color w:val="000000" w:themeColor="text1"/>
        </w:rPr>
        <w:t xml:space="preserve">Внутреннее название продукта </w:t>
      </w:r>
      <w:r w:rsidRPr="002E74BE">
        <w:rPr>
          <w:bCs/>
          <w:color w:val="000000" w:themeColor="text1"/>
          <w:lang w:eastAsia="ru-RU"/>
        </w:rPr>
        <w:t>–</w:t>
      </w:r>
      <w:r w:rsidRPr="002E74BE">
        <w:rPr>
          <w:color w:val="000000" w:themeColor="text1"/>
        </w:rPr>
        <w:t xml:space="preserve"> </w:t>
      </w:r>
      <w:r w:rsidR="00450D09" w:rsidRPr="00450D09">
        <w:rPr>
          <w:color w:val="000000" w:themeColor="text1"/>
        </w:rPr>
        <w:t>PT-LCS</w:t>
      </w:r>
    </w:p>
    <w:p w14:paraId="565FC7D9" w14:textId="291CB988" w:rsidR="00D448A4" w:rsidRDefault="00D448A4" w:rsidP="00D448A4">
      <w:pPr>
        <w:ind w:firstLine="709"/>
        <w:jc w:val="both"/>
      </w:pPr>
      <w:r w:rsidRPr="002E74BE">
        <w:rPr>
          <w:color w:val="000000" w:themeColor="text1"/>
        </w:rPr>
        <w:t xml:space="preserve">Внутренний код продукта </w:t>
      </w:r>
      <w:r w:rsidRPr="002E74BE">
        <w:rPr>
          <w:bCs/>
          <w:color w:val="000000" w:themeColor="text1"/>
          <w:lang w:eastAsia="ru-RU"/>
        </w:rPr>
        <w:t>–</w:t>
      </w:r>
      <w:r>
        <w:rPr>
          <w:color w:val="000000" w:themeColor="text1"/>
        </w:rPr>
        <w:t xml:space="preserve"> </w:t>
      </w:r>
      <w:r w:rsidR="00450D09" w:rsidRPr="00450D09">
        <w:rPr>
          <w:color w:val="000000" w:themeColor="text1"/>
        </w:rPr>
        <w:t>N031089</w:t>
      </w:r>
      <w:r w:rsidRPr="002E74BE">
        <w:t>.</w:t>
      </w:r>
    </w:p>
    <w:p w14:paraId="3382C180" w14:textId="77777777" w:rsidR="00D448A4" w:rsidRPr="00941908" w:rsidRDefault="00D448A4" w:rsidP="00D448A4">
      <w:pPr>
        <w:ind w:firstLine="709"/>
        <w:jc w:val="both"/>
        <w:rPr>
          <w:color w:val="000000" w:themeColor="text1"/>
        </w:rPr>
      </w:pPr>
    </w:p>
    <w:p w14:paraId="3A461408" w14:textId="2D20BA4E" w:rsidR="00D448A4" w:rsidRDefault="00D448A4" w:rsidP="00D448A4">
      <w:pPr>
        <w:pStyle w:val="20"/>
        <w:jc w:val="both"/>
        <w:rPr>
          <w:color w:val="000000" w:themeColor="text1"/>
          <w:szCs w:val="24"/>
        </w:rPr>
      </w:pPr>
      <w:bookmarkStart w:id="46" w:name="_Toc179551961"/>
      <w:r w:rsidRPr="005E6358">
        <w:rPr>
          <w:color w:val="000000" w:themeColor="text1"/>
          <w:szCs w:val="24"/>
        </w:rPr>
        <w:t>Активные ингредиенты</w:t>
      </w:r>
      <w:bookmarkEnd w:id="40"/>
      <w:bookmarkEnd w:id="46"/>
    </w:p>
    <w:p w14:paraId="2D7B4A27" w14:textId="77777777" w:rsidR="00D448A4" w:rsidRPr="00092655" w:rsidRDefault="00D448A4" w:rsidP="00D448A4">
      <w:pPr>
        <w:jc w:val="both"/>
      </w:pPr>
    </w:p>
    <w:p w14:paraId="6DD88C70" w14:textId="324170B3" w:rsidR="00D448A4" w:rsidRDefault="00D448A4" w:rsidP="00D448A4">
      <w:pPr>
        <w:pStyle w:val="a5"/>
        <w:ind w:left="0" w:firstLine="709"/>
        <w:jc w:val="both"/>
      </w:pPr>
      <w:r>
        <w:t>Действующее вещество</w:t>
      </w:r>
      <w:r w:rsidRPr="00886280">
        <w:t xml:space="preserve"> </w:t>
      </w:r>
      <w:r w:rsidRPr="002E74BE">
        <w:rPr>
          <w:bCs/>
          <w:color w:val="000000" w:themeColor="text1"/>
          <w:lang w:eastAsia="ru-RU"/>
        </w:rPr>
        <w:t>–</w:t>
      </w:r>
      <w:r>
        <w:rPr>
          <w:bCs/>
          <w:color w:val="000000" w:themeColor="text1"/>
          <w:lang w:eastAsia="ru-RU"/>
        </w:rPr>
        <w:t xml:space="preserve"> </w:t>
      </w:r>
      <w:r w:rsidR="00450D09">
        <w:t>лакосамид.</w:t>
      </w:r>
    </w:p>
    <w:p w14:paraId="27908F76" w14:textId="77777777" w:rsidR="00D448A4" w:rsidRPr="008A360D" w:rsidRDefault="00D448A4" w:rsidP="00D448A4">
      <w:pPr>
        <w:pStyle w:val="a5"/>
        <w:ind w:left="0" w:firstLine="709"/>
        <w:jc w:val="both"/>
      </w:pPr>
    </w:p>
    <w:p w14:paraId="6FDC758F" w14:textId="7B573232" w:rsidR="00D448A4" w:rsidRDefault="00D448A4" w:rsidP="00D448A4">
      <w:pPr>
        <w:pStyle w:val="20"/>
        <w:jc w:val="both"/>
        <w:rPr>
          <w:color w:val="000000" w:themeColor="text1"/>
          <w:szCs w:val="24"/>
        </w:rPr>
      </w:pPr>
      <w:bookmarkStart w:id="47" w:name="_Toc415001070"/>
      <w:bookmarkStart w:id="48" w:name="_Toc179551962"/>
      <w:r w:rsidRPr="005E6358">
        <w:rPr>
          <w:color w:val="000000" w:themeColor="text1"/>
          <w:szCs w:val="24"/>
        </w:rPr>
        <w:t>Фармакологическая группа</w:t>
      </w:r>
      <w:bookmarkEnd w:id="47"/>
      <w:bookmarkEnd w:id="48"/>
    </w:p>
    <w:p w14:paraId="7796EB07" w14:textId="77777777" w:rsidR="00D448A4" w:rsidRPr="00092655" w:rsidRDefault="00D448A4" w:rsidP="00D448A4">
      <w:pPr>
        <w:jc w:val="both"/>
      </w:pPr>
    </w:p>
    <w:p w14:paraId="29DE5D96" w14:textId="0D6E644B" w:rsidR="00D448A4" w:rsidRDefault="00450D09" w:rsidP="00D448A4">
      <w:pPr>
        <w:ind w:firstLine="709"/>
        <w:jc w:val="both"/>
        <w:rPr>
          <w:color w:val="000000"/>
          <w:szCs w:val="24"/>
        </w:rPr>
      </w:pPr>
      <w:r>
        <w:rPr>
          <w:color w:val="000000"/>
          <w:szCs w:val="24"/>
        </w:rPr>
        <w:t>П</w:t>
      </w:r>
      <w:r w:rsidR="00EE3E35">
        <w:rPr>
          <w:color w:val="000000"/>
          <w:szCs w:val="24"/>
        </w:rPr>
        <w:t>ротивоэпилептические препараты. Противоэпилептические препараты. Д</w:t>
      </w:r>
      <w:r w:rsidRPr="00CC6651">
        <w:rPr>
          <w:color w:val="000000"/>
          <w:szCs w:val="24"/>
        </w:rPr>
        <w:t>ругие противоэпилептические препараты</w:t>
      </w:r>
      <w:r>
        <w:rPr>
          <w:color w:val="000000"/>
          <w:szCs w:val="24"/>
        </w:rPr>
        <w:t>.</w:t>
      </w:r>
    </w:p>
    <w:p w14:paraId="60295651" w14:textId="77777777" w:rsidR="00450D09" w:rsidRPr="00A1685B" w:rsidRDefault="00450D09" w:rsidP="00D448A4">
      <w:pPr>
        <w:ind w:firstLine="709"/>
        <w:jc w:val="both"/>
        <w:rPr>
          <w:b/>
          <w:bCs/>
          <w:color w:val="000000" w:themeColor="text1"/>
        </w:rPr>
      </w:pPr>
    </w:p>
    <w:p w14:paraId="52B90428" w14:textId="0595C4BA" w:rsidR="00D448A4" w:rsidRDefault="00D448A4" w:rsidP="00D448A4">
      <w:pPr>
        <w:pStyle w:val="20"/>
        <w:jc w:val="both"/>
        <w:rPr>
          <w:color w:val="000000" w:themeColor="text1"/>
          <w:szCs w:val="24"/>
        </w:rPr>
      </w:pPr>
      <w:bookmarkStart w:id="49" w:name="_Toc415001071"/>
      <w:bookmarkStart w:id="50" w:name="_Toc179551963"/>
      <w:r w:rsidRPr="005E6358">
        <w:rPr>
          <w:color w:val="000000" w:themeColor="text1"/>
          <w:szCs w:val="24"/>
        </w:rPr>
        <w:t>Код по АТХ</w:t>
      </w:r>
      <w:bookmarkEnd w:id="49"/>
      <w:bookmarkEnd w:id="50"/>
      <w:r>
        <w:rPr>
          <w:color w:val="000000" w:themeColor="text1"/>
          <w:szCs w:val="24"/>
        </w:rPr>
        <w:t xml:space="preserve">  </w:t>
      </w:r>
    </w:p>
    <w:p w14:paraId="1EE14302" w14:textId="77777777" w:rsidR="00D448A4" w:rsidRPr="00092655" w:rsidRDefault="00D448A4" w:rsidP="00D448A4">
      <w:pPr>
        <w:jc w:val="both"/>
      </w:pPr>
    </w:p>
    <w:p w14:paraId="679AF221" w14:textId="1E2FAE09" w:rsidR="00D448A4" w:rsidRDefault="00450D09" w:rsidP="00D448A4">
      <w:pPr>
        <w:ind w:firstLine="709"/>
        <w:rPr>
          <w:color w:val="000000" w:themeColor="text1"/>
          <w:lang w:val="ru"/>
        </w:rPr>
      </w:pPr>
      <w:r w:rsidRPr="00450D09">
        <w:rPr>
          <w:color w:val="000000" w:themeColor="text1"/>
          <w:lang w:val="ru"/>
        </w:rPr>
        <w:t>N03AX18</w:t>
      </w:r>
      <w:r>
        <w:rPr>
          <w:color w:val="000000" w:themeColor="text1"/>
          <w:lang w:val="ru"/>
        </w:rPr>
        <w:t>.</w:t>
      </w:r>
    </w:p>
    <w:p w14:paraId="26344213" w14:textId="77777777" w:rsidR="00450D09" w:rsidRPr="00040004" w:rsidRDefault="00450D09" w:rsidP="00D448A4">
      <w:pPr>
        <w:ind w:firstLine="709"/>
        <w:rPr>
          <w:color w:val="000000" w:themeColor="text1"/>
        </w:rPr>
      </w:pPr>
    </w:p>
    <w:p w14:paraId="3E47C81C" w14:textId="77777777" w:rsidR="00D448A4" w:rsidRPr="00D448A4" w:rsidRDefault="00D448A4" w:rsidP="00D448A4">
      <w:pPr>
        <w:pStyle w:val="20"/>
      </w:pPr>
      <w:bookmarkStart w:id="51" w:name="_Toc415001072"/>
      <w:bookmarkStart w:id="52" w:name="_Toc179551964"/>
      <w:r w:rsidRPr="00D448A4">
        <w:t>Обоснование для изучения исследуемого препарата</w:t>
      </w:r>
      <w:bookmarkEnd w:id="51"/>
      <w:bookmarkEnd w:id="52"/>
    </w:p>
    <w:p w14:paraId="62D4B821" w14:textId="77777777" w:rsidR="00D448A4" w:rsidRPr="00092655" w:rsidRDefault="00D448A4" w:rsidP="00D448A4"/>
    <w:p w14:paraId="0619DA38" w14:textId="12081D5B" w:rsidR="00D448A4" w:rsidRDefault="00D448A4" w:rsidP="00897FD8">
      <w:pPr>
        <w:pStyle w:val="3"/>
      </w:pPr>
      <w:r w:rsidRPr="00D448A4">
        <w:t xml:space="preserve"> </w:t>
      </w:r>
      <w:bookmarkStart w:id="53" w:name="_Toc179551965"/>
      <w:r w:rsidRPr="00D448A4">
        <w:t>Общие сведения о заболевании</w:t>
      </w:r>
      <w:bookmarkEnd w:id="53"/>
      <w:r w:rsidR="00837F3D">
        <w:t xml:space="preserve"> </w:t>
      </w:r>
    </w:p>
    <w:p w14:paraId="5C5AEE5E" w14:textId="77777777" w:rsidR="00756E20" w:rsidRPr="00756E20" w:rsidRDefault="00756E20" w:rsidP="00756E20"/>
    <w:p w14:paraId="386CE28A" w14:textId="77777777" w:rsidR="00756E20" w:rsidRDefault="00870389" w:rsidP="00756E20">
      <w:pPr>
        <w:ind w:firstLine="709"/>
        <w:jc w:val="both"/>
      </w:pPr>
      <w:r>
        <w:t>Эпилепсией называется хроническое неинфекционное заболевание головного мозга, которое характеризуется рецидивирующими припадками, представляющими собой</w:t>
      </w:r>
      <w:r w:rsidR="004466AB" w:rsidRPr="004466AB">
        <w:t xml:space="preserve"> </w:t>
      </w:r>
      <w:r w:rsidR="004466AB">
        <w:t xml:space="preserve">краткие эпизоды </w:t>
      </w:r>
      <w:r w:rsidR="005F0F09">
        <w:t>непроизвольного движения, они</w:t>
      </w:r>
      <w:r w:rsidR="004466AB">
        <w:t xml:space="preserve"> могут з</w:t>
      </w:r>
      <w:r w:rsidR="005F0F09">
        <w:t>атрагивать как отдельные мышечные группы (локальные, парциальные</w:t>
      </w:r>
      <w:r w:rsidR="004466AB">
        <w:t>)</w:t>
      </w:r>
      <w:r w:rsidR="005F0F09">
        <w:t>, так и все тело</w:t>
      </w:r>
      <w:r w:rsidR="004466AB">
        <w:t xml:space="preserve"> (генерализованные) и иногда сопровождаются потерей сознания и контроля над функцией кишечника или мочевого пузыря.</w:t>
      </w:r>
      <w:r w:rsidR="00756E20">
        <w:t xml:space="preserve"> </w:t>
      </w:r>
    </w:p>
    <w:p w14:paraId="6269D61B" w14:textId="499E5C1F" w:rsidR="00870389" w:rsidRDefault="00756E20" w:rsidP="00870389">
      <w:pPr>
        <w:ind w:firstLine="709"/>
        <w:jc w:val="both"/>
      </w:pPr>
      <w:r>
        <w:t xml:space="preserve">Существует классификация эпилептических припадков на основе клинических проявлений. К основным типам относят генерализованные, парциальные и неклассифицированные припадки. </w:t>
      </w:r>
      <w:r w:rsidR="003E1054">
        <w:t>Среди генерализованных приступов также</w:t>
      </w:r>
      <w:r>
        <w:t xml:space="preserve"> выделяют тонико-клонические припадки (первичные или вторичные), которые сочетают в себе тонические приступы, т.е. резкие мышечные сокращения, во время которых отдельные конечности или все тело застывают в одном положении, и клонические – нерегулярные и быстрые мышечные сокращения. Эпизоды припадков являются результатом чрезмерных импульсов в группе клеток мозга. Наиболее распространенными принято считать парциальные эпилептические припадки, которые составляют примерно 60 % </w:t>
      </w:r>
      <w:r>
        <w:lastRenderedPageBreak/>
        <w:t>зарегистрированных случаев. Что касается генерализованных и неклассифицированных эпилептических припадков, на их долю приходится 30 % и 10 % зарегистрированных случаев соответственно.</w:t>
      </w:r>
    </w:p>
    <w:p w14:paraId="38702188" w14:textId="3E2BB7AD" w:rsidR="00FC6FD1" w:rsidRDefault="00FC6FD1" w:rsidP="00D448A4">
      <w:pPr>
        <w:ind w:firstLine="709"/>
        <w:jc w:val="both"/>
      </w:pPr>
      <w:r>
        <w:t>Согласно данным Всемирной организации здравоохранения (ВОЗ) о</w:t>
      </w:r>
      <w:r w:rsidRPr="00FC6FD1">
        <w:t>коло 50 миллионов человек во вс</w:t>
      </w:r>
      <w:r w:rsidR="0024216A">
        <w:t>ем мире страдают эпилепсией, что</w:t>
      </w:r>
      <w:r w:rsidRPr="00FC6FD1">
        <w:t xml:space="preserve"> делает ее одним из самых распространенных неврологических заболеваний во всем мире</w:t>
      </w:r>
      <w:r w:rsidR="00640952" w:rsidRPr="00640952">
        <w:t xml:space="preserve"> [3]</w:t>
      </w:r>
      <w:r w:rsidRPr="00FC6FD1">
        <w:t>.</w:t>
      </w:r>
      <w:r w:rsidR="009A6BE1">
        <w:t xml:space="preserve"> Распространенность эпилепсии в разных странах мира значительно различается, особенно между странами с высоким и низким уровнем дохода</w:t>
      </w:r>
      <w:r w:rsidR="00A53EF8">
        <w:t xml:space="preserve">. </w:t>
      </w:r>
      <w:r w:rsidR="00E262E8">
        <w:t>Большинство людей с эпилепсией проживают в странах Юго-Восточной Азии, Латинской Америки и Африки, где уровень новых случаев в два раза выше, чем в странах с высоким уровнем дохода</w:t>
      </w:r>
      <w:r w:rsidR="00E262E8" w:rsidRPr="00A53EF8">
        <w:t>.</w:t>
      </w:r>
      <w:r w:rsidR="00E262E8">
        <w:t xml:space="preserve"> Также наблюдается тенденция к более высокой распространенности эпилепсии в сел</w:t>
      </w:r>
      <w:r w:rsidR="00A53EF8">
        <w:t xml:space="preserve">ьской местности, чем в городах </w:t>
      </w:r>
      <w:r w:rsidR="00E262E8" w:rsidRPr="00A53EF8">
        <w:t>[</w:t>
      </w:r>
      <w:r w:rsidR="00A53EF8" w:rsidRPr="00A53EF8">
        <w:t>4</w:t>
      </w:r>
      <w:r w:rsidR="00E262E8" w:rsidRPr="00A53EF8">
        <w:t>].</w:t>
      </w:r>
      <w:r w:rsidR="00E262E8">
        <w:t xml:space="preserve"> </w:t>
      </w:r>
      <w:r w:rsidR="00DA1329">
        <w:t>По данным Минздрава распространенность эпилепсии в России составляет 243 человека на 100 тыс. Общее количество зарегистрированных пациентов составляет 347 тыс. человек, 35 % из котор</w:t>
      </w:r>
      <w:r w:rsidR="00A53EF8">
        <w:t xml:space="preserve">ых – дети и подростки до 18 лет </w:t>
      </w:r>
      <w:r w:rsidR="00A53EF8" w:rsidRPr="00A53EF8">
        <w:t>[5]</w:t>
      </w:r>
      <w:r w:rsidR="003E1054">
        <w:t xml:space="preserve">. </w:t>
      </w:r>
      <w:r w:rsidR="003E1054" w:rsidRPr="003E1054">
        <w:t xml:space="preserve">У 20-30% больных </w:t>
      </w:r>
      <w:r w:rsidR="000C4862">
        <w:t xml:space="preserve">эпилепсия является пожизненной </w:t>
      </w:r>
      <w:r w:rsidR="000C4862" w:rsidRPr="00C83A7D">
        <w:t>[6]</w:t>
      </w:r>
      <w:r w:rsidR="003E1054">
        <w:t>.</w:t>
      </w:r>
    </w:p>
    <w:p w14:paraId="37EDD9F4" w14:textId="1D9FAF88" w:rsidR="00DA1329" w:rsidRDefault="00DA1329" w:rsidP="00DA1329">
      <w:pPr>
        <w:ind w:firstLine="709"/>
        <w:jc w:val="both"/>
      </w:pPr>
      <w:r>
        <w:t>Эпилепсия составляет значительн</w:t>
      </w:r>
      <w:r w:rsidR="00B05B56">
        <w:t>ую часть бремени болезней в мире</w:t>
      </w:r>
      <w:r>
        <w:t xml:space="preserve">. </w:t>
      </w:r>
      <w:r w:rsidR="00B05B56">
        <w:t xml:space="preserve">На данный момент доля населения с активной эпилепсией </w:t>
      </w:r>
      <w:r>
        <w:t>(т.е. продолжающимися приступами или нуждающимися в л</w:t>
      </w:r>
      <w:r w:rsidR="00B05B56">
        <w:t xml:space="preserve">ечении) </w:t>
      </w:r>
      <w:r>
        <w:t>составляет от 4 до 10 на 1000 человек.</w:t>
      </w:r>
    </w:p>
    <w:p w14:paraId="70AE5218" w14:textId="15872B04" w:rsidR="00DA1329" w:rsidRPr="000C4862" w:rsidRDefault="00B05B56" w:rsidP="00DA1329">
      <w:pPr>
        <w:ind w:firstLine="709"/>
        <w:jc w:val="both"/>
      </w:pPr>
      <w:r>
        <w:t xml:space="preserve">Согласно </w:t>
      </w:r>
      <w:del w:id="54" w:author="Belolipetskaya, Elena" w:date="2024-10-14T13:17:00Z">
        <w:r w:rsidDel="009202F6">
          <w:delText>статистике</w:delText>
        </w:r>
      </w:del>
      <w:ins w:id="55" w:author="Belolipetskaya, Elena" w:date="2024-10-14T13:17:00Z">
        <w:r w:rsidR="009202F6">
          <w:t>статистике,</w:t>
        </w:r>
      </w:ins>
      <w:r>
        <w:t xml:space="preserve"> е</w:t>
      </w:r>
      <w:r w:rsidR="00DA1329">
        <w:t>жегодно во всем мире эпилепсия диагностируется у 5</w:t>
      </w:r>
      <w:r>
        <w:t xml:space="preserve"> миллионов человек. В</w:t>
      </w:r>
      <w:r w:rsidR="00DA1329">
        <w:t xml:space="preserve"> странах с высоким уровнем дохода эпилепсия ежегодно диагностируется у 49 человек на 100 000 человек. В странах с низким и средним уровнем дохода этот показатель может достигать 139 на 100 000 человек. Вероятно, это связано с повышенным риском эндемических состояний, таких как малярия или нейроцистицеркоз</w:t>
      </w:r>
      <w:r>
        <w:t>,</w:t>
      </w:r>
      <w:r w:rsidR="00DA1329">
        <w:t xml:space="preserve"> более высокий уровень дорожно-транспортного травматизма</w:t>
      </w:r>
      <w:r>
        <w:t>, родовые травмы,</w:t>
      </w:r>
      <w:r w:rsidR="00DA1329">
        <w:t xml:space="preserve"> а также различия в медицинской инфраструктуре, наличии профилактических программ здравоохранения и доступном уходе. Почти 80% людей с эпилепсией живут в странах с </w:t>
      </w:r>
      <w:r w:rsidR="000C4862">
        <w:t>низким и средним уровнем дохода</w:t>
      </w:r>
      <w:r w:rsidR="000C4862" w:rsidRPr="000C4862">
        <w:t xml:space="preserve"> [3.]</w:t>
      </w:r>
    </w:p>
    <w:p w14:paraId="652C2A1D" w14:textId="5ACE4F0B" w:rsidR="003A201F" w:rsidRDefault="003A201F" w:rsidP="00DA1329">
      <w:pPr>
        <w:ind w:firstLine="709"/>
        <w:jc w:val="both"/>
      </w:pPr>
      <w:r>
        <w:t>Смертность при эпилептическ</w:t>
      </w:r>
      <w:r w:rsidR="0081493B">
        <w:t>ом статусе существенно высока,</w:t>
      </w:r>
      <w:r>
        <w:t xml:space="preserve"> показатели летальности составляют от </w:t>
      </w:r>
      <w:r w:rsidR="0081493B">
        <w:t>4,6 % до 39 % в зависимости от причины и продолжительности заболевания, а также от во</w:t>
      </w:r>
      <w:r w:rsidR="00756E20">
        <w:t xml:space="preserve">зраста исследуемой популяции. </w:t>
      </w:r>
      <w:r w:rsidR="003E1054">
        <w:t>Есть мнение, что н</w:t>
      </w:r>
      <w:r w:rsidR="00756E20">
        <w:t>аиболее значительное влияние на смертность также оказывают тонико-клонические (первичные или вторичные) припадки</w:t>
      </w:r>
      <w:r w:rsidR="000C4862">
        <w:t xml:space="preserve"> </w:t>
      </w:r>
      <w:r w:rsidR="000C4862" w:rsidRPr="00A53EF8">
        <w:t>[4].</w:t>
      </w:r>
      <w:r w:rsidR="000C4862">
        <w:t xml:space="preserve"> </w:t>
      </w:r>
      <w:r w:rsidR="003E1054">
        <w:t xml:space="preserve">  </w:t>
      </w:r>
    </w:p>
    <w:p w14:paraId="5911CF7E" w14:textId="35B783CE" w:rsidR="001A72C9" w:rsidRPr="000C4862" w:rsidRDefault="00E83D58" w:rsidP="00334CFF">
      <w:pPr>
        <w:ind w:firstLine="709"/>
        <w:jc w:val="both"/>
        <w:rPr>
          <w:lang w:val="en-US"/>
        </w:rPr>
      </w:pPr>
      <w:r w:rsidRPr="00E83D58">
        <w:t>На эпилепсию приходится более 0,5% глобального бремени болезней – интегрального показателя лет жизни, утраченных вследствие преждевременной смертности, и лет, прожитых в состоянии неполноценного здоровья, на определенный момент времени. Эпилепсия имеет ощутимые экономические последствия, обусловленные потребностью в медицинской помощи</w:t>
      </w:r>
      <w:r>
        <w:t xml:space="preserve">, преждевременной смертностью, </w:t>
      </w:r>
      <w:r w:rsidRPr="00E83D58">
        <w:t xml:space="preserve">снижением </w:t>
      </w:r>
      <w:r>
        <w:t>трудоспособности, необходимостью оплачивать расходы на лечение</w:t>
      </w:r>
      <w:r w:rsidRPr="00E83D58">
        <w:t>.</w:t>
      </w:r>
      <w:r w:rsidR="00383026">
        <w:t xml:space="preserve"> Примерно три четверти пациентов, страдающих эпилепсией, в странах с низким уровнем дохода не принимают необходимой терапии из-за низкой доступност</w:t>
      </w:r>
      <w:r w:rsidR="000C4862">
        <w:t xml:space="preserve">и противосудорожных препаратов </w:t>
      </w:r>
      <w:r w:rsidR="000C4862" w:rsidRPr="00A53EF8">
        <w:t>[4].</w:t>
      </w:r>
      <w:r w:rsidR="000C4862">
        <w:t xml:space="preserve"> </w:t>
      </w:r>
      <w:r w:rsidR="003E1054">
        <w:t xml:space="preserve"> В России с</w:t>
      </w:r>
      <w:r w:rsidR="003E1054" w:rsidRPr="003E1054">
        <w:t>реди взрослых трудоспособных пациентов эпилепси</w:t>
      </w:r>
      <w:r w:rsidR="000C4862">
        <w:t>ей 20-30% остаются безработными [</w:t>
      </w:r>
      <w:r w:rsidR="000C4862">
        <w:rPr>
          <w:lang w:val="en-US"/>
        </w:rPr>
        <w:t>6</w:t>
      </w:r>
      <w:r w:rsidR="000C4862">
        <w:t>]</w:t>
      </w:r>
      <w:r w:rsidR="000C4862">
        <w:rPr>
          <w:lang w:val="en-US"/>
        </w:rPr>
        <w:t>.</w:t>
      </w:r>
    </w:p>
    <w:p w14:paraId="6443C977" w14:textId="77777777" w:rsidR="00E83D58" w:rsidRDefault="00E83D58" w:rsidP="00334CFF">
      <w:pPr>
        <w:ind w:firstLine="709"/>
        <w:jc w:val="both"/>
      </w:pPr>
    </w:p>
    <w:p w14:paraId="2DD6824C" w14:textId="21F8E282" w:rsidR="00D448A4" w:rsidRPr="00372EFD" w:rsidRDefault="00D448A4" w:rsidP="00334CFF">
      <w:pPr>
        <w:pStyle w:val="3"/>
        <w:keepNext w:val="0"/>
        <w:keepLines w:val="0"/>
      </w:pPr>
      <w:bookmarkStart w:id="56" w:name="_Toc395011863"/>
      <w:bookmarkStart w:id="57" w:name="_Toc179551966"/>
      <w:r w:rsidRPr="006A2AD7">
        <w:t>Существующие</w:t>
      </w:r>
      <w:r w:rsidRPr="00372EFD">
        <w:t xml:space="preserve"> </w:t>
      </w:r>
      <w:r w:rsidRPr="006A2AD7">
        <w:t>варианты</w:t>
      </w:r>
      <w:r w:rsidRPr="00372EFD">
        <w:t xml:space="preserve"> </w:t>
      </w:r>
      <w:r w:rsidRPr="006A2AD7">
        <w:t>терапии</w:t>
      </w:r>
      <w:bookmarkStart w:id="58" w:name="_Hlk521882537"/>
      <w:bookmarkEnd w:id="56"/>
      <w:bookmarkEnd w:id="57"/>
    </w:p>
    <w:p w14:paraId="3CA47C79" w14:textId="77777777" w:rsidR="009202F6" w:rsidRDefault="009202F6" w:rsidP="009202F6">
      <w:pPr>
        <w:ind w:firstLine="708"/>
        <w:jc w:val="both"/>
        <w:rPr>
          <w:ins w:id="59" w:author="Belolipetskaya, Elena" w:date="2024-10-14T13:08:00Z"/>
        </w:rPr>
        <w:pPrChange w:id="60" w:author="Belolipetskaya, Elena" w:date="2024-10-14T13:08:00Z">
          <w:pPr>
            <w:spacing w:before="120"/>
            <w:ind w:firstLine="708"/>
            <w:jc w:val="both"/>
          </w:pPr>
        </w:pPrChange>
      </w:pPr>
    </w:p>
    <w:p w14:paraId="56A09BAE" w14:textId="1BAC50CD" w:rsidR="00D448A4" w:rsidRDefault="00AA3432" w:rsidP="009202F6">
      <w:pPr>
        <w:ind w:firstLine="708"/>
        <w:jc w:val="both"/>
        <w:pPrChange w:id="61" w:author="Belolipetskaya, Elena" w:date="2024-10-14T13:08:00Z">
          <w:pPr>
            <w:spacing w:before="120"/>
            <w:ind w:firstLine="708"/>
            <w:jc w:val="both"/>
          </w:pPr>
        </w:pPrChange>
      </w:pPr>
      <w:r>
        <w:t xml:space="preserve">Цель лечения – достижение стойкой ремиссии заболевания без каких-либо значимых побочных эффектов (нервно-психических, соматических и др.); обеспечение </w:t>
      </w:r>
      <w:r>
        <w:lastRenderedPageBreak/>
        <w:t>профессиональной и социальной адаптации пациентов; сохранен</w:t>
      </w:r>
      <w:r w:rsidR="000C4862">
        <w:t xml:space="preserve">ие оптимального качества жизни </w:t>
      </w:r>
      <w:r w:rsidR="000C4862" w:rsidRPr="000C4862">
        <w:t>[7].</w:t>
      </w:r>
    </w:p>
    <w:p w14:paraId="3E2EA116" w14:textId="77777777" w:rsidR="000C4862" w:rsidRDefault="000C4862" w:rsidP="009202F6">
      <w:pPr>
        <w:ind w:firstLine="708"/>
        <w:jc w:val="both"/>
        <w:rPr>
          <w:i/>
        </w:rPr>
        <w:pPrChange w:id="62" w:author="Belolipetskaya, Elena" w:date="2024-10-14T13:08:00Z">
          <w:pPr>
            <w:spacing w:before="120"/>
            <w:ind w:firstLine="708"/>
            <w:jc w:val="both"/>
          </w:pPr>
        </w:pPrChange>
      </w:pPr>
    </w:p>
    <w:p w14:paraId="6346C0A2" w14:textId="4FABD2B5" w:rsidR="00D448A4" w:rsidRDefault="00D448A4" w:rsidP="009202F6">
      <w:pPr>
        <w:ind w:firstLine="709"/>
        <w:jc w:val="both"/>
        <w:rPr>
          <w:i/>
        </w:rPr>
      </w:pPr>
      <w:r w:rsidRPr="00707D60">
        <w:rPr>
          <w:i/>
        </w:rPr>
        <w:t xml:space="preserve">Лечение </w:t>
      </w:r>
      <w:r w:rsidR="00E83D58">
        <w:rPr>
          <w:i/>
        </w:rPr>
        <w:t>эпилепсии</w:t>
      </w:r>
      <w:r>
        <w:rPr>
          <w:i/>
        </w:rPr>
        <w:t xml:space="preserve"> </w:t>
      </w:r>
      <w:r w:rsidRPr="00707D60">
        <w:rPr>
          <w:i/>
        </w:rPr>
        <w:t>имеет следующие</w:t>
      </w:r>
      <w:r>
        <w:rPr>
          <w:i/>
        </w:rPr>
        <w:t xml:space="preserve"> подходы:</w:t>
      </w:r>
    </w:p>
    <w:p w14:paraId="2C58E39D" w14:textId="173043F5" w:rsidR="00D448A4" w:rsidRDefault="00897FD8" w:rsidP="009202F6">
      <w:pPr>
        <w:pStyle w:val="a5"/>
        <w:numPr>
          <w:ilvl w:val="0"/>
          <w:numId w:val="9"/>
        </w:numPr>
        <w:ind w:left="714" w:hanging="357"/>
        <w:jc w:val="both"/>
        <w:pPrChange w:id="63" w:author="Belolipetskaya, Elena" w:date="2024-10-14T13:08:00Z">
          <w:pPr>
            <w:pStyle w:val="a5"/>
            <w:numPr>
              <w:numId w:val="9"/>
            </w:numPr>
            <w:ind w:left="714" w:hanging="357"/>
            <w:jc w:val="both"/>
          </w:pPr>
        </w:pPrChange>
      </w:pPr>
      <w:r>
        <w:t xml:space="preserve">терапия </w:t>
      </w:r>
      <w:r w:rsidR="00065CDA">
        <w:t>ПЭП</w:t>
      </w:r>
      <w:r>
        <w:t xml:space="preserve"> </w:t>
      </w:r>
      <w:r w:rsidR="00426049">
        <w:t>(выбор ПЭП в зависимости от типа приступов и формы эпилепсии/эпилептического синдрома, стартовая монотерапия, альтернативная монотерапия, рациональная политерапия, принципы комбинирования ПЭП и др.)</w:t>
      </w:r>
      <w:r w:rsidR="00AA3432">
        <w:t>;</w:t>
      </w:r>
    </w:p>
    <w:p w14:paraId="31ABD124" w14:textId="52D19BA0" w:rsidR="00AA3432" w:rsidRDefault="004D4ED9" w:rsidP="002B604B">
      <w:pPr>
        <w:pStyle w:val="a5"/>
        <w:numPr>
          <w:ilvl w:val="0"/>
          <w:numId w:val="9"/>
        </w:numPr>
        <w:ind w:left="714" w:hanging="357"/>
        <w:jc w:val="both"/>
      </w:pPr>
      <w:r>
        <w:t>хирургическое вмешательство.</w:t>
      </w:r>
    </w:p>
    <w:p w14:paraId="713F6DB0" w14:textId="77777777" w:rsidR="00B53080" w:rsidRDefault="00B53080" w:rsidP="002A011B">
      <w:pPr>
        <w:ind w:firstLine="709"/>
        <w:jc w:val="both"/>
      </w:pPr>
    </w:p>
    <w:p w14:paraId="01386ADE" w14:textId="4EFEB9AB" w:rsidR="002A011B" w:rsidRDefault="002A011B" w:rsidP="002A011B">
      <w:pPr>
        <w:ind w:firstLine="709"/>
        <w:jc w:val="both"/>
        <w:rPr>
          <w:color w:val="000000"/>
          <w:szCs w:val="24"/>
        </w:rPr>
      </w:pPr>
      <w:r w:rsidRPr="00E83D58">
        <w:t xml:space="preserve">При некоторых формах эпилепсии может помочь хирургическое лечение, </w:t>
      </w:r>
      <w:r>
        <w:t>существуют пациенты, которым может не потребоваться лечение</w:t>
      </w:r>
      <w:r w:rsidRPr="00E83D58">
        <w:t>,</w:t>
      </w:r>
      <w:r>
        <w:t xml:space="preserve"> но</w:t>
      </w:r>
      <w:r w:rsidRPr="00E83D58">
        <w:t xml:space="preserve"> большинству пациентов с эпилепсией требуется хроническая фармакологическая терапия. За последнее десятилетие было внедрено несколько новых методов медикаментозного лечения эпилепсии, включая новые противоэпилептические препараты (ПЭП) и стимуляцию блуждающего нерва (СБН). Новые ПЭП отличаются от более старых несколькими важными аспектами, включая механизм действия, спектр активности и фармакокинетику. Однако более 30 % пациентов по-прежнему недостаточно контролируют приступы или испытывают значительные нежелательные эффекты имеющихся в настоящее время ПЭП. Следовательно, по-прежнему существует потребность в ПЭП с более высокой эффективностью и</w:t>
      </w:r>
      <w:r>
        <w:rPr>
          <w:color w:val="000000"/>
          <w:szCs w:val="24"/>
        </w:rPr>
        <w:t xml:space="preserve"> переносимостью.</w:t>
      </w:r>
    </w:p>
    <w:p w14:paraId="202FFFFB" w14:textId="29A4119A" w:rsidR="00A22AB7" w:rsidRDefault="00B53080" w:rsidP="002A011B">
      <w:pPr>
        <w:ind w:firstLine="709"/>
        <w:jc w:val="both"/>
        <w:rPr>
          <w:color w:val="000000"/>
          <w:szCs w:val="24"/>
        </w:rPr>
      </w:pPr>
      <w:r>
        <w:rPr>
          <w:color w:val="000000"/>
          <w:szCs w:val="24"/>
        </w:rPr>
        <w:t>ПЭП являются основной симптоматической терапией для людей, страдающих эпилепсией, но не все пациенты отвечают на лечение, у некоторых сохраняется наличие приступов.</w:t>
      </w:r>
      <w:r w:rsidR="00A22AB7">
        <w:rPr>
          <w:color w:val="000000"/>
          <w:szCs w:val="24"/>
        </w:rPr>
        <w:t xml:space="preserve"> </w:t>
      </w:r>
    </w:p>
    <w:p w14:paraId="1643FB05" w14:textId="77777777" w:rsidR="000C4862" w:rsidRDefault="000C4862" w:rsidP="002A011B">
      <w:pPr>
        <w:ind w:firstLine="709"/>
        <w:jc w:val="both"/>
        <w:rPr>
          <w:color w:val="000000"/>
          <w:szCs w:val="24"/>
        </w:rPr>
      </w:pPr>
    </w:p>
    <w:p w14:paraId="1D25A320" w14:textId="301C9A43" w:rsidR="00B53080" w:rsidRDefault="00A22AB7" w:rsidP="002A011B">
      <w:pPr>
        <w:ind w:firstLine="709"/>
        <w:jc w:val="both"/>
        <w:rPr>
          <w:i/>
          <w:color w:val="000000"/>
          <w:szCs w:val="24"/>
        </w:rPr>
      </w:pPr>
      <w:r w:rsidRPr="00A22AB7">
        <w:rPr>
          <w:i/>
          <w:color w:val="000000"/>
          <w:szCs w:val="24"/>
        </w:rPr>
        <w:t xml:space="preserve">Основные ПЭП, применяемые при различных типах приступов у взрослых: </w:t>
      </w:r>
    </w:p>
    <w:p w14:paraId="5456D235" w14:textId="65E859EC" w:rsidR="00A22AB7" w:rsidRDefault="00A22AB7" w:rsidP="002B604B">
      <w:pPr>
        <w:pStyle w:val="a5"/>
        <w:numPr>
          <w:ilvl w:val="0"/>
          <w:numId w:val="14"/>
        </w:numPr>
        <w:jc w:val="both"/>
        <w:rPr>
          <w:color w:val="000000"/>
          <w:szCs w:val="24"/>
        </w:rPr>
      </w:pPr>
      <w:r w:rsidRPr="00A22AB7">
        <w:rPr>
          <w:color w:val="000000"/>
          <w:szCs w:val="24"/>
        </w:rPr>
        <w:t>при фокальных припадках и большинстве г</w:t>
      </w:r>
      <w:r>
        <w:rPr>
          <w:color w:val="000000"/>
          <w:szCs w:val="24"/>
        </w:rPr>
        <w:t>енерализованных типов припадков: вальпроевая кислота, бензодиазепины, фенобарбитал, примидон, ламотриджин, леветирацетам, топирамат, зонисамид, руфинамид, фелбамат</w:t>
      </w:r>
      <w:r w:rsidR="0002391F">
        <w:rPr>
          <w:color w:val="000000"/>
          <w:szCs w:val="24"/>
        </w:rPr>
        <w:t>;</w:t>
      </w:r>
    </w:p>
    <w:p w14:paraId="1DCEA8E6" w14:textId="2E979C05" w:rsidR="0002391F" w:rsidRDefault="0002391F" w:rsidP="002B604B">
      <w:pPr>
        <w:pStyle w:val="a5"/>
        <w:numPr>
          <w:ilvl w:val="0"/>
          <w:numId w:val="14"/>
        </w:numPr>
        <w:jc w:val="both"/>
        <w:rPr>
          <w:color w:val="000000"/>
          <w:szCs w:val="24"/>
        </w:rPr>
      </w:pPr>
      <w:r w:rsidRPr="0002391F">
        <w:rPr>
          <w:color w:val="000000"/>
          <w:szCs w:val="24"/>
        </w:rPr>
        <w:t>в первую очередь при очаговых припадках, с</w:t>
      </w:r>
      <w:r>
        <w:rPr>
          <w:color w:val="000000"/>
          <w:szCs w:val="24"/>
        </w:rPr>
        <w:t>о</w:t>
      </w:r>
      <w:r w:rsidRPr="0002391F">
        <w:rPr>
          <w:color w:val="000000"/>
          <w:szCs w:val="24"/>
        </w:rPr>
        <w:t xml:space="preserve"> втори</w:t>
      </w:r>
      <w:r>
        <w:rPr>
          <w:color w:val="000000"/>
          <w:szCs w:val="24"/>
        </w:rPr>
        <w:t>чной генерализацией или без нее: карбамазепин, фенитоин, габапентин, лакосамид, о</w:t>
      </w:r>
      <w:r w:rsidRPr="0002391F">
        <w:rPr>
          <w:color w:val="000000"/>
          <w:szCs w:val="24"/>
        </w:rPr>
        <w:t>кскарбазепин</w:t>
      </w:r>
      <w:r>
        <w:rPr>
          <w:color w:val="000000"/>
          <w:szCs w:val="24"/>
        </w:rPr>
        <w:t xml:space="preserve">, </w:t>
      </w:r>
      <w:r w:rsidR="00277D3B">
        <w:rPr>
          <w:color w:val="000000"/>
          <w:szCs w:val="24"/>
        </w:rPr>
        <w:t>прегабалин, тиагабин, вигабатрин;</w:t>
      </w:r>
    </w:p>
    <w:p w14:paraId="24CD844F" w14:textId="41919DE9" w:rsidR="00C1370B" w:rsidRPr="00C1370B" w:rsidRDefault="00277D3B" w:rsidP="002B604B">
      <w:pPr>
        <w:pStyle w:val="a5"/>
        <w:numPr>
          <w:ilvl w:val="0"/>
          <w:numId w:val="14"/>
        </w:numPr>
        <w:jc w:val="both"/>
        <w:rPr>
          <w:color w:val="000000"/>
          <w:szCs w:val="24"/>
          <w:lang w:val="en-US"/>
        </w:rPr>
      </w:pPr>
      <w:r w:rsidRPr="00C1370B">
        <w:rPr>
          <w:color w:val="000000"/>
          <w:szCs w:val="24"/>
        </w:rPr>
        <w:t>при</w:t>
      </w:r>
      <w:r w:rsidRPr="00C1370B">
        <w:rPr>
          <w:color w:val="000000"/>
          <w:szCs w:val="24"/>
          <w:lang w:val="en-US"/>
        </w:rPr>
        <w:t xml:space="preserve"> </w:t>
      </w:r>
      <w:r w:rsidRPr="00C1370B">
        <w:rPr>
          <w:color w:val="000000"/>
          <w:szCs w:val="24"/>
        </w:rPr>
        <w:t>абсансах</w:t>
      </w:r>
      <w:r w:rsidRPr="00C1370B">
        <w:rPr>
          <w:color w:val="000000"/>
          <w:szCs w:val="24"/>
          <w:lang w:val="en-US"/>
        </w:rPr>
        <w:t xml:space="preserve">: </w:t>
      </w:r>
      <w:r w:rsidR="00C1370B" w:rsidRPr="00C1370B">
        <w:rPr>
          <w:color w:val="000000"/>
          <w:szCs w:val="24"/>
        </w:rPr>
        <w:t>э</w:t>
      </w:r>
      <w:r w:rsidRPr="00C1370B">
        <w:rPr>
          <w:color w:val="000000"/>
          <w:szCs w:val="24"/>
        </w:rPr>
        <w:t>тосуксимид</w:t>
      </w:r>
      <w:r w:rsidR="000C4862">
        <w:rPr>
          <w:color w:val="000000"/>
          <w:szCs w:val="24"/>
          <w:lang w:val="en-US"/>
        </w:rPr>
        <w:t xml:space="preserve"> [8].</w:t>
      </w:r>
    </w:p>
    <w:p w14:paraId="78F4B655" w14:textId="64DF195A" w:rsidR="00A22AB7" w:rsidRPr="00C1370B" w:rsidRDefault="00A22AB7" w:rsidP="002A011B">
      <w:pPr>
        <w:ind w:firstLine="709"/>
        <w:jc w:val="both"/>
        <w:rPr>
          <w:color w:val="000000"/>
          <w:szCs w:val="24"/>
          <w:lang w:val="en-US"/>
        </w:rPr>
      </w:pPr>
    </w:p>
    <w:p w14:paraId="5DDC7426" w14:textId="7C6BAF65" w:rsidR="00C1370B" w:rsidRPr="00C1370B" w:rsidRDefault="00C1370B" w:rsidP="002A011B">
      <w:pPr>
        <w:ind w:firstLine="709"/>
        <w:jc w:val="both"/>
        <w:rPr>
          <w:color w:val="000000"/>
          <w:szCs w:val="24"/>
        </w:rPr>
      </w:pPr>
      <w:r w:rsidRPr="00C5179B">
        <w:rPr>
          <w:color w:val="000000"/>
          <w:szCs w:val="24"/>
        </w:rPr>
        <w:t xml:space="preserve">Механизм действия ПЭП </w:t>
      </w:r>
      <w:r w:rsidR="00C5179B">
        <w:rPr>
          <w:color w:val="000000"/>
          <w:szCs w:val="24"/>
        </w:rPr>
        <w:t xml:space="preserve">можно разделить на четыре </w:t>
      </w:r>
      <w:del w:id="64" w:author="Belolipetskaya, Elena" w:date="2024-10-14T13:13:00Z">
        <w:r w:rsidR="00C5179B" w:rsidDel="009202F6">
          <w:rPr>
            <w:color w:val="000000"/>
            <w:szCs w:val="24"/>
          </w:rPr>
          <w:delText>22728</w:delText>
        </w:r>
        <w:r w:rsidRPr="00C5179B" w:rsidDel="009202F6">
          <w:rPr>
            <w:color w:val="000000"/>
            <w:szCs w:val="24"/>
          </w:rPr>
          <w:delText xml:space="preserve"> </w:delText>
        </w:r>
      </w:del>
      <w:r w:rsidRPr="00C5179B">
        <w:rPr>
          <w:color w:val="000000"/>
          <w:szCs w:val="24"/>
        </w:rPr>
        <w:t>группы в зависимости от мишени, на которую воздействует препарат: (1) модуляция потенциал-зависимых ионных каналов, включая натриевые, кальциевые и калиевые каналы; (2) усиление ингибирования γ-аминомасляной кислоты (ГАМК) за счет воздействия на ГАМК</w:t>
      </w:r>
      <w:r w:rsidRPr="00C5179B">
        <w:rPr>
          <w:color w:val="000000"/>
          <w:szCs w:val="24"/>
          <w:vertAlign w:val="subscript"/>
        </w:rPr>
        <w:t>A</w:t>
      </w:r>
      <w:r w:rsidRPr="00C5179B">
        <w:rPr>
          <w:color w:val="000000"/>
          <w:szCs w:val="24"/>
        </w:rPr>
        <w:t>-рецепторы, транспортер GAT1 ГАМК или ГАМК-трансаминазы; (3) прямая модуляция синаптического высвобождения путем воздействия на компоненты механизма высвобождения, включая синаптический везикулярный белок 2A (SV2A) и α2δ субъединицу потенциал-</w:t>
      </w:r>
      <w:r w:rsidR="002B604B" w:rsidRPr="00C5179B">
        <w:rPr>
          <w:color w:val="000000"/>
          <w:szCs w:val="24"/>
        </w:rPr>
        <w:t xml:space="preserve">зависимых кальциевых каналов; </w:t>
      </w:r>
      <w:r w:rsidRPr="00C5179B">
        <w:rPr>
          <w:color w:val="000000"/>
          <w:szCs w:val="24"/>
        </w:rPr>
        <w:t>(4) ингибирование синаптического возбуждения, опосредованного ионотропными глутаматными рецепторами, включая рецепторы α-амино-3-гидрокси-5-метил-4-изоксаз</w:t>
      </w:r>
      <w:r w:rsidR="002B604B" w:rsidRPr="00C5179B">
        <w:rPr>
          <w:color w:val="000000"/>
          <w:szCs w:val="24"/>
        </w:rPr>
        <w:t>ол-пропионата</w:t>
      </w:r>
      <w:r w:rsidRPr="00C5179B">
        <w:rPr>
          <w:color w:val="000000"/>
          <w:szCs w:val="24"/>
        </w:rPr>
        <w:t xml:space="preserve">. Результатом взаимодействия с </w:t>
      </w:r>
      <w:r w:rsidR="002B604B" w:rsidRPr="00C5179B">
        <w:rPr>
          <w:color w:val="000000"/>
          <w:szCs w:val="24"/>
        </w:rPr>
        <w:t xml:space="preserve">перечисленными </w:t>
      </w:r>
      <w:r w:rsidRPr="00C5179B">
        <w:rPr>
          <w:color w:val="000000"/>
          <w:szCs w:val="24"/>
        </w:rPr>
        <w:t>мишенями является изменение свойств внутренней возбудимости нейронов или изменение быстрой тормозной или возбуждающей</w:t>
      </w:r>
      <w:r w:rsidR="002B604B" w:rsidRPr="00C5179B">
        <w:rPr>
          <w:color w:val="000000"/>
          <w:szCs w:val="24"/>
        </w:rPr>
        <w:t xml:space="preserve"> нейротрансмиссии. Таким образом, снижается</w:t>
      </w:r>
      <w:r w:rsidRPr="00C5179B">
        <w:rPr>
          <w:color w:val="000000"/>
          <w:szCs w:val="24"/>
        </w:rPr>
        <w:t xml:space="preserve"> вероятность возни</w:t>
      </w:r>
      <w:r w:rsidR="002B604B" w:rsidRPr="00C5179B">
        <w:rPr>
          <w:color w:val="000000"/>
          <w:szCs w:val="24"/>
        </w:rPr>
        <w:t xml:space="preserve">кновения припадков за счет </w:t>
      </w:r>
      <w:r w:rsidRPr="00C5179B">
        <w:rPr>
          <w:color w:val="000000"/>
          <w:szCs w:val="24"/>
        </w:rPr>
        <w:t>снижени</w:t>
      </w:r>
      <w:r w:rsidR="002B604B" w:rsidRPr="00C5179B">
        <w:rPr>
          <w:color w:val="000000"/>
          <w:szCs w:val="24"/>
        </w:rPr>
        <w:t>я</w:t>
      </w:r>
      <w:r w:rsidRPr="00C5179B">
        <w:rPr>
          <w:color w:val="000000"/>
          <w:szCs w:val="24"/>
        </w:rPr>
        <w:t xml:space="preserve"> способности нейронов к активированию потенциал</w:t>
      </w:r>
      <w:r w:rsidR="002B604B" w:rsidRPr="00C5179B">
        <w:rPr>
          <w:color w:val="000000"/>
          <w:szCs w:val="24"/>
        </w:rPr>
        <w:t xml:space="preserve">ов действия с высокой </w:t>
      </w:r>
      <w:r w:rsidR="002B604B" w:rsidRPr="00C5179B">
        <w:rPr>
          <w:color w:val="000000"/>
          <w:szCs w:val="24"/>
        </w:rPr>
        <w:lastRenderedPageBreak/>
        <w:t>скоростью</w:t>
      </w:r>
      <w:r w:rsidRPr="00C5179B">
        <w:rPr>
          <w:color w:val="000000"/>
          <w:szCs w:val="24"/>
        </w:rPr>
        <w:t xml:space="preserve"> и снижения синхронизации в локализованных нейр</w:t>
      </w:r>
      <w:r w:rsidR="002B604B" w:rsidRPr="00C5179B">
        <w:rPr>
          <w:color w:val="000000"/>
          <w:szCs w:val="24"/>
        </w:rPr>
        <w:t>онных ансамблях. Кроме того, ПЭП</w:t>
      </w:r>
      <w:r w:rsidRPr="00C5179B">
        <w:rPr>
          <w:color w:val="000000"/>
          <w:szCs w:val="24"/>
        </w:rPr>
        <w:t xml:space="preserve"> препятствуют распространению аномального возбуждения на соседние и отдаленные участки мозга. Это происходит за счет усиления ингибирующего окружения, функции преимущественно ГАМК, высвобождаемой интернейронами, действующими на ГАМКA рецепторов, а также путем ингибирования глутамат-опосредованной возбуждающей нейротрансмиссии в с</w:t>
      </w:r>
      <w:r w:rsidR="000C4862">
        <w:rPr>
          <w:color w:val="000000"/>
          <w:szCs w:val="24"/>
        </w:rPr>
        <w:t>ети главных (релейных) нейронов [</w:t>
      </w:r>
      <w:r w:rsidR="000C4862" w:rsidRPr="000C4862">
        <w:rPr>
          <w:color w:val="000000"/>
          <w:szCs w:val="24"/>
        </w:rPr>
        <w:t>9</w:t>
      </w:r>
      <w:r w:rsidR="000C4862">
        <w:rPr>
          <w:color w:val="000000"/>
          <w:szCs w:val="24"/>
        </w:rPr>
        <w:t>].</w:t>
      </w:r>
    </w:p>
    <w:p w14:paraId="240DAC04" w14:textId="32C730B6" w:rsidR="002A011B" w:rsidRPr="000C4862" w:rsidRDefault="00AA3432" w:rsidP="002A011B">
      <w:pPr>
        <w:ind w:firstLine="709"/>
        <w:jc w:val="both"/>
      </w:pPr>
      <w:r>
        <w:t>В России при фокальных формах эпилепсии в режиме монотерапии разрешены к применению: бензобарбитал, вальпроевая кислота, габапентин, зонисамид, карбамазепин, клоназепам, лакосамид, ламотриджин, леветирацетам, окскарбазепин, примидон, топирамат, фенитоин</w:t>
      </w:r>
      <w:r w:rsidR="000C4862">
        <w:t>, фенобарбитал, эсликарбазепин [</w:t>
      </w:r>
      <w:r w:rsidR="000C4862" w:rsidRPr="000C4862">
        <w:t>7</w:t>
      </w:r>
      <w:r w:rsidR="000C4862">
        <w:t>]</w:t>
      </w:r>
      <w:r w:rsidR="000C4862" w:rsidRPr="000C4862">
        <w:t>.</w:t>
      </w:r>
    </w:p>
    <w:p w14:paraId="07DA1CA6" w14:textId="65B35283" w:rsidR="002A011B" w:rsidRPr="000C4862" w:rsidRDefault="003E50B7" w:rsidP="00334CFF">
      <w:pPr>
        <w:ind w:firstLine="709"/>
        <w:jc w:val="both"/>
        <w:rPr>
          <w:color w:val="000000"/>
        </w:rPr>
      </w:pPr>
      <w:r>
        <w:rPr>
          <w:color w:val="000000"/>
        </w:rPr>
        <w:t>Хирургическое вмешательство</w:t>
      </w:r>
      <w:r w:rsidRPr="003E50B7">
        <w:rPr>
          <w:color w:val="000000"/>
        </w:rPr>
        <w:t xml:space="preserve"> дает шанс на ремиссию приступов у 30%–40% пациентов с фокальной эпилепсией, у которых приступы продолжаются, несмотря на </w:t>
      </w:r>
      <w:r>
        <w:rPr>
          <w:color w:val="000000"/>
        </w:rPr>
        <w:t>прием противоэпилептических препаратов</w:t>
      </w:r>
      <w:r w:rsidRPr="003E50B7">
        <w:rPr>
          <w:color w:val="000000"/>
        </w:rPr>
        <w:t xml:space="preserve">. </w:t>
      </w:r>
      <w:r w:rsidR="00572A23">
        <w:rPr>
          <w:color w:val="000000"/>
        </w:rPr>
        <w:t>Хирургия включает в себя такие методы, как каллозотомия (разъединение полушарий головного мозга)</w:t>
      </w:r>
      <w:r w:rsidRPr="003E50B7">
        <w:rPr>
          <w:color w:val="000000"/>
        </w:rPr>
        <w:t xml:space="preserve"> и имплантация стимулирующих устройств. Предоперационная оценка направлена ​​на выявление эпилептогенной зоны и предотвращение послеоперационных неврологических и когнитивных дефицитов. Это подразумевает оптимальную визуализацию, длительные записи видеоэлектроэнцефалограммы (ЭЭГ), а также нейропсихологические и психиатрические оценки; некоторым пациентам затем может потребоваться визуализация с помощью ядерной медицины и внутричерепная запись ЭЭГ. Наилучшие результаты наблюдаются у пациентов с электроклинически конкордированным структурным поражением на МРТ (60%–70% </w:t>
      </w:r>
      <w:r w:rsidR="00572A23">
        <w:rPr>
          <w:color w:val="000000"/>
        </w:rPr>
        <w:t>ремиссии приступов</w:t>
      </w:r>
      <w:r w:rsidRPr="003E50B7">
        <w:rPr>
          <w:color w:val="000000"/>
        </w:rPr>
        <w:t xml:space="preserve">). Более низкие показатели </w:t>
      </w:r>
      <w:r w:rsidR="00572A23">
        <w:rPr>
          <w:color w:val="000000"/>
        </w:rPr>
        <w:t xml:space="preserve">снижения количества </w:t>
      </w:r>
      <w:r w:rsidRPr="003E50B7">
        <w:rPr>
          <w:color w:val="000000"/>
        </w:rPr>
        <w:t xml:space="preserve">приступов ожидаются у людей с экстратемпоральными очагами, фокально-двусторонними тонико-клоническими приступами, </w:t>
      </w:r>
      <w:r w:rsidR="00572A23">
        <w:rPr>
          <w:color w:val="000000"/>
        </w:rPr>
        <w:t>сопутствующими</w:t>
      </w:r>
      <w:r w:rsidR="00572A23" w:rsidRPr="003E50B7">
        <w:rPr>
          <w:color w:val="000000"/>
        </w:rPr>
        <w:t xml:space="preserve"> </w:t>
      </w:r>
      <w:r w:rsidR="00572A23">
        <w:rPr>
          <w:color w:val="000000"/>
        </w:rPr>
        <w:t>психиатрическими</w:t>
      </w:r>
      <w:r w:rsidRPr="003E50B7">
        <w:rPr>
          <w:color w:val="000000"/>
        </w:rPr>
        <w:t xml:space="preserve"> </w:t>
      </w:r>
      <w:r w:rsidR="00572A23">
        <w:rPr>
          <w:color w:val="000000"/>
        </w:rPr>
        <w:t>патологиями</w:t>
      </w:r>
      <w:r w:rsidRPr="003E50B7">
        <w:rPr>
          <w:color w:val="000000"/>
        </w:rPr>
        <w:t xml:space="preserve"> и трудностями в обучении. Тем не менее, хирургическое вмешательство при эпилепсии применяется </w:t>
      </w:r>
      <w:r w:rsidR="00572A23">
        <w:rPr>
          <w:color w:val="000000"/>
        </w:rPr>
        <w:t>достаточно редко</w:t>
      </w:r>
      <w:r w:rsidR="000C4862" w:rsidRPr="000C4862">
        <w:rPr>
          <w:color w:val="000000"/>
        </w:rPr>
        <w:t xml:space="preserve"> [10].</w:t>
      </w:r>
    </w:p>
    <w:p w14:paraId="45C0941E" w14:textId="775FE521" w:rsidR="00572A23" w:rsidRPr="00C4082A" w:rsidRDefault="00572A23" w:rsidP="009202F6">
      <w:pPr>
        <w:ind w:firstLine="709"/>
        <w:jc w:val="both"/>
        <w:rPr>
          <w:color w:val="000000"/>
        </w:rPr>
        <w:pPrChange w:id="65" w:author="Belolipetskaya, Elena" w:date="2024-10-14T13:15:00Z">
          <w:pPr>
            <w:ind w:firstLine="709"/>
            <w:jc w:val="both"/>
          </w:pPr>
        </w:pPrChange>
      </w:pPr>
      <w:r w:rsidRPr="00572A23">
        <w:rPr>
          <w:color w:val="000000"/>
        </w:rPr>
        <w:t>Кетогенная диета является</w:t>
      </w:r>
      <w:r>
        <w:rPr>
          <w:color w:val="000000"/>
        </w:rPr>
        <w:t xml:space="preserve"> одним из вариантов</w:t>
      </w:r>
      <w:r w:rsidRPr="00572A23">
        <w:rPr>
          <w:color w:val="000000"/>
        </w:rPr>
        <w:t xml:space="preserve"> лечения пациентов с эпилепсией, которые устойчивы к противосудорожным препаратам.</w:t>
      </w:r>
      <w:r>
        <w:rPr>
          <w:color w:val="000000"/>
        </w:rPr>
        <w:t xml:space="preserve"> Данный вид терапии</w:t>
      </w:r>
      <w:r w:rsidRPr="00572A23">
        <w:rPr>
          <w:color w:val="000000"/>
        </w:rPr>
        <w:t xml:space="preserve"> приводит к увеличению циркулирующих кетонов, что может способствовать повышению эффективности в лече</w:t>
      </w:r>
      <w:r w:rsidR="00C4082A">
        <w:rPr>
          <w:color w:val="000000"/>
        </w:rPr>
        <w:t>нии фармакорезистентных судорог [</w:t>
      </w:r>
      <w:r w:rsidR="00C4082A" w:rsidRPr="00C4082A">
        <w:rPr>
          <w:color w:val="000000"/>
        </w:rPr>
        <w:t>9</w:t>
      </w:r>
      <w:r w:rsidR="00C4082A">
        <w:rPr>
          <w:color w:val="000000"/>
        </w:rPr>
        <w:t>]</w:t>
      </w:r>
      <w:r w:rsidR="00C4082A" w:rsidRPr="00C4082A">
        <w:rPr>
          <w:color w:val="000000"/>
        </w:rPr>
        <w:t>.</w:t>
      </w:r>
    </w:p>
    <w:p w14:paraId="783908AC" w14:textId="435D1FDB" w:rsidR="00572A23" w:rsidRPr="00C4082A" w:rsidDel="009202F6" w:rsidRDefault="004A7B9B" w:rsidP="009202F6">
      <w:pPr>
        <w:ind w:firstLine="709"/>
        <w:jc w:val="both"/>
        <w:rPr>
          <w:del w:id="66" w:author="Belolipetskaya, Elena" w:date="2024-10-14T13:14:00Z"/>
          <w:color w:val="000000"/>
        </w:rPr>
        <w:pPrChange w:id="67" w:author="Belolipetskaya, Elena" w:date="2024-10-14T13:15:00Z">
          <w:pPr>
            <w:ind w:firstLine="709"/>
            <w:jc w:val="both"/>
          </w:pPr>
        </w:pPrChange>
      </w:pPr>
      <w:r w:rsidRPr="004A7B9B">
        <w:rPr>
          <w:color w:val="000000"/>
        </w:rPr>
        <w:t xml:space="preserve">Нейромодуляция является </w:t>
      </w:r>
      <w:r>
        <w:rPr>
          <w:color w:val="000000"/>
        </w:rPr>
        <w:t>еще одним</w:t>
      </w:r>
      <w:r w:rsidRPr="004A7B9B">
        <w:rPr>
          <w:color w:val="000000"/>
        </w:rPr>
        <w:t xml:space="preserve"> терапевтическим инструментом для врачей, ведущих пациентов с лекарственно-устойчивой эпилепси</w:t>
      </w:r>
      <w:r>
        <w:rPr>
          <w:color w:val="000000"/>
        </w:rPr>
        <w:t>ей</w:t>
      </w:r>
      <w:r w:rsidR="001F2E17">
        <w:rPr>
          <w:color w:val="000000"/>
        </w:rPr>
        <w:t>. Рандомизированные контролируемые исследования с</w:t>
      </w:r>
      <w:r w:rsidR="001F2E17" w:rsidRPr="001F2E17">
        <w:rPr>
          <w:color w:val="000000"/>
        </w:rPr>
        <w:t>тимуляци</w:t>
      </w:r>
      <w:r w:rsidR="001F2E17">
        <w:rPr>
          <w:color w:val="000000"/>
        </w:rPr>
        <w:t>и</w:t>
      </w:r>
      <w:r w:rsidR="001F2E17" w:rsidRPr="001F2E17">
        <w:rPr>
          <w:color w:val="000000"/>
        </w:rPr>
        <w:t xml:space="preserve"> </w:t>
      </w:r>
      <w:r w:rsidR="001F2E17">
        <w:rPr>
          <w:color w:val="000000"/>
        </w:rPr>
        <w:t>блуждающего нерва (VNS), глубокой стимуляции</w:t>
      </w:r>
      <w:r w:rsidR="001F2E17" w:rsidRPr="001F2E17">
        <w:rPr>
          <w:color w:val="000000"/>
        </w:rPr>
        <w:t xml:space="preserve"> мозга </w:t>
      </w:r>
      <w:r w:rsidR="001F2E17">
        <w:rPr>
          <w:color w:val="000000"/>
        </w:rPr>
        <w:t xml:space="preserve">в переднем </w:t>
      </w:r>
      <w:del w:id="68" w:author="Belolipetskaya, Elena" w:date="2024-10-14T13:14:00Z">
        <w:r w:rsidR="001F2E17" w:rsidDel="009202F6">
          <w:rPr>
            <w:color w:val="000000"/>
          </w:rPr>
          <w:delText xml:space="preserve">ядра </w:delText>
        </w:r>
      </w:del>
      <w:ins w:id="69" w:author="Belolipetskaya, Elena" w:date="2024-10-14T13:14:00Z">
        <w:r w:rsidR="009202F6">
          <w:rPr>
            <w:color w:val="000000"/>
          </w:rPr>
          <w:t>ядр</w:t>
        </w:r>
        <w:r w:rsidR="009202F6">
          <w:rPr>
            <w:color w:val="000000"/>
          </w:rPr>
          <w:t>е</w:t>
        </w:r>
        <w:r w:rsidR="009202F6">
          <w:rPr>
            <w:color w:val="000000"/>
          </w:rPr>
          <w:t xml:space="preserve"> </w:t>
        </w:r>
      </w:ins>
      <w:r w:rsidR="001F2E17">
        <w:rPr>
          <w:color w:val="000000"/>
        </w:rPr>
        <w:t>таламуса (DBS) и ответной нейростимуляции</w:t>
      </w:r>
      <w:r w:rsidR="001F2E17" w:rsidRPr="001F2E17">
        <w:rPr>
          <w:color w:val="000000"/>
        </w:rPr>
        <w:t xml:space="preserve"> (RNS)</w:t>
      </w:r>
      <w:r w:rsidR="001F2E17">
        <w:rPr>
          <w:color w:val="000000"/>
        </w:rPr>
        <w:t xml:space="preserve"> подтверждают </w:t>
      </w:r>
      <w:r w:rsidR="001F2E17" w:rsidRPr="001F2E17">
        <w:rPr>
          <w:color w:val="000000"/>
        </w:rPr>
        <w:t>безопасность и значительное влияние на уменьшение припадков, а также предполагают снижение риска внезапной необъясн</w:t>
      </w:r>
      <w:r w:rsidR="001F2E17">
        <w:rPr>
          <w:color w:val="000000"/>
        </w:rPr>
        <w:t>имой смерти от эпилепсии</w:t>
      </w:r>
      <w:r w:rsidR="001F2E17" w:rsidRPr="001F2E17">
        <w:rPr>
          <w:color w:val="000000"/>
        </w:rPr>
        <w:t>. Значительное уменьшение судор</w:t>
      </w:r>
      <w:r w:rsidR="001F2E17">
        <w:rPr>
          <w:color w:val="000000"/>
        </w:rPr>
        <w:t>ог наблюдается через 3 месяца при использовании</w:t>
      </w:r>
      <w:r w:rsidR="001F2E17" w:rsidRPr="001F2E17">
        <w:rPr>
          <w:color w:val="000000"/>
        </w:rPr>
        <w:t xml:space="preserve"> DBS, RNS и VNS в рандомизированны</w:t>
      </w:r>
      <w:r w:rsidR="001F2E17">
        <w:rPr>
          <w:color w:val="000000"/>
        </w:rPr>
        <w:t>х контролируемых исследованиях. У значительного</w:t>
      </w:r>
      <w:r w:rsidR="001F2E17" w:rsidRPr="001F2E17">
        <w:rPr>
          <w:color w:val="000000"/>
        </w:rPr>
        <w:t xml:space="preserve"> </w:t>
      </w:r>
      <w:r w:rsidR="001F2E17">
        <w:rPr>
          <w:color w:val="000000"/>
        </w:rPr>
        <w:t>количества</w:t>
      </w:r>
      <w:r w:rsidR="001F2E17" w:rsidRPr="001F2E17">
        <w:rPr>
          <w:color w:val="000000"/>
        </w:rPr>
        <w:t xml:space="preserve"> пациентов </w:t>
      </w:r>
      <w:r w:rsidR="001F2E17">
        <w:rPr>
          <w:color w:val="000000"/>
        </w:rPr>
        <w:t>наблюдалась ремиссия приступов в течение 6 и более месяцев</w:t>
      </w:r>
      <w:r w:rsidR="001F2E17" w:rsidRPr="001F2E17">
        <w:rPr>
          <w:color w:val="000000"/>
        </w:rPr>
        <w:t>. Количество и расположение эпилептогенных очагов</w:t>
      </w:r>
      <w:r w:rsidR="001F2E17">
        <w:rPr>
          <w:color w:val="000000"/>
        </w:rPr>
        <w:t>,</w:t>
      </w:r>
      <w:r w:rsidR="001F2E17" w:rsidRPr="001F2E17">
        <w:rPr>
          <w:color w:val="000000"/>
        </w:rPr>
        <w:t xml:space="preserve"> </w:t>
      </w:r>
      <w:r w:rsidR="001F2E17">
        <w:rPr>
          <w:color w:val="000000"/>
        </w:rPr>
        <w:t>сопутствующие заболевания</w:t>
      </w:r>
      <w:r w:rsidR="001F2E17" w:rsidRPr="001F2E17">
        <w:rPr>
          <w:color w:val="000000"/>
        </w:rPr>
        <w:t xml:space="preserve"> являются важными фактора</w:t>
      </w:r>
      <w:r w:rsidR="001F2E17">
        <w:rPr>
          <w:color w:val="000000"/>
        </w:rPr>
        <w:t>ми, влияющими на эффективность и выбор метода лечения. В</w:t>
      </w:r>
      <w:r w:rsidR="001F2E17" w:rsidRPr="001F2E17">
        <w:rPr>
          <w:color w:val="000000"/>
        </w:rPr>
        <w:t>ыбор метода нейромодуляции может быть</w:t>
      </w:r>
      <w:r w:rsidR="001F2E17">
        <w:rPr>
          <w:color w:val="000000"/>
        </w:rPr>
        <w:t xml:space="preserve"> индивидуально адаптирован ко всем </w:t>
      </w:r>
      <w:r w:rsidR="001F2E17" w:rsidRPr="001F2E17">
        <w:rPr>
          <w:color w:val="000000"/>
        </w:rPr>
        <w:t>пациентам на осн</w:t>
      </w:r>
      <w:r w:rsidR="00C4082A">
        <w:rPr>
          <w:color w:val="000000"/>
        </w:rPr>
        <w:t>ове зафиксированных симптомов [</w:t>
      </w:r>
      <w:r w:rsidR="00C4082A" w:rsidRPr="00C4082A">
        <w:rPr>
          <w:color w:val="000000"/>
        </w:rPr>
        <w:t>11</w:t>
      </w:r>
      <w:r w:rsidR="00C4082A">
        <w:rPr>
          <w:color w:val="000000"/>
        </w:rPr>
        <w:t>]</w:t>
      </w:r>
      <w:r w:rsidR="00C4082A" w:rsidRPr="00C4082A">
        <w:rPr>
          <w:color w:val="000000"/>
        </w:rPr>
        <w:t>.</w:t>
      </w:r>
    </w:p>
    <w:p w14:paraId="76745A19" w14:textId="24090B30" w:rsidR="00572A23" w:rsidRDefault="00572A23" w:rsidP="009202F6">
      <w:pPr>
        <w:ind w:firstLine="709"/>
        <w:jc w:val="both"/>
        <w:rPr>
          <w:color w:val="000000"/>
        </w:rPr>
        <w:pPrChange w:id="70" w:author="Belolipetskaya, Elena" w:date="2024-10-14T13:15:00Z">
          <w:pPr>
            <w:ind w:firstLine="709"/>
            <w:jc w:val="both"/>
          </w:pPr>
        </w:pPrChange>
      </w:pPr>
    </w:p>
    <w:p w14:paraId="5D267690" w14:textId="1CA16D47" w:rsidR="00D448A4" w:rsidRDefault="00D448A4" w:rsidP="00334CFF">
      <w:pPr>
        <w:ind w:firstLine="709"/>
        <w:rPr>
          <w:ins w:id="71" w:author="Belolipetskaya, Elena" w:date="2024-10-14T13:15:00Z"/>
        </w:rPr>
      </w:pPr>
    </w:p>
    <w:p w14:paraId="77E9EBC5" w14:textId="7D3AE7DD" w:rsidR="009202F6" w:rsidRDefault="009202F6" w:rsidP="00334CFF">
      <w:pPr>
        <w:ind w:firstLine="709"/>
        <w:rPr>
          <w:ins w:id="72" w:author="Belolipetskaya, Elena" w:date="2024-10-14T13:15:00Z"/>
        </w:rPr>
      </w:pPr>
    </w:p>
    <w:p w14:paraId="57DE0BF5" w14:textId="75762D97" w:rsidR="009202F6" w:rsidRDefault="009202F6" w:rsidP="00334CFF">
      <w:pPr>
        <w:ind w:firstLine="709"/>
        <w:rPr>
          <w:ins w:id="73" w:author="Belolipetskaya, Elena" w:date="2024-10-14T13:15:00Z"/>
        </w:rPr>
      </w:pPr>
    </w:p>
    <w:p w14:paraId="51BFFC28" w14:textId="6EF30C1A" w:rsidR="009202F6" w:rsidRDefault="009202F6" w:rsidP="00334CFF">
      <w:pPr>
        <w:ind w:firstLine="709"/>
        <w:rPr>
          <w:ins w:id="74" w:author="Belolipetskaya, Elena" w:date="2024-10-14T13:15:00Z"/>
        </w:rPr>
      </w:pPr>
    </w:p>
    <w:p w14:paraId="7D2445B1" w14:textId="77777777" w:rsidR="009202F6" w:rsidRPr="00C77BCD" w:rsidRDefault="009202F6" w:rsidP="00334CFF">
      <w:pPr>
        <w:ind w:firstLine="709"/>
      </w:pPr>
    </w:p>
    <w:p w14:paraId="279F6960" w14:textId="7165DDCA" w:rsidR="00D448A4" w:rsidRDefault="00D448A4" w:rsidP="00334CFF">
      <w:pPr>
        <w:pStyle w:val="3"/>
        <w:keepNext w:val="0"/>
        <w:keepLines w:val="0"/>
        <w:rPr>
          <w:color w:val="000000" w:themeColor="text1"/>
          <w:szCs w:val="24"/>
        </w:rPr>
      </w:pPr>
      <w:bookmarkStart w:id="75" w:name="_Toc179551967"/>
      <w:r w:rsidRPr="006C20D3">
        <w:rPr>
          <w:color w:val="000000" w:themeColor="text1"/>
          <w:szCs w:val="24"/>
        </w:rPr>
        <w:t>Вводная информация по исследуемой терапии</w:t>
      </w:r>
      <w:bookmarkEnd w:id="75"/>
    </w:p>
    <w:p w14:paraId="6BFA879D" w14:textId="484114A6" w:rsidR="00D41975" w:rsidRDefault="00D41975" w:rsidP="00D41975"/>
    <w:p w14:paraId="09ABBA49" w14:textId="4CE6BD85" w:rsidR="00D41975" w:rsidRDefault="00D41975" w:rsidP="00D41975">
      <w:pPr>
        <w:autoSpaceDE w:val="0"/>
        <w:autoSpaceDN w:val="0"/>
        <w:adjustRightInd w:val="0"/>
        <w:ind w:firstLine="709"/>
        <w:jc w:val="both"/>
        <w:rPr>
          <w:szCs w:val="24"/>
        </w:rPr>
      </w:pPr>
      <w:bookmarkStart w:id="76" w:name="_Hlk138058661"/>
      <w:r w:rsidRPr="00D9479E">
        <w:rPr>
          <w:szCs w:val="24"/>
        </w:rPr>
        <w:lastRenderedPageBreak/>
        <w:t xml:space="preserve">Лакосамид был синтезирован как </w:t>
      </w:r>
      <w:del w:id="77" w:author="Belolipetskaya, Elena" w:date="2024-10-14T13:15:00Z">
        <w:r w:rsidRPr="00D9479E" w:rsidDel="009202F6">
          <w:rPr>
            <w:szCs w:val="24"/>
          </w:rPr>
          <w:delText xml:space="preserve">член </w:delText>
        </w:r>
      </w:del>
      <w:ins w:id="78" w:author="Belolipetskaya, Elena" w:date="2024-10-14T13:15:00Z">
        <w:r w:rsidR="009202F6">
          <w:rPr>
            <w:szCs w:val="24"/>
          </w:rPr>
          <w:t>представитель</w:t>
        </w:r>
        <w:r w:rsidR="009202F6" w:rsidRPr="00D9479E">
          <w:rPr>
            <w:szCs w:val="24"/>
          </w:rPr>
          <w:t xml:space="preserve"> </w:t>
        </w:r>
      </w:ins>
      <w:r w:rsidRPr="00D9479E">
        <w:rPr>
          <w:szCs w:val="24"/>
        </w:rPr>
        <w:t xml:space="preserve">семейства функционализированных аминокислот, в частности аналогов эндогенной аминокислоты и модулятора NMDA-рецепторов D-серина. </w:t>
      </w:r>
    </w:p>
    <w:p w14:paraId="1C164908" w14:textId="77777777" w:rsidR="00D41975" w:rsidRDefault="00D41975" w:rsidP="00D41975">
      <w:pPr>
        <w:autoSpaceDE w:val="0"/>
        <w:autoSpaceDN w:val="0"/>
        <w:adjustRightInd w:val="0"/>
        <w:ind w:firstLine="709"/>
        <w:jc w:val="both"/>
        <w:rPr>
          <w:szCs w:val="24"/>
        </w:rPr>
      </w:pPr>
      <w:r w:rsidRPr="00D9479E">
        <w:rPr>
          <w:szCs w:val="24"/>
        </w:rPr>
        <w:t>Механизм действия лакосамида пока полностью не изучен. Однако предполагается двойной механизм действия: он избирательно усиливает медленную инактивацию потенциал-зависимых натриевых каналов (VGSC) и взаимодействует с белком-медиатором ответа на коллапсин-2 (CRMP-2), который главным образом экспрессируется в центральной нервной системе (ЦНС) и участвует в дифференцировке нейронов и росте аксонов.</w:t>
      </w:r>
    </w:p>
    <w:p w14:paraId="1DFC6876" w14:textId="77777777" w:rsidR="00D41975" w:rsidRDefault="00D41975" w:rsidP="00D41975">
      <w:pPr>
        <w:autoSpaceDE w:val="0"/>
        <w:autoSpaceDN w:val="0"/>
        <w:adjustRightInd w:val="0"/>
        <w:ind w:firstLine="709"/>
        <w:jc w:val="both"/>
        <w:rPr>
          <w:szCs w:val="24"/>
        </w:rPr>
      </w:pPr>
      <w:r w:rsidRPr="00D9479E">
        <w:rPr>
          <w:szCs w:val="24"/>
        </w:rPr>
        <w:t>Лакосамид проявлял противоэпилептическую активность на различных моделях припадков у грызунов при генерализованных и комплексных парциальных припадках и эпилептическом статусе.</w:t>
      </w:r>
      <w:r>
        <w:rPr>
          <w:szCs w:val="24"/>
        </w:rPr>
        <w:t xml:space="preserve"> </w:t>
      </w:r>
    </w:p>
    <w:bookmarkEnd w:id="76"/>
    <w:p w14:paraId="77404550" w14:textId="77777777" w:rsidR="00D41975" w:rsidRPr="0005422B" w:rsidRDefault="00D41975" w:rsidP="00D41975">
      <w:pPr>
        <w:ind w:firstLine="709"/>
        <w:jc w:val="both"/>
        <w:rPr>
          <w:bCs/>
          <w:szCs w:val="24"/>
          <w:lang w:eastAsia="ru-RU"/>
        </w:rPr>
      </w:pPr>
      <w:r w:rsidRPr="0005422B">
        <w:rPr>
          <w:bCs/>
          <w:szCs w:val="24"/>
          <w:lang w:eastAsia="ru-RU"/>
        </w:rPr>
        <w:t>В доклинических экспериментах лакосамид в комбинации с леветирацетамом, карбамазепином, фенитоином, вальпроатом, ламотриджином, топираматом или габапентином проявлял синергический или аддитивный противосудорожный эффект.</w:t>
      </w:r>
    </w:p>
    <w:p w14:paraId="77B01515" w14:textId="42296EEF" w:rsidR="00D41975" w:rsidRPr="0071117D" w:rsidRDefault="00D41975" w:rsidP="00D41975">
      <w:pPr>
        <w:ind w:firstLine="709"/>
        <w:jc w:val="both"/>
        <w:rPr>
          <w:szCs w:val="24"/>
        </w:rPr>
      </w:pPr>
      <w:r>
        <w:rPr>
          <w:rFonts w:eastAsia="MS Mincho"/>
          <w:szCs w:val="24"/>
          <w:lang w:val="en-US" w:eastAsia="ru-RU"/>
        </w:rPr>
        <w:t>PT</w:t>
      </w:r>
      <w:r w:rsidRPr="00D219A3">
        <w:rPr>
          <w:rFonts w:eastAsia="MS Mincho"/>
          <w:szCs w:val="24"/>
          <w:lang w:eastAsia="ru-RU"/>
        </w:rPr>
        <w:t>-</w:t>
      </w:r>
      <w:r>
        <w:rPr>
          <w:rFonts w:eastAsia="MS Mincho"/>
          <w:szCs w:val="24"/>
          <w:lang w:val="en-US" w:eastAsia="ru-RU"/>
        </w:rPr>
        <w:t>LCS</w:t>
      </w:r>
      <w:r w:rsidRPr="0071117D">
        <w:rPr>
          <w:bCs/>
          <w:szCs w:val="24"/>
          <w:lang w:eastAsia="ru-RU"/>
        </w:rPr>
        <w:t xml:space="preserve">, таблетки, покрытые пленочной оболочкой, </w:t>
      </w:r>
      <w:r>
        <w:rPr>
          <w:bCs/>
          <w:szCs w:val="24"/>
          <w:lang w:eastAsia="ru-RU"/>
        </w:rPr>
        <w:t>20</w:t>
      </w:r>
      <w:r w:rsidRPr="0071117D">
        <w:rPr>
          <w:bCs/>
          <w:szCs w:val="24"/>
          <w:lang w:eastAsia="ru-RU"/>
        </w:rPr>
        <w:t xml:space="preserve">0 мг, - воспроизведенный препарат </w:t>
      </w:r>
      <w:r>
        <w:rPr>
          <w:bCs/>
          <w:szCs w:val="24"/>
          <w:lang w:eastAsia="ru-RU"/>
        </w:rPr>
        <w:t>лакосамида</w:t>
      </w:r>
      <w:r w:rsidRPr="0071117D">
        <w:rPr>
          <w:bCs/>
          <w:szCs w:val="24"/>
          <w:lang w:eastAsia="ru-RU"/>
        </w:rPr>
        <w:t xml:space="preserve">, разработанный </w:t>
      </w:r>
      <w:ins w:id="79" w:author="Belolipetskaya, Elena" w:date="2024-10-14T13:16:00Z">
        <w:r w:rsidR="009202F6" w:rsidRPr="00746D1C">
          <w:rPr>
            <w:bCs/>
            <w:lang w:eastAsia="ru-RU"/>
          </w:rPr>
          <w:t>разработанный партнером АО «Р-</w:t>
        </w:r>
        <w:r w:rsidR="009202F6" w:rsidRPr="009202F6">
          <w:rPr>
            <w:bCs/>
            <w:lang w:eastAsia="ru-RU"/>
            <w:rPrChange w:id="80" w:author="Belolipetskaya, Elena" w:date="2024-10-14T13:17:00Z">
              <w:rPr>
                <w:bCs/>
                <w:lang w:eastAsia="ru-RU"/>
              </w:rPr>
            </w:rPrChange>
          </w:rPr>
          <w:t xml:space="preserve">Фарм» – </w:t>
        </w:r>
      </w:ins>
      <w:ins w:id="81" w:author="Belolipetskaya, Elena" w:date="2024-10-14T13:17:00Z">
        <w:r w:rsidR="009202F6" w:rsidRPr="009202F6">
          <w:rPr>
            <w:color w:val="000000"/>
            <w:shd w:val="clear" w:color="auto" w:fill="FFFFFF"/>
            <w:rPrChange w:id="82" w:author="Belolipetskaya, Elena" w:date="2024-10-14T13:17:00Z">
              <w:rPr>
                <w:rFonts w:ascii="Calibri" w:hAnsi="Calibri" w:cs="Calibri"/>
                <w:color w:val="000000"/>
                <w:shd w:val="clear" w:color="auto" w:fill="FFFFFF"/>
              </w:rPr>
            </w:rPrChange>
          </w:rPr>
          <w:t>Brawn Biotech Ltd, India</w:t>
        </w:r>
      </w:ins>
      <w:del w:id="83" w:author="Belolipetskaya, Elena" w:date="2024-10-14T13:16:00Z">
        <w:r w:rsidRPr="009202F6" w:rsidDel="009202F6">
          <w:rPr>
            <w:bCs/>
            <w:color w:val="FF0000"/>
            <w:szCs w:val="24"/>
            <w:lang w:eastAsia="ru-RU"/>
            <w:rPrChange w:id="84" w:author="Belolipetskaya, Elena" w:date="2024-10-14T13:17:00Z">
              <w:rPr>
                <w:bCs/>
                <w:color w:val="FF0000"/>
                <w:szCs w:val="24"/>
                <w:lang w:eastAsia="ru-RU"/>
              </w:rPr>
            </w:rPrChange>
          </w:rPr>
          <w:delText>дочерним подразделением ГК «Р-Фарм», Россия – ООО «Технология лекарств», по заказу АО «Р-Фарм»</w:delText>
        </w:r>
      </w:del>
      <w:r w:rsidRPr="009202F6">
        <w:rPr>
          <w:bCs/>
          <w:color w:val="FF0000"/>
          <w:szCs w:val="24"/>
          <w:lang w:eastAsia="ru-RU"/>
          <w:rPrChange w:id="85" w:author="Belolipetskaya, Elena" w:date="2024-10-14T13:17:00Z">
            <w:rPr>
              <w:bCs/>
              <w:color w:val="FF0000"/>
              <w:szCs w:val="24"/>
              <w:lang w:eastAsia="ru-RU"/>
            </w:rPr>
          </w:rPrChange>
        </w:rPr>
        <w:t xml:space="preserve">. </w:t>
      </w:r>
      <w:r w:rsidRPr="009202F6">
        <w:rPr>
          <w:color w:val="000000"/>
          <w:szCs w:val="24"/>
          <w:rPrChange w:id="86" w:author="Belolipetskaya, Elena" w:date="2024-10-14T13:17:00Z">
            <w:rPr>
              <w:color w:val="000000"/>
              <w:szCs w:val="24"/>
            </w:rPr>
          </w:rPrChange>
        </w:rPr>
        <w:t xml:space="preserve">Он полностью соответствует по </w:t>
      </w:r>
      <w:r w:rsidRPr="009202F6">
        <w:rPr>
          <w:szCs w:val="24"/>
          <w:lang w:eastAsia="ru-RU"/>
          <w:rPrChange w:id="87" w:author="Belolipetskaya, Elena" w:date="2024-10-14T13:17:00Z">
            <w:rPr>
              <w:szCs w:val="24"/>
              <w:lang w:eastAsia="ru-RU"/>
            </w:rPr>
          </w:rPrChange>
        </w:rPr>
        <w:t>качественному и колич</w:t>
      </w:r>
      <w:r w:rsidRPr="0071117D">
        <w:rPr>
          <w:szCs w:val="24"/>
          <w:lang w:eastAsia="ru-RU"/>
        </w:rPr>
        <w:t xml:space="preserve">ественному составу действующего </w:t>
      </w:r>
      <w:r w:rsidRPr="000576F2">
        <w:rPr>
          <w:szCs w:val="24"/>
          <w:highlight w:val="yellow"/>
          <w:lang w:eastAsia="ru-RU"/>
          <w:rPrChange w:id="88" w:author="Belolipetskaya, Elena" w:date="2024-10-14T13:18:00Z">
            <w:rPr>
              <w:szCs w:val="24"/>
              <w:lang w:eastAsia="ru-RU"/>
            </w:rPr>
          </w:rPrChange>
        </w:rPr>
        <w:t>и вспомогательных веществ</w:t>
      </w:r>
      <w:r w:rsidRPr="0071117D">
        <w:rPr>
          <w:szCs w:val="24"/>
          <w:lang w:eastAsia="ru-RU"/>
        </w:rPr>
        <w:t xml:space="preserve">, лекарственной форме </w:t>
      </w:r>
      <w:r w:rsidRPr="0071117D">
        <w:rPr>
          <w:color w:val="000000"/>
          <w:szCs w:val="24"/>
        </w:rPr>
        <w:t>(таблетки</w:t>
      </w:r>
      <w:r w:rsidRPr="0071117D">
        <w:rPr>
          <w:bCs/>
          <w:szCs w:val="24"/>
          <w:lang w:eastAsia="ru-RU"/>
        </w:rPr>
        <w:t>, покрытые пленочной оболочкой</w:t>
      </w:r>
      <w:r w:rsidRPr="0071117D">
        <w:rPr>
          <w:color w:val="000000"/>
          <w:szCs w:val="24"/>
        </w:rPr>
        <w:t xml:space="preserve">) </w:t>
      </w:r>
      <w:r w:rsidRPr="0071117D">
        <w:rPr>
          <w:szCs w:val="24"/>
          <w:lang w:eastAsia="ru-RU"/>
        </w:rPr>
        <w:t xml:space="preserve">и планируемой к выпуску дозировке </w:t>
      </w:r>
      <w:r w:rsidRPr="0071117D">
        <w:rPr>
          <w:color w:val="000000"/>
          <w:szCs w:val="24"/>
        </w:rPr>
        <w:t>(</w:t>
      </w:r>
      <w:commentRangeStart w:id="89"/>
      <w:r>
        <w:rPr>
          <w:color w:val="000000"/>
          <w:szCs w:val="24"/>
        </w:rPr>
        <w:t>20</w:t>
      </w:r>
      <w:r w:rsidRPr="0071117D">
        <w:rPr>
          <w:color w:val="000000"/>
          <w:szCs w:val="24"/>
        </w:rPr>
        <w:t>0 мг</w:t>
      </w:r>
      <w:commentRangeEnd w:id="89"/>
      <w:r w:rsidR="000576F2">
        <w:rPr>
          <w:rStyle w:val="afb"/>
        </w:rPr>
        <w:commentReference w:id="89"/>
      </w:r>
      <w:r w:rsidRPr="0071117D">
        <w:rPr>
          <w:color w:val="000000"/>
          <w:szCs w:val="24"/>
        </w:rPr>
        <w:t xml:space="preserve">) референтному препарату </w:t>
      </w:r>
      <w:r>
        <w:rPr>
          <w:rFonts w:eastAsia="MS Mincho"/>
          <w:szCs w:val="24"/>
          <w:lang w:eastAsia="ru-RU"/>
        </w:rPr>
        <w:t>Вимпат</w:t>
      </w:r>
      <w:r w:rsidRPr="0071117D">
        <w:rPr>
          <w:rFonts w:eastAsia="MS Mincho"/>
          <w:szCs w:val="24"/>
          <w:vertAlign w:val="superscript"/>
          <w:lang w:eastAsia="ru-RU"/>
        </w:rPr>
        <w:t>®</w:t>
      </w:r>
      <w:r w:rsidRPr="0071117D">
        <w:rPr>
          <w:rFonts w:eastAsia="Calibri"/>
          <w:szCs w:val="24"/>
        </w:rPr>
        <w:t xml:space="preserve"> </w:t>
      </w:r>
      <w:r w:rsidRPr="0071117D">
        <w:rPr>
          <w:color w:val="000000"/>
          <w:szCs w:val="24"/>
        </w:rPr>
        <w:t>(</w:t>
      </w:r>
      <w:r>
        <w:rPr>
          <w:rFonts w:eastAsia="Calibri"/>
          <w:bCs/>
          <w:szCs w:val="24"/>
        </w:rPr>
        <w:t>ЮСБ Фарма С.А., Бельгия</w:t>
      </w:r>
      <w:r w:rsidRPr="0071117D">
        <w:rPr>
          <w:color w:val="000000"/>
          <w:szCs w:val="24"/>
        </w:rPr>
        <w:t>)</w:t>
      </w:r>
      <w:r>
        <w:rPr>
          <w:rFonts w:eastAsia="MS Mincho"/>
          <w:bCs/>
          <w:szCs w:val="24"/>
          <w:lang w:eastAsia="ru-RU"/>
        </w:rPr>
        <w:t>.</w:t>
      </w:r>
    </w:p>
    <w:p w14:paraId="3925ACC2" w14:textId="14114CC3" w:rsidR="00D41975" w:rsidDel="000576F2" w:rsidRDefault="00D41975" w:rsidP="000576F2">
      <w:pPr>
        <w:ind w:firstLine="709"/>
        <w:jc w:val="both"/>
        <w:rPr>
          <w:del w:id="90" w:author="Belolipetskaya, Elena" w:date="2024-10-14T13:18:00Z"/>
          <w:rFonts w:eastAsia="MS Mincho"/>
          <w:bCs/>
          <w:szCs w:val="24"/>
          <w:lang w:eastAsia="ru-RU"/>
        </w:rPr>
        <w:pPrChange w:id="91" w:author="Belolipetskaya, Elena" w:date="2024-10-14T13:18:00Z">
          <w:pPr/>
        </w:pPrChange>
      </w:pPr>
      <w:r w:rsidRPr="00910509">
        <w:rPr>
          <w:szCs w:val="24"/>
        </w:rPr>
        <w:t xml:space="preserve">Таким образом, </w:t>
      </w:r>
      <w:r w:rsidRPr="0071117D">
        <w:rPr>
          <w:szCs w:val="24"/>
        </w:rPr>
        <w:t>представляется целесообразным проведение клинического исследования биоэквивалентности</w:t>
      </w:r>
      <w:r w:rsidRPr="0071117D">
        <w:rPr>
          <w:bCs/>
          <w:szCs w:val="24"/>
          <w:lang w:eastAsia="ru-RU"/>
        </w:rPr>
        <w:t xml:space="preserve"> лекарственного препарата </w:t>
      </w:r>
      <w:r>
        <w:rPr>
          <w:rFonts w:eastAsia="MS Mincho"/>
          <w:szCs w:val="24"/>
          <w:lang w:val="en-US" w:eastAsia="ru-RU"/>
        </w:rPr>
        <w:t>PT</w:t>
      </w:r>
      <w:r w:rsidRPr="00D219A3">
        <w:rPr>
          <w:rFonts w:eastAsia="MS Mincho"/>
          <w:szCs w:val="24"/>
          <w:lang w:eastAsia="ru-RU"/>
        </w:rPr>
        <w:t>-</w:t>
      </w:r>
      <w:r>
        <w:rPr>
          <w:rFonts w:eastAsia="MS Mincho"/>
          <w:szCs w:val="24"/>
          <w:lang w:val="en-US" w:eastAsia="ru-RU"/>
        </w:rPr>
        <w:t>LCS</w:t>
      </w:r>
      <w:r w:rsidRPr="0071117D">
        <w:rPr>
          <w:bCs/>
          <w:szCs w:val="24"/>
          <w:lang w:eastAsia="ru-RU"/>
        </w:rPr>
        <w:t xml:space="preserve">, таблетки, покрытые пленочной оболочкой, </w:t>
      </w:r>
      <w:r>
        <w:rPr>
          <w:bCs/>
          <w:szCs w:val="24"/>
          <w:lang w:eastAsia="ru-RU"/>
        </w:rPr>
        <w:t>20</w:t>
      </w:r>
      <w:r w:rsidRPr="0071117D">
        <w:rPr>
          <w:bCs/>
          <w:szCs w:val="24"/>
          <w:lang w:eastAsia="ru-RU"/>
        </w:rPr>
        <w:t>0 мг</w:t>
      </w:r>
      <w:r w:rsidRPr="0071117D">
        <w:rPr>
          <w:szCs w:val="24"/>
        </w:rPr>
        <w:t xml:space="preserve"> </w:t>
      </w:r>
      <w:commentRangeStart w:id="92"/>
      <w:r w:rsidRPr="0071117D">
        <w:rPr>
          <w:szCs w:val="24"/>
          <w:lang w:eastAsia="ru-RU"/>
        </w:rPr>
        <w:t>(</w:t>
      </w:r>
      <w:r w:rsidRPr="0005422B">
        <w:rPr>
          <w:rFonts w:eastAsia="SimSun"/>
          <w:color w:val="FF0000"/>
          <w:szCs w:val="24"/>
        </w:rPr>
        <w:t>АО «Р-Фарм», Россия</w:t>
      </w:r>
      <w:r w:rsidRPr="0071117D">
        <w:rPr>
          <w:szCs w:val="24"/>
          <w:lang w:eastAsia="ru-RU"/>
        </w:rPr>
        <w:t xml:space="preserve">) </w:t>
      </w:r>
      <w:commentRangeEnd w:id="92"/>
      <w:r w:rsidR="000576F2">
        <w:rPr>
          <w:rStyle w:val="afb"/>
        </w:rPr>
        <w:commentReference w:id="92"/>
      </w:r>
      <w:r w:rsidRPr="0071117D">
        <w:rPr>
          <w:rFonts w:eastAsia="MS Mincho"/>
          <w:szCs w:val="24"/>
          <w:lang w:eastAsia="ru-RU"/>
        </w:rPr>
        <w:t xml:space="preserve">в сравнении с оригинальным препаратом </w:t>
      </w:r>
      <w:r>
        <w:rPr>
          <w:rFonts w:eastAsia="MS Mincho"/>
          <w:szCs w:val="24"/>
          <w:lang w:eastAsia="ru-RU"/>
        </w:rPr>
        <w:t>Вимпат</w:t>
      </w:r>
      <w:r w:rsidRPr="0071117D">
        <w:rPr>
          <w:rFonts w:eastAsia="MS Mincho"/>
          <w:szCs w:val="24"/>
          <w:vertAlign w:val="superscript"/>
          <w:lang w:eastAsia="ru-RU"/>
        </w:rPr>
        <w:t>®</w:t>
      </w:r>
      <w:r w:rsidRPr="0071117D">
        <w:rPr>
          <w:rFonts w:eastAsia="Calibri"/>
          <w:szCs w:val="24"/>
        </w:rPr>
        <w:t xml:space="preserve"> </w:t>
      </w:r>
      <w:r w:rsidRPr="0071117D">
        <w:rPr>
          <w:color w:val="000000"/>
          <w:szCs w:val="24"/>
        </w:rPr>
        <w:t>(</w:t>
      </w:r>
      <w:r>
        <w:rPr>
          <w:rFonts w:eastAsia="Calibri"/>
          <w:bCs/>
          <w:szCs w:val="24"/>
        </w:rPr>
        <w:t>ЮСБ Фарма С.А., Бельгия</w:t>
      </w:r>
      <w:r w:rsidRPr="0071117D">
        <w:rPr>
          <w:color w:val="000000"/>
          <w:szCs w:val="24"/>
        </w:rPr>
        <w:t>)</w:t>
      </w:r>
      <w:r w:rsidRPr="0071117D">
        <w:rPr>
          <w:bCs/>
          <w:szCs w:val="24"/>
          <w:lang w:eastAsia="ru-RU"/>
        </w:rPr>
        <w:t xml:space="preserve">, таблетки, покрытые пленочной оболочкой, </w:t>
      </w:r>
      <w:r>
        <w:rPr>
          <w:bCs/>
          <w:szCs w:val="24"/>
          <w:lang w:eastAsia="ru-RU"/>
        </w:rPr>
        <w:t>20</w:t>
      </w:r>
      <w:r w:rsidRPr="0071117D">
        <w:rPr>
          <w:bCs/>
          <w:szCs w:val="24"/>
          <w:lang w:eastAsia="ru-RU"/>
        </w:rPr>
        <w:t>0 мг.</w:t>
      </w:r>
    </w:p>
    <w:p w14:paraId="76BA82FE" w14:textId="77777777" w:rsidR="000576F2" w:rsidRPr="00CB7592" w:rsidRDefault="000576F2" w:rsidP="00D41975">
      <w:pPr>
        <w:ind w:firstLine="709"/>
        <w:jc w:val="both"/>
        <w:rPr>
          <w:ins w:id="93" w:author="Belolipetskaya, Elena" w:date="2024-10-14T13:18:00Z"/>
          <w:szCs w:val="24"/>
        </w:rPr>
      </w:pPr>
    </w:p>
    <w:p w14:paraId="299A5368" w14:textId="240A70EE" w:rsidR="00D448A4" w:rsidRPr="00C77BCD" w:rsidRDefault="00D41975" w:rsidP="000576F2">
      <w:pPr>
        <w:ind w:firstLine="709"/>
        <w:jc w:val="both"/>
        <w:pPrChange w:id="94" w:author="Belolipetskaya, Elena" w:date="2024-10-14T13:18:00Z">
          <w:pPr/>
        </w:pPrChange>
      </w:pPr>
      <w:r w:rsidRPr="008A450F">
        <w:rPr>
          <w:rFonts w:eastAsia="MS Mincho"/>
          <w:bCs/>
          <w:szCs w:val="24"/>
          <w:lang w:eastAsia="ru-RU"/>
        </w:rPr>
        <w:t xml:space="preserve">Внедрение в клиническую практику нового воспроизведенного препарата </w:t>
      </w:r>
      <w:r>
        <w:rPr>
          <w:rFonts w:eastAsia="MS Mincho"/>
          <w:color w:val="000000"/>
          <w:szCs w:val="24"/>
          <w:shd w:val="clear" w:color="auto" w:fill="FFFFFF"/>
          <w:lang w:eastAsia="ja-JP"/>
        </w:rPr>
        <w:t>лакосамида</w:t>
      </w:r>
      <w:r w:rsidRPr="008A450F">
        <w:rPr>
          <w:rFonts w:eastAsia="MS Mincho"/>
          <w:bCs/>
          <w:szCs w:val="24"/>
          <w:lang w:eastAsia="ru-RU"/>
        </w:rPr>
        <w:t xml:space="preserve"> позволит снизить цену современной терапии</w:t>
      </w:r>
      <w:r w:rsidRPr="008A450F">
        <w:rPr>
          <w:rFonts w:eastAsia="MS Mincho"/>
          <w:szCs w:val="24"/>
          <w:lang w:eastAsia="ja-JP"/>
        </w:rPr>
        <w:t xml:space="preserve"> </w:t>
      </w:r>
      <w:r>
        <w:rPr>
          <w:rFonts w:eastAsia="MS Mincho"/>
          <w:bCs/>
          <w:szCs w:val="24"/>
          <w:lang w:eastAsia="ja-JP"/>
        </w:rPr>
        <w:t>п</w:t>
      </w:r>
      <w:r w:rsidRPr="0005422B">
        <w:rPr>
          <w:rFonts w:eastAsia="MS Mincho"/>
          <w:bCs/>
          <w:szCs w:val="24"/>
          <w:lang w:eastAsia="ja-JP"/>
        </w:rPr>
        <w:t>арциальны</w:t>
      </w:r>
      <w:r>
        <w:rPr>
          <w:rFonts w:eastAsia="MS Mincho"/>
          <w:bCs/>
          <w:szCs w:val="24"/>
          <w:lang w:eastAsia="ja-JP"/>
        </w:rPr>
        <w:t>х</w:t>
      </w:r>
      <w:r w:rsidRPr="0005422B">
        <w:rPr>
          <w:rFonts w:eastAsia="MS Mincho"/>
          <w:bCs/>
          <w:szCs w:val="24"/>
          <w:lang w:eastAsia="ja-JP"/>
        </w:rPr>
        <w:t xml:space="preserve"> судорожны</w:t>
      </w:r>
      <w:r>
        <w:rPr>
          <w:rFonts w:eastAsia="MS Mincho"/>
          <w:bCs/>
          <w:szCs w:val="24"/>
          <w:lang w:eastAsia="ja-JP"/>
        </w:rPr>
        <w:t>х приступов, сопровождающихся</w:t>
      </w:r>
      <w:r w:rsidRPr="0005422B">
        <w:rPr>
          <w:rFonts w:eastAsia="MS Mincho"/>
          <w:bCs/>
          <w:szCs w:val="24"/>
          <w:lang w:eastAsia="ja-JP"/>
        </w:rPr>
        <w:t xml:space="preserve"> или не сопровождающи</w:t>
      </w:r>
      <w:r>
        <w:rPr>
          <w:rFonts w:eastAsia="MS Mincho"/>
          <w:bCs/>
          <w:szCs w:val="24"/>
          <w:lang w:eastAsia="ja-JP"/>
        </w:rPr>
        <w:t>хся</w:t>
      </w:r>
      <w:r w:rsidRPr="0005422B">
        <w:rPr>
          <w:rFonts w:eastAsia="MS Mincho"/>
          <w:bCs/>
          <w:szCs w:val="24"/>
          <w:lang w:eastAsia="ja-JP"/>
        </w:rPr>
        <w:t xml:space="preserve"> вторичной генерализацией, у пациентов с эпилепсие</w:t>
      </w:r>
      <w:r>
        <w:rPr>
          <w:rFonts w:eastAsia="MS Mincho"/>
          <w:bCs/>
          <w:szCs w:val="24"/>
          <w:lang w:eastAsia="ja-JP"/>
        </w:rPr>
        <w:t>й в возрасте от 16 лет и старше.</w:t>
      </w:r>
    </w:p>
    <w:p w14:paraId="181226C8" w14:textId="77777777" w:rsidR="002C6F23" w:rsidRPr="00C77BCD" w:rsidRDefault="002C6F23" w:rsidP="00334CFF">
      <w:pPr>
        <w:rPr>
          <w:color w:val="000000"/>
        </w:rPr>
      </w:pPr>
      <w:bookmarkStart w:id="95" w:name="_Hlk521882563"/>
      <w:bookmarkEnd w:id="58"/>
    </w:p>
    <w:p w14:paraId="32DD8F84" w14:textId="77777777" w:rsidR="00D448A4" w:rsidRPr="00D448A4" w:rsidRDefault="00D448A4" w:rsidP="00334CFF">
      <w:pPr>
        <w:pStyle w:val="20"/>
        <w:keepNext w:val="0"/>
      </w:pPr>
      <w:bookmarkStart w:id="96" w:name="_Toc99740773"/>
      <w:bookmarkStart w:id="97" w:name="_Toc179551968"/>
      <w:r w:rsidRPr="00D448A4">
        <w:t>Ожидаемые показания к применению</w:t>
      </w:r>
      <w:bookmarkEnd w:id="96"/>
      <w:bookmarkEnd w:id="97"/>
    </w:p>
    <w:p w14:paraId="78D78102" w14:textId="77777777" w:rsidR="00D448A4" w:rsidRPr="00C77BCD" w:rsidRDefault="00D448A4" w:rsidP="00334CFF"/>
    <w:p w14:paraId="30B6D2BA" w14:textId="67967D8C" w:rsidR="000376A6" w:rsidRPr="002214F7" w:rsidRDefault="000376A6" w:rsidP="000376A6">
      <w:pPr>
        <w:pStyle w:val="OT"/>
        <w:numPr>
          <w:ilvl w:val="0"/>
          <w:numId w:val="6"/>
        </w:numPr>
        <w:spacing w:after="0"/>
        <w:rPr>
          <w:sz w:val="24"/>
          <w:szCs w:val="24"/>
        </w:rPr>
      </w:pPr>
      <w:del w:id="98" w:author="Belolipetskaya, Elena" w:date="2024-10-14T13:23:00Z">
        <w:r w:rsidDel="000576F2">
          <w:rPr>
            <w:sz w:val="24"/>
            <w:szCs w:val="24"/>
          </w:rPr>
          <w:delText xml:space="preserve">Монотерапия </w:delText>
        </w:r>
      </w:del>
      <w:ins w:id="99" w:author="Belolipetskaya, Elena" w:date="2024-10-14T13:23:00Z">
        <w:r w:rsidR="000576F2">
          <w:rPr>
            <w:sz w:val="24"/>
            <w:szCs w:val="24"/>
          </w:rPr>
          <w:t>В качестве м</w:t>
        </w:r>
        <w:r w:rsidR="000576F2">
          <w:rPr>
            <w:sz w:val="24"/>
            <w:szCs w:val="24"/>
          </w:rPr>
          <w:t>онотерапи</w:t>
        </w:r>
        <w:r w:rsidR="000576F2">
          <w:rPr>
            <w:sz w:val="24"/>
            <w:szCs w:val="24"/>
          </w:rPr>
          <w:t>и</w:t>
        </w:r>
        <w:r w:rsidR="000576F2">
          <w:rPr>
            <w:sz w:val="24"/>
            <w:szCs w:val="24"/>
          </w:rPr>
          <w:t xml:space="preserve"> </w:t>
        </w:r>
      </w:ins>
      <w:r>
        <w:rPr>
          <w:sz w:val="24"/>
          <w:szCs w:val="24"/>
        </w:rPr>
        <w:t xml:space="preserve">или </w:t>
      </w:r>
      <w:del w:id="100" w:author="Belolipetskaya, Elena" w:date="2024-10-14T13:24:00Z">
        <w:r w:rsidDel="000576F2">
          <w:rPr>
            <w:sz w:val="24"/>
            <w:szCs w:val="24"/>
          </w:rPr>
          <w:delText xml:space="preserve">дополнительная </w:delText>
        </w:r>
      </w:del>
      <w:ins w:id="101" w:author="Belolipetskaya, Elena" w:date="2024-10-14T13:24:00Z">
        <w:r w:rsidR="000576F2">
          <w:rPr>
            <w:sz w:val="24"/>
            <w:szCs w:val="24"/>
          </w:rPr>
          <w:t>дополнительн</w:t>
        </w:r>
        <w:r w:rsidR="000576F2">
          <w:rPr>
            <w:sz w:val="24"/>
            <w:szCs w:val="24"/>
          </w:rPr>
          <w:t>ой</w:t>
        </w:r>
        <w:r w:rsidR="000576F2">
          <w:rPr>
            <w:sz w:val="24"/>
            <w:szCs w:val="24"/>
          </w:rPr>
          <w:t xml:space="preserve"> </w:t>
        </w:r>
      </w:ins>
      <w:del w:id="102" w:author="Belolipetskaya, Elena" w:date="2024-10-14T13:24:00Z">
        <w:r w:rsidDel="000576F2">
          <w:rPr>
            <w:sz w:val="24"/>
            <w:szCs w:val="24"/>
          </w:rPr>
          <w:delText xml:space="preserve">терапия </w:delText>
        </w:r>
      </w:del>
      <w:ins w:id="103" w:author="Belolipetskaya, Elena" w:date="2024-10-14T13:24:00Z">
        <w:r w:rsidR="000576F2">
          <w:rPr>
            <w:sz w:val="24"/>
            <w:szCs w:val="24"/>
          </w:rPr>
          <w:t>терапи</w:t>
        </w:r>
        <w:r w:rsidR="000576F2">
          <w:rPr>
            <w:sz w:val="24"/>
            <w:szCs w:val="24"/>
          </w:rPr>
          <w:t>и</w:t>
        </w:r>
        <w:r w:rsidR="000576F2">
          <w:rPr>
            <w:sz w:val="24"/>
            <w:szCs w:val="24"/>
          </w:rPr>
          <w:t xml:space="preserve"> </w:t>
        </w:r>
      </w:ins>
      <w:r>
        <w:rPr>
          <w:sz w:val="24"/>
          <w:szCs w:val="24"/>
        </w:rPr>
        <w:t>парциальных судорожных приступов, сопровождающихся или не сопровождающихся вторичной генерализацией, у взрослых, подростков и детей 4 лет и старше с эпилепсией</w:t>
      </w:r>
      <w:ins w:id="104" w:author="Belolipetskaya, Elena" w:date="2024-10-14T13:23:00Z">
        <w:r w:rsidR="000576F2">
          <w:rPr>
            <w:sz w:val="24"/>
            <w:szCs w:val="24"/>
          </w:rPr>
          <w:t>.</w:t>
        </w:r>
      </w:ins>
      <w:del w:id="105" w:author="Belolipetskaya, Elena" w:date="2024-10-14T13:23:00Z">
        <w:r w:rsidDel="000576F2">
          <w:rPr>
            <w:sz w:val="24"/>
            <w:szCs w:val="24"/>
          </w:rPr>
          <w:delText>;</w:delText>
        </w:r>
      </w:del>
    </w:p>
    <w:p w14:paraId="70BF06A1" w14:textId="319B5563" w:rsidR="000376A6" w:rsidRPr="002214F7" w:rsidRDefault="000576F2" w:rsidP="000376A6">
      <w:pPr>
        <w:pStyle w:val="OT"/>
        <w:numPr>
          <w:ilvl w:val="0"/>
          <w:numId w:val="6"/>
        </w:numPr>
        <w:spacing w:after="0"/>
        <w:rPr>
          <w:sz w:val="24"/>
          <w:szCs w:val="24"/>
        </w:rPr>
      </w:pPr>
      <w:ins w:id="106" w:author="Belolipetskaya, Elena" w:date="2024-10-14T13:24:00Z">
        <w:r>
          <w:rPr>
            <w:sz w:val="24"/>
            <w:szCs w:val="24"/>
          </w:rPr>
          <w:t xml:space="preserve">В качестве </w:t>
        </w:r>
      </w:ins>
      <w:del w:id="107" w:author="Belolipetskaya, Elena" w:date="2024-10-14T13:24:00Z">
        <w:r w:rsidR="000376A6" w:rsidDel="000576F2">
          <w:rPr>
            <w:sz w:val="24"/>
            <w:szCs w:val="24"/>
          </w:rPr>
          <w:delText xml:space="preserve">дополнительная </w:delText>
        </w:r>
      </w:del>
      <w:ins w:id="108" w:author="Belolipetskaya, Elena" w:date="2024-10-14T13:24:00Z">
        <w:r>
          <w:rPr>
            <w:sz w:val="24"/>
            <w:szCs w:val="24"/>
          </w:rPr>
          <w:t>дополнительн</w:t>
        </w:r>
        <w:r>
          <w:rPr>
            <w:sz w:val="24"/>
            <w:szCs w:val="24"/>
          </w:rPr>
          <w:t>ой</w:t>
        </w:r>
        <w:r>
          <w:rPr>
            <w:sz w:val="24"/>
            <w:szCs w:val="24"/>
          </w:rPr>
          <w:t xml:space="preserve"> </w:t>
        </w:r>
      </w:ins>
      <w:del w:id="109" w:author="Belolipetskaya, Elena" w:date="2024-10-14T13:24:00Z">
        <w:r w:rsidR="000376A6" w:rsidDel="000576F2">
          <w:rPr>
            <w:sz w:val="24"/>
            <w:szCs w:val="24"/>
          </w:rPr>
          <w:delText xml:space="preserve">терапия </w:delText>
        </w:r>
      </w:del>
      <w:ins w:id="110" w:author="Belolipetskaya, Elena" w:date="2024-10-14T13:24:00Z">
        <w:r>
          <w:rPr>
            <w:sz w:val="24"/>
            <w:szCs w:val="24"/>
          </w:rPr>
          <w:t>терапи</w:t>
        </w:r>
        <w:r>
          <w:rPr>
            <w:sz w:val="24"/>
            <w:szCs w:val="24"/>
          </w:rPr>
          <w:t>и</w:t>
        </w:r>
        <w:r>
          <w:rPr>
            <w:sz w:val="24"/>
            <w:szCs w:val="24"/>
          </w:rPr>
          <w:t xml:space="preserve"> </w:t>
        </w:r>
      </w:ins>
      <w:r w:rsidR="000376A6">
        <w:rPr>
          <w:sz w:val="24"/>
          <w:szCs w:val="24"/>
        </w:rPr>
        <w:t>первично-генерализованных тонико-клонических приступов у взрослых, подростков и детей 4 лет и старше с идиопатической генерализованной эпилепсией.</w:t>
      </w:r>
      <w:r w:rsidR="000376A6" w:rsidRPr="002214F7">
        <w:rPr>
          <w:sz w:val="24"/>
          <w:szCs w:val="24"/>
        </w:rPr>
        <w:t xml:space="preserve"> </w:t>
      </w:r>
    </w:p>
    <w:p w14:paraId="12C40FAB" w14:textId="77777777" w:rsidR="00D448A4" w:rsidRPr="004B41F8" w:rsidRDefault="00D448A4" w:rsidP="00334CFF">
      <w:pPr>
        <w:pStyle w:val="OT"/>
        <w:widowControl/>
        <w:spacing w:after="0"/>
        <w:ind w:left="720"/>
        <w:rPr>
          <w:sz w:val="24"/>
          <w:szCs w:val="24"/>
        </w:rPr>
      </w:pPr>
    </w:p>
    <w:p w14:paraId="0699D3F0" w14:textId="370E80E7" w:rsidR="00D448A4" w:rsidRDefault="00D448A4" w:rsidP="00334CFF">
      <w:pPr>
        <w:pStyle w:val="20"/>
        <w:keepNext w:val="0"/>
        <w:rPr>
          <w:color w:val="000000" w:themeColor="text1"/>
          <w:szCs w:val="24"/>
        </w:rPr>
      </w:pPr>
      <w:bookmarkStart w:id="111" w:name="_Toc32336729"/>
      <w:bookmarkStart w:id="112" w:name="_Toc179551969"/>
      <w:bookmarkEnd w:id="95"/>
      <w:r w:rsidRPr="00C4082A">
        <w:rPr>
          <w:color w:val="000000" w:themeColor="text1"/>
          <w:szCs w:val="24"/>
        </w:rPr>
        <w:t>Список</w:t>
      </w:r>
      <w:r w:rsidRPr="00C4082A">
        <w:rPr>
          <w:color w:val="000000" w:themeColor="text1"/>
          <w:szCs w:val="24"/>
          <w:lang w:val="en-US"/>
        </w:rPr>
        <w:t xml:space="preserve"> </w:t>
      </w:r>
      <w:r w:rsidRPr="00C4082A">
        <w:rPr>
          <w:color w:val="000000" w:themeColor="text1"/>
          <w:szCs w:val="24"/>
        </w:rPr>
        <w:t>литературы</w:t>
      </w:r>
      <w:bookmarkEnd w:id="111"/>
      <w:bookmarkEnd w:id="112"/>
    </w:p>
    <w:p w14:paraId="4273E639" w14:textId="77777777" w:rsidR="00C4082A" w:rsidRPr="00C4082A" w:rsidRDefault="00C4082A" w:rsidP="00C4082A">
      <w:pPr>
        <w:rPr>
          <w:lang w:val="x-none"/>
        </w:rPr>
      </w:pPr>
    </w:p>
    <w:p w14:paraId="3E0B2D11" w14:textId="538F54BF" w:rsidR="00C4082A" w:rsidRPr="00FC0A86" w:rsidRDefault="00C4082A" w:rsidP="00C4082A">
      <w:pPr>
        <w:pStyle w:val="a5"/>
        <w:numPr>
          <w:ilvl w:val="0"/>
          <w:numId w:val="10"/>
        </w:numPr>
        <w:jc w:val="both"/>
      </w:pPr>
      <w:r w:rsidRPr="00796E2A">
        <w:rPr>
          <w:lang w:val="en-US"/>
        </w:rPr>
        <w:t>EM</w:t>
      </w:r>
      <w:r>
        <w:rPr>
          <w:lang w:val="en-US"/>
        </w:rPr>
        <w:t>A CHMP assessment report Vimpat</w:t>
      </w:r>
      <w:r w:rsidRPr="00796E2A">
        <w:rPr>
          <w:lang w:val="en-US"/>
        </w:rPr>
        <w:t xml:space="preserve">. </w:t>
      </w:r>
      <w:r>
        <w:t>Доступно</w:t>
      </w:r>
      <w:r w:rsidRPr="00FC0A86">
        <w:t xml:space="preserve"> </w:t>
      </w:r>
      <w:r>
        <w:t>на</w:t>
      </w:r>
      <w:r w:rsidRPr="00FC0A86">
        <w:t xml:space="preserve">: </w:t>
      </w:r>
      <w:r w:rsidRPr="000576F2">
        <w:rPr>
          <w:rFonts w:eastAsia="Calibri"/>
          <w:lang w:val="en-US"/>
          <w:rPrChange w:id="113" w:author="Belolipetskaya, Elena" w:date="2024-10-14T13:24:00Z">
            <w:rPr>
              <w:rStyle w:val="aff"/>
              <w:rFonts w:eastAsia="Calibri"/>
              <w:lang w:val="en-US"/>
            </w:rPr>
          </w:rPrChange>
        </w:rPr>
        <w:t>https</w:t>
      </w:r>
      <w:r w:rsidRPr="000576F2">
        <w:rPr>
          <w:rFonts w:eastAsia="Calibri"/>
          <w:rPrChange w:id="114" w:author="Belolipetskaya, Elena" w:date="2024-10-14T13:24:00Z">
            <w:rPr>
              <w:rStyle w:val="aff"/>
              <w:rFonts w:eastAsia="Calibri"/>
            </w:rPr>
          </w:rPrChange>
        </w:rPr>
        <w:t>://</w:t>
      </w:r>
      <w:r w:rsidRPr="000576F2">
        <w:rPr>
          <w:rFonts w:eastAsia="Calibri"/>
          <w:lang w:val="en-US"/>
          <w:rPrChange w:id="115" w:author="Belolipetskaya, Elena" w:date="2024-10-14T13:24:00Z">
            <w:rPr>
              <w:rStyle w:val="aff"/>
              <w:rFonts w:eastAsia="Calibri"/>
              <w:lang w:val="en-US"/>
            </w:rPr>
          </w:rPrChange>
        </w:rPr>
        <w:t>www</w:t>
      </w:r>
      <w:r w:rsidRPr="000576F2">
        <w:rPr>
          <w:rFonts w:eastAsia="Calibri"/>
          <w:rPrChange w:id="116" w:author="Belolipetskaya, Elena" w:date="2024-10-14T13:24:00Z">
            <w:rPr>
              <w:rStyle w:val="aff"/>
              <w:rFonts w:eastAsia="Calibri"/>
            </w:rPr>
          </w:rPrChange>
        </w:rPr>
        <w:t>.</w:t>
      </w:r>
      <w:r w:rsidRPr="000576F2">
        <w:rPr>
          <w:rFonts w:eastAsia="Calibri"/>
          <w:lang w:val="en-US"/>
          <w:rPrChange w:id="117" w:author="Belolipetskaya, Elena" w:date="2024-10-14T13:24:00Z">
            <w:rPr>
              <w:rStyle w:val="aff"/>
              <w:rFonts w:eastAsia="Calibri"/>
              <w:lang w:val="en-US"/>
            </w:rPr>
          </w:rPrChange>
        </w:rPr>
        <w:t>ema</w:t>
      </w:r>
      <w:r w:rsidRPr="000576F2">
        <w:rPr>
          <w:rFonts w:eastAsia="Calibri"/>
          <w:rPrChange w:id="118" w:author="Belolipetskaya, Elena" w:date="2024-10-14T13:24:00Z">
            <w:rPr>
              <w:rStyle w:val="aff"/>
              <w:rFonts w:eastAsia="Calibri"/>
            </w:rPr>
          </w:rPrChange>
        </w:rPr>
        <w:t>.</w:t>
      </w:r>
      <w:r w:rsidRPr="000576F2">
        <w:rPr>
          <w:rFonts w:eastAsia="Calibri"/>
          <w:lang w:val="en-US"/>
          <w:rPrChange w:id="119" w:author="Belolipetskaya, Elena" w:date="2024-10-14T13:24:00Z">
            <w:rPr>
              <w:rStyle w:val="aff"/>
              <w:rFonts w:eastAsia="Calibri"/>
              <w:lang w:val="en-US"/>
            </w:rPr>
          </w:rPrChange>
        </w:rPr>
        <w:t>europa</w:t>
      </w:r>
      <w:r w:rsidRPr="000576F2">
        <w:rPr>
          <w:rFonts w:eastAsia="Calibri"/>
          <w:rPrChange w:id="120" w:author="Belolipetskaya, Elena" w:date="2024-10-14T13:24:00Z">
            <w:rPr>
              <w:rStyle w:val="aff"/>
              <w:rFonts w:eastAsia="Calibri"/>
            </w:rPr>
          </w:rPrChange>
        </w:rPr>
        <w:t>.</w:t>
      </w:r>
      <w:r w:rsidRPr="000576F2">
        <w:rPr>
          <w:rFonts w:eastAsia="Calibri"/>
          <w:lang w:val="en-US"/>
          <w:rPrChange w:id="121" w:author="Belolipetskaya, Elena" w:date="2024-10-14T13:24:00Z">
            <w:rPr>
              <w:rStyle w:val="aff"/>
              <w:rFonts w:eastAsia="Calibri"/>
              <w:lang w:val="en-US"/>
            </w:rPr>
          </w:rPrChange>
        </w:rPr>
        <w:t>eu</w:t>
      </w:r>
      <w:r w:rsidRPr="000576F2">
        <w:rPr>
          <w:rFonts w:eastAsia="Calibri"/>
          <w:rPrChange w:id="122" w:author="Belolipetskaya, Elena" w:date="2024-10-14T13:24:00Z">
            <w:rPr>
              <w:rStyle w:val="aff"/>
              <w:rFonts w:eastAsia="Calibri"/>
            </w:rPr>
          </w:rPrChange>
        </w:rPr>
        <w:t>/</w:t>
      </w:r>
      <w:r w:rsidRPr="000576F2">
        <w:rPr>
          <w:rFonts w:eastAsia="Calibri"/>
          <w:lang w:val="en-US"/>
          <w:rPrChange w:id="123" w:author="Belolipetskaya, Elena" w:date="2024-10-14T13:24:00Z">
            <w:rPr>
              <w:rStyle w:val="aff"/>
              <w:rFonts w:eastAsia="Calibri"/>
              <w:lang w:val="en-US"/>
            </w:rPr>
          </w:rPrChange>
        </w:rPr>
        <w:t>en</w:t>
      </w:r>
      <w:r w:rsidRPr="000576F2">
        <w:rPr>
          <w:rFonts w:eastAsia="Calibri"/>
          <w:rPrChange w:id="124" w:author="Belolipetskaya, Elena" w:date="2024-10-14T13:24:00Z">
            <w:rPr>
              <w:rStyle w:val="aff"/>
              <w:rFonts w:eastAsia="Calibri"/>
            </w:rPr>
          </w:rPrChange>
        </w:rPr>
        <w:t>/</w:t>
      </w:r>
      <w:r w:rsidRPr="000576F2">
        <w:rPr>
          <w:rFonts w:eastAsia="Calibri"/>
          <w:lang w:val="en-US"/>
          <w:rPrChange w:id="125" w:author="Belolipetskaya, Elena" w:date="2024-10-14T13:24:00Z">
            <w:rPr>
              <w:rStyle w:val="aff"/>
              <w:rFonts w:eastAsia="Calibri"/>
              <w:lang w:val="en-US"/>
            </w:rPr>
          </w:rPrChange>
        </w:rPr>
        <w:t>documents</w:t>
      </w:r>
      <w:r w:rsidRPr="000576F2">
        <w:rPr>
          <w:rFonts w:eastAsia="Calibri"/>
          <w:rPrChange w:id="126" w:author="Belolipetskaya, Elena" w:date="2024-10-14T13:24:00Z">
            <w:rPr>
              <w:rStyle w:val="aff"/>
              <w:rFonts w:eastAsia="Calibri"/>
            </w:rPr>
          </w:rPrChange>
        </w:rPr>
        <w:t>/</w:t>
      </w:r>
      <w:r w:rsidRPr="000576F2">
        <w:rPr>
          <w:rFonts w:eastAsia="Calibri"/>
          <w:lang w:val="en-US"/>
          <w:rPrChange w:id="127" w:author="Belolipetskaya, Elena" w:date="2024-10-14T13:24:00Z">
            <w:rPr>
              <w:rStyle w:val="aff"/>
              <w:rFonts w:eastAsia="Calibri"/>
              <w:lang w:val="en-US"/>
            </w:rPr>
          </w:rPrChange>
        </w:rPr>
        <w:t>variation</w:t>
      </w:r>
      <w:r w:rsidRPr="000576F2">
        <w:rPr>
          <w:rFonts w:eastAsia="Calibri"/>
          <w:rPrChange w:id="128" w:author="Belolipetskaya, Elena" w:date="2024-10-14T13:24:00Z">
            <w:rPr>
              <w:rStyle w:val="aff"/>
              <w:rFonts w:eastAsia="Calibri"/>
            </w:rPr>
          </w:rPrChange>
        </w:rPr>
        <w:t>-</w:t>
      </w:r>
      <w:r w:rsidRPr="000576F2">
        <w:rPr>
          <w:rFonts w:eastAsia="Calibri"/>
          <w:lang w:val="en-US"/>
          <w:rPrChange w:id="129" w:author="Belolipetskaya, Elena" w:date="2024-10-14T13:24:00Z">
            <w:rPr>
              <w:rStyle w:val="aff"/>
              <w:rFonts w:eastAsia="Calibri"/>
              <w:lang w:val="en-US"/>
            </w:rPr>
          </w:rPrChange>
        </w:rPr>
        <w:t>report</w:t>
      </w:r>
      <w:r w:rsidRPr="000576F2">
        <w:rPr>
          <w:rFonts w:eastAsia="Calibri"/>
          <w:rPrChange w:id="130" w:author="Belolipetskaya, Elena" w:date="2024-10-14T13:24:00Z">
            <w:rPr>
              <w:rStyle w:val="aff"/>
              <w:rFonts w:eastAsia="Calibri"/>
            </w:rPr>
          </w:rPrChange>
        </w:rPr>
        <w:t>/</w:t>
      </w:r>
      <w:r w:rsidRPr="000576F2">
        <w:rPr>
          <w:rFonts w:eastAsia="Calibri"/>
          <w:lang w:val="en-US"/>
          <w:rPrChange w:id="131" w:author="Belolipetskaya, Elena" w:date="2024-10-14T13:24:00Z">
            <w:rPr>
              <w:rStyle w:val="aff"/>
              <w:rFonts w:eastAsia="Calibri"/>
              <w:lang w:val="en-US"/>
            </w:rPr>
          </w:rPrChange>
        </w:rPr>
        <w:t>vimpat</w:t>
      </w:r>
      <w:r w:rsidRPr="000576F2">
        <w:rPr>
          <w:rFonts w:eastAsia="Calibri"/>
          <w:rPrChange w:id="132" w:author="Belolipetskaya, Elena" w:date="2024-10-14T13:24:00Z">
            <w:rPr>
              <w:rStyle w:val="aff"/>
              <w:rFonts w:eastAsia="Calibri"/>
            </w:rPr>
          </w:rPrChange>
        </w:rPr>
        <w:t>-</w:t>
      </w:r>
      <w:r w:rsidRPr="000576F2">
        <w:rPr>
          <w:rFonts w:eastAsia="Calibri"/>
          <w:lang w:val="en-US"/>
          <w:rPrChange w:id="133" w:author="Belolipetskaya, Elena" w:date="2024-10-14T13:24:00Z">
            <w:rPr>
              <w:rStyle w:val="aff"/>
              <w:rFonts w:eastAsia="Calibri"/>
              <w:lang w:val="en-US"/>
            </w:rPr>
          </w:rPrChange>
        </w:rPr>
        <w:t>h</w:t>
      </w:r>
      <w:r w:rsidRPr="000576F2">
        <w:rPr>
          <w:rFonts w:eastAsia="Calibri"/>
          <w:rPrChange w:id="134" w:author="Belolipetskaya, Elena" w:date="2024-10-14T13:24:00Z">
            <w:rPr>
              <w:rStyle w:val="aff"/>
              <w:rFonts w:eastAsia="Calibri"/>
            </w:rPr>
          </w:rPrChange>
        </w:rPr>
        <w:t>-</w:t>
      </w:r>
      <w:r w:rsidRPr="000576F2">
        <w:rPr>
          <w:rFonts w:eastAsia="Calibri"/>
          <w:lang w:val="en-US"/>
          <w:rPrChange w:id="135" w:author="Belolipetskaya, Elena" w:date="2024-10-14T13:24:00Z">
            <w:rPr>
              <w:rStyle w:val="aff"/>
              <w:rFonts w:eastAsia="Calibri"/>
              <w:lang w:val="en-US"/>
            </w:rPr>
          </w:rPrChange>
        </w:rPr>
        <w:t>c</w:t>
      </w:r>
      <w:r w:rsidRPr="000576F2">
        <w:rPr>
          <w:rFonts w:eastAsia="Calibri"/>
          <w:rPrChange w:id="136" w:author="Belolipetskaya, Elena" w:date="2024-10-14T13:24:00Z">
            <w:rPr>
              <w:rStyle w:val="aff"/>
              <w:rFonts w:eastAsia="Calibri"/>
            </w:rPr>
          </w:rPrChange>
        </w:rPr>
        <w:t>-863-</w:t>
      </w:r>
      <w:r w:rsidRPr="000576F2">
        <w:rPr>
          <w:rFonts w:eastAsia="Calibri"/>
          <w:lang w:val="en-US"/>
          <w:rPrChange w:id="137" w:author="Belolipetskaya, Elena" w:date="2024-10-14T13:24:00Z">
            <w:rPr>
              <w:rStyle w:val="aff"/>
              <w:rFonts w:eastAsia="Calibri"/>
              <w:lang w:val="en-US"/>
            </w:rPr>
          </w:rPrChange>
        </w:rPr>
        <w:t>ii</w:t>
      </w:r>
      <w:r w:rsidRPr="000576F2">
        <w:rPr>
          <w:rFonts w:eastAsia="Calibri"/>
          <w:rPrChange w:id="138" w:author="Belolipetskaya, Elena" w:date="2024-10-14T13:24:00Z">
            <w:rPr>
              <w:rStyle w:val="aff"/>
              <w:rFonts w:eastAsia="Calibri"/>
            </w:rPr>
          </w:rPrChange>
        </w:rPr>
        <w:t>-0060-</w:t>
      </w:r>
      <w:r w:rsidRPr="000576F2">
        <w:rPr>
          <w:rFonts w:eastAsia="Calibri"/>
          <w:lang w:val="en-US"/>
          <w:rPrChange w:id="139" w:author="Belolipetskaya, Elena" w:date="2024-10-14T13:24:00Z">
            <w:rPr>
              <w:rStyle w:val="aff"/>
              <w:rFonts w:eastAsia="Calibri"/>
              <w:lang w:val="en-US"/>
            </w:rPr>
          </w:rPrChange>
        </w:rPr>
        <w:t>g</w:t>
      </w:r>
      <w:r w:rsidRPr="000576F2">
        <w:rPr>
          <w:rFonts w:eastAsia="Calibri"/>
          <w:rPrChange w:id="140" w:author="Belolipetskaya, Elena" w:date="2024-10-14T13:24:00Z">
            <w:rPr>
              <w:rStyle w:val="aff"/>
              <w:rFonts w:eastAsia="Calibri"/>
            </w:rPr>
          </w:rPrChange>
        </w:rPr>
        <w:t>-</w:t>
      </w:r>
      <w:r w:rsidRPr="000576F2">
        <w:rPr>
          <w:rFonts w:eastAsia="Calibri"/>
          <w:lang w:val="en-US"/>
          <w:rPrChange w:id="141" w:author="Belolipetskaya, Elena" w:date="2024-10-14T13:24:00Z">
            <w:rPr>
              <w:rStyle w:val="aff"/>
              <w:rFonts w:eastAsia="Calibri"/>
              <w:lang w:val="en-US"/>
            </w:rPr>
          </w:rPrChange>
        </w:rPr>
        <w:t>epar</w:t>
      </w:r>
      <w:r w:rsidRPr="000576F2">
        <w:rPr>
          <w:rFonts w:eastAsia="Calibri"/>
          <w:rPrChange w:id="142" w:author="Belolipetskaya, Elena" w:date="2024-10-14T13:24:00Z">
            <w:rPr>
              <w:rStyle w:val="aff"/>
              <w:rFonts w:eastAsia="Calibri"/>
            </w:rPr>
          </w:rPrChange>
        </w:rPr>
        <w:t>-</w:t>
      </w:r>
      <w:r w:rsidRPr="000576F2">
        <w:rPr>
          <w:rFonts w:eastAsia="Calibri"/>
          <w:lang w:val="en-US"/>
          <w:rPrChange w:id="143" w:author="Belolipetskaya, Elena" w:date="2024-10-14T13:24:00Z">
            <w:rPr>
              <w:rStyle w:val="aff"/>
              <w:rFonts w:eastAsia="Calibri"/>
              <w:lang w:val="en-US"/>
            </w:rPr>
          </w:rPrChange>
        </w:rPr>
        <w:t>assessment</w:t>
      </w:r>
      <w:r w:rsidRPr="000576F2">
        <w:rPr>
          <w:rFonts w:eastAsia="Calibri"/>
          <w:rPrChange w:id="144" w:author="Belolipetskaya, Elena" w:date="2024-10-14T13:24:00Z">
            <w:rPr>
              <w:rStyle w:val="aff"/>
              <w:rFonts w:eastAsia="Calibri"/>
            </w:rPr>
          </w:rPrChange>
        </w:rPr>
        <w:t>-</w:t>
      </w:r>
      <w:r w:rsidRPr="000576F2">
        <w:rPr>
          <w:rFonts w:eastAsia="Calibri"/>
          <w:lang w:val="en-US"/>
          <w:rPrChange w:id="145" w:author="Belolipetskaya, Elena" w:date="2024-10-14T13:24:00Z">
            <w:rPr>
              <w:rStyle w:val="aff"/>
              <w:rFonts w:eastAsia="Calibri"/>
              <w:lang w:val="en-US"/>
            </w:rPr>
          </w:rPrChange>
        </w:rPr>
        <w:t>report</w:t>
      </w:r>
      <w:r w:rsidRPr="000576F2">
        <w:rPr>
          <w:rFonts w:eastAsia="Calibri"/>
          <w:rPrChange w:id="146" w:author="Belolipetskaya, Elena" w:date="2024-10-14T13:24:00Z">
            <w:rPr>
              <w:rStyle w:val="aff"/>
              <w:rFonts w:eastAsia="Calibri"/>
            </w:rPr>
          </w:rPrChange>
        </w:rPr>
        <w:t>-</w:t>
      </w:r>
      <w:r w:rsidRPr="000576F2">
        <w:rPr>
          <w:rFonts w:eastAsia="Calibri"/>
          <w:lang w:val="en-US"/>
          <w:rPrChange w:id="147" w:author="Belolipetskaya, Elena" w:date="2024-10-14T13:24:00Z">
            <w:rPr>
              <w:rStyle w:val="aff"/>
              <w:rFonts w:eastAsia="Calibri"/>
              <w:lang w:val="en-US"/>
            </w:rPr>
          </w:rPrChange>
        </w:rPr>
        <w:t>variation</w:t>
      </w:r>
      <w:r w:rsidRPr="000576F2">
        <w:rPr>
          <w:rFonts w:eastAsia="Calibri"/>
          <w:rPrChange w:id="148" w:author="Belolipetskaya, Elena" w:date="2024-10-14T13:24:00Z">
            <w:rPr>
              <w:rStyle w:val="aff"/>
              <w:rFonts w:eastAsia="Calibri"/>
            </w:rPr>
          </w:rPrChange>
        </w:rPr>
        <w:t>_</w:t>
      </w:r>
      <w:r w:rsidRPr="000576F2">
        <w:rPr>
          <w:rFonts w:eastAsia="Calibri"/>
          <w:lang w:val="en-US"/>
          <w:rPrChange w:id="149" w:author="Belolipetskaya, Elena" w:date="2024-10-14T13:24:00Z">
            <w:rPr>
              <w:rStyle w:val="aff"/>
              <w:rFonts w:eastAsia="Calibri"/>
              <w:lang w:val="en-US"/>
            </w:rPr>
          </w:rPrChange>
        </w:rPr>
        <w:t>en</w:t>
      </w:r>
      <w:r w:rsidRPr="000576F2">
        <w:rPr>
          <w:rFonts w:eastAsia="Calibri"/>
          <w:rPrChange w:id="150" w:author="Belolipetskaya, Elena" w:date="2024-10-14T13:24:00Z">
            <w:rPr>
              <w:rStyle w:val="aff"/>
              <w:rFonts w:eastAsia="Calibri"/>
            </w:rPr>
          </w:rPrChange>
        </w:rPr>
        <w:t>.</w:t>
      </w:r>
      <w:r w:rsidRPr="000576F2">
        <w:rPr>
          <w:rFonts w:eastAsia="Calibri"/>
          <w:lang w:val="en-US"/>
          <w:rPrChange w:id="151" w:author="Belolipetskaya, Elena" w:date="2024-10-14T13:24:00Z">
            <w:rPr>
              <w:rStyle w:val="aff"/>
              <w:rFonts w:eastAsia="Calibri"/>
              <w:lang w:val="en-US"/>
            </w:rPr>
          </w:rPrChange>
        </w:rPr>
        <w:t>pdf</w:t>
      </w:r>
      <w:r w:rsidRPr="00FC0A86">
        <w:t xml:space="preserve"> </w:t>
      </w:r>
    </w:p>
    <w:p w14:paraId="4DCCC037" w14:textId="4D19684B" w:rsidR="00C4082A" w:rsidRPr="00FC0A86" w:rsidRDefault="00C4082A" w:rsidP="00C4082A">
      <w:pPr>
        <w:pStyle w:val="a5"/>
        <w:numPr>
          <w:ilvl w:val="0"/>
          <w:numId w:val="10"/>
        </w:numPr>
        <w:jc w:val="both"/>
      </w:pPr>
      <w:r w:rsidRPr="00FC0A86">
        <w:rPr>
          <w:lang w:val="en-US"/>
        </w:rPr>
        <w:t xml:space="preserve">SUMMARY OF PRODUCT CHARACTERISTICS: Vimpat. </w:t>
      </w:r>
      <w:r w:rsidRPr="00D753AC">
        <w:t>Доступно</w:t>
      </w:r>
      <w:r w:rsidRPr="00FC0A86">
        <w:t xml:space="preserve"> </w:t>
      </w:r>
      <w:r w:rsidRPr="00D753AC">
        <w:t>на</w:t>
      </w:r>
      <w:r w:rsidRPr="00FC0A86">
        <w:t xml:space="preserve">: </w:t>
      </w:r>
      <w:r w:rsidRPr="000576F2">
        <w:rPr>
          <w:rFonts w:eastAsia="Calibri"/>
          <w:lang w:val="en-US"/>
          <w:rPrChange w:id="152" w:author="Belolipetskaya, Elena" w:date="2024-10-14T13:24:00Z">
            <w:rPr>
              <w:rStyle w:val="aff"/>
              <w:rFonts w:eastAsia="Calibri"/>
              <w:lang w:val="en-US"/>
            </w:rPr>
          </w:rPrChange>
        </w:rPr>
        <w:t>https</w:t>
      </w:r>
      <w:r w:rsidRPr="000576F2">
        <w:rPr>
          <w:rFonts w:eastAsia="Calibri"/>
          <w:rPrChange w:id="153" w:author="Belolipetskaya, Elena" w:date="2024-10-14T13:24:00Z">
            <w:rPr>
              <w:rStyle w:val="aff"/>
              <w:rFonts w:eastAsia="Calibri"/>
            </w:rPr>
          </w:rPrChange>
        </w:rPr>
        <w:t>://</w:t>
      </w:r>
      <w:r w:rsidRPr="000576F2">
        <w:rPr>
          <w:rFonts w:eastAsia="Calibri"/>
          <w:lang w:val="en-US"/>
          <w:rPrChange w:id="154" w:author="Belolipetskaya, Elena" w:date="2024-10-14T13:24:00Z">
            <w:rPr>
              <w:rStyle w:val="aff"/>
              <w:rFonts w:eastAsia="Calibri"/>
              <w:lang w:val="en-US"/>
            </w:rPr>
          </w:rPrChange>
        </w:rPr>
        <w:t>www</w:t>
      </w:r>
      <w:r w:rsidRPr="000576F2">
        <w:rPr>
          <w:rFonts w:eastAsia="Calibri"/>
          <w:rPrChange w:id="155" w:author="Belolipetskaya, Elena" w:date="2024-10-14T13:24:00Z">
            <w:rPr>
              <w:rStyle w:val="aff"/>
              <w:rFonts w:eastAsia="Calibri"/>
            </w:rPr>
          </w:rPrChange>
        </w:rPr>
        <w:t>.</w:t>
      </w:r>
      <w:r w:rsidRPr="000576F2">
        <w:rPr>
          <w:rFonts w:eastAsia="Calibri"/>
          <w:lang w:val="en-US"/>
          <w:rPrChange w:id="156" w:author="Belolipetskaya, Elena" w:date="2024-10-14T13:24:00Z">
            <w:rPr>
              <w:rStyle w:val="aff"/>
              <w:rFonts w:eastAsia="Calibri"/>
              <w:lang w:val="en-US"/>
            </w:rPr>
          </w:rPrChange>
        </w:rPr>
        <w:t>ema</w:t>
      </w:r>
      <w:r w:rsidRPr="000576F2">
        <w:rPr>
          <w:rFonts w:eastAsia="Calibri"/>
          <w:rPrChange w:id="157" w:author="Belolipetskaya, Elena" w:date="2024-10-14T13:24:00Z">
            <w:rPr>
              <w:rStyle w:val="aff"/>
              <w:rFonts w:eastAsia="Calibri"/>
            </w:rPr>
          </w:rPrChange>
        </w:rPr>
        <w:t>.</w:t>
      </w:r>
      <w:r w:rsidRPr="000576F2">
        <w:rPr>
          <w:rFonts w:eastAsia="Calibri"/>
          <w:lang w:val="en-US"/>
          <w:rPrChange w:id="158" w:author="Belolipetskaya, Elena" w:date="2024-10-14T13:24:00Z">
            <w:rPr>
              <w:rStyle w:val="aff"/>
              <w:rFonts w:eastAsia="Calibri"/>
              <w:lang w:val="en-US"/>
            </w:rPr>
          </w:rPrChange>
        </w:rPr>
        <w:t>europa</w:t>
      </w:r>
      <w:r w:rsidRPr="000576F2">
        <w:rPr>
          <w:rFonts w:eastAsia="Calibri"/>
          <w:rPrChange w:id="159" w:author="Belolipetskaya, Elena" w:date="2024-10-14T13:24:00Z">
            <w:rPr>
              <w:rStyle w:val="aff"/>
              <w:rFonts w:eastAsia="Calibri"/>
            </w:rPr>
          </w:rPrChange>
        </w:rPr>
        <w:t>.</w:t>
      </w:r>
      <w:r w:rsidRPr="000576F2">
        <w:rPr>
          <w:rFonts w:eastAsia="Calibri"/>
          <w:lang w:val="en-US"/>
          <w:rPrChange w:id="160" w:author="Belolipetskaya, Elena" w:date="2024-10-14T13:24:00Z">
            <w:rPr>
              <w:rStyle w:val="aff"/>
              <w:rFonts w:eastAsia="Calibri"/>
              <w:lang w:val="en-US"/>
            </w:rPr>
          </w:rPrChange>
        </w:rPr>
        <w:t>eu</w:t>
      </w:r>
      <w:r w:rsidRPr="000576F2">
        <w:rPr>
          <w:rFonts w:eastAsia="Calibri"/>
          <w:rPrChange w:id="161" w:author="Belolipetskaya, Elena" w:date="2024-10-14T13:24:00Z">
            <w:rPr>
              <w:rStyle w:val="aff"/>
              <w:rFonts w:eastAsia="Calibri"/>
            </w:rPr>
          </w:rPrChange>
        </w:rPr>
        <w:t>/</w:t>
      </w:r>
      <w:r w:rsidRPr="000576F2">
        <w:rPr>
          <w:rFonts w:eastAsia="Calibri"/>
          <w:lang w:val="en-US"/>
          <w:rPrChange w:id="162" w:author="Belolipetskaya, Elena" w:date="2024-10-14T13:24:00Z">
            <w:rPr>
              <w:rStyle w:val="aff"/>
              <w:rFonts w:eastAsia="Calibri"/>
              <w:lang w:val="en-US"/>
            </w:rPr>
          </w:rPrChange>
        </w:rPr>
        <w:t>en</w:t>
      </w:r>
      <w:r w:rsidRPr="000576F2">
        <w:rPr>
          <w:rFonts w:eastAsia="Calibri"/>
          <w:rPrChange w:id="163" w:author="Belolipetskaya, Elena" w:date="2024-10-14T13:24:00Z">
            <w:rPr>
              <w:rStyle w:val="aff"/>
              <w:rFonts w:eastAsia="Calibri"/>
            </w:rPr>
          </w:rPrChange>
        </w:rPr>
        <w:t>/</w:t>
      </w:r>
      <w:r w:rsidRPr="000576F2">
        <w:rPr>
          <w:rFonts w:eastAsia="Calibri"/>
          <w:lang w:val="en-US"/>
          <w:rPrChange w:id="164" w:author="Belolipetskaya, Elena" w:date="2024-10-14T13:24:00Z">
            <w:rPr>
              <w:rStyle w:val="aff"/>
              <w:rFonts w:eastAsia="Calibri"/>
              <w:lang w:val="en-US"/>
            </w:rPr>
          </w:rPrChange>
        </w:rPr>
        <w:t>documents</w:t>
      </w:r>
      <w:r w:rsidRPr="000576F2">
        <w:rPr>
          <w:rFonts w:eastAsia="Calibri"/>
          <w:rPrChange w:id="165" w:author="Belolipetskaya, Elena" w:date="2024-10-14T13:24:00Z">
            <w:rPr>
              <w:rStyle w:val="aff"/>
              <w:rFonts w:eastAsia="Calibri"/>
            </w:rPr>
          </w:rPrChange>
        </w:rPr>
        <w:t>/</w:t>
      </w:r>
      <w:r w:rsidRPr="000576F2">
        <w:rPr>
          <w:rFonts w:eastAsia="Calibri"/>
          <w:lang w:val="en-US"/>
          <w:rPrChange w:id="166" w:author="Belolipetskaya, Elena" w:date="2024-10-14T13:24:00Z">
            <w:rPr>
              <w:rStyle w:val="aff"/>
              <w:rFonts w:eastAsia="Calibri"/>
              <w:lang w:val="en-US"/>
            </w:rPr>
          </w:rPrChange>
        </w:rPr>
        <w:t>product</w:t>
      </w:r>
      <w:r w:rsidRPr="000576F2">
        <w:rPr>
          <w:rFonts w:eastAsia="Calibri"/>
          <w:rPrChange w:id="167" w:author="Belolipetskaya, Elena" w:date="2024-10-14T13:24:00Z">
            <w:rPr>
              <w:rStyle w:val="aff"/>
              <w:rFonts w:eastAsia="Calibri"/>
            </w:rPr>
          </w:rPrChange>
        </w:rPr>
        <w:t>-</w:t>
      </w:r>
      <w:r w:rsidRPr="000576F2">
        <w:rPr>
          <w:rFonts w:eastAsia="Calibri"/>
          <w:lang w:val="en-US"/>
          <w:rPrChange w:id="168" w:author="Belolipetskaya, Elena" w:date="2024-10-14T13:24:00Z">
            <w:rPr>
              <w:rStyle w:val="aff"/>
              <w:rFonts w:eastAsia="Calibri"/>
              <w:lang w:val="en-US"/>
            </w:rPr>
          </w:rPrChange>
        </w:rPr>
        <w:t>information</w:t>
      </w:r>
      <w:r w:rsidRPr="000576F2">
        <w:rPr>
          <w:rFonts w:eastAsia="Calibri"/>
          <w:rPrChange w:id="169" w:author="Belolipetskaya, Elena" w:date="2024-10-14T13:24:00Z">
            <w:rPr>
              <w:rStyle w:val="aff"/>
              <w:rFonts w:eastAsia="Calibri"/>
            </w:rPr>
          </w:rPrChange>
        </w:rPr>
        <w:t>/</w:t>
      </w:r>
      <w:r w:rsidRPr="000576F2">
        <w:rPr>
          <w:rFonts w:eastAsia="Calibri"/>
          <w:lang w:val="en-US"/>
          <w:rPrChange w:id="170" w:author="Belolipetskaya, Elena" w:date="2024-10-14T13:24:00Z">
            <w:rPr>
              <w:rStyle w:val="aff"/>
              <w:rFonts w:eastAsia="Calibri"/>
              <w:lang w:val="en-US"/>
            </w:rPr>
          </w:rPrChange>
        </w:rPr>
        <w:t>vimpat</w:t>
      </w:r>
      <w:r w:rsidRPr="000576F2">
        <w:rPr>
          <w:rFonts w:eastAsia="Calibri"/>
          <w:rPrChange w:id="171" w:author="Belolipetskaya, Elena" w:date="2024-10-14T13:24:00Z">
            <w:rPr>
              <w:rStyle w:val="aff"/>
              <w:rFonts w:eastAsia="Calibri"/>
            </w:rPr>
          </w:rPrChange>
        </w:rPr>
        <w:t>-</w:t>
      </w:r>
      <w:r w:rsidRPr="000576F2">
        <w:rPr>
          <w:rFonts w:eastAsia="Calibri"/>
          <w:lang w:val="en-US"/>
          <w:rPrChange w:id="172" w:author="Belolipetskaya, Elena" w:date="2024-10-14T13:24:00Z">
            <w:rPr>
              <w:rStyle w:val="aff"/>
              <w:rFonts w:eastAsia="Calibri"/>
              <w:lang w:val="en-US"/>
            </w:rPr>
          </w:rPrChange>
        </w:rPr>
        <w:t>epar</w:t>
      </w:r>
      <w:r w:rsidRPr="000576F2">
        <w:rPr>
          <w:rFonts w:eastAsia="Calibri"/>
          <w:rPrChange w:id="173" w:author="Belolipetskaya, Elena" w:date="2024-10-14T13:24:00Z">
            <w:rPr>
              <w:rStyle w:val="aff"/>
              <w:rFonts w:eastAsia="Calibri"/>
            </w:rPr>
          </w:rPrChange>
        </w:rPr>
        <w:t>-</w:t>
      </w:r>
      <w:r w:rsidRPr="000576F2">
        <w:rPr>
          <w:rFonts w:eastAsia="Calibri"/>
          <w:lang w:val="en-US"/>
          <w:rPrChange w:id="174" w:author="Belolipetskaya, Elena" w:date="2024-10-14T13:24:00Z">
            <w:rPr>
              <w:rStyle w:val="aff"/>
              <w:rFonts w:eastAsia="Calibri"/>
              <w:lang w:val="en-US"/>
            </w:rPr>
          </w:rPrChange>
        </w:rPr>
        <w:t>product</w:t>
      </w:r>
      <w:r w:rsidRPr="000576F2">
        <w:rPr>
          <w:rFonts w:eastAsia="Calibri"/>
          <w:rPrChange w:id="175" w:author="Belolipetskaya, Elena" w:date="2024-10-14T13:24:00Z">
            <w:rPr>
              <w:rStyle w:val="aff"/>
              <w:rFonts w:eastAsia="Calibri"/>
            </w:rPr>
          </w:rPrChange>
        </w:rPr>
        <w:t>-</w:t>
      </w:r>
      <w:r w:rsidRPr="000576F2">
        <w:rPr>
          <w:rFonts w:eastAsia="Calibri"/>
          <w:lang w:val="en-US"/>
          <w:rPrChange w:id="176" w:author="Belolipetskaya, Elena" w:date="2024-10-14T13:24:00Z">
            <w:rPr>
              <w:rStyle w:val="aff"/>
              <w:rFonts w:eastAsia="Calibri"/>
              <w:lang w:val="en-US"/>
            </w:rPr>
          </w:rPrChange>
        </w:rPr>
        <w:t>information</w:t>
      </w:r>
      <w:r w:rsidRPr="000576F2">
        <w:rPr>
          <w:rFonts w:eastAsia="Calibri"/>
          <w:rPrChange w:id="177" w:author="Belolipetskaya, Elena" w:date="2024-10-14T13:24:00Z">
            <w:rPr>
              <w:rStyle w:val="aff"/>
              <w:rFonts w:eastAsia="Calibri"/>
            </w:rPr>
          </w:rPrChange>
        </w:rPr>
        <w:t>_</w:t>
      </w:r>
      <w:r w:rsidRPr="000576F2">
        <w:rPr>
          <w:rFonts w:eastAsia="Calibri"/>
          <w:lang w:val="en-US"/>
          <w:rPrChange w:id="178" w:author="Belolipetskaya, Elena" w:date="2024-10-14T13:24:00Z">
            <w:rPr>
              <w:rStyle w:val="aff"/>
              <w:rFonts w:eastAsia="Calibri"/>
              <w:lang w:val="en-US"/>
            </w:rPr>
          </w:rPrChange>
        </w:rPr>
        <w:t>en</w:t>
      </w:r>
      <w:r w:rsidRPr="000576F2">
        <w:rPr>
          <w:rFonts w:eastAsia="Calibri"/>
          <w:rPrChange w:id="179" w:author="Belolipetskaya, Elena" w:date="2024-10-14T13:24:00Z">
            <w:rPr>
              <w:rStyle w:val="aff"/>
              <w:rFonts w:eastAsia="Calibri"/>
            </w:rPr>
          </w:rPrChange>
        </w:rPr>
        <w:t>.</w:t>
      </w:r>
      <w:r w:rsidRPr="000576F2">
        <w:rPr>
          <w:rFonts w:eastAsia="Calibri"/>
          <w:lang w:val="en-US"/>
          <w:rPrChange w:id="180" w:author="Belolipetskaya, Elena" w:date="2024-10-14T13:24:00Z">
            <w:rPr>
              <w:rStyle w:val="aff"/>
              <w:rFonts w:eastAsia="Calibri"/>
              <w:lang w:val="en-US"/>
            </w:rPr>
          </w:rPrChange>
        </w:rPr>
        <w:t>pdf</w:t>
      </w:r>
    </w:p>
    <w:p w14:paraId="42F6CC0E" w14:textId="1E53F348" w:rsidR="00C4082A" w:rsidRPr="000576F2" w:rsidRDefault="00C4082A" w:rsidP="00C4082A">
      <w:pPr>
        <w:pStyle w:val="a5"/>
        <w:numPr>
          <w:ilvl w:val="0"/>
          <w:numId w:val="10"/>
        </w:numPr>
        <w:jc w:val="both"/>
        <w:rPr>
          <w:rPrChange w:id="181" w:author="Belolipetskaya, Elena" w:date="2024-10-14T13:24:00Z">
            <w:rPr>
              <w:lang w:val="en-US"/>
            </w:rPr>
          </w:rPrChange>
        </w:rPr>
      </w:pPr>
      <w:r>
        <w:rPr>
          <w:lang w:val="en-US"/>
        </w:rPr>
        <w:lastRenderedPageBreak/>
        <w:t xml:space="preserve">WHO: Fact sheets. </w:t>
      </w:r>
      <w:r w:rsidRPr="00FC0A86">
        <w:rPr>
          <w:lang w:val="en-US"/>
        </w:rPr>
        <w:t>Epilepsy</w:t>
      </w:r>
      <w:r>
        <w:rPr>
          <w:lang w:val="en-US"/>
        </w:rPr>
        <w:t xml:space="preserve">. </w:t>
      </w:r>
      <w:r>
        <w:t>Доступно</w:t>
      </w:r>
      <w:r w:rsidRPr="000576F2">
        <w:rPr>
          <w:rPrChange w:id="182" w:author="Belolipetskaya, Elena" w:date="2024-10-14T13:24:00Z">
            <w:rPr>
              <w:lang w:val="en-US"/>
            </w:rPr>
          </w:rPrChange>
        </w:rPr>
        <w:t xml:space="preserve"> </w:t>
      </w:r>
      <w:r>
        <w:t>на</w:t>
      </w:r>
      <w:r w:rsidRPr="000576F2">
        <w:rPr>
          <w:rPrChange w:id="183" w:author="Belolipetskaya, Elena" w:date="2024-10-14T13:24:00Z">
            <w:rPr>
              <w:lang w:val="en-US"/>
            </w:rPr>
          </w:rPrChange>
        </w:rPr>
        <w:t xml:space="preserve">: </w:t>
      </w:r>
      <w:r w:rsidRPr="000576F2">
        <w:rPr>
          <w:rFonts w:eastAsia="Calibri"/>
          <w:lang w:val="en-US"/>
          <w:rPrChange w:id="184" w:author="Belolipetskaya, Elena" w:date="2024-10-14T13:24:00Z">
            <w:rPr>
              <w:rStyle w:val="aff"/>
              <w:rFonts w:eastAsia="Calibri"/>
              <w:lang w:val="en-US"/>
            </w:rPr>
          </w:rPrChange>
        </w:rPr>
        <w:t>https</w:t>
      </w:r>
      <w:r w:rsidRPr="000576F2">
        <w:rPr>
          <w:rFonts w:eastAsia="Calibri"/>
          <w:rPrChange w:id="185" w:author="Belolipetskaya, Elena" w:date="2024-10-14T13:24:00Z">
            <w:rPr>
              <w:rStyle w:val="aff"/>
              <w:rFonts w:eastAsia="Calibri"/>
              <w:lang w:val="en-US"/>
            </w:rPr>
          </w:rPrChange>
        </w:rPr>
        <w:t>://</w:t>
      </w:r>
      <w:r w:rsidRPr="000576F2">
        <w:rPr>
          <w:rFonts w:eastAsia="Calibri"/>
          <w:lang w:val="en-US"/>
          <w:rPrChange w:id="186" w:author="Belolipetskaya, Elena" w:date="2024-10-14T13:24:00Z">
            <w:rPr>
              <w:rStyle w:val="aff"/>
              <w:rFonts w:eastAsia="Calibri"/>
              <w:lang w:val="en-US"/>
            </w:rPr>
          </w:rPrChange>
        </w:rPr>
        <w:t>www</w:t>
      </w:r>
      <w:r w:rsidRPr="000576F2">
        <w:rPr>
          <w:rFonts w:eastAsia="Calibri"/>
          <w:rPrChange w:id="187" w:author="Belolipetskaya, Elena" w:date="2024-10-14T13:24:00Z">
            <w:rPr>
              <w:rStyle w:val="aff"/>
              <w:rFonts w:eastAsia="Calibri"/>
              <w:lang w:val="en-US"/>
            </w:rPr>
          </w:rPrChange>
        </w:rPr>
        <w:t>.</w:t>
      </w:r>
      <w:r w:rsidRPr="000576F2">
        <w:rPr>
          <w:rFonts w:eastAsia="Calibri"/>
          <w:lang w:val="en-US"/>
          <w:rPrChange w:id="188" w:author="Belolipetskaya, Elena" w:date="2024-10-14T13:24:00Z">
            <w:rPr>
              <w:rStyle w:val="aff"/>
              <w:rFonts w:eastAsia="Calibri"/>
              <w:lang w:val="en-US"/>
            </w:rPr>
          </w:rPrChange>
        </w:rPr>
        <w:t>who</w:t>
      </w:r>
      <w:r w:rsidRPr="000576F2">
        <w:rPr>
          <w:rFonts w:eastAsia="Calibri"/>
          <w:rPrChange w:id="189" w:author="Belolipetskaya, Elena" w:date="2024-10-14T13:24:00Z">
            <w:rPr>
              <w:rStyle w:val="aff"/>
              <w:rFonts w:eastAsia="Calibri"/>
              <w:lang w:val="en-US"/>
            </w:rPr>
          </w:rPrChange>
        </w:rPr>
        <w:t>.</w:t>
      </w:r>
      <w:r w:rsidRPr="000576F2">
        <w:rPr>
          <w:rFonts w:eastAsia="Calibri"/>
          <w:lang w:val="en-US"/>
          <w:rPrChange w:id="190" w:author="Belolipetskaya, Elena" w:date="2024-10-14T13:24:00Z">
            <w:rPr>
              <w:rStyle w:val="aff"/>
              <w:rFonts w:eastAsia="Calibri"/>
              <w:lang w:val="en-US"/>
            </w:rPr>
          </w:rPrChange>
        </w:rPr>
        <w:t>int</w:t>
      </w:r>
      <w:r w:rsidRPr="000576F2">
        <w:rPr>
          <w:rFonts w:eastAsia="Calibri"/>
          <w:rPrChange w:id="191" w:author="Belolipetskaya, Elena" w:date="2024-10-14T13:24:00Z">
            <w:rPr>
              <w:rStyle w:val="aff"/>
              <w:rFonts w:eastAsia="Calibri"/>
              <w:lang w:val="en-US"/>
            </w:rPr>
          </w:rPrChange>
        </w:rPr>
        <w:t>/</w:t>
      </w:r>
      <w:r w:rsidRPr="000576F2">
        <w:rPr>
          <w:rFonts w:eastAsia="Calibri"/>
          <w:lang w:val="en-US"/>
          <w:rPrChange w:id="192" w:author="Belolipetskaya, Elena" w:date="2024-10-14T13:24:00Z">
            <w:rPr>
              <w:rStyle w:val="aff"/>
              <w:rFonts w:eastAsia="Calibri"/>
              <w:lang w:val="en-US"/>
            </w:rPr>
          </w:rPrChange>
        </w:rPr>
        <w:t>news</w:t>
      </w:r>
      <w:r w:rsidRPr="000576F2">
        <w:rPr>
          <w:rFonts w:eastAsia="Calibri"/>
          <w:rPrChange w:id="193" w:author="Belolipetskaya, Elena" w:date="2024-10-14T13:24:00Z">
            <w:rPr>
              <w:rStyle w:val="aff"/>
              <w:rFonts w:eastAsia="Calibri"/>
              <w:lang w:val="en-US"/>
            </w:rPr>
          </w:rPrChange>
        </w:rPr>
        <w:t>-</w:t>
      </w:r>
      <w:r w:rsidRPr="000576F2">
        <w:rPr>
          <w:rFonts w:eastAsia="Calibri"/>
          <w:lang w:val="en-US"/>
          <w:rPrChange w:id="194" w:author="Belolipetskaya, Elena" w:date="2024-10-14T13:24:00Z">
            <w:rPr>
              <w:rStyle w:val="aff"/>
              <w:rFonts w:eastAsia="Calibri"/>
              <w:lang w:val="en-US"/>
            </w:rPr>
          </w:rPrChange>
        </w:rPr>
        <w:t>room</w:t>
      </w:r>
      <w:r w:rsidRPr="000576F2">
        <w:rPr>
          <w:rFonts w:eastAsia="Calibri"/>
          <w:rPrChange w:id="195" w:author="Belolipetskaya, Elena" w:date="2024-10-14T13:24:00Z">
            <w:rPr>
              <w:rStyle w:val="aff"/>
              <w:rFonts w:eastAsia="Calibri"/>
              <w:lang w:val="en-US"/>
            </w:rPr>
          </w:rPrChange>
        </w:rPr>
        <w:t>/</w:t>
      </w:r>
      <w:r w:rsidRPr="000576F2">
        <w:rPr>
          <w:rFonts w:eastAsia="Calibri"/>
          <w:lang w:val="en-US"/>
          <w:rPrChange w:id="196" w:author="Belolipetskaya, Elena" w:date="2024-10-14T13:24:00Z">
            <w:rPr>
              <w:rStyle w:val="aff"/>
              <w:rFonts w:eastAsia="Calibri"/>
              <w:lang w:val="en-US"/>
            </w:rPr>
          </w:rPrChange>
        </w:rPr>
        <w:t>fact</w:t>
      </w:r>
      <w:r w:rsidRPr="000576F2">
        <w:rPr>
          <w:rFonts w:eastAsia="Calibri"/>
          <w:rPrChange w:id="197" w:author="Belolipetskaya, Elena" w:date="2024-10-14T13:24:00Z">
            <w:rPr>
              <w:rStyle w:val="aff"/>
              <w:rFonts w:eastAsia="Calibri"/>
              <w:lang w:val="en-US"/>
            </w:rPr>
          </w:rPrChange>
        </w:rPr>
        <w:t>-</w:t>
      </w:r>
      <w:r w:rsidRPr="000576F2">
        <w:rPr>
          <w:rFonts w:eastAsia="Calibri"/>
          <w:lang w:val="en-US"/>
          <w:rPrChange w:id="198" w:author="Belolipetskaya, Elena" w:date="2024-10-14T13:24:00Z">
            <w:rPr>
              <w:rStyle w:val="aff"/>
              <w:rFonts w:eastAsia="Calibri"/>
              <w:lang w:val="en-US"/>
            </w:rPr>
          </w:rPrChange>
        </w:rPr>
        <w:t>sheets</w:t>
      </w:r>
      <w:r w:rsidRPr="000576F2">
        <w:rPr>
          <w:rFonts w:eastAsia="Calibri"/>
          <w:rPrChange w:id="199" w:author="Belolipetskaya, Elena" w:date="2024-10-14T13:24:00Z">
            <w:rPr>
              <w:rStyle w:val="aff"/>
              <w:rFonts w:eastAsia="Calibri"/>
              <w:lang w:val="en-US"/>
            </w:rPr>
          </w:rPrChange>
        </w:rPr>
        <w:t>/</w:t>
      </w:r>
      <w:r w:rsidRPr="000576F2">
        <w:rPr>
          <w:rFonts w:eastAsia="Calibri"/>
          <w:lang w:val="en-US"/>
          <w:rPrChange w:id="200" w:author="Belolipetskaya, Elena" w:date="2024-10-14T13:24:00Z">
            <w:rPr>
              <w:rStyle w:val="aff"/>
              <w:rFonts w:eastAsia="Calibri"/>
              <w:lang w:val="en-US"/>
            </w:rPr>
          </w:rPrChange>
        </w:rPr>
        <w:t>detail</w:t>
      </w:r>
      <w:r w:rsidRPr="000576F2">
        <w:rPr>
          <w:rFonts w:eastAsia="Calibri"/>
          <w:rPrChange w:id="201" w:author="Belolipetskaya, Elena" w:date="2024-10-14T13:24:00Z">
            <w:rPr>
              <w:rStyle w:val="aff"/>
              <w:rFonts w:eastAsia="Calibri"/>
              <w:lang w:val="en-US"/>
            </w:rPr>
          </w:rPrChange>
        </w:rPr>
        <w:t>/</w:t>
      </w:r>
      <w:r w:rsidRPr="000576F2">
        <w:rPr>
          <w:rFonts w:eastAsia="Calibri"/>
          <w:lang w:val="en-US"/>
          <w:rPrChange w:id="202" w:author="Belolipetskaya, Elena" w:date="2024-10-14T13:24:00Z">
            <w:rPr>
              <w:rStyle w:val="aff"/>
              <w:rFonts w:eastAsia="Calibri"/>
              <w:lang w:val="en-US"/>
            </w:rPr>
          </w:rPrChange>
        </w:rPr>
        <w:t>epilepsy</w:t>
      </w:r>
      <w:r w:rsidRPr="000576F2">
        <w:rPr>
          <w:rPrChange w:id="203" w:author="Belolipetskaya, Elena" w:date="2024-10-14T13:24:00Z">
            <w:rPr>
              <w:lang w:val="en-US"/>
            </w:rPr>
          </w:rPrChange>
        </w:rPr>
        <w:t xml:space="preserve"> </w:t>
      </w:r>
    </w:p>
    <w:p w14:paraId="10FF1945" w14:textId="77777777" w:rsidR="00C4082A" w:rsidRPr="00574AF5" w:rsidRDefault="00C4082A" w:rsidP="00C4082A">
      <w:pPr>
        <w:pStyle w:val="a5"/>
        <w:numPr>
          <w:ilvl w:val="0"/>
          <w:numId w:val="10"/>
        </w:numPr>
        <w:jc w:val="both"/>
        <w:rPr>
          <w:lang w:val="en-US"/>
        </w:rPr>
      </w:pPr>
      <w:r w:rsidRPr="00574AF5">
        <w:rPr>
          <w:lang w:val="en-US"/>
        </w:rPr>
        <w:t xml:space="preserve">Trinka E., Rainer L.J., Granbichler C.A. </w:t>
      </w:r>
      <w:r>
        <w:rPr>
          <w:lang w:val="en-US"/>
        </w:rPr>
        <w:t>Zimmermann</w:t>
      </w:r>
      <w:r w:rsidRPr="00574AF5">
        <w:rPr>
          <w:lang w:val="en-US"/>
        </w:rPr>
        <w:t xml:space="preserve"> </w:t>
      </w:r>
      <w:r>
        <w:rPr>
          <w:lang w:val="en-US"/>
        </w:rPr>
        <w:t>G.</w:t>
      </w:r>
      <w:r w:rsidRPr="00574AF5">
        <w:rPr>
          <w:lang w:val="en-US"/>
        </w:rPr>
        <w:t xml:space="preserve"> and Leitinger</w:t>
      </w:r>
      <w:r>
        <w:rPr>
          <w:lang w:val="en-US"/>
        </w:rPr>
        <w:t xml:space="preserve"> M.</w:t>
      </w:r>
      <w:r w:rsidRPr="00574AF5">
        <w:rPr>
          <w:lang w:val="en-US"/>
        </w:rPr>
        <w:t xml:space="preserve"> Mortality, and life expectancy in Epilepsy and Status epilepticus—current trends and future aspects. Front. Epidemiol. 2023 Feb</w:t>
      </w:r>
      <w:r>
        <w:rPr>
          <w:lang w:val="en-US"/>
        </w:rPr>
        <w:t>;3:</w:t>
      </w:r>
      <w:r>
        <w:t>1</w:t>
      </w:r>
      <w:r w:rsidRPr="00574AF5">
        <w:rPr>
          <w:lang w:val="en-US"/>
        </w:rPr>
        <w:t>081757.</w:t>
      </w:r>
      <w:r>
        <w:rPr>
          <w:lang w:val="en-US"/>
        </w:rPr>
        <w:t xml:space="preserve"> </w:t>
      </w:r>
      <w:r w:rsidRPr="00796E2A">
        <w:rPr>
          <w:lang w:val="en-US"/>
        </w:rPr>
        <w:t>doi:</w:t>
      </w:r>
      <w:r>
        <w:t xml:space="preserve"> 10.3389/fepid.2023.1081757</w:t>
      </w:r>
    </w:p>
    <w:p w14:paraId="257919ED" w14:textId="2D5577AC" w:rsidR="00C4082A" w:rsidRPr="00574AF5" w:rsidRDefault="00C4082A" w:rsidP="00C4082A">
      <w:pPr>
        <w:pStyle w:val="a5"/>
        <w:numPr>
          <w:ilvl w:val="0"/>
          <w:numId w:val="10"/>
        </w:numPr>
        <w:jc w:val="both"/>
      </w:pPr>
      <w:r>
        <w:t>ФМБА</w:t>
      </w:r>
      <w:r w:rsidRPr="00C4082A">
        <w:t xml:space="preserve"> </w:t>
      </w:r>
      <w:r>
        <w:t>России</w:t>
      </w:r>
      <w:r w:rsidRPr="00C4082A">
        <w:t xml:space="preserve">: </w:t>
      </w:r>
      <w:r w:rsidRPr="00574AF5">
        <w:t>Известия</w:t>
      </w:r>
      <w:r w:rsidRPr="00C4082A">
        <w:t xml:space="preserve">: </w:t>
      </w:r>
      <w:r w:rsidRPr="00574AF5">
        <w:t>Эпилептолог</w:t>
      </w:r>
      <w:r w:rsidRPr="00C4082A">
        <w:t xml:space="preserve"> </w:t>
      </w:r>
      <w:r w:rsidRPr="00574AF5">
        <w:t>Георгий</w:t>
      </w:r>
      <w:r w:rsidRPr="00C4082A">
        <w:t xml:space="preserve"> </w:t>
      </w:r>
      <w:r w:rsidRPr="00574AF5">
        <w:t>Авакян</w:t>
      </w:r>
      <w:r w:rsidRPr="00C4082A">
        <w:t xml:space="preserve"> — </w:t>
      </w:r>
      <w:r w:rsidRPr="00574AF5">
        <w:t>о</w:t>
      </w:r>
      <w:r w:rsidRPr="00C4082A">
        <w:t xml:space="preserve"> </w:t>
      </w:r>
      <w:r w:rsidRPr="00574AF5">
        <w:t>способах</w:t>
      </w:r>
      <w:r w:rsidRPr="00C4082A">
        <w:t xml:space="preserve"> </w:t>
      </w:r>
      <w:r w:rsidRPr="00574AF5">
        <w:t>лечения</w:t>
      </w:r>
      <w:r w:rsidRPr="00C4082A">
        <w:t xml:space="preserve"> </w:t>
      </w:r>
      <w:r w:rsidRPr="00574AF5">
        <w:t>заболевания</w:t>
      </w:r>
      <w:r w:rsidRPr="00C4082A">
        <w:t xml:space="preserve"> </w:t>
      </w:r>
      <w:r w:rsidRPr="00574AF5">
        <w:t>и</w:t>
      </w:r>
      <w:r w:rsidRPr="00C4082A">
        <w:t xml:space="preserve"> </w:t>
      </w:r>
      <w:r w:rsidRPr="00574AF5">
        <w:t>мифах</w:t>
      </w:r>
      <w:r w:rsidRPr="00C4082A">
        <w:t xml:space="preserve"> </w:t>
      </w:r>
      <w:r w:rsidRPr="00574AF5">
        <w:t>в</w:t>
      </w:r>
      <w:r w:rsidRPr="00C4082A">
        <w:t xml:space="preserve"> </w:t>
      </w:r>
      <w:r w:rsidRPr="00574AF5">
        <w:t>отношении</w:t>
      </w:r>
      <w:r w:rsidRPr="00C4082A">
        <w:t xml:space="preserve"> </w:t>
      </w:r>
      <w:r w:rsidRPr="00574AF5">
        <w:t>него</w:t>
      </w:r>
      <w:r w:rsidRPr="00C4082A">
        <w:t xml:space="preserve">. </w:t>
      </w:r>
      <w:r>
        <w:t xml:space="preserve">Доступно на: </w:t>
      </w:r>
      <w:r w:rsidRPr="000576F2">
        <w:rPr>
          <w:rFonts w:eastAsia="Calibri"/>
          <w:rPrChange w:id="204" w:author="Belolipetskaya, Elena" w:date="2024-10-14T13:24:00Z">
            <w:rPr>
              <w:rStyle w:val="aff"/>
              <w:rFonts w:eastAsia="Calibri"/>
            </w:rPr>
          </w:rPrChange>
        </w:rPr>
        <w:t>https://fmba.gov.ru/press-tsentr/smi-o-nas/detail/?ELEMENT_ID=68198</w:t>
      </w:r>
      <w:r>
        <w:t xml:space="preserve"> </w:t>
      </w:r>
    </w:p>
    <w:p w14:paraId="31E452DE" w14:textId="77777777" w:rsidR="00C4082A" w:rsidRDefault="00C4082A" w:rsidP="00C4082A">
      <w:pPr>
        <w:pStyle w:val="a5"/>
        <w:numPr>
          <w:ilvl w:val="0"/>
          <w:numId w:val="10"/>
        </w:numPr>
        <w:jc w:val="both"/>
        <w:rPr>
          <w:lang w:val="en-US"/>
        </w:rPr>
      </w:pPr>
      <w:r w:rsidRPr="00574AF5">
        <w:t>Белоусов Ю.Б., Белоусов Д.Ю., Чикина Е.С., Григорьев В.Ю., Медников О.И., Бекетов А.С. Исследование медико-социальных проблем эпилепсии в России. Специальный</w:t>
      </w:r>
      <w:r w:rsidRPr="00574AF5">
        <w:rPr>
          <w:lang w:val="en-US"/>
        </w:rPr>
        <w:t xml:space="preserve"> </w:t>
      </w:r>
      <w:r w:rsidRPr="00574AF5">
        <w:t>выпуск</w:t>
      </w:r>
      <w:r w:rsidRPr="00574AF5">
        <w:rPr>
          <w:lang w:val="en-US"/>
        </w:rPr>
        <w:t>. 2004;(4):2-90.</w:t>
      </w:r>
    </w:p>
    <w:p w14:paraId="1F4BEA37" w14:textId="72C39D53" w:rsidR="00C4082A" w:rsidRDefault="00C4082A" w:rsidP="00C4082A">
      <w:pPr>
        <w:pStyle w:val="a5"/>
        <w:numPr>
          <w:ilvl w:val="0"/>
          <w:numId w:val="10"/>
        </w:numPr>
        <w:jc w:val="both"/>
      </w:pPr>
      <w:r>
        <w:t xml:space="preserve">Клинические рекомендации – Эпилепсия и эпилептический статус у взрослых и детей – 2022-2023-2024 (15.08.2022) – Утверждены Минздравом РФ. Доступно на: </w:t>
      </w:r>
      <w:r w:rsidRPr="000576F2">
        <w:rPr>
          <w:rFonts w:eastAsia="Calibri"/>
          <w:rPrChange w:id="205" w:author="Belolipetskaya, Elena" w:date="2024-10-14T13:24:00Z">
            <w:rPr>
              <w:rStyle w:val="aff"/>
              <w:rFonts w:eastAsia="Calibri"/>
            </w:rPr>
          </w:rPrChange>
        </w:rPr>
        <w:t>http://disuria.ru/_ld/12/1228_kr22G40G41MZ.pdf?ysclid=lzi1paipea539694720</w:t>
      </w:r>
    </w:p>
    <w:p w14:paraId="3E64F21C" w14:textId="77777777" w:rsidR="00C4082A" w:rsidRPr="008F4AAA" w:rsidRDefault="00C4082A" w:rsidP="00C4082A">
      <w:pPr>
        <w:pStyle w:val="a5"/>
        <w:numPr>
          <w:ilvl w:val="0"/>
          <w:numId w:val="10"/>
        </w:numPr>
        <w:jc w:val="both"/>
        <w:rPr>
          <w:lang w:val="en-US"/>
        </w:rPr>
      </w:pPr>
      <w:r w:rsidRPr="008F4AAA">
        <w:rPr>
          <w:lang w:val="en-US"/>
        </w:rPr>
        <w:t xml:space="preserve">Perucca </w:t>
      </w:r>
      <w:r>
        <w:rPr>
          <w:lang w:val="en-US"/>
        </w:rPr>
        <w:t xml:space="preserve">E., </w:t>
      </w:r>
      <w:r w:rsidRPr="008F4AAA">
        <w:rPr>
          <w:lang w:val="en-US"/>
        </w:rPr>
        <w:t>Tomson</w:t>
      </w:r>
      <w:r>
        <w:rPr>
          <w:lang w:val="en-US"/>
        </w:rPr>
        <w:t xml:space="preserve"> T. </w:t>
      </w:r>
      <w:r w:rsidRPr="008F4AAA">
        <w:rPr>
          <w:lang w:val="en-US"/>
        </w:rPr>
        <w:t>The pharmacological treatment of epilepsy in adults</w:t>
      </w:r>
      <w:r>
        <w:rPr>
          <w:lang w:val="en-US"/>
        </w:rPr>
        <w:t xml:space="preserve">. </w:t>
      </w:r>
      <w:r w:rsidRPr="008F4AAA">
        <w:rPr>
          <w:lang w:val="en-US"/>
        </w:rPr>
        <w:t>Lancet Neurol</w:t>
      </w:r>
      <w:r>
        <w:rPr>
          <w:lang w:val="en-US"/>
        </w:rPr>
        <w:t>. 2011 May;</w:t>
      </w:r>
      <w:r w:rsidRPr="008F4AAA">
        <w:rPr>
          <w:lang w:val="en-US"/>
        </w:rPr>
        <w:t xml:space="preserve"> 10(5):446-56. doi: 10.1016/S1474-4422(11)70047-3.</w:t>
      </w:r>
    </w:p>
    <w:p w14:paraId="41A8E381" w14:textId="77777777" w:rsidR="00C4082A" w:rsidRPr="008F4AAA" w:rsidRDefault="00C4082A" w:rsidP="00C4082A">
      <w:pPr>
        <w:pStyle w:val="a5"/>
        <w:numPr>
          <w:ilvl w:val="0"/>
          <w:numId w:val="10"/>
        </w:numPr>
        <w:jc w:val="both"/>
        <w:rPr>
          <w:lang w:val="en-US"/>
        </w:rPr>
      </w:pPr>
      <w:r>
        <w:rPr>
          <w:lang w:val="en-US"/>
        </w:rPr>
        <w:t>Rogawski M.A., Löscher W.</w:t>
      </w:r>
      <w:r w:rsidRPr="008F4AAA">
        <w:rPr>
          <w:lang w:val="en-US"/>
        </w:rPr>
        <w:t xml:space="preserve"> and </w:t>
      </w:r>
      <w:r>
        <w:rPr>
          <w:lang w:val="en-US"/>
        </w:rPr>
        <w:t xml:space="preserve">Rho J.M. </w:t>
      </w:r>
      <w:r w:rsidRPr="008F4AAA">
        <w:rPr>
          <w:lang w:val="en-US"/>
        </w:rPr>
        <w:t>Mechanisms of Action of Antiseizure Drugs and the Ketogenic Diet</w:t>
      </w:r>
      <w:r>
        <w:rPr>
          <w:lang w:val="en-US"/>
        </w:rPr>
        <w:t xml:space="preserve">. </w:t>
      </w:r>
      <w:r w:rsidRPr="008F4AAA">
        <w:rPr>
          <w:lang w:val="en-US"/>
        </w:rPr>
        <w:t>Cold Spring Harb Perspect Med. 2016 May; 6(5): a022780.</w:t>
      </w:r>
      <w:r>
        <w:rPr>
          <w:lang w:val="en-US"/>
        </w:rPr>
        <w:t xml:space="preserve"> </w:t>
      </w:r>
      <w:r w:rsidRPr="008F4AAA">
        <w:rPr>
          <w:lang w:val="en-US"/>
        </w:rPr>
        <w:t>doi: 10.1101/cshperspect.a022780</w:t>
      </w:r>
    </w:p>
    <w:p w14:paraId="072CA2B5" w14:textId="77777777" w:rsidR="00C4082A" w:rsidRPr="008F4AAA" w:rsidRDefault="00C4082A" w:rsidP="00C4082A">
      <w:pPr>
        <w:pStyle w:val="a5"/>
        <w:numPr>
          <w:ilvl w:val="0"/>
          <w:numId w:val="10"/>
        </w:numPr>
        <w:jc w:val="both"/>
        <w:rPr>
          <w:lang w:val="en-US"/>
        </w:rPr>
      </w:pPr>
      <w:r w:rsidRPr="008F4AAA">
        <w:rPr>
          <w:lang w:val="en-US"/>
        </w:rPr>
        <w:t>Rugg-Gunn F., Miserocchi A., McEvoy A. Epilepsy surgery. Pract Neurol. 2020 Feb;20(1):4-14. doi: 10.1136/practneurol-2019-002192.</w:t>
      </w:r>
    </w:p>
    <w:p w14:paraId="566AC13C" w14:textId="77777777" w:rsidR="00C4082A" w:rsidRPr="008F4AAA" w:rsidRDefault="00C4082A" w:rsidP="00C4082A">
      <w:pPr>
        <w:pStyle w:val="a5"/>
        <w:numPr>
          <w:ilvl w:val="0"/>
          <w:numId w:val="10"/>
        </w:numPr>
        <w:jc w:val="both"/>
        <w:rPr>
          <w:lang w:val="en-US"/>
        </w:rPr>
      </w:pPr>
      <w:r w:rsidRPr="0078041C">
        <w:rPr>
          <w:lang w:val="en-US"/>
        </w:rPr>
        <w:t>Simpson</w:t>
      </w:r>
      <w:r>
        <w:rPr>
          <w:lang w:val="en-US"/>
        </w:rPr>
        <w:t xml:space="preserve"> HD, </w:t>
      </w:r>
      <w:r w:rsidRPr="0078041C">
        <w:rPr>
          <w:lang w:val="en-US"/>
        </w:rPr>
        <w:t>Schulze-Bonhage</w:t>
      </w:r>
      <w:r>
        <w:rPr>
          <w:lang w:val="en-US"/>
        </w:rPr>
        <w:t xml:space="preserve"> A</w:t>
      </w:r>
      <w:r w:rsidRPr="0078041C">
        <w:rPr>
          <w:lang w:val="en-US"/>
        </w:rPr>
        <w:t>, Cascino</w:t>
      </w:r>
      <w:r>
        <w:rPr>
          <w:lang w:val="en-US"/>
        </w:rPr>
        <w:t xml:space="preserve"> GD</w:t>
      </w:r>
      <w:r w:rsidRPr="0078041C">
        <w:rPr>
          <w:lang w:val="en-US"/>
        </w:rPr>
        <w:t>, Fisher</w:t>
      </w:r>
      <w:r>
        <w:rPr>
          <w:lang w:val="en-US"/>
        </w:rPr>
        <w:t xml:space="preserve"> RS</w:t>
      </w:r>
      <w:r w:rsidRPr="0078041C">
        <w:rPr>
          <w:lang w:val="en-US"/>
        </w:rPr>
        <w:t>, Jobst</w:t>
      </w:r>
      <w:r>
        <w:rPr>
          <w:lang w:val="en-US"/>
        </w:rPr>
        <w:t xml:space="preserve"> BC</w:t>
      </w:r>
      <w:r w:rsidRPr="0078041C">
        <w:rPr>
          <w:lang w:val="en-US"/>
        </w:rPr>
        <w:t>, Sperling</w:t>
      </w:r>
      <w:r>
        <w:rPr>
          <w:lang w:val="en-US"/>
        </w:rPr>
        <w:t xml:space="preserve"> MR</w:t>
      </w:r>
      <w:r w:rsidRPr="0078041C">
        <w:rPr>
          <w:lang w:val="en-US"/>
        </w:rPr>
        <w:t xml:space="preserve">, and </w:t>
      </w:r>
      <w:r>
        <w:rPr>
          <w:lang w:val="en-US"/>
        </w:rPr>
        <w:t xml:space="preserve">Lundstrom BN. </w:t>
      </w:r>
      <w:r w:rsidRPr="0078041C">
        <w:rPr>
          <w:lang w:val="en-US"/>
        </w:rPr>
        <w:t>Practical considerations in epilepsy neurostimulation</w:t>
      </w:r>
      <w:r>
        <w:rPr>
          <w:lang w:val="en-US"/>
        </w:rPr>
        <w:t xml:space="preserve">. </w:t>
      </w:r>
      <w:r w:rsidRPr="0078041C">
        <w:rPr>
          <w:lang w:val="en-US"/>
        </w:rPr>
        <w:t>Epilepsia. 2022 Oct; 63(10): 2445–2460.</w:t>
      </w:r>
      <w:r>
        <w:rPr>
          <w:lang w:val="en-US"/>
        </w:rPr>
        <w:t xml:space="preserve"> </w:t>
      </w:r>
      <w:r w:rsidRPr="0078041C">
        <w:rPr>
          <w:lang w:val="en-US"/>
        </w:rPr>
        <w:t>doi: 10.1111/epi.17329</w:t>
      </w:r>
    </w:p>
    <w:p w14:paraId="75BCE725" w14:textId="77777777" w:rsidR="00C4082A" w:rsidRPr="00C4082A" w:rsidRDefault="00C4082A" w:rsidP="00C4082A">
      <w:pPr>
        <w:rPr>
          <w:lang w:val="x-none"/>
        </w:rPr>
      </w:pPr>
    </w:p>
    <w:p w14:paraId="5664563C" w14:textId="77777777" w:rsidR="00D448A4" w:rsidRPr="00153280" w:rsidRDefault="00D448A4" w:rsidP="00334CFF"/>
    <w:p w14:paraId="6A766D7A" w14:textId="09DC0759" w:rsidR="00C4082A" w:rsidRDefault="00C4082A">
      <w:pPr>
        <w:spacing w:after="200" w:line="276" w:lineRule="auto"/>
      </w:pPr>
      <w:r>
        <w:br w:type="page"/>
      </w:r>
    </w:p>
    <w:p w14:paraId="59129E19" w14:textId="77777777" w:rsidR="00D448A4" w:rsidRPr="00796E2A" w:rsidRDefault="00D448A4" w:rsidP="00D448A4">
      <w:pPr>
        <w:pStyle w:val="a5"/>
      </w:pPr>
    </w:p>
    <w:p w14:paraId="5C52CB44" w14:textId="77777777" w:rsidR="00D448A4" w:rsidRPr="00D448A4" w:rsidRDefault="00D448A4" w:rsidP="00D448A4">
      <w:pPr>
        <w:pStyle w:val="1"/>
      </w:pPr>
      <w:bookmarkStart w:id="206" w:name="_Toc179551970"/>
      <w:r w:rsidRPr="00D448A4">
        <w:t>ФИЗИЧЕСКИЕ, ХИМИЧЕСКИЕ И ФАРМАЦЕВТИЧЕСКИЕ СВОЙСТВА И ЛЕКАРСТВЕННАЯ ФОРМА</w:t>
      </w:r>
      <w:bookmarkEnd w:id="206"/>
    </w:p>
    <w:p w14:paraId="6F4CE9C2" w14:textId="77777777" w:rsidR="00D448A4" w:rsidRPr="00EB7805" w:rsidRDefault="00D448A4" w:rsidP="00D448A4"/>
    <w:p w14:paraId="74B0B38E" w14:textId="643CFA67" w:rsidR="00D448A4" w:rsidRDefault="00D448A4" w:rsidP="00D448A4">
      <w:pPr>
        <w:pStyle w:val="20"/>
        <w:rPr>
          <w:color w:val="000000" w:themeColor="text1"/>
          <w:szCs w:val="24"/>
        </w:rPr>
      </w:pPr>
      <w:bookmarkStart w:id="207" w:name="_Toc415001079"/>
      <w:bookmarkStart w:id="208" w:name="_Toc179551971"/>
      <w:r w:rsidRPr="005E6358">
        <w:rPr>
          <w:color w:val="000000" w:themeColor="text1"/>
          <w:szCs w:val="24"/>
        </w:rPr>
        <w:t>Описание свойств исследуемого препарата</w:t>
      </w:r>
      <w:bookmarkEnd w:id="207"/>
      <w:bookmarkEnd w:id="208"/>
    </w:p>
    <w:p w14:paraId="39E546FF" w14:textId="77777777" w:rsidR="00D448A4" w:rsidRPr="00EB7805" w:rsidRDefault="00D448A4" w:rsidP="00D448A4"/>
    <w:p w14:paraId="2BE17A95" w14:textId="2CB10975" w:rsidR="00D448A4" w:rsidRDefault="00D448A4" w:rsidP="00D448A4">
      <w:pPr>
        <w:pStyle w:val="3"/>
        <w:rPr>
          <w:color w:val="000000" w:themeColor="text1"/>
          <w:szCs w:val="24"/>
        </w:rPr>
      </w:pPr>
      <w:bookmarkStart w:id="209" w:name="_Toc415001080"/>
      <w:bookmarkStart w:id="210" w:name="_Toc179551972"/>
      <w:r w:rsidRPr="005E6358">
        <w:rPr>
          <w:color w:val="000000" w:themeColor="text1"/>
          <w:szCs w:val="24"/>
        </w:rPr>
        <w:t>Химическая формула</w:t>
      </w:r>
      <w:bookmarkEnd w:id="209"/>
      <w:bookmarkEnd w:id="210"/>
      <w:r>
        <w:rPr>
          <w:color w:val="000000" w:themeColor="text1"/>
          <w:szCs w:val="24"/>
        </w:rPr>
        <w:t xml:space="preserve">     </w:t>
      </w:r>
    </w:p>
    <w:p w14:paraId="042866B9" w14:textId="77777777" w:rsidR="00D448A4" w:rsidRPr="00EB7805" w:rsidRDefault="00D448A4" w:rsidP="00D448A4"/>
    <w:p w14:paraId="1CF96A5A" w14:textId="61516A72" w:rsidR="00D448A4" w:rsidRPr="00EE3E35" w:rsidRDefault="00EE3E35" w:rsidP="00D448A4">
      <w:pPr>
        <w:ind w:firstLine="709"/>
        <w:jc w:val="both"/>
        <w:rPr>
          <w:vertAlign w:val="subscript"/>
        </w:rPr>
      </w:pPr>
      <w:r>
        <w:t>C</w:t>
      </w:r>
      <w:r>
        <w:rPr>
          <w:vertAlign w:val="subscript"/>
        </w:rPr>
        <w:t>13</w:t>
      </w:r>
      <w:r>
        <w:t>H</w:t>
      </w:r>
      <w:r>
        <w:rPr>
          <w:vertAlign w:val="subscript"/>
        </w:rPr>
        <w:t>18</w:t>
      </w:r>
      <w:r>
        <w:t>N</w:t>
      </w:r>
      <w:r>
        <w:rPr>
          <w:vertAlign w:val="subscript"/>
        </w:rPr>
        <w:t>2</w:t>
      </w:r>
      <w:r>
        <w:t>O</w:t>
      </w:r>
      <w:r>
        <w:rPr>
          <w:vertAlign w:val="subscript"/>
        </w:rPr>
        <w:t>3</w:t>
      </w:r>
    </w:p>
    <w:p w14:paraId="2771B971" w14:textId="77777777" w:rsidR="00D448A4" w:rsidRDefault="00D448A4" w:rsidP="00D448A4">
      <w:pPr>
        <w:rPr>
          <w:color w:val="000000" w:themeColor="text1"/>
        </w:rPr>
      </w:pPr>
    </w:p>
    <w:p w14:paraId="50E3E71C" w14:textId="122CE51D" w:rsidR="00D448A4" w:rsidRDefault="00D448A4" w:rsidP="00D448A4">
      <w:pPr>
        <w:pStyle w:val="3"/>
        <w:rPr>
          <w:color w:val="000000" w:themeColor="text1"/>
          <w:szCs w:val="24"/>
        </w:rPr>
      </w:pPr>
      <w:bookmarkStart w:id="211" w:name="_Toc415001081"/>
      <w:bookmarkStart w:id="212" w:name="_Toc179551973"/>
      <w:r w:rsidRPr="005E6358">
        <w:rPr>
          <w:color w:val="000000" w:themeColor="text1"/>
          <w:szCs w:val="24"/>
        </w:rPr>
        <w:t>Структурная формула</w:t>
      </w:r>
      <w:bookmarkEnd w:id="211"/>
      <w:bookmarkEnd w:id="212"/>
    </w:p>
    <w:p w14:paraId="52260CD0" w14:textId="77777777" w:rsidR="00D448A4" w:rsidRPr="00EB7805" w:rsidRDefault="00D448A4" w:rsidP="00D448A4"/>
    <w:p w14:paraId="3B42347E" w14:textId="6B1B7721" w:rsidR="00D448A4" w:rsidRDefault="00D448A4" w:rsidP="00D448A4">
      <w:pPr>
        <w:pStyle w:val="af5"/>
        <w:keepNext/>
        <w:jc w:val="both"/>
      </w:pPr>
      <w:bookmarkStart w:id="213" w:name="_Toc161933072"/>
      <w:r>
        <w:t xml:space="preserve">Рисунок </w:t>
      </w:r>
      <w:r w:rsidR="00746D1C">
        <w:fldChar w:fldCharType="begin"/>
      </w:r>
      <w:r w:rsidR="00746D1C">
        <w:instrText xml:space="preserve"> STYLEREF 1 \s </w:instrText>
      </w:r>
      <w:r w:rsidR="00746D1C">
        <w:fldChar w:fldCharType="separate"/>
      </w:r>
      <w:r w:rsidR="00E639BE">
        <w:rPr>
          <w:noProof/>
        </w:rPr>
        <w:t>2</w:t>
      </w:r>
      <w:r w:rsidR="00746D1C">
        <w:rPr>
          <w:noProof/>
        </w:rPr>
        <w:fldChar w:fldCharType="end"/>
      </w:r>
      <w:r w:rsidR="00CD1374">
        <w:noBreakHyphen/>
      </w:r>
      <w:r w:rsidR="00746D1C">
        <w:fldChar w:fldCharType="begin"/>
      </w:r>
      <w:r w:rsidR="00746D1C">
        <w:instrText xml:space="preserve"> SEQ Рисунок \* ARABIC \s 1 </w:instrText>
      </w:r>
      <w:r w:rsidR="00746D1C">
        <w:fldChar w:fldCharType="separate"/>
      </w:r>
      <w:r w:rsidR="00E639BE">
        <w:rPr>
          <w:noProof/>
        </w:rPr>
        <w:t>1</w:t>
      </w:r>
      <w:r w:rsidR="00746D1C">
        <w:rPr>
          <w:noProof/>
        </w:rPr>
        <w:fldChar w:fldCharType="end"/>
      </w:r>
      <w:r>
        <w:t xml:space="preserve">. </w:t>
      </w:r>
      <w:r w:rsidRPr="00D448A4">
        <w:rPr>
          <w:b w:val="0"/>
          <w:color w:val="000000" w:themeColor="text1"/>
        </w:rPr>
        <w:t>Структурная формула</w:t>
      </w:r>
      <w:r w:rsidRPr="00D448A4">
        <w:rPr>
          <w:rFonts w:eastAsia="Times New Roman"/>
          <w:b w:val="0"/>
          <w:bCs w:val="0"/>
          <w:lang w:eastAsia="ru-RU"/>
        </w:rPr>
        <w:t xml:space="preserve"> </w:t>
      </w:r>
      <w:bookmarkEnd w:id="213"/>
      <w:r w:rsidR="00EE3E35">
        <w:rPr>
          <w:rFonts w:eastAsia="Times New Roman"/>
          <w:b w:val="0"/>
          <w:bCs w:val="0"/>
          <w:lang w:eastAsia="ru-RU"/>
        </w:rPr>
        <w:t>лакосамида.</w:t>
      </w:r>
    </w:p>
    <w:p w14:paraId="1148136A" w14:textId="13AC9A0B" w:rsidR="00D448A4" w:rsidRDefault="00EE3E35" w:rsidP="00D448A4">
      <w:pPr>
        <w:rPr>
          <w:color w:val="000000" w:themeColor="text1"/>
        </w:rPr>
      </w:pPr>
      <w:r>
        <w:rPr>
          <w:noProof/>
          <w:lang w:eastAsia="ru-RU"/>
        </w:rPr>
        <w:drawing>
          <wp:inline distT="0" distB="0" distL="0" distR="0" wp14:anchorId="5F9E4447" wp14:editId="0F391361">
            <wp:extent cx="3019425" cy="1914525"/>
            <wp:effectExtent l="0" t="0" r="9525" b="9525"/>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13"/>
                    <a:srcRect r="11453"/>
                    <a:stretch/>
                  </pic:blipFill>
                  <pic:spPr bwMode="auto">
                    <a:xfrm>
                      <a:off x="0" y="0"/>
                      <a:ext cx="3019425" cy="1914525"/>
                    </a:xfrm>
                    <a:prstGeom prst="rect">
                      <a:avLst/>
                    </a:prstGeom>
                    <a:ln>
                      <a:noFill/>
                    </a:ln>
                    <a:extLst>
                      <a:ext uri="{53640926-AAD7-44D8-BBD7-CCE9431645EC}">
                        <a14:shadowObscured xmlns:a14="http://schemas.microsoft.com/office/drawing/2010/main"/>
                      </a:ext>
                    </a:extLst>
                  </pic:spPr>
                </pic:pic>
              </a:graphicData>
            </a:graphic>
          </wp:inline>
        </w:drawing>
      </w:r>
    </w:p>
    <w:p w14:paraId="151D91AB" w14:textId="77777777" w:rsidR="00D448A4" w:rsidRPr="005E6358" w:rsidRDefault="00D448A4" w:rsidP="00D448A4">
      <w:pPr>
        <w:rPr>
          <w:color w:val="000000" w:themeColor="text1"/>
        </w:rPr>
      </w:pPr>
    </w:p>
    <w:p w14:paraId="52DB2D92" w14:textId="6A127CB6" w:rsidR="00AE703C" w:rsidRPr="002416CC" w:rsidRDefault="00D448A4" w:rsidP="002416CC">
      <w:pPr>
        <w:jc w:val="both"/>
      </w:pPr>
      <w:r w:rsidRPr="00FD0B41">
        <w:t xml:space="preserve"> </w:t>
      </w:r>
      <w:r w:rsidRPr="00EA5D20">
        <w:rPr>
          <w:rStyle w:val="lrzxr"/>
          <w:b/>
        </w:rPr>
        <w:t xml:space="preserve">Молекулярная масса: </w:t>
      </w:r>
      <w:r w:rsidR="00EE3E35" w:rsidRPr="00EE3E35">
        <w:rPr>
          <w:rStyle w:val="lrzxr"/>
        </w:rPr>
        <w:t>250,30</w:t>
      </w:r>
      <w:r>
        <w:rPr>
          <w:b/>
        </w:rPr>
        <w:t xml:space="preserve"> </w:t>
      </w:r>
      <w:r w:rsidRPr="00407F86">
        <w:t>г/моль</w:t>
      </w:r>
    </w:p>
    <w:p w14:paraId="71901620" w14:textId="77777777" w:rsidR="00AE703C" w:rsidRPr="0039612C" w:rsidRDefault="00AE703C" w:rsidP="00D448A4">
      <w:pPr>
        <w:rPr>
          <w:rFonts w:eastAsiaTheme="minorHAnsi"/>
          <w:bCs/>
          <w:color w:val="000000" w:themeColor="text1"/>
        </w:rPr>
      </w:pPr>
    </w:p>
    <w:p w14:paraId="2B60047D" w14:textId="16683602" w:rsidR="00D448A4" w:rsidRDefault="00D448A4" w:rsidP="00D448A4">
      <w:pPr>
        <w:pStyle w:val="3"/>
        <w:rPr>
          <w:color w:val="000000" w:themeColor="text1"/>
          <w:szCs w:val="24"/>
        </w:rPr>
      </w:pPr>
      <w:bookmarkStart w:id="214" w:name="_Toc323751672"/>
      <w:bookmarkStart w:id="215" w:name="_Toc179551974"/>
      <w:r w:rsidRPr="005E6358">
        <w:rPr>
          <w:color w:val="000000" w:themeColor="text1"/>
          <w:szCs w:val="24"/>
        </w:rPr>
        <w:t>Физико-химические и фармацевтические свойства</w:t>
      </w:r>
      <w:bookmarkEnd w:id="214"/>
      <w:bookmarkEnd w:id="215"/>
    </w:p>
    <w:p w14:paraId="1D98EE47" w14:textId="77777777" w:rsidR="00D448A4" w:rsidRPr="00EB7805" w:rsidRDefault="00D448A4" w:rsidP="00D448A4"/>
    <w:p w14:paraId="014AB4DB" w14:textId="18F3BF08" w:rsidR="000376A6" w:rsidDel="00392F57" w:rsidRDefault="000376A6" w:rsidP="00392F57">
      <w:pPr>
        <w:ind w:firstLine="708"/>
        <w:jc w:val="both"/>
        <w:rPr>
          <w:del w:id="216" w:author="Belolipetskaya, Elena" w:date="2024-10-14T13:27:00Z"/>
          <w:color w:val="000000"/>
          <w:szCs w:val="24"/>
        </w:rPr>
        <w:pPrChange w:id="217" w:author="Belolipetskaya, Elena" w:date="2024-10-14T13:27:00Z">
          <w:pPr>
            <w:jc w:val="both"/>
          </w:pPr>
        </w:pPrChange>
      </w:pPr>
      <w:r w:rsidRPr="006A00FA">
        <w:rPr>
          <w:color w:val="000000"/>
          <w:szCs w:val="24"/>
        </w:rPr>
        <w:t>Лакосамид представляет собой негигроскопичный порошок от белого до светло-желтого цвета, плохо растворимый в водных растворителях как при 25</w:t>
      </w:r>
      <w:r>
        <w:rPr>
          <w:color w:val="000000"/>
          <w:szCs w:val="24"/>
        </w:rPr>
        <w:t> °C</w:t>
      </w:r>
      <w:r w:rsidRPr="006A00FA">
        <w:rPr>
          <w:color w:val="000000"/>
          <w:szCs w:val="24"/>
        </w:rPr>
        <w:t>, так и при 37</w:t>
      </w:r>
      <w:r>
        <w:rPr>
          <w:color w:val="000000"/>
          <w:szCs w:val="24"/>
        </w:rPr>
        <w:t> °C</w:t>
      </w:r>
      <w:r w:rsidRPr="006A00FA">
        <w:rPr>
          <w:color w:val="000000"/>
          <w:szCs w:val="24"/>
        </w:rPr>
        <w:t>, и может быть классифицирован как лекарственное вещество 1 класса по системе классификации биофармацевтических препаратов (BCS). Его химическое название - (R)-2-ацетамидо-</w:t>
      </w:r>
      <w:r>
        <w:rPr>
          <w:color w:val="000000"/>
          <w:szCs w:val="24"/>
        </w:rPr>
        <w:t>N</w:t>
      </w:r>
      <w:r>
        <w:rPr>
          <w:color w:val="000000"/>
          <w:szCs w:val="24"/>
        </w:rPr>
        <w:noBreakHyphen/>
      </w:r>
      <w:r w:rsidRPr="006A00FA">
        <w:rPr>
          <w:color w:val="000000"/>
          <w:szCs w:val="24"/>
        </w:rPr>
        <w:t>бензил-3-метоксипропионамид.</w:t>
      </w:r>
    </w:p>
    <w:p w14:paraId="59F44A34" w14:textId="77777777" w:rsidR="00392F57" w:rsidRPr="006A00FA" w:rsidRDefault="00392F57" w:rsidP="000376A6">
      <w:pPr>
        <w:ind w:firstLine="708"/>
        <w:jc w:val="both"/>
        <w:rPr>
          <w:ins w:id="218" w:author="Belolipetskaya, Elena" w:date="2024-10-14T13:27:00Z"/>
          <w:szCs w:val="24"/>
        </w:rPr>
      </w:pPr>
    </w:p>
    <w:p w14:paraId="2A08E67E" w14:textId="77777777" w:rsidR="000376A6" w:rsidRPr="006A00FA" w:rsidRDefault="000376A6" w:rsidP="00392F57">
      <w:pPr>
        <w:ind w:firstLine="708"/>
        <w:jc w:val="both"/>
        <w:rPr>
          <w:szCs w:val="24"/>
        </w:rPr>
        <w:pPrChange w:id="219" w:author="Belolipetskaya, Elena" w:date="2024-10-14T13:27:00Z">
          <w:pPr>
            <w:jc w:val="both"/>
          </w:pPr>
        </w:pPrChange>
      </w:pPr>
      <w:r w:rsidRPr="006A00FA">
        <w:rPr>
          <w:color w:val="000000"/>
          <w:szCs w:val="24"/>
        </w:rPr>
        <w:t>Были идентифицированы четыре кристаллические модификации и одна аморфная форма лакосамида, однако в процессах синтеза обычно образуются только кристаллические полиморфы 1 и 2.</w:t>
      </w:r>
    </w:p>
    <w:p w14:paraId="0EF9DC7C" w14:textId="16AD867F" w:rsidR="00D448A4" w:rsidRDefault="000376A6" w:rsidP="000376A6">
      <w:pPr>
        <w:ind w:firstLine="851"/>
        <w:jc w:val="both"/>
        <w:rPr>
          <w:lang w:val="ru"/>
        </w:rPr>
      </w:pPr>
      <w:r w:rsidRPr="006A00FA">
        <w:rPr>
          <w:color w:val="000000"/>
          <w:szCs w:val="24"/>
        </w:rPr>
        <w:t>R-конфигурация представляет собой активное вещество, которое подтверждено как энантиомерно чистое</w:t>
      </w:r>
      <w:ins w:id="220" w:author="Belolipetskaya, Elena" w:date="2024-10-14T13:27:00Z">
        <w:r w:rsidR="00392F57">
          <w:rPr>
            <w:color w:val="000000"/>
            <w:szCs w:val="24"/>
          </w:rPr>
          <w:t>.</w:t>
        </w:r>
      </w:ins>
    </w:p>
    <w:p w14:paraId="38341B45" w14:textId="77777777" w:rsidR="00D448A4" w:rsidRPr="00796E2A" w:rsidRDefault="00D448A4" w:rsidP="00D448A4">
      <w:pPr>
        <w:ind w:firstLine="851"/>
        <w:jc w:val="both"/>
      </w:pPr>
    </w:p>
    <w:p w14:paraId="228C277D" w14:textId="28C2F172" w:rsidR="00D448A4" w:rsidRDefault="00D448A4" w:rsidP="00D448A4">
      <w:pPr>
        <w:pStyle w:val="20"/>
        <w:rPr>
          <w:color w:val="000000" w:themeColor="text1"/>
          <w:szCs w:val="24"/>
        </w:rPr>
      </w:pPr>
      <w:bookmarkStart w:id="221" w:name="_Toc118754959"/>
      <w:bookmarkStart w:id="222" w:name="_Toc179551975"/>
      <w:r w:rsidRPr="00F54B50">
        <w:rPr>
          <w:color w:val="000000" w:themeColor="text1"/>
          <w:szCs w:val="24"/>
        </w:rPr>
        <w:t>Лекарственная форма</w:t>
      </w:r>
      <w:bookmarkEnd w:id="221"/>
      <w:bookmarkEnd w:id="222"/>
    </w:p>
    <w:p w14:paraId="75D3A0DA" w14:textId="77777777" w:rsidR="00D448A4" w:rsidRPr="00250536" w:rsidRDefault="00D448A4" w:rsidP="00D448A4"/>
    <w:p w14:paraId="52CEBF1C" w14:textId="75F54D51" w:rsidR="00D448A4" w:rsidRDefault="00D448A4" w:rsidP="00D448A4">
      <w:pPr>
        <w:pStyle w:val="3"/>
      </w:pPr>
      <w:bookmarkStart w:id="223" w:name="_Toc179551976"/>
      <w:r w:rsidRPr="005A2239">
        <w:t>Название лекарственной формы</w:t>
      </w:r>
      <w:bookmarkEnd w:id="223"/>
    </w:p>
    <w:p w14:paraId="60866F02" w14:textId="77777777" w:rsidR="00D448A4" w:rsidRDefault="00D448A4" w:rsidP="00D448A4"/>
    <w:p w14:paraId="205D97C4" w14:textId="77777777" w:rsidR="00D448A4" w:rsidRPr="00C4082A" w:rsidRDefault="00D448A4" w:rsidP="00D448A4">
      <w:pPr>
        <w:ind w:firstLine="709"/>
        <w:jc w:val="both"/>
      </w:pPr>
      <w:r w:rsidRPr="00C4082A">
        <w:t>Таблетки, покрытые пленочной оболочкой.</w:t>
      </w:r>
    </w:p>
    <w:p w14:paraId="4193ED3B" w14:textId="77777777" w:rsidR="00D448A4" w:rsidRPr="005A2239" w:rsidRDefault="00D448A4" w:rsidP="00D448A4"/>
    <w:p w14:paraId="6300BEA8" w14:textId="482A1EAD" w:rsidR="00D448A4" w:rsidRPr="005E6358" w:rsidRDefault="00D448A4" w:rsidP="00D448A4">
      <w:pPr>
        <w:pStyle w:val="3"/>
        <w:rPr>
          <w:color w:val="000000" w:themeColor="text1"/>
          <w:szCs w:val="24"/>
        </w:rPr>
      </w:pPr>
      <w:bookmarkStart w:id="224" w:name="_Toc179551977"/>
      <w:r w:rsidRPr="005E6358">
        <w:rPr>
          <w:color w:val="000000" w:themeColor="text1"/>
          <w:szCs w:val="24"/>
        </w:rPr>
        <w:t>Описание лекарственной формы</w:t>
      </w:r>
      <w:bookmarkEnd w:id="224"/>
    </w:p>
    <w:p w14:paraId="2E9F2526" w14:textId="77777777" w:rsidR="00D448A4" w:rsidRDefault="00D448A4" w:rsidP="00D448A4">
      <w:pPr>
        <w:ind w:firstLine="709"/>
        <w:rPr>
          <w:color w:val="FF0000"/>
        </w:rPr>
      </w:pPr>
    </w:p>
    <w:p w14:paraId="2A60EEC9" w14:textId="6C89C2C7" w:rsidR="00D448A4" w:rsidRPr="00C4082A" w:rsidRDefault="00D448A4" w:rsidP="00D448A4">
      <w:pPr>
        <w:ind w:firstLine="709"/>
        <w:contextualSpacing/>
        <w:jc w:val="both"/>
      </w:pPr>
      <w:r w:rsidRPr="001C6A4E">
        <w:lastRenderedPageBreak/>
        <w:t xml:space="preserve">Лекарственный препарат </w:t>
      </w:r>
      <w:r w:rsidR="000C4ABA" w:rsidRPr="000C4ABA">
        <w:t>PT-LCS</w:t>
      </w:r>
      <w:r>
        <w:t xml:space="preserve"> </w:t>
      </w:r>
      <w:r w:rsidRPr="001C6A4E">
        <w:t>планируется выпуск</w:t>
      </w:r>
      <w:r>
        <w:t xml:space="preserve">ать </w:t>
      </w:r>
      <w:commentRangeStart w:id="225"/>
      <w:r>
        <w:t xml:space="preserve">в единственной дозировке </w:t>
      </w:r>
      <w:r w:rsidR="00C4082A">
        <w:t>–</w:t>
      </w:r>
      <w:r>
        <w:t xml:space="preserve"> </w:t>
      </w:r>
      <w:r w:rsidR="00C4082A" w:rsidRPr="00C4082A">
        <w:t>200 мг</w:t>
      </w:r>
      <w:r w:rsidRPr="00C4082A">
        <w:t>.</w:t>
      </w:r>
      <w:commentRangeEnd w:id="225"/>
      <w:r w:rsidR="00EC54C4">
        <w:rPr>
          <w:rStyle w:val="afb"/>
        </w:rPr>
        <w:commentReference w:id="225"/>
      </w:r>
    </w:p>
    <w:p w14:paraId="5C5A5783" w14:textId="77777777" w:rsidR="00696EB2" w:rsidRPr="00C4082A" w:rsidRDefault="00696EB2" w:rsidP="00D448A4">
      <w:pPr>
        <w:ind w:firstLine="709"/>
        <w:jc w:val="both"/>
      </w:pPr>
      <w:commentRangeStart w:id="226"/>
      <w:r w:rsidRPr="00C4082A">
        <w:t>Овальные таблетки, покрытые пленочной оболочкой, от слегка желтоватого до серовато-зеленого цвета.</w:t>
      </w:r>
      <w:commentRangeEnd w:id="226"/>
      <w:r w:rsidR="00EC54C4">
        <w:rPr>
          <w:rStyle w:val="afb"/>
        </w:rPr>
        <w:commentReference w:id="226"/>
      </w:r>
    </w:p>
    <w:p w14:paraId="3DB935A7" w14:textId="2DD50EB3" w:rsidR="00D448A4" w:rsidRPr="00C4082A" w:rsidRDefault="00D448A4" w:rsidP="00D448A4">
      <w:pPr>
        <w:ind w:firstLine="709"/>
        <w:jc w:val="both"/>
      </w:pPr>
      <w:r w:rsidRPr="00C4082A">
        <w:t xml:space="preserve">В таблице 2-1 приведен состав лекарственного препарата </w:t>
      </w:r>
      <w:r w:rsidR="00C4082A" w:rsidRPr="00C4082A">
        <w:t>лакосамид</w:t>
      </w:r>
      <w:r w:rsidRPr="00C4082A">
        <w:t>, таблетки,</w:t>
      </w:r>
      <w:r w:rsidR="00C4082A" w:rsidRPr="00C4082A">
        <w:t xml:space="preserve"> покрытые пленочной оболочкой, 20</w:t>
      </w:r>
      <w:r w:rsidRPr="00C4082A">
        <w:t>0 мг (АО «Р-Фарм»).</w:t>
      </w:r>
    </w:p>
    <w:p w14:paraId="054C1D51" w14:textId="77777777" w:rsidR="00D448A4" w:rsidRDefault="00D448A4" w:rsidP="00D448A4">
      <w:pPr>
        <w:ind w:firstLine="709"/>
      </w:pPr>
    </w:p>
    <w:p w14:paraId="540D5124" w14:textId="5208F873" w:rsidR="00D448A4" w:rsidRDefault="00D448A4" w:rsidP="00D448A4">
      <w:pPr>
        <w:pStyle w:val="3"/>
        <w:rPr>
          <w:color w:val="000000" w:themeColor="text1"/>
          <w:szCs w:val="24"/>
        </w:rPr>
      </w:pPr>
      <w:bookmarkStart w:id="227" w:name="_Toc179551978"/>
      <w:r w:rsidRPr="005E6358">
        <w:rPr>
          <w:color w:val="000000" w:themeColor="text1"/>
          <w:szCs w:val="24"/>
        </w:rPr>
        <w:t>Состав лекарственной формы</w:t>
      </w:r>
      <w:bookmarkEnd w:id="227"/>
    </w:p>
    <w:p w14:paraId="684BE7C8" w14:textId="2534924A" w:rsidR="00D448A4" w:rsidRPr="004718E9" w:rsidRDefault="00D448A4" w:rsidP="00D448A4">
      <w:pPr>
        <w:pStyle w:val="af5"/>
        <w:rPr>
          <w:bCs w:val="0"/>
        </w:rPr>
      </w:pPr>
      <w:bookmarkStart w:id="228" w:name="_Hlk121480018"/>
    </w:p>
    <w:p w14:paraId="3BEA4BF3" w14:textId="75CC0BE9" w:rsidR="00D448A4" w:rsidRPr="00C4082A" w:rsidRDefault="00D448A4" w:rsidP="00D448A4">
      <w:pPr>
        <w:pStyle w:val="af5"/>
        <w:keepNext/>
        <w:jc w:val="both"/>
        <w:rPr>
          <w:color w:val="FF0000"/>
        </w:rPr>
      </w:pPr>
      <w:bookmarkStart w:id="229" w:name="_Toc179551226"/>
      <w:bookmarkStart w:id="230" w:name="_Toc179551589"/>
      <w:bookmarkStart w:id="231" w:name="_Toc179552970"/>
      <w:r w:rsidRPr="00C4082A">
        <w:rPr>
          <w:color w:val="FF0000"/>
        </w:rPr>
        <w:t xml:space="preserve">Таблица </w:t>
      </w:r>
      <w:r w:rsidR="003C76DB">
        <w:rPr>
          <w:color w:val="FF0000"/>
        </w:rPr>
        <w:fldChar w:fldCharType="begin"/>
      </w:r>
      <w:r w:rsidR="003C76DB">
        <w:rPr>
          <w:color w:val="FF0000"/>
        </w:rPr>
        <w:instrText xml:space="preserve"> STYLEREF 1 \s </w:instrText>
      </w:r>
      <w:r w:rsidR="003C76DB">
        <w:rPr>
          <w:color w:val="FF0000"/>
        </w:rPr>
        <w:fldChar w:fldCharType="separate"/>
      </w:r>
      <w:r w:rsidR="003C76DB">
        <w:rPr>
          <w:noProof/>
          <w:color w:val="FF0000"/>
        </w:rPr>
        <w:t>2</w:t>
      </w:r>
      <w:r w:rsidR="003C76DB">
        <w:rPr>
          <w:color w:val="FF0000"/>
        </w:rPr>
        <w:fldChar w:fldCharType="end"/>
      </w:r>
      <w:r w:rsidR="003C76DB">
        <w:rPr>
          <w:color w:val="FF0000"/>
        </w:rPr>
        <w:noBreakHyphen/>
      </w:r>
      <w:r w:rsidR="003C76DB">
        <w:rPr>
          <w:color w:val="FF0000"/>
        </w:rPr>
        <w:fldChar w:fldCharType="begin"/>
      </w:r>
      <w:r w:rsidR="003C76DB">
        <w:rPr>
          <w:color w:val="FF0000"/>
        </w:rPr>
        <w:instrText xml:space="preserve"> SEQ Таблица \* ARABIC \s 1 </w:instrText>
      </w:r>
      <w:r w:rsidR="003C76DB">
        <w:rPr>
          <w:color w:val="FF0000"/>
        </w:rPr>
        <w:fldChar w:fldCharType="separate"/>
      </w:r>
      <w:r w:rsidR="003C76DB">
        <w:rPr>
          <w:noProof/>
          <w:color w:val="FF0000"/>
        </w:rPr>
        <w:t>1</w:t>
      </w:r>
      <w:r w:rsidR="003C76DB">
        <w:rPr>
          <w:color w:val="FF0000"/>
        </w:rPr>
        <w:fldChar w:fldCharType="end"/>
      </w:r>
      <w:r w:rsidRPr="00C4082A">
        <w:rPr>
          <w:color w:val="FF0000"/>
        </w:rPr>
        <w:t xml:space="preserve">. </w:t>
      </w:r>
      <w:r w:rsidRPr="00C4082A">
        <w:rPr>
          <w:b w:val="0"/>
          <w:bCs w:val="0"/>
          <w:color w:val="FF0000"/>
        </w:rPr>
        <w:t xml:space="preserve">Состав лекарственного препарата </w:t>
      </w:r>
      <w:r w:rsidR="000C4ABA" w:rsidRPr="00C4082A">
        <w:rPr>
          <w:b w:val="0"/>
          <w:bCs w:val="0"/>
          <w:color w:val="FF0000"/>
        </w:rPr>
        <w:t>PT-LCS</w:t>
      </w:r>
      <w:r w:rsidRPr="00C4082A">
        <w:rPr>
          <w:b w:val="0"/>
          <w:bCs w:val="0"/>
          <w:color w:val="FF0000"/>
        </w:rPr>
        <w:t xml:space="preserve">, таблетки, покрытые пленочной оболочкой, </w:t>
      </w:r>
      <w:commentRangeStart w:id="232"/>
      <w:del w:id="233" w:author="Belolipetskaya, Elena" w:date="2024-10-14T13:35:00Z">
        <w:r w:rsidRPr="00C4082A" w:rsidDel="00EC54C4">
          <w:rPr>
            <w:b w:val="0"/>
            <w:bCs w:val="0"/>
            <w:color w:val="FF0000"/>
          </w:rPr>
          <w:delText xml:space="preserve">60 </w:delText>
        </w:r>
      </w:del>
      <w:ins w:id="234" w:author="Belolipetskaya, Elena" w:date="2024-10-14T13:35:00Z">
        <w:r w:rsidR="00EC54C4">
          <w:rPr>
            <w:b w:val="0"/>
            <w:bCs w:val="0"/>
            <w:color w:val="FF0000"/>
          </w:rPr>
          <w:t>20</w:t>
        </w:r>
        <w:r w:rsidR="00EC54C4" w:rsidRPr="00C4082A">
          <w:rPr>
            <w:b w:val="0"/>
            <w:bCs w:val="0"/>
            <w:color w:val="FF0000"/>
          </w:rPr>
          <w:t xml:space="preserve">0 </w:t>
        </w:r>
      </w:ins>
      <w:r w:rsidRPr="00C4082A">
        <w:rPr>
          <w:b w:val="0"/>
          <w:bCs w:val="0"/>
          <w:color w:val="FF0000"/>
        </w:rPr>
        <w:t>мг (АО «Р-Фарм»).</w:t>
      </w:r>
      <w:bookmarkEnd w:id="229"/>
      <w:bookmarkEnd w:id="230"/>
      <w:bookmarkEnd w:id="231"/>
      <w:commentRangeEnd w:id="232"/>
      <w:r w:rsidR="00EC54C4">
        <w:rPr>
          <w:rStyle w:val="afb"/>
          <w:rFonts w:eastAsia="Times New Roman"/>
          <w:b w:val="0"/>
          <w:bCs w:val="0"/>
        </w:rPr>
        <w:commentReference w:id="232"/>
      </w:r>
    </w:p>
    <w:tbl>
      <w:tblPr>
        <w:tblStyle w:val="1fb"/>
        <w:tblW w:w="9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3"/>
        <w:gridCol w:w="46"/>
        <w:gridCol w:w="2145"/>
      </w:tblGrid>
      <w:tr w:rsidR="00D448A4" w:rsidRPr="00C4082A" w14:paraId="1F7BE54B" w14:textId="77777777" w:rsidTr="00D448A4">
        <w:trPr>
          <w:trHeight w:val="507"/>
          <w:tblHeader/>
          <w:jc w:val="center"/>
        </w:trPr>
        <w:tc>
          <w:tcPr>
            <w:tcW w:w="7249" w:type="dxa"/>
            <w:gridSpan w:val="2"/>
            <w:shd w:val="clear" w:color="auto" w:fill="D9D9D9" w:themeFill="background1" w:themeFillShade="D9"/>
            <w:vAlign w:val="center"/>
          </w:tcPr>
          <w:bookmarkEnd w:id="228"/>
          <w:p w14:paraId="4307DB2B" w14:textId="77777777" w:rsidR="00D448A4" w:rsidRPr="00C4082A" w:rsidRDefault="00D448A4" w:rsidP="00D448A4">
            <w:pPr>
              <w:contextualSpacing/>
              <w:jc w:val="center"/>
              <w:rPr>
                <w:rFonts w:eastAsia="Calibri"/>
                <w:b/>
              </w:rPr>
            </w:pPr>
            <w:r w:rsidRPr="00C4082A">
              <w:rPr>
                <w:rFonts w:eastAsia="Calibri"/>
                <w:b/>
              </w:rPr>
              <w:t>Для дозировки</w:t>
            </w:r>
          </w:p>
        </w:tc>
        <w:tc>
          <w:tcPr>
            <w:tcW w:w="2145" w:type="dxa"/>
            <w:shd w:val="clear" w:color="auto" w:fill="D9D9D9" w:themeFill="background1" w:themeFillShade="D9"/>
            <w:vAlign w:val="center"/>
          </w:tcPr>
          <w:p w14:paraId="1F6FCF99" w14:textId="77777777" w:rsidR="00D448A4" w:rsidRPr="00C4082A" w:rsidRDefault="00D448A4" w:rsidP="00D448A4">
            <w:pPr>
              <w:contextualSpacing/>
              <w:jc w:val="center"/>
              <w:rPr>
                <w:rFonts w:eastAsia="Calibri"/>
                <w:b/>
              </w:rPr>
            </w:pPr>
            <w:r w:rsidRPr="00C4082A">
              <w:rPr>
                <w:rFonts w:eastAsia="Calibri"/>
                <w:b/>
              </w:rPr>
              <w:t>60 мг</w:t>
            </w:r>
          </w:p>
        </w:tc>
      </w:tr>
      <w:tr w:rsidR="00D448A4" w:rsidRPr="00C4082A" w14:paraId="0F114282" w14:textId="77777777" w:rsidTr="00D448A4">
        <w:trPr>
          <w:trHeight w:val="194"/>
          <w:jc w:val="center"/>
        </w:trPr>
        <w:tc>
          <w:tcPr>
            <w:tcW w:w="9394" w:type="dxa"/>
            <w:gridSpan w:val="3"/>
            <w:vAlign w:val="center"/>
          </w:tcPr>
          <w:p w14:paraId="6F183760" w14:textId="77777777" w:rsidR="00D448A4" w:rsidRPr="00C4082A" w:rsidRDefault="00D448A4" w:rsidP="00D448A4">
            <w:pPr>
              <w:contextualSpacing/>
              <w:rPr>
                <w:highlight w:val="yellow"/>
              </w:rPr>
            </w:pPr>
            <w:r w:rsidRPr="00C4082A">
              <w:rPr>
                <w:rFonts w:eastAsia="Calibri"/>
              </w:rPr>
              <w:t xml:space="preserve"> </w:t>
            </w:r>
            <w:r w:rsidRPr="00C4082A">
              <w:rPr>
                <w:i/>
              </w:rPr>
              <w:t>Действующее вещество:</w:t>
            </w:r>
          </w:p>
        </w:tc>
      </w:tr>
      <w:tr w:rsidR="00D448A4" w:rsidRPr="00C4082A" w14:paraId="5E12D143" w14:textId="77777777" w:rsidTr="00D448A4">
        <w:trPr>
          <w:trHeight w:val="230"/>
          <w:jc w:val="center"/>
        </w:trPr>
        <w:tc>
          <w:tcPr>
            <w:tcW w:w="7203" w:type="dxa"/>
            <w:vAlign w:val="center"/>
          </w:tcPr>
          <w:p w14:paraId="2431269B" w14:textId="540A6AC9" w:rsidR="00D448A4" w:rsidRPr="00C4082A" w:rsidRDefault="00EA68C0" w:rsidP="00D448A4">
            <w:pPr>
              <w:widowControl w:val="0"/>
              <w:ind w:firstLine="677"/>
              <w:contextualSpacing/>
            </w:pPr>
            <w:r w:rsidRPr="00C4082A">
              <w:t>Апалутамид 25% м/м</w:t>
            </w:r>
          </w:p>
        </w:tc>
        <w:tc>
          <w:tcPr>
            <w:tcW w:w="2191" w:type="dxa"/>
            <w:gridSpan w:val="2"/>
            <w:vAlign w:val="center"/>
          </w:tcPr>
          <w:p w14:paraId="0CA2D6B0" w14:textId="54EC025C" w:rsidR="00D448A4" w:rsidRPr="00C4082A" w:rsidRDefault="00EA68C0" w:rsidP="00D448A4">
            <w:pPr>
              <w:contextualSpacing/>
              <w:jc w:val="center"/>
            </w:pPr>
            <w:r w:rsidRPr="00C4082A">
              <w:t>240,00 мг</w:t>
            </w:r>
          </w:p>
        </w:tc>
      </w:tr>
      <w:tr w:rsidR="00EA68C0" w:rsidRPr="00C4082A" w14:paraId="1404A891" w14:textId="77777777" w:rsidTr="00D448A4">
        <w:trPr>
          <w:trHeight w:val="230"/>
          <w:jc w:val="center"/>
        </w:trPr>
        <w:tc>
          <w:tcPr>
            <w:tcW w:w="7203" w:type="dxa"/>
            <w:vAlign w:val="center"/>
          </w:tcPr>
          <w:p w14:paraId="1DB095AE" w14:textId="69694567" w:rsidR="00EA68C0" w:rsidRPr="00C4082A" w:rsidRDefault="00EA68C0" w:rsidP="00D448A4">
            <w:pPr>
              <w:widowControl w:val="0"/>
              <w:ind w:firstLine="677"/>
              <w:contextualSpacing/>
            </w:pPr>
            <w:r w:rsidRPr="00C4082A">
              <w:t>в пересчете на апалутамид</w:t>
            </w:r>
          </w:p>
        </w:tc>
        <w:tc>
          <w:tcPr>
            <w:tcW w:w="2191" w:type="dxa"/>
            <w:gridSpan w:val="2"/>
            <w:vAlign w:val="center"/>
          </w:tcPr>
          <w:p w14:paraId="1A6AF34E" w14:textId="19A4C832" w:rsidR="00EA68C0" w:rsidRPr="00C4082A" w:rsidRDefault="00EA68C0" w:rsidP="00D448A4">
            <w:pPr>
              <w:contextualSpacing/>
              <w:jc w:val="center"/>
            </w:pPr>
            <w:r w:rsidRPr="00C4082A">
              <w:t>60,00 мг</w:t>
            </w:r>
          </w:p>
        </w:tc>
      </w:tr>
      <w:tr w:rsidR="00D448A4" w:rsidRPr="00C4082A" w14:paraId="0ABF6753" w14:textId="77777777" w:rsidTr="00D448A4">
        <w:trPr>
          <w:trHeight w:val="233"/>
          <w:jc w:val="center"/>
        </w:trPr>
        <w:tc>
          <w:tcPr>
            <w:tcW w:w="9394" w:type="dxa"/>
            <w:gridSpan w:val="3"/>
            <w:vAlign w:val="center"/>
          </w:tcPr>
          <w:p w14:paraId="12F2E171" w14:textId="77777777" w:rsidR="00D448A4" w:rsidRPr="00C4082A" w:rsidRDefault="00D448A4" w:rsidP="00D448A4">
            <w:pPr>
              <w:contextualSpacing/>
            </w:pPr>
            <w:r w:rsidRPr="00C4082A">
              <w:rPr>
                <w:i/>
              </w:rPr>
              <w:t>Вспомогательные вещества:</w:t>
            </w:r>
          </w:p>
        </w:tc>
      </w:tr>
      <w:tr w:rsidR="00D448A4" w:rsidRPr="00C4082A" w14:paraId="75D12666" w14:textId="77777777" w:rsidTr="00D448A4">
        <w:trPr>
          <w:trHeight w:val="138"/>
          <w:jc w:val="center"/>
        </w:trPr>
        <w:tc>
          <w:tcPr>
            <w:tcW w:w="7203" w:type="dxa"/>
            <w:vAlign w:val="center"/>
          </w:tcPr>
          <w:p w14:paraId="6BEB8243" w14:textId="2E7AB425" w:rsidR="00D448A4" w:rsidRPr="00C4082A" w:rsidRDefault="00EA68C0" w:rsidP="00D448A4">
            <w:pPr>
              <w:tabs>
                <w:tab w:val="left" w:pos="6237"/>
              </w:tabs>
              <w:ind w:firstLine="677"/>
              <w:contextualSpacing/>
            </w:pPr>
            <w:r w:rsidRPr="00C4082A">
              <w:t>Целлюлоза микрокристаллическая</w:t>
            </w:r>
          </w:p>
        </w:tc>
        <w:tc>
          <w:tcPr>
            <w:tcW w:w="2191" w:type="dxa"/>
            <w:gridSpan w:val="2"/>
            <w:vAlign w:val="center"/>
          </w:tcPr>
          <w:p w14:paraId="44F13D80" w14:textId="532C65FF" w:rsidR="00D448A4" w:rsidRPr="00C4082A" w:rsidRDefault="00EA68C0" w:rsidP="00D448A4">
            <w:pPr>
              <w:contextualSpacing/>
              <w:jc w:val="center"/>
            </w:pPr>
            <w:r w:rsidRPr="00C4082A">
              <w:t>280,00 мг</w:t>
            </w:r>
          </w:p>
        </w:tc>
      </w:tr>
      <w:tr w:rsidR="00D448A4" w:rsidRPr="00C4082A" w14:paraId="6EFE6CC5" w14:textId="77777777" w:rsidTr="00D448A4">
        <w:trPr>
          <w:trHeight w:val="138"/>
          <w:jc w:val="center"/>
        </w:trPr>
        <w:tc>
          <w:tcPr>
            <w:tcW w:w="7203" w:type="dxa"/>
            <w:vAlign w:val="center"/>
          </w:tcPr>
          <w:p w14:paraId="73BAFB28" w14:textId="77884091" w:rsidR="00D448A4" w:rsidRPr="00C4082A" w:rsidRDefault="00EA68C0" w:rsidP="00D448A4">
            <w:pPr>
              <w:ind w:firstLine="677"/>
              <w:contextualSpacing/>
            </w:pPr>
            <w:r w:rsidRPr="00C4082A">
              <w:t>Кроскармеллоза натрия</w:t>
            </w:r>
          </w:p>
        </w:tc>
        <w:tc>
          <w:tcPr>
            <w:tcW w:w="2191" w:type="dxa"/>
            <w:gridSpan w:val="2"/>
            <w:vAlign w:val="center"/>
          </w:tcPr>
          <w:p w14:paraId="67422125" w14:textId="34AB1556" w:rsidR="00D448A4" w:rsidRPr="00C4082A" w:rsidRDefault="00EA68C0" w:rsidP="00D448A4">
            <w:pPr>
              <w:contextualSpacing/>
              <w:jc w:val="center"/>
            </w:pPr>
            <w:r w:rsidRPr="00C4082A">
              <w:t>48,00 мг</w:t>
            </w:r>
          </w:p>
        </w:tc>
      </w:tr>
      <w:tr w:rsidR="00D448A4" w:rsidRPr="00C4082A" w14:paraId="6D070322" w14:textId="77777777" w:rsidTr="00D448A4">
        <w:trPr>
          <w:trHeight w:val="138"/>
          <w:jc w:val="center"/>
        </w:trPr>
        <w:tc>
          <w:tcPr>
            <w:tcW w:w="7203" w:type="dxa"/>
            <w:vAlign w:val="center"/>
          </w:tcPr>
          <w:p w14:paraId="319FA3B9" w14:textId="1EDF2CDD" w:rsidR="00D448A4" w:rsidRPr="00C4082A" w:rsidRDefault="00EA68C0" w:rsidP="00D448A4">
            <w:pPr>
              <w:ind w:firstLine="677"/>
              <w:contextualSpacing/>
            </w:pPr>
            <w:r w:rsidRPr="00C4082A">
              <w:t>Кремния диоксид коллоидный</w:t>
            </w:r>
          </w:p>
        </w:tc>
        <w:tc>
          <w:tcPr>
            <w:tcW w:w="2191" w:type="dxa"/>
            <w:gridSpan w:val="2"/>
            <w:vAlign w:val="center"/>
          </w:tcPr>
          <w:p w14:paraId="5458C83F" w14:textId="44E57116" w:rsidR="00D448A4" w:rsidRPr="00C4082A" w:rsidRDefault="00EA68C0" w:rsidP="00D448A4">
            <w:pPr>
              <w:contextualSpacing/>
              <w:jc w:val="center"/>
            </w:pPr>
            <w:r w:rsidRPr="00C4082A">
              <w:t>23,00 мг</w:t>
            </w:r>
          </w:p>
        </w:tc>
      </w:tr>
      <w:tr w:rsidR="00D448A4" w:rsidRPr="00C4082A" w14:paraId="7E8AC582" w14:textId="77777777" w:rsidTr="00D448A4">
        <w:trPr>
          <w:trHeight w:val="138"/>
          <w:jc w:val="center"/>
        </w:trPr>
        <w:tc>
          <w:tcPr>
            <w:tcW w:w="7203" w:type="dxa"/>
            <w:vAlign w:val="center"/>
          </w:tcPr>
          <w:p w14:paraId="41101EEC" w14:textId="4E44B99E" w:rsidR="00D448A4" w:rsidRPr="00C4082A" w:rsidRDefault="00EA68C0" w:rsidP="00D448A4">
            <w:pPr>
              <w:ind w:firstLine="677"/>
              <w:contextualSpacing/>
            </w:pPr>
            <w:r w:rsidRPr="00C4082A">
              <w:t>Магния стеарат</w:t>
            </w:r>
          </w:p>
        </w:tc>
        <w:tc>
          <w:tcPr>
            <w:tcW w:w="2191" w:type="dxa"/>
            <w:gridSpan w:val="2"/>
            <w:vAlign w:val="center"/>
          </w:tcPr>
          <w:p w14:paraId="227F090C" w14:textId="39A2A893" w:rsidR="00D448A4" w:rsidRPr="00C4082A" w:rsidRDefault="00EA68C0" w:rsidP="00D448A4">
            <w:pPr>
              <w:contextualSpacing/>
              <w:jc w:val="center"/>
            </w:pPr>
            <w:r w:rsidRPr="00C4082A">
              <w:t>9,00</w:t>
            </w:r>
            <w:r w:rsidR="00D12906" w:rsidRPr="00C4082A">
              <w:t xml:space="preserve"> мг</w:t>
            </w:r>
          </w:p>
        </w:tc>
      </w:tr>
      <w:tr w:rsidR="00D448A4" w:rsidRPr="00C4082A" w14:paraId="1D4AEB16" w14:textId="77777777" w:rsidTr="00D448A4">
        <w:trPr>
          <w:trHeight w:val="88"/>
          <w:jc w:val="center"/>
        </w:trPr>
        <w:tc>
          <w:tcPr>
            <w:tcW w:w="7203" w:type="dxa"/>
            <w:vAlign w:val="center"/>
          </w:tcPr>
          <w:p w14:paraId="2B2D033F" w14:textId="77777777" w:rsidR="00D448A4" w:rsidRPr="00C4082A" w:rsidRDefault="00D448A4" w:rsidP="00D448A4">
            <w:pPr>
              <w:contextualSpacing/>
              <w:rPr>
                <w:b/>
              </w:rPr>
            </w:pPr>
            <w:r w:rsidRPr="00C4082A">
              <w:rPr>
                <w:b/>
              </w:rPr>
              <w:t>Масса ядра:</w:t>
            </w:r>
          </w:p>
        </w:tc>
        <w:tc>
          <w:tcPr>
            <w:tcW w:w="2191" w:type="dxa"/>
            <w:gridSpan w:val="2"/>
            <w:vAlign w:val="center"/>
          </w:tcPr>
          <w:p w14:paraId="78E25103" w14:textId="0E0EA73F" w:rsidR="00D448A4" w:rsidRPr="00C4082A" w:rsidRDefault="00EA68C0" w:rsidP="00D448A4">
            <w:pPr>
              <w:contextualSpacing/>
              <w:jc w:val="center"/>
              <w:rPr>
                <w:b/>
                <w:highlight w:val="yellow"/>
              </w:rPr>
            </w:pPr>
            <w:r w:rsidRPr="00C4082A">
              <w:rPr>
                <w:b/>
              </w:rPr>
              <w:t>600</w:t>
            </w:r>
            <w:r w:rsidR="00D448A4" w:rsidRPr="00C4082A">
              <w:rPr>
                <w:b/>
              </w:rPr>
              <w:t>,0 мг</w:t>
            </w:r>
          </w:p>
        </w:tc>
      </w:tr>
      <w:tr w:rsidR="00D448A4" w:rsidRPr="00C4082A" w14:paraId="12E2BC28" w14:textId="77777777" w:rsidTr="00D448A4">
        <w:trPr>
          <w:trHeight w:val="254"/>
          <w:jc w:val="center"/>
        </w:trPr>
        <w:tc>
          <w:tcPr>
            <w:tcW w:w="7203" w:type="dxa"/>
            <w:vAlign w:val="center"/>
          </w:tcPr>
          <w:p w14:paraId="5E295C5E" w14:textId="7816D9FF" w:rsidR="00D448A4" w:rsidRPr="00C4082A" w:rsidRDefault="00EA68C0" w:rsidP="00D448A4">
            <w:pPr>
              <w:contextualSpacing/>
              <w:rPr>
                <w:i/>
              </w:rPr>
            </w:pPr>
            <w:r w:rsidRPr="00C4082A">
              <w:rPr>
                <w:i/>
              </w:rPr>
              <w:t>Пленочная оболочка:</w:t>
            </w:r>
          </w:p>
        </w:tc>
        <w:tc>
          <w:tcPr>
            <w:tcW w:w="2191" w:type="dxa"/>
            <w:gridSpan w:val="2"/>
            <w:vMerge w:val="restart"/>
            <w:vAlign w:val="center"/>
          </w:tcPr>
          <w:p w14:paraId="73C976E2" w14:textId="534C187D" w:rsidR="00D448A4" w:rsidRPr="00C4082A" w:rsidRDefault="00EA68C0" w:rsidP="00D448A4">
            <w:pPr>
              <w:contextualSpacing/>
              <w:jc w:val="center"/>
            </w:pPr>
            <w:r w:rsidRPr="00C4082A">
              <w:t>18,00 мг</w:t>
            </w:r>
          </w:p>
        </w:tc>
      </w:tr>
      <w:tr w:rsidR="00D448A4" w:rsidRPr="00C4082A" w14:paraId="3BFE0DD8" w14:textId="77777777" w:rsidTr="00D448A4">
        <w:trPr>
          <w:trHeight w:val="70"/>
          <w:jc w:val="center"/>
        </w:trPr>
        <w:tc>
          <w:tcPr>
            <w:tcW w:w="7203" w:type="dxa"/>
          </w:tcPr>
          <w:p w14:paraId="1F590E58" w14:textId="3C205DA1" w:rsidR="00D448A4" w:rsidRPr="00C4082A" w:rsidRDefault="00EA68C0" w:rsidP="00D448A4">
            <w:pPr>
              <w:ind w:left="672" w:firstLine="5"/>
              <w:contextualSpacing/>
            </w:pPr>
            <w:r w:rsidRPr="00C4082A">
              <w:t>lnstacoat Aqua II A02R0466</w:t>
            </w:r>
          </w:p>
          <w:p w14:paraId="36880835" w14:textId="6605AF9B" w:rsidR="00D448A4" w:rsidRPr="00C4082A" w:rsidRDefault="00EA68C0" w:rsidP="00D448A4">
            <w:pPr>
              <w:ind w:left="672" w:firstLine="5"/>
              <w:contextualSpacing/>
            </w:pPr>
            <w:r w:rsidRPr="00C4082A">
              <w:t xml:space="preserve">Вода очищенная – </w:t>
            </w:r>
            <w:r w:rsidRPr="00C4082A">
              <w:rPr>
                <w:lang w:val="en-US"/>
              </w:rPr>
              <w:t>q</w:t>
            </w:r>
            <w:r w:rsidRPr="00C4082A">
              <w:t>.</w:t>
            </w:r>
            <w:r w:rsidRPr="00C4082A">
              <w:rPr>
                <w:lang w:val="en-US"/>
              </w:rPr>
              <w:t>s</w:t>
            </w:r>
            <w:r w:rsidRPr="00C4082A">
              <w:t>.</w:t>
            </w:r>
          </w:p>
        </w:tc>
        <w:tc>
          <w:tcPr>
            <w:tcW w:w="2191" w:type="dxa"/>
            <w:gridSpan w:val="2"/>
            <w:vMerge/>
            <w:vAlign w:val="center"/>
          </w:tcPr>
          <w:p w14:paraId="1BAFA29C" w14:textId="77777777" w:rsidR="00D448A4" w:rsidRPr="00C4082A" w:rsidRDefault="00D448A4" w:rsidP="00D448A4">
            <w:pPr>
              <w:contextualSpacing/>
              <w:jc w:val="center"/>
            </w:pPr>
          </w:p>
        </w:tc>
      </w:tr>
      <w:tr w:rsidR="00D448A4" w:rsidRPr="00C4082A" w14:paraId="689B181C" w14:textId="77777777" w:rsidTr="00D448A4">
        <w:trPr>
          <w:trHeight w:val="80"/>
          <w:jc w:val="center"/>
        </w:trPr>
        <w:tc>
          <w:tcPr>
            <w:tcW w:w="7203" w:type="dxa"/>
          </w:tcPr>
          <w:p w14:paraId="1C65E2C6" w14:textId="77777777" w:rsidR="00D448A4" w:rsidRPr="00C4082A" w:rsidRDefault="00D448A4" w:rsidP="00D448A4">
            <w:pPr>
              <w:contextualSpacing/>
              <w:rPr>
                <w:b/>
              </w:rPr>
            </w:pPr>
            <w:r w:rsidRPr="00C4082A">
              <w:rPr>
                <w:b/>
              </w:rPr>
              <w:t>Масса таблетки, покрытой пленочной оболочкой:</w:t>
            </w:r>
          </w:p>
        </w:tc>
        <w:tc>
          <w:tcPr>
            <w:tcW w:w="2191" w:type="dxa"/>
            <w:gridSpan w:val="2"/>
            <w:vAlign w:val="center"/>
          </w:tcPr>
          <w:p w14:paraId="0BB98E77" w14:textId="6332DAE6" w:rsidR="00D448A4" w:rsidRPr="00C4082A" w:rsidRDefault="00EA68C0" w:rsidP="00D448A4">
            <w:pPr>
              <w:contextualSpacing/>
              <w:jc w:val="center"/>
              <w:rPr>
                <w:b/>
                <w:highlight w:val="yellow"/>
              </w:rPr>
            </w:pPr>
            <w:r w:rsidRPr="00C4082A">
              <w:rPr>
                <w:b/>
              </w:rPr>
              <w:t>618</w:t>
            </w:r>
            <w:r w:rsidR="00D448A4" w:rsidRPr="00C4082A">
              <w:rPr>
                <w:b/>
              </w:rPr>
              <w:t>,0</w:t>
            </w:r>
            <w:r w:rsidR="00D12906" w:rsidRPr="00C4082A">
              <w:rPr>
                <w:b/>
              </w:rPr>
              <w:t>0</w:t>
            </w:r>
            <w:r w:rsidR="00D448A4" w:rsidRPr="00C4082A">
              <w:rPr>
                <w:b/>
              </w:rPr>
              <w:t xml:space="preserve"> мг</w:t>
            </w:r>
          </w:p>
        </w:tc>
      </w:tr>
    </w:tbl>
    <w:p w14:paraId="20F8E2CF" w14:textId="77777777" w:rsidR="00D448A4" w:rsidRDefault="00D448A4" w:rsidP="00D448A4"/>
    <w:p w14:paraId="0721E39D" w14:textId="53FAEDB4" w:rsidR="00D448A4" w:rsidRPr="00C4082A" w:rsidRDefault="00C4082A" w:rsidP="00C4082A">
      <w:pPr>
        <w:ind w:firstLine="709"/>
        <w:jc w:val="both"/>
      </w:pPr>
      <w:r w:rsidRPr="00C4082A">
        <w:rPr>
          <w:bCs/>
          <w:lang w:eastAsia="ru-RU"/>
        </w:rPr>
        <w:t xml:space="preserve">Препарат PT-LCS, разработанный партнером АО «Р-Фарм» </w:t>
      </w:r>
      <w:r w:rsidRPr="00EC54C4">
        <w:rPr>
          <w:b/>
          <w:szCs w:val="24"/>
          <w:rPrChange w:id="235" w:author="Belolipetskaya, Elena" w:date="2024-10-14T13:36:00Z">
            <w:rPr>
              <w:b/>
              <w:szCs w:val="24"/>
            </w:rPr>
          </w:rPrChange>
        </w:rPr>
        <w:t>–</w:t>
      </w:r>
      <w:r w:rsidRPr="00EC54C4">
        <w:rPr>
          <w:bCs/>
          <w:lang w:eastAsia="ru-RU"/>
          <w:rPrChange w:id="236" w:author="Belolipetskaya, Elena" w:date="2024-10-14T13:36:00Z">
            <w:rPr>
              <w:bCs/>
              <w:lang w:eastAsia="ru-RU"/>
            </w:rPr>
          </w:rPrChange>
        </w:rPr>
        <w:t xml:space="preserve"> </w:t>
      </w:r>
      <w:ins w:id="237" w:author="Belolipetskaya, Elena" w:date="2024-10-14T13:36:00Z">
        <w:r w:rsidR="00EC54C4" w:rsidRPr="00EC54C4">
          <w:rPr>
            <w:color w:val="000000"/>
            <w:shd w:val="clear" w:color="auto" w:fill="FFFFFF"/>
            <w:rPrChange w:id="238" w:author="Belolipetskaya, Elena" w:date="2024-10-14T13:36:00Z">
              <w:rPr>
                <w:rFonts w:ascii="Calibri" w:hAnsi="Calibri" w:cs="Calibri"/>
                <w:color w:val="000000"/>
                <w:shd w:val="clear" w:color="auto" w:fill="FFFFFF"/>
              </w:rPr>
            </w:rPrChange>
          </w:rPr>
          <w:t>Brawn Biotech Ltd, India</w:t>
        </w:r>
      </w:ins>
      <w:del w:id="239" w:author="Belolipetskaya, Elena" w:date="2024-10-14T13:36:00Z">
        <w:r w:rsidRPr="00EC54C4" w:rsidDel="00EC54C4">
          <w:rPr>
            <w:bCs/>
            <w:lang w:eastAsia="ru-RU"/>
            <w:rPrChange w:id="240" w:author="Belolipetskaya, Elena" w:date="2024-10-14T13:36:00Z">
              <w:rPr>
                <w:bCs/>
                <w:lang w:eastAsia="ru-RU"/>
              </w:rPr>
            </w:rPrChange>
          </w:rPr>
          <w:delText>BDR Pharmaceuticals International Pvt Ltd, Индия</w:delText>
        </w:r>
      </w:del>
      <w:r w:rsidRPr="00EC54C4">
        <w:rPr>
          <w:bCs/>
          <w:lang w:eastAsia="ru-RU"/>
          <w:rPrChange w:id="241" w:author="Belolipetskaya, Elena" w:date="2024-10-14T13:36:00Z">
            <w:rPr>
              <w:bCs/>
              <w:lang w:eastAsia="ru-RU"/>
            </w:rPr>
          </w:rPrChange>
        </w:rPr>
        <w:t xml:space="preserve">, </w:t>
      </w:r>
      <w:r w:rsidRPr="00EC54C4">
        <w:rPr>
          <w:rPrChange w:id="242" w:author="Belolipetskaya, Elena" w:date="2024-10-14T13:36:00Z">
            <w:rPr/>
          </w:rPrChange>
        </w:rPr>
        <w:t xml:space="preserve">полностью соответствует по качественному и количественному составу действующего </w:t>
      </w:r>
      <w:commentRangeStart w:id="243"/>
      <w:r w:rsidRPr="00EC54C4">
        <w:rPr>
          <w:rPrChange w:id="244" w:author="Belolipetskaya, Elena" w:date="2024-10-14T13:36:00Z">
            <w:rPr/>
          </w:rPrChange>
        </w:rPr>
        <w:t xml:space="preserve">и </w:t>
      </w:r>
      <w:r w:rsidRPr="00EC54C4">
        <w:rPr>
          <w:highlight w:val="yellow"/>
          <w:rPrChange w:id="245" w:author="Belolipetskaya, Elena" w:date="2024-10-14T13:36:00Z">
            <w:rPr/>
          </w:rPrChange>
        </w:rPr>
        <w:t>основных вспомогательных веществ</w:t>
      </w:r>
      <w:r w:rsidRPr="00EC54C4" w:rsidDel="00A454EA">
        <w:rPr>
          <w:rPrChange w:id="246" w:author="Belolipetskaya, Elena" w:date="2024-10-14T13:36:00Z">
            <w:rPr/>
          </w:rPrChange>
        </w:rPr>
        <w:t xml:space="preserve"> </w:t>
      </w:r>
      <w:r w:rsidRPr="00EC54C4">
        <w:rPr>
          <w:rPrChange w:id="247" w:author="Belolipetskaya, Elena" w:date="2024-10-14T13:36:00Z">
            <w:rPr/>
          </w:rPrChange>
        </w:rPr>
        <w:t>референтному препарату лакосамида</w:t>
      </w:r>
      <w:r w:rsidRPr="00C4082A">
        <w:t xml:space="preserve"> </w:t>
      </w:r>
      <w:r w:rsidRPr="00C4082A">
        <w:rPr>
          <w:rFonts w:eastAsia="MS Mincho"/>
          <w:szCs w:val="24"/>
          <w:lang w:eastAsia="ru-RU"/>
        </w:rPr>
        <w:t>Вимпат</w:t>
      </w:r>
      <w:r w:rsidRPr="00C4082A">
        <w:rPr>
          <w:rFonts w:eastAsia="MS Mincho"/>
          <w:szCs w:val="24"/>
          <w:vertAlign w:val="superscript"/>
          <w:lang w:eastAsia="ru-RU"/>
        </w:rPr>
        <w:t>®</w:t>
      </w:r>
      <w:r w:rsidRPr="00C4082A">
        <w:t>, таблетки, покрытые пленочной оболочкой, 200 мг (</w:t>
      </w:r>
      <w:r w:rsidRPr="00C4082A">
        <w:rPr>
          <w:rFonts w:eastAsia="Calibri"/>
          <w:bCs/>
          <w:szCs w:val="24"/>
        </w:rPr>
        <w:t>ЮСБ Фарма С.А., Бельгия</w:t>
      </w:r>
      <w:r w:rsidRPr="00C4082A">
        <w:rPr>
          <w:rFonts w:eastAsia="Calibri"/>
          <w:bCs/>
        </w:rPr>
        <w:t>),</w:t>
      </w:r>
      <w:r w:rsidRPr="00C4082A">
        <w:t xml:space="preserve"> </w:t>
      </w:r>
      <w:r w:rsidRPr="00EC54C4">
        <w:rPr>
          <w:highlight w:val="yellow"/>
          <w:lang w:eastAsia="ru-RU"/>
          <w:rPrChange w:id="248" w:author="Belolipetskaya, Elena" w:date="2024-10-14T13:36:00Z">
            <w:rPr>
              <w:lang w:eastAsia="ru-RU"/>
            </w:rPr>
          </w:rPrChange>
        </w:rPr>
        <w:t>имея минимальные различия в качественном и количественном составе некоторых вспомогательных веществ</w:t>
      </w:r>
      <w:r w:rsidRPr="00C4082A" w:rsidDel="00A454EA">
        <w:t xml:space="preserve"> </w:t>
      </w:r>
      <w:commentRangeEnd w:id="243"/>
      <w:r w:rsidR="0059537D">
        <w:rPr>
          <w:rStyle w:val="afb"/>
        </w:rPr>
        <w:commentReference w:id="243"/>
      </w:r>
      <w:r w:rsidRPr="00C4082A">
        <w:t xml:space="preserve">(табл. 2-2). </w:t>
      </w:r>
    </w:p>
    <w:p w14:paraId="794AD7A2" w14:textId="77777777" w:rsidR="00AE703C" w:rsidRDefault="00AE703C" w:rsidP="00C83A7D">
      <w:pPr>
        <w:ind w:firstLine="709"/>
        <w:jc w:val="both"/>
        <w:rPr>
          <w:color w:val="000000"/>
        </w:rPr>
      </w:pPr>
    </w:p>
    <w:p w14:paraId="11BC5EDA" w14:textId="58B2DC5C" w:rsidR="00D448A4" w:rsidRPr="003C76DB" w:rsidRDefault="003C76DB" w:rsidP="003C76DB">
      <w:pPr>
        <w:pStyle w:val="af5"/>
        <w:keepNext/>
        <w:jc w:val="both"/>
      </w:pPr>
      <w:bookmarkStart w:id="249" w:name="_Toc179552971"/>
      <w:bookmarkStart w:id="250" w:name="_Toc179551227"/>
      <w:bookmarkStart w:id="251" w:name="_Toc179551590"/>
      <w:commentRangeStart w:id="252"/>
      <w:r>
        <w:t xml:space="preserve">Таблица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Таблица \* ARABIC \s 1 </w:instrText>
      </w:r>
      <w:r>
        <w:fldChar w:fldCharType="separate"/>
      </w:r>
      <w:r>
        <w:rPr>
          <w:noProof/>
        </w:rPr>
        <w:t>2</w:t>
      </w:r>
      <w:r>
        <w:fldChar w:fldCharType="end"/>
      </w:r>
      <w:r>
        <w:t xml:space="preserve">. </w:t>
      </w:r>
      <w:r w:rsidR="00C83A7D" w:rsidRPr="003C76DB">
        <w:t>Сопоставление составов препарата PT-LCS (АО «Р-Фарм», Россия) и референтного препарата Вимпат</w:t>
      </w:r>
      <w:r w:rsidR="00C83A7D" w:rsidRPr="00EC54C4">
        <w:rPr>
          <w:vertAlign w:val="superscript"/>
          <w:rPrChange w:id="253" w:author="Belolipetskaya, Elena" w:date="2024-10-14T13:36:00Z">
            <w:rPr/>
          </w:rPrChange>
        </w:rPr>
        <w:t>®</w:t>
      </w:r>
      <w:r w:rsidR="00C83A7D" w:rsidRPr="003C76DB">
        <w:t>, таблетки, покрытые пленочной оболочкой, 200 мг (ЮСБ Фарма С.А., Бельгия) в дозировке 200 мг.</w:t>
      </w:r>
      <w:bookmarkEnd w:id="249"/>
      <w:r w:rsidR="00D448A4" w:rsidRPr="003C76DB">
        <w:t xml:space="preserve"> </w:t>
      </w:r>
      <w:bookmarkEnd w:id="250"/>
      <w:bookmarkEnd w:id="251"/>
      <w:commentRangeEnd w:id="252"/>
      <w:r w:rsidR="00EC54C4">
        <w:rPr>
          <w:rStyle w:val="afb"/>
          <w:rFonts w:eastAsia="Times New Roman"/>
          <w:b w:val="0"/>
          <w:bCs w:val="0"/>
        </w:rPr>
        <w:commentReference w:id="252"/>
      </w:r>
    </w:p>
    <w:tbl>
      <w:tblPr>
        <w:tblStyle w:val="aff2"/>
        <w:tblW w:w="9351" w:type="dxa"/>
        <w:tblLayout w:type="fixed"/>
        <w:tblLook w:val="01E0" w:firstRow="1" w:lastRow="1" w:firstColumn="1" w:lastColumn="1" w:noHBand="0" w:noVBand="0"/>
      </w:tblPr>
      <w:tblGrid>
        <w:gridCol w:w="7225"/>
        <w:gridCol w:w="2126"/>
      </w:tblGrid>
      <w:tr w:rsidR="00210BEE" w:rsidRPr="008A0C0B" w14:paraId="6A4D5B10" w14:textId="77777777" w:rsidTr="003420D3">
        <w:trPr>
          <w:trHeight w:val="20"/>
          <w:tblHeader/>
        </w:trPr>
        <w:tc>
          <w:tcPr>
            <w:tcW w:w="7225" w:type="dxa"/>
            <w:shd w:val="clear" w:color="auto" w:fill="D9D9D9" w:themeFill="background1" w:themeFillShade="D9"/>
          </w:tcPr>
          <w:p w14:paraId="5B53A959" w14:textId="77777777" w:rsidR="00210BEE" w:rsidRPr="008A0C0B" w:rsidRDefault="00210BEE" w:rsidP="003420D3">
            <w:pPr>
              <w:jc w:val="center"/>
              <w:rPr>
                <w:rFonts w:eastAsia="Calibri"/>
                <w:b/>
                <w:szCs w:val="24"/>
              </w:rPr>
            </w:pPr>
            <w:r w:rsidRPr="008A0C0B">
              <w:rPr>
                <w:b/>
                <w:iCs/>
                <w:szCs w:val="24"/>
              </w:rPr>
              <w:t>Компонент</w:t>
            </w:r>
          </w:p>
        </w:tc>
        <w:tc>
          <w:tcPr>
            <w:tcW w:w="2126" w:type="dxa"/>
            <w:shd w:val="clear" w:color="auto" w:fill="D9D9D9" w:themeFill="background1" w:themeFillShade="D9"/>
          </w:tcPr>
          <w:p w14:paraId="3394B0BF" w14:textId="77777777" w:rsidR="00210BEE" w:rsidRPr="008A0C0B" w:rsidRDefault="00210BEE" w:rsidP="003420D3">
            <w:pPr>
              <w:jc w:val="center"/>
              <w:rPr>
                <w:rFonts w:eastAsia="Calibri"/>
                <w:b/>
                <w:szCs w:val="24"/>
              </w:rPr>
            </w:pPr>
            <w:r w:rsidRPr="008A0C0B">
              <w:rPr>
                <w:rFonts w:eastAsia="Calibri"/>
                <w:b/>
                <w:szCs w:val="24"/>
              </w:rPr>
              <w:t>Количество</w:t>
            </w:r>
          </w:p>
        </w:tc>
      </w:tr>
      <w:tr w:rsidR="00210BEE" w:rsidRPr="008A0C0B" w14:paraId="675C6368" w14:textId="77777777" w:rsidTr="003420D3">
        <w:trPr>
          <w:trHeight w:val="20"/>
        </w:trPr>
        <w:tc>
          <w:tcPr>
            <w:tcW w:w="7225" w:type="dxa"/>
          </w:tcPr>
          <w:p w14:paraId="34AB6030" w14:textId="77777777" w:rsidR="00210BEE" w:rsidRPr="008A0C0B" w:rsidRDefault="00210BEE" w:rsidP="003420D3">
            <w:pPr>
              <w:rPr>
                <w:rFonts w:eastAsia="Calibri"/>
                <w:i/>
                <w:szCs w:val="24"/>
              </w:rPr>
            </w:pPr>
            <w:r w:rsidRPr="008A0C0B">
              <w:rPr>
                <w:rFonts w:eastAsia="Calibri"/>
                <w:i/>
                <w:szCs w:val="24"/>
              </w:rPr>
              <w:t>Действующее вещество</w:t>
            </w:r>
          </w:p>
        </w:tc>
        <w:tc>
          <w:tcPr>
            <w:tcW w:w="2126" w:type="dxa"/>
          </w:tcPr>
          <w:p w14:paraId="2D95D014" w14:textId="77777777" w:rsidR="00210BEE" w:rsidRPr="008A0C0B" w:rsidRDefault="00210BEE" w:rsidP="003420D3">
            <w:pPr>
              <w:rPr>
                <w:rFonts w:eastAsia="Calibri"/>
                <w:i/>
                <w:szCs w:val="24"/>
              </w:rPr>
            </w:pPr>
          </w:p>
        </w:tc>
      </w:tr>
      <w:tr w:rsidR="00210BEE" w:rsidRPr="008A0C0B" w14:paraId="77B191B7" w14:textId="77777777" w:rsidTr="003420D3">
        <w:trPr>
          <w:trHeight w:val="20"/>
        </w:trPr>
        <w:tc>
          <w:tcPr>
            <w:tcW w:w="7225" w:type="dxa"/>
          </w:tcPr>
          <w:p w14:paraId="5E5E8C4F" w14:textId="77777777" w:rsidR="00210BEE" w:rsidRPr="008A0C0B" w:rsidRDefault="00210BEE" w:rsidP="003420D3">
            <w:pPr>
              <w:ind w:left="708"/>
              <w:rPr>
                <w:rFonts w:eastAsia="Calibri"/>
                <w:szCs w:val="24"/>
              </w:rPr>
            </w:pPr>
            <w:r>
              <w:rPr>
                <w:iCs/>
                <w:szCs w:val="24"/>
              </w:rPr>
              <w:t>Лакосамид</w:t>
            </w:r>
          </w:p>
        </w:tc>
        <w:tc>
          <w:tcPr>
            <w:tcW w:w="2126" w:type="dxa"/>
          </w:tcPr>
          <w:p w14:paraId="6C399261" w14:textId="77777777" w:rsidR="00210BEE" w:rsidRPr="008A0C0B" w:rsidRDefault="00210BEE" w:rsidP="003420D3">
            <w:pPr>
              <w:jc w:val="center"/>
              <w:rPr>
                <w:rFonts w:eastAsia="Calibri"/>
                <w:szCs w:val="24"/>
              </w:rPr>
            </w:pPr>
            <w:r>
              <w:rPr>
                <w:szCs w:val="24"/>
              </w:rPr>
              <w:t>200</w:t>
            </w:r>
            <w:r w:rsidRPr="008A0C0B">
              <w:rPr>
                <w:szCs w:val="24"/>
              </w:rPr>
              <w:t xml:space="preserve"> мг</w:t>
            </w:r>
          </w:p>
        </w:tc>
      </w:tr>
      <w:tr w:rsidR="00210BEE" w:rsidRPr="008A0C0B" w14:paraId="6E201016" w14:textId="77777777" w:rsidTr="003420D3">
        <w:trPr>
          <w:trHeight w:val="20"/>
        </w:trPr>
        <w:tc>
          <w:tcPr>
            <w:tcW w:w="7225" w:type="dxa"/>
          </w:tcPr>
          <w:p w14:paraId="72300AB2" w14:textId="77777777" w:rsidR="00210BEE" w:rsidRPr="008A0C0B" w:rsidRDefault="00210BEE" w:rsidP="003420D3">
            <w:pPr>
              <w:rPr>
                <w:rFonts w:eastAsia="Calibri"/>
                <w:szCs w:val="24"/>
              </w:rPr>
            </w:pPr>
            <w:r w:rsidRPr="008A0C0B">
              <w:rPr>
                <w:rFonts w:eastAsia="Calibri"/>
                <w:i/>
                <w:szCs w:val="24"/>
              </w:rPr>
              <w:t>Вспомогательные вещества:</w:t>
            </w:r>
          </w:p>
        </w:tc>
        <w:tc>
          <w:tcPr>
            <w:tcW w:w="2126" w:type="dxa"/>
          </w:tcPr>
          <w:p w14:paraId="38173A30" w14:textId="77777777" w:rsidR="00210BEE" w:rsidRPr="008A0C0B" w:rsidRDefault="00210BEE" w:rsidP="003420D3">
            <w:pPr>
              <w:jc w:val="center"/>
              <w:rPr>
                <w:rFonts w:eastAsia="Calibri"/>
                <w:szCs w:val="24"/>
              </w:rPr>
            </w:pPr>
          </w:p>
        </w:tc>
      </w:tr>
      <w:tr w:rsidR="00210BEE" w:rsidRPr="008A0C0B" w14:paraId="44C0E20B" w14:textId="77777777" w:rsidTr="003420D3">
        <w:trPr>
          <w:trHeight w:val="20"/>
        </w:trPr>
        <w:tc>
          <w:tcPr>
            <w:tcW w:w="7225" w:type="dxa"/>
          </w:tcPr>
          <w:p w14:paraId="5F161539" w14:textId="77777777" w:rsidR="00210BEE" w:rsidRPr="008A0C0B" w:rsidRDefault="00210BEE" w:rsidP="003420D3">
            <w:pPr>
              <w:ind w:left="743"/>
              <w:rPr>
                <w:rFonts w:eastAsia="Calibri"/>
                <w:i/>
                <w:szCs w:val="24"/>
              </w:rPr>
            </w:pPr>
            <w:r w:rsidRPr="008A0C0B">
              <w:rPr>
                <w:szCs w:val="24"/>
              </w:rPr>
              <w:t>Целлюлоза микрокристаллическая</w:t>
            </w:r>
          </w:p>
        </w:tc>
        <w:tc>
          <w:tcPr>
            <w:tcW w:w="2126" w:type="dxa"/>
          </w:tcPr>
          <w:p w14:paraId="6D392803" w14:textId="77777777" w:rsidR="00210BEE" w:rsidRPr="008A0C0B" w:rsidRDefault="00210BEE" w:rsidP="003420D3">
            <w:pPr>
              <w:jc w:val="center"/>
              <w:rPr>
                <w:rFonts w:eastAsia="Calibri"/>
                <w:i/>
                <w:szCs w:val="24"/>
              </w:rPr>
            </w:pPr>
            <w:r>
              <w:rPr>
                <w:szCs w:val="24"/>
              </w:rPr>
              <w:t>56</w:t>
            </w:r>
            <w:r w:rsidRPr="008A0C0B">
              <w:rPr>
                <w:szCs w:val="24"/>
              </w:rPr>
              <w:t xml:space="preserve"> мг</w:t>
            </w:r>
          </w:p>
        </w:tc>
      </w:tr>
      <w:tr w:rsidR="00210BEE" w:rsidRPr="008A0C0B" w14:paraId="1A2CFB84" w14:textId="77777777" w:rsidTr="003420D3">
        <w:trPr>
          <w:trHeight w:val="20"/>
        </w:trPr>
        <w:tc>
          <w:tcPr>
            <w:tcW w:w="7225" w:type="dxa"/>
          </w:tcPr>
          <w:p w14:paraId="36AC89A7" w14:textId="77777777" w:rsidR="00210BEE" w:rsidRPr="008A0C0B" w:rsidRDefault="00210BEE" w:rsidP="003420D3">
            <w:pPr>
              <w:ind w:left="738"/>
              <w:rPr>
                <w:rFonts w:eastAsia="Calibri"/>
                <w:szCs w:val="24"/>
              </w:rPr>
            </w:pPr>
            <w:r>
              <w:rPr>
                <w:szCs w:val="24"/>
              </w:rPr>
              <w:t>Г</w:t>
            </w:r>
            <w:r w:rsidRPr="00337170">
              <w:rPr>
                <w:szCs w:val="24"/>
              </w:rPr>
              <w:t>ипролоза низкозамещенная</w:t>
            </w:r>
          </w:p>
        </w:tc>
        <w:tc>
          <w:tcPr>
            <w:tcW w:w="2126" w:type="dxa"/>
          </w:tcPr>
          <w:p w14:paraId="1429945A" w14:textId="77777777" w:rsidR="00210BEE" w:rsidRPr="008A0C0B" w:rsidRDefault="00210BEE" w:rsidP="003420D3">
            <w:pPr>
              <w:jc w:val="center"/>
              <w:rPr>
                <w:rFonts w:eastAsia="Calibri"/>
                <w:szCs w:val="24"/>
              </w:rPr>
            </w:pPr>
            <w:r>
              <w:rPr>
                <w:szCs w:val="24"/>
              </w:rPr>
              <w:t>50</w:t>
            </w:r>
            <w:r w:rsidRPr="008A0C0B">
              <w:rPr>
                <w:szCs w:val="24"/>
              </w:rPr>
              <w:t xml:space="preserve"> мг</w:t>
            </w:r>
          </w:p>
        </w:tc>
      </w:tr>
      <w:tr w:rsidR="00210BEE" w:rsidRPr="008A0C0B" w14:paraId="5A57CCC8" w14:textId="77777777" w:rsidTr="003420D3">
        <w:trPr>
          <w:trHeight w:val="20"/>
        </w:trPr>
        <w:tc>
          <w:tcPr>
            <w:tcW w:w="7225" w:type="dxa"/>
          </w:tcPr>
          <w:p w14:paraId="4AB9C0FB" w14:textId="77777777" w:rsidR="00210BEE" w:rsidRPr="008A0C0B" w:rsidRDefault="00210BEE" w:rsidP="003420D3">
            <w:pPr>
              <w:ind w:left="738"/>
              <w:rPr>
                <w:rFonts w:eastAsia="Calibri"/>
                <w:szCs w:val="24"/>
              </w:rPr>
            </w:pPr>
            <w:r>
              <w:rPr>
                <w:rFonts w:eastAsia="Calibri"/>
                <w:szCs w:val="24"/>
              </w:rPr>
              <w:t>П</w:t>
            </w:r>
            <w:r w:rsidRPr="00337170">
              <w:rPr>
                <w:rFonts w:eastAsia="Calibri"/>
                <w:szCs w:val="24"/>
              </w:rPr>
              <w:t>росолв HD 90 (МКЦ и кремния диоксид коллоидный безводный)</w:t>
            </w:r>
          </w:p>
        </w:tc>
        <w:tc>
          <w:tcPr>
            <w:tcW w:w="2126" w:type="dxa"/>
          </w:tcPr>
          <w:p w14:paraId="532D48B4" w14:textId="77777777" w:rsidR="00210BEE" w:rsidRDefault="00210BEE" w:rsidP="003420D3">
            <w:pPr>
              <w:jc w:val="center"/>
              <w:rPr>
                <w:rFonts w:eastAsia="Calibri"/>
                <w:szCs w:val="24"/>
              </w:rPr>
            </w:pPr>
            <w:r>
              <w:rPr>
                <w:rFonts w:eastAsia="Calibri"/>
                <w:szCs w:val="24"/>
              </w:rPr>
              <w:t>125,2 мг</w:t>
            </w:r>
          </w:p>
          <w:p w14:paraId="0B4B1456" w14:textId="77777777" w:rsidR="00210BEE" w:rsidRPr="008A0C0B" w:rsidRDefault="00210BEE" w:rsidP="003420D3">
            <w:pPr>
              <w:jc w:val="center"/>
              <w:rPr>
                <w:rFonts w:eastAsia="Calibri"/>
                <w:szCs w:val="24"/>
              </w:rPr>
            </w:pPr>
          </w:p>
        </w:tc>
      </w:tr>
      <w:tr w:rsidR="00210BEE" w:rsidRPr="008A0C0B" w14:paraId="3CF9FB8E" w14:textId="77777777" w:rsidTr="003420D3">
        <w:trPr>
          <w:trHeight w:val="20"/>
        </w:trPr>
        <w:tc>
          <w:tcPr>
            <w:tcW w:w="7225" w:type="dxa"/>
          </w:tcPr>
          <w:p w14:paraId="7557EE91" w14:textId="77777777" w:rsidR="00210BEE" w:rsidRPr="008A0C0B" w:rsidRDefault="00210BEE" w:rsidP="003420D3">
            <w:pPr>
              <w:ind w:left="738"/>
              <w:rPr>
                <w:rFonts w:eastAsia="Calibri"/>
                <w:szCs w:val="24"/>
              </w:rPr>
            </w:pPr>
            <w:r>
              <w:rPr>
                <w:rFonts w:eastAsia="Calibri"/>
                <w:szCs w:val="24"/>
              </w:rPr>
              <w:t>К</w:t>
            </w:r>
            <w:r w:rsidRPr="00337170">
              <w:rPr>
                <w:rFonts w:eastAsia="Calibri"/>
                <w:szCs w:val="24"/>
              </w:rPr>
              <w:t>росповидон</w:t>
            </w:r>
          </w:p>
        </w:tc>
        <w:tc>
          <w:tcPr>
            <w:tcW w:w="2126" w:type="dxa"/>
          </w:tcPr>
          <w:p w14:paraId="49682FAE" w14:textId="77777777" w:rsidR="00210BEE" w:rsidRPr="008A0C0B" w:rsidRDefault="00210BEE" w:rsidP="003420D3">
            <w:pPr>
              <w:jc w:val="center"/>
              <w:rPr>
                <w:rFonts w:eastAsia="Calibri"/>
                <w:szCs w:val="24"/>
              </w:rPr>
            </w:pPr>
            <w:r>
              <w:rPr>
                <w:rFonts w:eastAsia="Calibri"/>
                <w:szCs w:val="24"/>
              </w:rPr>
              <w:t>40 мг</w:t>
            </w:r>
          </w:p>
        </w:tc>
      </w:tr>
      <w:tr w:rsidR="00210BEE" w:rsidRPr="008A0C0B" w14:paraId="37ED97B0" w14:textId="77777777" w:rsidTr="003420D3">
        <w:trPr>
          <w:trHeight w:val="20"/>
        </w:trPr>
        <w:tc>
          <w:tcPr>
            <w:tcW w:w="7225" w:type="dxa"/>
          </w:tcPr>
          <w:p w14:paraId="5D344C27" w14:textId="77777777" w:rsidR="00210BEE" w:rsidRPr="008A0C0B" w:rsidRDefault="00210BEE" w:rsidP="003420D3">
            <w:pPr>
              <w:ind w:left="738"/>
              <w:rPr>
                <w:rFonts w:eastAsia="Calibri"/>
                <w:szCs w:val="24"/>
              </w:rPr>
            </w:pPr>
            <w:r>
              <w:rPr>
                <w:rFonts w:eastAsia="Calibri"/>
                <w:szCs w:val="24"/>
              </w:rPr>
              <w:t>М</w:t>
            </w:r>
            <w:r w:rsidRPr="00337170">
              <w:rPr>
                <w:rFonts w:eastAsia="Calibri"/>
                <w:szCs w:val="24"/>
              </w:rPr>
              <w:t>агния стеарат</w:t>
            </w:r>
          </w:p>
        </w:tc>
        <w:tc>
          <w:tcPr>
            <w:tcW w:w="2126" w:type="dxa"/>
          </w:tcPr>
          <w:p w14:paraId="3A5A5EA4" w14:textId="77777777" w:rsidR="00210BEE" w:rsidRPr="008A0C0B" w:rsidRDefault="00210BEE" w:rsidP="003420D3">
            <w:pPr>
              <w:jc w:val="center"/>
              <w:rPr>
                <w:rFonts w:eastAsia="Calibri"/>
                <w:szCs w:val="24"/>
              </w:rPr>
            </w:pPr>
            <w:r>
              <w:rPr>
                <w:rFonts w:eastAsia="Calibri"/>
                <w:szCs w:val="24"/>
              </w:rPr>
              <w:t>4,8 мг</w:t>
            </w:r>
          </w:p>
        </w:tc>
      </w:tr>
      <w:tr w:rsidR="00210BEE" w:rsidRPr="008A0C0B" w14:paraId="4A2B903F" w14:textId="77777777" w:rsidTr="003420D3">
        <w:trPr>
          <w:trHeight w:val="20"/>
        </w:trPr>
        <w:tc>
          <w:tcPr>
            <w:tcW w:w="7225" w:type="dxa"/>
          </w:tcPr>
          <w:p w14:paraId="30E11A2C" w14:textId="77777777" w:rsidR="00210BEE" w:rsidRDefault="00210BEE" w:rsidP="003420D3">
            <w:pPr>
              <w:ind w:left="738"/>
              <w:rPr>
                <w:rFonts w:eastAsia="Calibri"/>
                <w:szCs w:val="24"/>
              </w:rPr>
            </w:pPr>
            <w:r>
              <w:rPr>
                <w:rFonts w:eastAsia="Calibri"/>
                <w:szCs w:val="24"/>
              </w:rPr>
              <w:lastRenderedPageBreak/>
              <w:t>Г</w:t>
            </w:r>
            <w:r w:rsidRPr="00337170">
              <w:rPr>
                <w:rFonts w:eastAsia="Calibri"/>
                <w:szCs w:val="24"/>
              </w:rPr>
              <w:t>ипролоза</w:t>
            </w:r>
          </w:p>
        </w:tc>
        <w:tc>
          <w:tcPr>
            <w:tcW w:w="2126" w:type="dxa"/>
          </w:tcPr>
          <w:p w14:paraId="46B5DEA7" w14:textId="77777777" w:rsidR="00210BEE" w:rsidRDefault="00210BEE" w:rsidP="003420D3">
            <w:pPr>
              <w:jc w:val="center"/>
              <w:rPr>
                <w:rFonts w:eastAsia="Calibri"/>
                <w:szCs w:val="24"/>
              </w:rPr>
            </w:pPr>
            <w:r>
              <w:rPr>
                <w:rFonts w:eastAsia="Calibri"/>
                <w:szCs w:val="24"/>
              </w:rPr>
              <w:t>4 мг</w:t>
            </w:r>
          </w:p>
        </w:tc>
      </w:tr>
      <w:tr w:rsidR="00210BEE" w:rsidRPr="008A0C0B" w14:paraId="6C03267F" w14:textId="77777777" w:rsidTr="003420D3">
        <w:trPr>
          <w:trHeight w:val="20"/>
        </w:trPr>
        <w:tc>
          <w:tcPr>
            <w:tcW w:w="7225" w:type="dxa"/>
          </w:tcPr>
          <w:p w14:paraId="0449AA17" w14:textId="77777777" w:rsidR="00210BEE" w:rsidRPr="008A0C0B" w:rsidRDefault="00210BEE" w:rsidP="003420D3">
            <w:pPr>
              <w:rPr>
                <w:rFonts w:eastAsia="Calibri"/>
                <w:b/>
                <w:szCs w:val="24"/>
              </w:rPr>
            </w:pPr>
            <w:r w:rsidRPr="008A0C0B">
              <w:rPr>
                <w:i/>
                <w:iCs/>
                <w:szCs w:val="24"/>
              </w:rPr>
              <w:t>Пленочная оболочка:</w:t>
            </w:r>
          </w:p>
        </w:tc>
        <w:tc>
          <w:tcPr>
            <w:tcW w:w="2126" w:type="dxa"/>
            <w:vAlign w:val="center"/>
          </w:tcPr>
          <w:p w14:paraId="190EE8BC" w14:textId="77777777" w:rsidR="00210BEE" w:rsidRPr="008A0C0B" w:rsidRDefault="00210BEE" w:rsidP="003420D3">
            <w:pPr>
              <w:jc w:val="center"/>
              <w:rPr>
                <w:rFonts w:eastAsia="Calibri"/>
                <w:b/>
                <w:szCs w:val="24"/>
              </w:rPr>
            </w:pPr>
          </w:p>
        </w:tc>
      </w:tr>
      <w:tr w:rsidR="00210BEE" w:rsidRPr="008A0C0B" w14:paraId="41733EE4" w14:textId="77777777" w:rsidTr="003420D3">
        <w:trPr>
          <w:trHeight w:val="20"/>
        </w:trPr>
        <w:tc>
          <w:tcPr>
            <w:tcW w:w="7225" w:type="dxa"/>
          </w:tcPr>
          <w:p w14:paraId="4FE8CACD" w14:textId="77777777" w:rsidR="00210BEE" w:rsidRPr="00337170" w:rsidRDefault="00210BEE" w:rsidP="003420D3">
            <w:pPr>
              <w:jc w:val="both"/>
              <w:rPr>
                <w:rFonts w:eastAsia="Calibri"/>
                <w:b/>
                <w:szCs w:val="24"/>
              </w:rPr>
            </w:pPr>
            <w:r w:rsidRPr="008A0C0B">
              <w:rPr>
                <w:szCs w:val="24"/>
              </w:rPr>
              <w:t>[</w:t>
            </w:r>
            <w:r>
              <w:rPr>
                <w:szCs w:val="24"/>
              </w:rPr>
              <w:t xml:space="preserve">поливиниловый спирт – 40%, тальк – </w:t>
            </w:r>
            <w:r w:rsidRPr="00337170">
              <w:rPr>
                <w:szCs w:val="24"/>
              </w:rPr>
              <w:t>14,8%, макрогол</w:t>
            </w:r>
            <w:r>
              <w:rPr>
                <w:szCs w:val="24"/>
              </w:rPr>
              <w:t xml:space="preserve"> – 20,2%, титана диоксид (Е171) – </w:t>
            </w:r>
            <w:r w:rsidRPr="00337170">
              <w:rPr>
                <w:szCs w:val="24"/>
              </w:rPr>
              <w:t>20%, красите</w:t>
            </w:r>
            <w:r>
              <w:rPr>
                <w:szCs w:val="24"/>
              </w:rPr>
              <w:t xml:space="preserve">ль индиго кармин FD&amp;C синий 2 – </w:t>
            </w:r>
            <w:r w:rsidRPr="00337170">
              <w:rPr>
                <w:szCs w:val="24"/>
              </w:rPr>
              <w:t>5%]</w:t>
            </w:r>
          </w:p>
        </w:tc>
        <w:tc>
          <w:tcPr>
            <w:tcW w:w="2126" w:type="dxa"/>
            <w:vAlign w:val="center"/>
          </w:tcPr>
          <w:p w14:paraId="30B8ED45" w14:textId="77777777" w:rsidR="00210BEE" w:rsidRPr="008A0C0B" w:rsidRDefault="00210BEE" w:rsidP="003420D3">
            <w:pPr>
              <w:jc w:val="center"/>
              <w:rPr>
                <w:rFonts w:eastAsia="Calibri"/>
                <w:b/>
                <w:szCs w:val="24"/>
              </w:rPr>
            </w:pPr>
            <w:r w:rsidRPr="008A0C0B">
              <w:rPr>
                <w:szCs w:val="24"/>
              </w:rPr>
              <w:t>10,00 мг</w:t>
            </w:r>
          </w:p>
        </w:tc>
      </w:tr>
    </w:tbl>
    <w:p w14:paraId="3EADF363" w14:textId="18D46752" w:rsidR="00D448A4" w:rsidRPr="00210BEE" w:rsidRDefault="00D448A4" w:rsidP="00D448A4">
      <w:pPr>
        <w:rPr>
          <w:highlight w:val="yellow"/>
        </w:rPr>
      </w:pPr>
    </w:p>
    <w:p w14:paraId="325F008C" w14:textId="653C33B0" w:rsidR="00D448A4" w:rsidRPr="00210BEE" w:rsidRDefault="00D448A4" w:rsidP="000A73F6">
      <w:pPr>
        <w:pStyle w:val="3"/>
      </w:pPr>
      <w:bookmarkStart w:id="254" w:name="_Toc179551979"/>
      <w:r w:rsidRPr="00210BEE">
        <w:t>Форма выпуска</w:t>
      </w:r>
      <w:bookmarkEnd w:id="254"/>
    </w:p>
    <w:p w14:paraId="01A4BDB3" w14:textId="77777777" w:rsidR="00D448A4" w:rsidRPr="00210BEE" w:rsidRDefault="00D448A4" w:rsidP="000A73F6">
      <w:pPr>
        <w:pStyle w:val="111a"/>
        <w:spacing w:before="0" w:after="0"/>
        <w:outlineLvl w:val="9"/>
        <w:rPr>
          <w:color w:val="auto"/>
          <w:highlight w:val="yellow"/>
        </w:rPr>
      </w:pPr>
    </w:p>
    <w:p w14:paraId="41A2BF59" w14:textId="77777777" w:rsidR="00210BEE" w:rsidRPr="00210BEE" w:rsidRDefault="00210BEE" w:rsidP="00210BEE">
      <w:pPr>
        <w:ind w:firstLine="709"/>
        <w:jc w:val="both"/>
        <w:rPr>
          <w:szCs w:val="24"/>
          <w:lang w:eastAsia="ja-JP"/>
        </w:rPr>
      </w:pPr>
      <w:r w:rsidRPr="00210BEE">
        <w:rPr>
          <w:szCs w:val="24"/>
          <w:lang w:eastAsia="ja-JP"/>
        </w:rPr>
        <w:t>Таблетки, покрытые пленочной оболочкой, 200 мг.</w:t>
      </w:r>
    </w:p>
    <w:p w14:paraId="1B93901A" w14:textId="77777777" w:rsidR="00210BEE" w:rsidRPr="00210BEE" w:rsidRDefault="00210BEE" w:rsidP="00210BEE">
      <w:pPr>
        <w:ind w:firstLine="708"/>
        <w:jc w:val="both"/>
        <w:rPr>
          <w:rFonts w:eastAsia="Calibri"/>
          <w:bCs/>
          <w:szCs w:val="24"/>
          <w:u w:val="single"/>
        </w:rPr>
      </w:pPr>
      <w:commentRangeStart w:id="255"/>
      <w:r w:rsidRPr="00210BEE">
        <w:rPr>
          <w:rFonts w:eastAsia="Calibri"/>
          <w:szCs w:val="24"/>
          <w:u w:val="single"/>
          <w:lang w:eastAsia="ru-RU"/>
        </w:rPr>
        <w:t xml:space="preserve">При производстве на предприятии </w:t>
      </w:r>
      <w:commentRangeStart w:id="256"/>
      <w:r w:rsidRPr="00210BEE">
        <w:rPr>
          <w:rFonts w:eastAsia="Calibri"/>
          <w:bCs/>
          <w:szCs w:val="24"/>
          <w:u w:val="single"/>
        </w:rPr>
        <w:t>Эйсика Фармасьютикалз ГмбХ, Германия</w:t>
      </w:r>
      <w:commentRangeEnd w:id="256"/>
      <w:r w:rsidRPr="00210BEE">
        <w:rPr>
          <w:rStyle w:val="afb"/>
          <w:rFonts w:eastAsia="Calibri"/>
        </w:rPr>
        <w:commentReference w:id="256"/>
      </w:r>
      <w:r w:rsidRPr="00210BEE">
        <w:rPr>
          <w:rFonts w:eastAsia="Calibri"/>
          <w:bCs/>
          <w:szCs w:val="24"/>
          <w:u w:val="single"/>
        </w:rPr>
        <w:t>:</w:t>
      </w:r>
    </w:p>
    <w:p w14:paraId="070BF5F6" w14:textId="77777777" w:rsidR="00210BEE" w:rsidRPr="00210BEE" w:rsidRDefault="00210BEE" w:rsidP="00210BEE">
      <w:pPr>
        <w:ind w:firstLine="709"/>
        <w:jc w:val="both"/>
        <w:rPr>
          <w:rFonts w:eastAsia="Calibri"/>
          <w:szCs w:val="24"/>
          <w:lang w:eastAsia="ru-RU"/>
        </w:rPr>
      </w:pPr>
      <w:r w:rsidRPr="00210BEE">
        <w:rPr>
          <w:rFonts w:eastAsia="Calibri"/>
          <w:szCs w:val="24"/>
          <w:lang w:eastAsia="ru-RU"/>
        </w:rPr>
        <w:t xml:space="preserve">По 14 таблеток в перфорированном блистере из фольги алюминиевой. </w:t>
      </w:r>
    </w:p>
    <w:p w14:paraId="70E7A0E7" w14:textId="77777777" w:rsidR="00210BEE" w:rsidRPr="00210BEE" w:rsidRDefault="00210BEE" w:rsidP="00210BEE">
      <w:pPr>
        <w:ind w:firstLine="709"/>
        <w:jc w:val="both"/>
        <w:rPr>
          <w:rFonts w:eastAsia="Calibri"/>
          <w:szCs w:val="24"/>
          <w:lang w:eastAsia="ru-RU"/>
        </w:rPr>
      </w:pPr>
      <w:r w:rsidRPr="00210BEE">
        <w:rPr>
          <w:rFonts w:eastAsia="Calibri"/>
          <w:szCs w:val="24"/>
          <w:lang w:eastAsia="ru-RU"/>
        </w:rPr>
        <w:t>По 1 или 4 перфорированных блистера с инструкцией по применению помещают в пачку из картона коробочного с контролем первого вскрытия.</w:t>
      </w:r>
      <w:commentRangeEnd w:id="255"/>
      <w:r w:rsidR="00EC54C4">
        <w:rPr>
          <w:rStyle w:val="afb"/>
        </w:rPr>
        <w:commentReference w:id="255"/>
      </w:r>
    </w:p>
    <w:p w14:paraId="3ECDD6AD" w14:textId="77777777" w:rsidR="00372DBD" w:rsidRPr="00210BEE" w:rsidRDefault="00372DBD" w:rsidP="00D448A4">
      <w:pPr>
        <w:ind w:firstLine="709"/>
      </w:pPr>
    </w:p>
    <w:p w14:paraId="406A0498" w14:textId="3DC293D3" w:rsidR="00D448A4" w:rsidRPr="00210BEE" w:rsidRDefault="00D448A4" w:rsidP="00D448A4">
      <w:pPr>
        <w:pStyle w:val="20"/>
        <w:rPr>
          <w:szCs w:val="24"/>
        </w:rPr>
      </w:pPr>
      <w:bookmarkStart w:id="257" w:name="_Toc135635376"/>
      <w:bookmarkStart w:id="258" w:name="_Toc138587341"/>
      <w:bookmarkStart w:id="259" w:name="_Toc179551980"/>
      <w:r w:rsidRPr="00210BEE">
        <w:rPr>
          <w:szCs w:val="24"/>
        </w:rPr>
        <w:t>Правила хранения и обращения</w:t>
      </w:r>
      <w:bookmarkEnd w:id="257"/>
      <w:bookmarkEnd w:id="258"/>
      <w:bookmarkEnd w:id="259"/>
    </w:p>
    <w:p w14:paraId="3E3F1A61" w14:textId="77777777" w:rsidR="00D448A4" w:rsidRPr="00210BEE" w:rsidRDefault="00D448A4" w:rsidP="00D448A4">
      <w:pPr>
        <w:rPr>
          <w:szCs w:val="24"/>
        </w:rPr>
      </w:pPr>
    </w:p>
    <w:p w14:paraId="15E3C8F1" w14:textId="37E6946C" w:rsidR="00D448A4" w:rsidRPr="00210BEE" w:rsidRDefault="00D448A4" w:rsidP="00D448A4">
      <w:pPr>
        <w:pStyle w:val="3"/>
        <w:rPr>
          <w:szCs w:val="24"/>
        </w:rPr>
      </w:pPr>
      <w:bookmarkStart w:id="260" w:name="_Toc179551981"/>
      <w:r w:rsidRPr="00210BEE">
        <w:rPr>
          <w:szCs w:val="24"/>
        </w:rPr>
        <w:t>Условия хранения и транспортировки</w:t>
      </w:r>
      <w:bookmarkEnd w:id="260"/>
    </w:p>
    <w:p w14:paraId="5EA086E3" w14:textId="77777777" w:rsidR="00D448A4" w:rsidRPr="00210BEE" w:rsidRDefault="00D448A4" w:rsidP="00D448A4">
      <w:pPr>
        <w:rPr>
          <w:szCs w:val="24"/>
        </w:rPr>
      </w:pPr>
    </w:p>
    <w:p w14:paraId="46E5AFB2" w14:textId="77777777" w:rsidR="00210BEE" w:rsidRPr="00210BEE" w:rsidRDefault="00210BEE" w:rsidP="00210BEE">
      <w:pPr>
        <w:shd w:val="clear" w:color="auto" w:fill="FFFFFF"/>
        <w:ind w:left="709"/>
        <w:jc w:val="both"/>
        <w:rPr>
          <w:szCs w:val="24"/>
          <w:lang w:eastAsia="ru-RU"/>
        </w:rPr>
      </w:pPr>
      <w:commentRangeStart w:id="261"/>
      <w:r w:rsidRPr="00210BEE">
        <w:rPr>
          <w:szCs w:val="24"/>
        </w:rPr>
        <w:t>Хранить при температуре не выше 30ºС, в оригинальной упаковке</w:t>
      </w:r>
      <w:r w:rsidRPr="00210BEE">
        <w:rPr>
          <w:szCs w:val="24"/>
          <w:lang w:eastAsia="ru-RU"/>
        </w:rPr>
        <w:t xml:space="preserve">. </w:t>
      </w:r>
    </w:p>
    <w:p w14:paraId="74921F0B" w14:textId="77777777" w:rsidR="00210BEE" w:rsidRPr="00210BEE" w:rsidRDefault="00210BEE" w:rsidP="00210BEE">
      <w:pPr>
        <w:shd w:val="clear" w:color="auto" w:fill="FFFFFF"/>
        <w:ind w:left="709"/>
        <w:jc w:val="both"/>
        <w:rPr>
          <w:szCs w:val="24"/>
        </w:rPr>
      </w:pPr>
      <w:r w:rsidRPr="00210BEE">
        <w:rPr>
          <w:szCs w:val="24"/>
          <w:lang w:eastAsia="ru-RU"/>
        </w:rPr>
        <w:t>Хранить в недоступном для детей месте.</w:t>
      </w:r>
      <w:commentRangeEnd w:id="261"/>
      <w:r w:rsidR="00EC54C4">
        <w:rPr>
          <w:rStyle w:val="afb"/>
        </w:rPr>
        <w:commentReference w:id="261"/>
      </w:r>
    </w:p>
    <w:p w14:paraId="3B494425" w14:textId="77777777" w:rsidR="00D448A4" w:rsidRPr="00210BEE" w:rsidRDefault="00D448A4" w:rsidP="00D448A4">
      <w:pPr>
        <w:ind w:firstLine="709"/>
      </w:pPr>
    </w:p>
    <w:p w14:paraId="04C80641" w14:textId="0A71746A" w:rsidR="00D448A4" w:rsidRPr="00210BEE" w:rsidRDefault="00D448A4" w:rsidP="00D448A4">
      <w:pPr>
        <w:pStyle w:val="3"/>
        <w:rPr>
          <w:szCs w:val="24"/>
        </w:rPr>
      </w:pPr>
      <w:bookmarkStart w:id="262" w:name="_Toc179551982"/>
      <w:r w:rsidRPr="00210BEE">
        <w:rPr>
          <w:szCs w:val="24"/>
        </w:rPr>
        <w:t>Срок годности</w:t>
      </w:r>
      <w:bookmarkEnd w:id="262"/>
    </w:p>
    <w:p w14:paraId="08A491AE" w14:textId="77777777" w:rsidR="00D448A4" w:rsidRPr="00210BEE" w:rsidRDefault="00D448A4" w:rsidP="00D448A4">
      <w:pPr>
        <w:rPr>
          <w:szCs w:val="24"/>
        </w:rPr>
      </w:pPr>
    </w:p>
    <w:p w14:paraId="2C757E2E" w14:textId="18DB448D" w:rsidR="00D448A4" w:rsidRPr="00210BEE" w:rsidRDefault="00210BEE" w:rsidP="00D448A4">
      <w:pPr>
        <w:ind w:firstLine="709"/>
      </w:pPr>
      <w:commentRangeStart w:id="263"/>
      <w:r w:rsidRPr="00210BEE">
        <w:rPr>
          <w:szCs w:val="24"/>
          <w:lang w:eastAsia="ru-RU"/>
        </w:rPr>
        <w:t>5 лет. Не использовать по истечении срока годности, указанного на упаковке.</w:t>
      </w:r>
      <w:r w:rsidR="00D448A4" w:rsidRPr="00210BEE">
        <w:t>.</w:t>
      </w:r>
      <w:commentRangeEnd w:id="263"/>
      <w:r w:rsidR="00EC54C4">
        <w:rPr>
          <w:rStyle w:val="afb"/>
        </w:rPr>
        <w:commentReference w:id="263"/>
      </w:r>
    </w:p>
    <w:p w14:paraId="32766681" w14:textId="77777777" w:rsidR="00D448A4" w:rsidRPr="00210BEE" w:rsidRDefault="00D448A4" w:rsidP="00D448A4">
      <w:pPr>
        <w:ind w:firstLine="709"/>
      </w:pPr>
    </w:p>
    <w:p w14:paraId="03473AC2" w14:textId="13CD52AB" w:rsidR="00D448A4" w:rsidRPr="00210BEE" w:rsidRDefault="00D448A4" w:rsidP="00D448A4">
      <w:pPr>
        <w:pStyle w:val="3"/>
        <w:rPr>
          <w:szCs w:val="24"/>
        </w:rPr>
      </w:pPr>
      <w:bookmarkStart w:id="264" w:name="_Toc179551983"/>
      <w:r w:rsidRPr="00210BEE">
        <w:rPr>
          <w:szCs w:val="24"/>
        </w:rPr>
        <w:t>Правила по обращению с препаратом</w:t>
      </w:r>
      <w:bookmarkEnd w:id="264"/>
    </w:p>
    <w:p w14:paraId="5EA5DA6C" w14:textId="77777777" w:rsidR="00D448A4" w:rsidRPr="00210BEE" w:rsidRDefault="00D448A4" w:rsidP="00D448A4">
      <w:pPr>
        <w:rPr>
          <w:szCs w:val="24"/>
        </w:rPr>
      </w:pPr>
    </w:p>
    <w:p w14:paraId="1BB9590D" w14:textId="77777777" w:rsidR="00D448A4" w:rsidRPr="00210BEE" w:rsidRDefault="00D448A4" w:rsidP="00D448A4">
      <w:pPr>
        <w:ind w:firstLine="709"/>
        <w:rPr>
          <w:rFonts w:eastAsia="Courier New"/>
          <w:lang w:bidi="ru-RU"/>
        </w:rPr>
      </w:pPr>
      <w:r w:rsidRPr="00210BEE">
        <w:t>Не требует особых мер предосторожности при использовании</w:t>
      </w:r>
      <w:r w:rsidRPr="00210BEE">
        <w:rPr>
          <w:rFonts w:eastAsia="Courier New"/>
          <w:lang w:bidi="ru-RU"/>
        </w:rPr>
        <w:t>.</w:t>
      </w:r>
    </w:p>
    <w:p w14:paraId="1BCE6A74" w14:textId="59CC5156" w:rsidR="00334CFF" w:rsidRDefault="00334CFF">
      <w:pPr>
        <w:spacing w:after="200" w:line="276" w:lineRule="auto"/>
      </w:pPr>
      <w:r>
        <w:br w:type="page"/>
      </w:r>
    </w:p>
    <w:p w14:paraId="58D6B729" w14:textId="039C2CB2" w:rsidR="00D448A4" w:rsidRDefault="00D448A4" w:rsidP="00D448A4">
      <w:pPr>
        <w:pStyle w:val="1"/>
      </w:pPr>
      <w:bookmarkStart w:id="265" w:name="_Toc179551984"/>
      <w:r w:rsidRPr="005E6358">
        <w:lastRenderedPageBreak/>
        <w:t>РЕЗУЛЬТАТЫ ДОКЛИНИЧЕСКИХ ИССЛЕДОВАНИЙ</w:t>
      </w:r>
      <w:bookmarkEnd w:id="265"/>
    </w:p>
    <w:p w14:paraId="403D83A0" w14:textId="77777777" w:rsidR="00D448A4" w:rsidRPr="00250536" w:rsidRDefault="00D448A4" w:rsidP="00D448A4"/>
    <w:p w14:paraId="12EF61E7" w14:textId="77777777" w:rsidR="00D448A4" w:rsidRDefault="00D448A4" w:rsidP="000A73F6">
      <w:pPr>
        <w:pStyle w:val="20"/>
        <w:numPr>
          <w:ilvl w:val="0"/>
          <w:numId w:val="0"/>
        </w:numPr>
        <w:rPr>
          <w:color w:val="000000" w:themeColor="text1"/>
          <w:szCs w:val="24"/>
        </w:rPr>
      </w:pPr>
      <w:bookmarkStart w:id="266" w:name="_Toc179551985"/>
      <w:r w:rsidRPr="005E6358">
        <w:rPr>
          <w:color w:val="000000" w:themeColor="text1"/>
          <w:szCs w:val="24"/>
        </w:rPr>
        <w:t>Введение</w:t>
      </w:r>
      <w:r>
        <w:rPr>
          <w:color w:val="000000" w:themeColor="text1"/>
          <w:szCs w:val="24"/>
        </w:rPr>
        <w:t xml:space="preserve"> и резюме</w:t>
      </w:r>
      <w:bookmarkEnd w:id="266"/>
    </w:p>
    <w:p w14:paraId="048B870E" w14:textId="77777777" w:rsidR="00D448A4" w:rsidRPr="00250536" w:rsidRDefault="00D448A4" w:rsidP="00D448A4"/>
    <w:p w14:paraId="77C8D709" w14:textId="75C1212C" w:rsidR="00D448A4" w:rsidRPr="005A2D02" w:rsidRDefault="00D448A4" w:rsidP="000A73F6">
      <w:pPr>
        <w:ind w:firstLine="709"/>
        <w:jc w:val="both"/>
      </w:pPr>
      <w:bookmarkStart w:id="267" w:name="_Hlk118302503"/>
      <w:r w:rsidRPr="005A2D02">
        <w:rPr>
          <w:bCs/>
          <w:lang w:eastAsia="ru-RU"/>
        </w:rPr>
        <w:t xml:space="preserve">Так как препарат </w:t>
      </w:r>
      <w:r w:rsidR="000376A6" w:rsidRPr="000376A6">
        <w:rPr>
          <w:bCs/>
          <w:lang w:eastAsia="ru-RU"/>
        </w:rPr>
        <w:t xml:space="preserve">PT-LCS </w:t>
      </w:r>
      <w:r w:rsidRPr="006206EA">
        <w:rPr>
          <w:bCs/>
          <w:lang w:eastAsia="ru-RU"/>
        </w:rPr>
        <w:t>(</w:t>
      </w:r>
      <w:r w:rsidRPr="00DD285E">
        <w:rPr>
          <w:bCs/>
          <w:lang w:eastAsia="ru-RU"/>
        </w:rPr>
        <w:t>АО «Р-Фарм», Россия</w:t>
      </w:r>
      <w:r w:rsidRPr="006206EA">
        <w:rPr>
          <w:bCs/>
          <w:lang w:eastAsia="ru-RU"/>
        </w:rPr>
        <w:t xml:space="preserve">) представляет собой воспроизведенный препарат </w:t>
      </w:r>
      <w:r w:rsidR="000376A6">
        <w:rPr>
          <w:bCs/>
          <w:lang w:eastAsia="ru-RU"/>
        </w:rPr>
        <w:t>лакосамида</w:t>
      </w:r>
      <w:r w:rsidRPr="006206EA">
        <w:rPr>
          <w:bCs/>
          <w:lang w:eastAsia="ru-RU"/>
        </w:rPr>
        <w:t>, который</w:t>
      </w:r>
      <w:r w:rsidRPr="006206EA">
        <w:rPr>
          <w:color w:val="000000"/>
        </w:rPr>
        <w:t xml:space="preserve"> полностью соответствует по качественному и количественному составу действующего вещества </w:t>
      </w:r>
      <w:r w:rsidRPr="00EC54C4">
        <w:rPr>
          <w:color w:val="000000"/>
          <w:highlight w:val="yellow"/>
          <w:rPrChange w:id="268" w:author="Belolipetskaya, Elena" w:date="2024-10-14T13:39:00Z">
            <w:rPr>
              <w:color w:val="000000"/>
            </w:rPr>
          </w:rPrChange>
        </w:rPr>
        <w:t xml:space="preserve">и основных </w:t>
      </w:r>
      <w:r w:rsidRPr="00EC54C4">
        <w:rPr>
          <w:highlight w:val="yellow"/>
          <w:rPrChange w:id="269" w:author="Belolipetskaya, Elena" w:date="2024-10-14T13:39:00Z">
            <w:rPr/>
          </w:rPrChange>
        </w:rPr>
        <w:t>вспомогательных веществ</w:t>
      </w:r>
      <w:r w:rsidRPr="00210BEE">
        <w:t xml:space="preserve">, лекарственной форме и дозировке референтному препарату </w:t>
      </w:r>
      <w:r w:rsidR="001B5489">
        <w:t>лакосамида</w:t>
      </w:r>
      <w:r w:rsidRPr="00210BEE">
        <w:t xml:space="preserve"> </w:t>
      </w:r>
      <w:r w:rsidR="00210BEE" w:rsidRPr="00210BEE">
        <w:rPr>
          <w:rFonts w:eastAsia="MS Mincho"/>
          <w:szCs w:val="24"/>
          <w:lang w:eastAsia="ru-RU"/>
        </w:rPr>
        <w:t>Вимпат</w:t>
      </w:r>
      <w:r w:rsidR="00210BEE" w:rsidRPr="00210BEE">
        <w:rPr>
          <w:rFonts w:eastAsia="MS Mincho"/>
          <w:szCs w:val="24"/>
          <w:vertAlign w:val="superscript"/>
          <w:lang w:eastAsia="ru-RU"/>
        </w:rPr>
        <w:t>®</w:t>
      </w:r>
      <w:r w:rsidRPr="00210BEE">
        <w:rPr>
          <w:lang w:eastAsia="ru-RU"/>
        </w:rPr>
        <w:t>, таблетки,</w:t>
      </w:r>
      <w:r w:rsidR="00210BEE" w:rsidRPr="00210BEE">
        <w:rPr>
          <w:lang w:eastAsia="ru-RU"/>
        </w:rPr>
        <w:t xml:space="preserve"> покрытые пленочной оболочкой, 20</w:t>
      </w:r>
      <w:r w:rsidRPr="00210BEE">
        <w:rPr>
          <w:lang w:eastAsia="ru-RU"/>
        </w:rPr>
        <w:t>0 мг</w:t>
      </w:r>
      <w:r w:rsidRPr="00210BEE">
        <w:rPr>
          <w:rFonts w:eastAsia="Calibri"/>
        </w:rPr>
        <w:t xml:space="preserve"> </w:t>
      </w:r>
      <w:r w:rsidRPr="00210BEE">
        <w:t>(</w:t>
      </w:r>
      <w:r w:rsidR="00210BEE" w:rsidRPr="00210BEE">
        <w:rPr>
          <w:rFonts w:eastAsia="Calibri"/>
          <w:bCs/>
          <w:szCs w:val="24"/>
        </w:rPr>
        <w:t>ЮСБ Фарма С.А., Бельгия</w:t>
      </w:r>
      <w:r w:rsidRPr="00210BEE">
        <w:t>), ожидается, что его свойства</w:t>
      </w:r>
      <w:r w:rsidRPr="00210BEE">
        <w:rPr>
          <w:rFonts w:eastAsia="Calibri"/>
        </w:rPr>
        <w:t xml:space="preserve"> будут идентичны свойствам оригинального препарата. </w:t>
      </w:r>
      <w:r w:rsidRPr="005A2D02">
        <w:t xml:space="preserve">Для прогнозирования </w:t>
      </w:r>
      <w:r w:rsidR="002C6F23" w:rsidRPr="005A2D02">
        <w:t>токсического действия,</w:t>
      </w:r>
      <w:r w:rsidRPr="005A2D02">
        <w:t xml:space="preserve"> планируемого к регистрации и коммерческому выпуску препарата </w:t>
      </w:r>
      <w:r w:rsidR="000376A6" w:rsidRPr="000376A6">
        <w:t>PT-LCS</w:t>
      </w:r>
      <w:r w:rsidR="000376A6">
        <w:t xml:space="preserve"> </w:t>
      </w:r>
      <w:r w:rsidRPr="005A2D02">
        <w:t>были проанализированы данные исследований по изучению фармакологии и токсикологии оригинального препарата</w:t>
      </w:r>
      <w:r>
        <w:t xml:space="preserve"> </w:t>
      </w:r>
      <w:r w:rsidR="00E411C0">
        <w:t>лакосамида</w:t>
      </w:r>
      <w:r w:rsidRPr="005A2D02">
        <w:t xml:space="preserve">. Поскольку лекарственный препарат </w:t>
      </w:r>
      <w:r w:rsidR="000376A6" w:rsidRPr="000376A6">
        <w:t>PT-LCS</w:t>
      </w:r>
      <w:r w:rsidR="000376A6">
        <w:t xml:space="preserve"> </w:t>
      </w:r>
      <w:r w:rsidRPr="005A2D02">
        <w:t>является воспроизведенным препаратом, собственные доклинические исследования не проводились.</w:t>
      </w:r>
    </w:p>
    <w:p w14:paraId="6EEE61E3" w14:textId="40EBB7CF" w:rsidR="00D448A4" w:rsidRDefault="00D448A4" w:rsidP="000A73F6">
      <w:pPr>
        <w:ind w:firstLine="709"/>
        <w:jc w:val="both"/>
        <w:rPr>
          <w:bCs/>
        </w:rPr>
      </w:pPr>
      <w:r w:rsidRPr="005A2D02">
        <w:rPr>
          <w:color w:val="000000" w:themeColor="text1"/>
        </w:rPr>
        <w:t xml:space="preserve">Для изучения </w:t>
      </w:r>
      <w:r w:rsidR="00E411C0">
        <w:rPr>
          <w:bCs/>
        </w:rPr>
        <w:t>лакосамида</w:t>
      </w:r>
      <w:r>
        <w:rPr>
          <w:bCs/>
        </w:rPr>
        <w:t xml:space="preserve"> </w:t>
      </w:r>
      <w:r w:rsidRPr="005A2D02">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DD285E">
        <w:rPr>
          <w:i/>
          <w:iCs/>
          <w:color w:val="000000" w:themeColor="text1"/>
        </w:rPr>
        <w:t>in vitro</w:t>
      </w:r>
      <w:r w:rsidRPr="005A2D02">
        <w:rPr>
          <w:color w:val="000000" w:themeColor="text1"/>
        </w:rPr>
        <w:t xml:space="preserve">, так и </w:t>
      </w:r>
      <w:r w:rsidRPr="00DD285E">
        <w:rPr>
          <w:i/>
          <w:iCs/>
          <w:color w:val="000000" w:themeColor="text1"/>
        </w:rPr>
        <w:t>in vivo</w:t>
      </w:r>
      <w:r w:rsidRPr="005A2D02">
        <w:rPr>
          <w:color w:val="000000" w:themeColor="text1"/>
        </w:rPr>
        <w:t>, в результате которых были хорошо изучены фармакодинамические, фармакокинетические и токсикологические свойства</w:t>
      </w:r>
      <w:r w:rsidRPr="00B95C49">
        <w:rPr>
          <w:bCs/>
        </w:rPr>
        <w:t xml:space="preserve"> </w:t>
      </w:r>
      <w:r w:rsidR="00E411C0">
        <w:rPr>
          <w:bCs/>
        </w:rPr>
        <w:t>лакосамида</w:t>
      </w:r>
      <w:r w:rsidRPr="005A2D02">
        <w:rPr>
          <w:bCs/>
        </w:rPr>
        <w:t>.</w:t>
      </w:r>
    </w:p>
    <w:p w14:paraId="15EE9E42" w14:textId="77777777" w:rsidR="00622D32" w:rsidRPr="00622D32" w:rsidRDefault="00622D32" w:rsidP="00622D32">
      <w:pPr>
        <w:ind w:firstLine="709"/>
        <w:jc w:val="both"/>
        <w:rPr>
          <w:bCs/>
          <w:lang w:val="ru"/>
        </w:rPr>
      </w:pPr>
      <w:r w:rsidRPr="00622D32">
        <w:rPr>
          <w:bCs/>
          <w:lang w:val="ru"/>
        </w:rPr>
        <w:t xml:space="preserve">По результатам исследований </w:t>
      </w:r>
      <w:r w:rsidRPr="00210BEE">
        <w:rPr>
          <w:bCs/>
          <w:i/>
          <w:lang w:val="ru"/>
        </w:rPr>
        <w:t>in vivo/in vitro</w:t>
      </w:r>
      <w:r w:rsidRPr="00622D32">
        <w:rPr>
          <w:bCs/>
          <w:lang w:val="ru"/>
        </w:rPr>
        <w:t xml:space="preserve"> были предложены два возможных механизма действия лакосамида:</w:t>
      </w:r>
    </w:p>
    <w:p w14:paraId="7E39FE7F" w14:textId="77777777" w:rsidR="00622D32" w:rsidRPr="00622D32" w:rsidRDefault="00622D32" w:rsidP="00622D32">
      <w:pPr>
        <w:ind w:firstLine="709"/>
        <w:jc w:val="both"/>
        <w:rPr>
          <w:bCs/>
          <w:lang w:val="ru"/>
        </w:rPr>
      </w:pPr>
      <w:r w:rsidRPr="00622D32">
        <w:rPr>
          <w:bCs/>
          <w:lang w:val="ru"/>
        </w:rPr>
        <w:t>1. Связывание активного R-энантиомера лакосамида с белком-медиатором ответа на коллапсин-2 (CRMP-2), который, как было показано, участвует в дифференцировке нейронов, поляризации и разрастании аксонов, индуцируемом нейротрофическими факторами, такими как нейротрофический фактор головного мозга. Было показано, что лакосамид ослабляет рост аксонов, индуцированный фактором роста нервов, но не базальный нервный отросток.</w:t>
      </w:r>
    </w:p>
    <w:p w14:paraId="4A2E37C7" w14:textId="3324B584" w:rsidR="00D448A4" w:rsidRDefault="00622D32" w:rsidP="00622D32">
      <w:pPr>
        <w:ind w:firstLine="709"/>
        <w:jc w:val="both"/>
        <w:rPr>
          <w:bCs/>
        </w:rPr>
      </w:pPr>
      <w:r w:rsidRPr="00622D32">
        <w:rPr>
          <w:bCs/>
          <w:lang w:val="ru"/>
        </w:rPr>
        <w:t>2. Селективное усиление медленной инактивации натриевых каналов, без влияния на быструю инактивацию. Этот эффект может приводить к нормализации порогов активации и снижению патофизиологической гиперреактивности, тем самым эффективно контролируя гипервозбудимость нейронов</w:t>
      </w:r>
      <w:r>
        <w:rPr>
          <w:bCs/>
          <w:lang w:val="ru"/>
        </w:rPr>
        <w:t>.</w:t>
      </w:r>
      <w:r w:rsidR="00D448A4" w:rsidRPr="001A3276">
        <w:rPr>
          <w:bCs/>
        </w:rPr>
        <w:t xml:space="preserve"> </w:t>
      </w:r>
    </w:p>
    <w:p w14:paraId="1FBA651F" w14:textId="77777777" w:rsidR="00622D32" w:rsidRDefault="00622D32" w:rsidP="000A73F6">
      <w:pPr>
        <w:ind w:firstLine="709"/>
        <w:jc w:val="both"/>
        <w:rPr>
          <w:color w:val="000000"/>
          <w:lang w:val="ru"/>
        </w:rPr>
      </w:pPr>
      <w:r w:rsidRPr="00622D32">
        <w:rPr>
          <w:color w:val="000000"/>
          <w:lang w:val="ru"/>
        </w:rPr>
        <w:t>Абсорбцию, распределение, метаболизм и экскрецию лакосамида изучали на мышах (CD-1), крысах (Спраг-Доули) и собаках (бигль), а также на кроликах (новозеландские белые). Данные были получены в результате как фармакокинетических, так и токсикокинетических исследований с использованием перорального, внутривенного и внутрибрюшинного введения, различных уровней доз и продолжительности лечения. Концентрации основного О-десметильного метаболита человека (SPM 12809) в плазме крови определяли у мышей, крыс и собак, а дезацетиловый метаболит (SPM 6912) - количественно в плазме крови мышей.</w:t>
      </w:r>
    </w:p>
    <w:p w14:paraId="3A745150" w14:textId="77777777" w:rsidR="00DE5B4C" w:rsidRPr="00DE5B4C" w:rsidRDefault="00DE5B4C" w:rsidP="00DE5B4C">
      <w:pPr>
        <w:ind w:firstLine="709"/>
        <w:jc w:val="both"/>
        <w:rPr>
          <w:color w:val="000000"/>
        </w:rPr>
      </w:pPr>
      <w:r w:rsidRPr="00DE5B4C">
        <w:rPr>
          <w:color w:val="000000"/>
        </w:rPr>
        <w:t>Лакосамид - это модифицированная аминокислота с быстрым и полным всасыванием. Биодоступность после перорального применения приближается к 100 %. После приема внутрь концентрация неизмененного лакосамида в плазме крови быстро возрастает и достигает C</w:t>
      </w:r>
      <w:r w:rsidRPr="009D33A3">
        <w:rPr>
          <w:color w:val="000000"/>
          <w:vertAlign w:val="subscript"/>
          <w:rPrChange w:id="270" w:author="Belolipetskaya, Elena" w:date="2024-10-14T16:04:00Z">
            <w:rPr>
              <w:color w:val="000000"/>
            </w:rPr>
          </w:rPrChange>
        </w:rPr>
        <w:t>max</w:t>
      </w:r>
      <w:r w:rsidRPr="00DE5B4C">
        <w:rPr>
          <w:color w:val="000000"/>
        </w:rPr>
        <w:t xml:space="preserve"> примерно через 0,5-4 часа после применения.  Лакосамид обладает низкой способностью к связыванию с белками и объемом распределения, Vd составляет приблизительно 0,6 л/кг. Связывание лакосамида с белками плазмы крови составляет не менее 15 %. Период полувыведения составляет около 13 часов, а клиренс - около 3 л/ч. Межиндивидуальная вариабельность невелика (около 20 %). 95 % от дозы лакосамида выводится из системного кровотока в основном путем почечной экскреции и </w:t>
      </w:r>
      <w:r w:rsidRPr="00DE5B4C">
        <w:rPr>
          <w:color w:val="000000"/>
        </w:rPr>
        <w:lastRenderedPageBreak/>
        <w:t>биотрансформации</w:t>
      </w:r>
      <w:del w:id="271" w:author="Belolipetskaya, Elena" w:date="2024-10-14T13:40:00Z">
        <w:r w:rsidRPr="00DE5B4C" w:rsidDel="00EC54C4">
          <w:rPr>
            <w:color w:val="000000"/>
          </w:rPr>
          <w:delText>.</w:delText>
        </w:r>
      </w:del>
      <w:r w:rsidRPr="00DE5B4C">
        <w:rPr>
          <w:color w:val="000000"/>
        </w:rPr>
        <w:t xml:space="preserve">. Метаболизм лакосамида полностью не изучен. Основными соединениями, выводимыми с мочой, являются неизмененный лакосамид (примерно 40 % от дозы) и его О-десметильный метаболит менее (менее 30 %). Данные </w:t>
      </w:r>
      <w:r w:rsidRPr="00EC54C4">
        <w:rPr>
          <w:i/>
          <w:color w:val="000000"/>
          <w:rPrChange w:id="272" w:author="Belolipetskaya, Elena" w:date="2024-10-14T13:40:00Z">
            <w:rPr>
              <w:color w:val="000000"/>
            </w:rPr>
          </w:rPrChange>
        </w:rPr>
        <w:t>in vitro</w:t>
      </w:r>
      <w:r w:rsidRPr="00DE5B4C">
        <w:rPr>
          <w:color w:val="000000"/>
        </w:rPr>
        <w:t xml:space="preserve"> показали, что CYP2C9, CYP2C19 и CYP3A4 способны катализировать образование О-десметильного метаболита, однако основной изофермент, участвующий в этом процессе, не был подтвержден </w:t>
      </w:r>
      <w:r w:rsidRPr="00EC54C4">
        <w:rPr>
          <w:i/>
          <w:color w:val="000000"/>
          <w:rPrChange w:id="273" w:author="Belolipetskaya, Elena" w:date="2024-10-14T13:40:00Z">
            <w:rPr>
              <w:color w:val="000000"/>
            </w:rPr>
          </w:rPrChange>
        </w:rPr>
        <w:t>in vivo</w:t>
      </w:r>
      <w:r w:rsidRPr="00DE5B4C">
        <w:rPr>
          <w:color w:val="000000"/>
        </w:rPr>
        <w:t>.</w:t>
      </w:r>
    </w:p>
    <w:p w14:paraId="095451FA" w14:textId="1B603166" w:rsidR="00622D32" w:rsidRPr="00DE5B4C" w:rsidRDefault="00DE5B4C" w:rsidP="00DE5B4C">
      <w:pPr>
        <w:ind w:firstLine="709"/>
        <w:jc w:val="both"/>
        <w:rPr>
          <w:color w:val="000000"/>
        </w:rPr>
      </w:pPr>
      <w:r w:rsidRPr="00DE5B4C">
        <w:rPr>
          <w:color w:val="000000"/>
        </w:rPr>
        <w:t xml:space="preserve">В исследовании баланса масс 19-40 % от дозы было обнаружено в моче в виде неактивного метаболита SPM12809 (данный метаболит взаимодействует с другим метаболитом, поэтому цифра неточная). Однако считается, что образование метаболита катализируется CYP2C19, но отсутствие или ингибирование CYP2C19 приводило к снижению клиренса после приема внутрь лишь на 7-17 %. Грубая оценка показала, что на долю лакосамида приходится 60-100 % радиоактивности в плазме крови. SPM12809 был единственным метаболитом, обнаруженным в плазме крови. Лакосамид имеет один хиральный центр, и его вводят в R-форме. Исследования </w:t>
      </w:r>
      <w:r w:rsidRPr="00EC54C4">
        <w:rPr>
          <w:i/>
          <w:color w:val="000000"/>
          <w:rPrChange w:id="274" w:author="Belolipetskaya, Elena" w:date="2024-10-14T13:40:00Z">
            <w:rPr>
              <w:color w:val="000000"/>
            </w:rPr>
          </w:rPrChange>
        </w:rPr>
        <w:t>in vitro</w:t>
      </w:r>
      <w:r w:rsidRPr="00DE5B4C">
        <w:rPr>
          <w:color w:val="000000"/>
        </w:rPr>
        <w:t xml:space="preserve"> показали, что лакосамид может как индуцировать, так и ингибировать CYP3A4.</w:t>
      </w:r>
    </w:p>
    <w:p w14:paraId="6F5ABA17" w14:textId="0FCC2F50" w:rsidR="00DE5B4C" w:rsidRDefault="00DE5B4C" w:rsidP="00EC54C4">
      <w:pPr>
        <w:ind w:firstLine="709"/>
        <w:jc w:val="both"/>
        <w:rPr>
          <w:bCs/>
          <w:color w:val="000000" w:themeColor="text1"/>
          <w:lang w:bidi="ru-RU"/>
        </w:rPr>
        <w:pPrChange w:id="275" w:author="Belolipetskaya, Elena" w:date="2024-10-14T13:40:00Z">
          <w:pPr>
            <w:ind w:firstLine="709"/>
          </w:pPr>
        </w:pPrChange>
      </w:pPr>
      <w:r w:rsidRPr="00707D60">
        <w:rPr>
          <w:bCs/>
          <w:color w:val="000000" w:themeColor="text1"/>
          <w:lang w:bidi="ru-RU"/>
        </w:rPr>
        <w:t>Токсикологическая программа исследовани</w:t>
      </w:r>
      <w:r>
        <w:rPr>
          <w:bCs/>
          <w:color w:val="000000" w:themeColor="text1"/>
          <w:lang w:bidi="ru-RU"/>
        </w:rPr>
        <w:t>я</w:t>
      </w:r>
      <w:r w:rsidRPr="00707D60">
        <w:rPr>
          <w:bCs/>
          <w:color w:val="000000" w:themeColor="text1"/>
          <w:lang w:bidi="ru-RU"/>
        </w:rPr>
        <w:t xml:space="preserve"> </w:t>
      </w:r>
      <w:r>
        <w:rPr>
          <w:bCs/>
          <w:color w:val="000000" w:themeColor="text1"/>
          <w:lang w:bidi="ru-RU"/>
        </w:rPr>
        <w:t>лакосамида</w:t>
      </w:r>
      <w:r w:rsidRPr="00707D60">
        <w:rPr>
          <w:bCs/>
          <w:color w:val="000000" w:themeColor="text1"/>
          <w:lang w:bidi="ru-RU"/>
        </w:rPr>
        <w:t xml:space="preserve"> включала исследования токсичности при однократном и многократном введении, исследования генотоксичности, канцерогенности и другие специфические токсикологические тесты (репродуктивная токсичность, местная переносимость</w:t>
      </w:r>
      <w:r>
        <w:rPr>
          <w:bCs/>
          <w:color w:val="000000" w:themeColor="text1"/>
          <w:lang w:bidi="ru-RU"/>
        </w:rPr>
        <w:t>, антигенность, иммунотоксичность, зависимость</w:t>
      </w:r>
      <w:r w:rsidRPr="00707D60">
        <w:rPr>
          <w:bCs/>
          <w:color w:val="000000" w:themeColor="text1"/>
          <w:lang w:bidi="ru-RU"/>
        </w:rPr>
        <w:t>).</w:t>
      </w:r>
    </w:p>
    <w:p w14:paraId="273FC09E" w14:textId="16A7F730" w:rsidR="000628E9" w:rsidRDefault="000628E9" w:rsidP="00EC54C4">
      <w:pPr>
        <w:ind w:firstLine="709"/>
        <w:jc w:val="both"/>
        <w:rPr>
          <w:bCs/>
          <w:color w:val="000000" w:themeColor="text1"/>
          <w:lang w:bidi="ru-RU"/>
        </w:rPr>
        <w:pPrChange w:id="276" w:author="Belolipetskaya, Elena" w:date="2024-10-14T13:40:00Z">
          <w:pPr>
            <w:ind w:firstLine="709"/>
          </w:pPr>
        </w:pPrChange>
      </w:pPr>
      <w:r w:rsidRPr="000628E9">
        <w:rPr>
          <w:bCs/>
          <w:color w:val="000000" w:themeColor="text1"/>
          <w:lang w:bidi="ru-RU"/>
        </w:rPr>
        <w:t>NOAEL составляла 31,6 мг/кг как у мышей, так и у крыс после перорального введения. Токсичность при однократном введении также оценивали у собак; единственная доза была равна 15 мг/кг при пероральном введении через зонд. Наблюдаемые усиленное фармакодинамическое воздействие на центральную нервную систему было дозозависимым и дозолимитирующим. Концентрация лакосамида у самок мышей в группах с высокими дозами и после перорального введения составила 31,8 мкг/мл при 316 мг/кг и 124 мкг/мл при 464 мг/кг. При сравнении нелетальных доз с аллометрической поправкой кратная доза для человека, 12 мг/кг (600 мг в сутки и пациент с массой тела 50 кг, дают 12 мг/кг), составила приблизительно 2 у мышей и не имела предела у крыс и собак.</w:t>
      </w:r>
    </w:p>
    <w:p w14:paraId="6E022155" w14:textId="77777777" w:rsidR="001F1B54" w:rsidRPr="001F1B54" w:rsidRDefault="001F1B54" w:rsidP="001F1B54">
      <w:pPr>
        <w:ind w:firstLine="709"/>
        <w:jc w:val="both"/>
        <w:rPr>
          <w:color w:val="000000"/>
          <w:szCs w:val="24"/>
        </w:rPr>
      </w:pPr>
      <w:r w:rsidRPr="001F1B54">
        <w:rPr>
          <w:color w:val="000000" w:themeColor="text1"/>
          <w:shd w:val="clear" w:color="auto" w:fill="FFFFFF"/>
        </w:rPr>
        <w:t xml:space="preserve">Исследования токсичности повторных доз проводились на мышах, крысах и собаках. </w:t>
      </w:r>
      <w:r w:rsidRPr="001F1B54">
        <w:rPr>
          <w:iCs/>
          <w:color w:val="000000"/>
          <w:szCs w:val="24"/>
        </w:rPr>
        <w:t>Мышам</w:t>
      </w:r>
      <w:r w:rsidRPr="001F1B54">
        <w:rPr>
          <w:color w:val="000000"/>
          <w:szCs w:val="24"/>
        </w:rPr>
        <w:t xml:space="preserve"> вводили лакосамид в дозе до 270 мг/кг в течение 13 недель. Воздействие на центральную нервную систему начиналось при дозе 60 мг/кг, и других признаков токсичности отмечено не было. У мышей не было выявлено органа-мишени, возможно, из-за центральных дозолимитирующих эффектов. Предполагалось, что NOAEL составляет 60 мг/кг, хотя незначительные эффекты, связанные с центральной нервной системой, были очевидны уже при этом уровне дозы. При NOAEL C</w:t>
      </w:r>
      <w:r w:rsidRPr="001F1B54">
        <w:rPr>
          <w:color w:val="000000"/>
          <w:szCs w:val="24"/>
          <w:vertAlign w:val="subscript"/>
        </w:rPr>
        <w:t>max</w:t>
      </w:r>
      <w:r w:rsidRPr="001F1B54">
        <w:rPr>
          <w:color w:val="000000"/>
          <w:szCs w:val="24"/>
        </w:rPr>
        <w:t xml:space="preserve"> была равна 29 мкг/мл, а AUC</w:t>
      </w:r>
      <w:r w:rsidRPr="001F1B54">
        <w:rPr>
          <w:color w:val="000000"/>
          <w:szCs w:val="24"/>
          <w:vertAlign w:val="subscript"/>
        </w:rPr>
        <w:t>0-24ч</w:t>
      </w:r>
      <w:r w:rsidRPr="001F1B54">
        <w:rPr>
          <w:color w:val="000000"/>
          <w:szCs w:val="24"/>
        </w:rPr>
        <w:t xml:space="preserve"> - 97 мкг·ч/мл.</w:t>
      </w:r>
      <w:r>
        <w:rPr>
          <w:color w:val="000000"/>
          <w:szCs w:val="24"/>
        </w:rPr>
        <w:t xml:space="preserve"> </w:t>
      </w:r>
      <w:r w:rsidRPr="001F1B54">
        <w:rPr>
          <w:color w:val="000000"/>
          <w:szCs w:val="24"/>
        </w:rPr>
        <w:t>Крысам вводили лакосамид в дозе до 180 мг/кг перорально в течение 26 недель (извлечение в течение 4 недель) и до 50 мг/кг внутривенно (болюсно) в течение 2 недель.</w:t>
      </w:r>
      <w:r>
        <w:rPr>
          <w:color w:val="000000"/>
          <w:szCs w:val="24"/>
        </w:rPr>
        <w:t xml:space="preserve"> </w:t>
      </w:r>
      <w:r w:rsidRPr="001F1B54">
        <w:rPr>
          <w:color w:val="000000"/>
          <w:szCs w:val="24"/>
        </w:rPr>
        <w:t>В исследованиях при пероральном введении наблюдались дозолимитирующие эффекты, связанные с центральной нервной системой, при 180 мг/кг и выше, а после внутривенного введения - при 50 мг/кг. Самки крыс были более подвержены воздействию на центральную нервную систему, чем самцы.</w:t>
      </w:r>
    </w:p>
    <w:p w14:paraId="5B596DC1" w14:textId="61E93A38" w:rsidR="00814088" w:rsidRDefault="001F1B54" w:rsidP="001F1B54">
      <w:pPr>
        <w:ind w:firstLine="709"/>
        <w:jc w:val="both"/>
        <w:rPr>
          <w:color w:val="000000"/>
          <w:szCs w:val="24"/>
        </w:rPr>
      </w:pPr>
      <w:r w:rsidRPr="001F1B54">
        <w:rPr>
          <w:color w:val="000000"/>
          <w:szCs w:val="24"/>
        </w:rPr>
        <w:t>Печень также была органом-мишенью у крыс</w:t>
      </w:r>
      <w:r>
        <w:rPr>
          <w:color w:val="000000"/>
          <w:szCs w:val="24"/>
        </w:rPr>
        <w:t>;</w:t>
      </w:r>
      <w:r w:rsidRPr="001F1B54">
        <w:t xml:space="preserve"> </w:t>
      </w:r>
      <w:r w:rsidRPr="001F1B54">
        <w:rPr>
          <w:color w:val="000000"/>
          <w:szCs w:val="24"/>
        </w:rPr>
        <w:t xml:space="preserve">при введении около 100 мг/кг наблюдалось повышение уровня щелочной фосфатазы в сыворотке крови, холестерина, триглицеридов и аланинаминотрансферазы, а также </w:t>
      </w:r>
      <w:r>
        <w:rPr>
          <w:color w:val="000000"/>
          <w:szCs w:val="24"/>
        </w:rPr>
        <w:t xml:space="preserve">умеренное </w:t>
      </w:r>
      <w:r w:rsidRPr="001F1B54">
        <w:rPr>
          <w:color w:val="000000"/>
          <w:szCs w:val="24"/>
        </w:rPr>
        <w:t xml:space="preserve">увеличение массы печени как у самцов, так и у самок. </w:t>
      </w:r>
      <w:r w:rsidR="00847B4F">
        <w:rPr>
          <w:color w:val="000000"/>
          <w:szCs w:val="24"/>
        </w:rPr>
        <w:t>В</w:t>
      </w:r>
      <w:r w:rsidR="00847B4F" w:rsidRPr="006A00FA">
        <w:rPr>
          <w:color w:val="000000"/>
          <w:szCs w:val="24"/>
        </w:rPr>
        <w:t xml:space="preserve"> дозе 300</w:t>
      </w:r>
      <w:r w:rsidR="00847B4F">
        <w:rPr>
          <w:color w:val="000000"/>
          <w:szCs w:val="24"/>
        </w:rPr>
        <w:t> </w:t>
      </w:r>
      <w:r w:rsidR="00847B4F" w:rsidRPr="006A00FA">
        <w:rPr>
          <w:color w:val="000000"/>
          <w:szCs w:val="24"/>
        </w:rPr>
        <w:t>мг/кг через 13</w:t>
      </w:r>
      <w:r w:rsidR="00847B4F">
        <w:rPr>
          <w:color w:val="000000"/>
          <w:szCs w:val="24"/>
        </w:rPr>
        <w:t> нед</w:t>
      </w:r>
      <w:r w:rsidR="00847B4F" w:rsidRPr="006A00FA">
        <w:rPr>
          <w:color w:val="000000"/>
          <w:szCs w:val="24"/>
        </w:rPr>
        <w:t xml:space="preserve">ель </w:t>
      </w:r>
      <w:r w:rsidR="00847B4F">
        <w:rPr>
          <w:color w:val="000000"/>
          <w:szCs w:val="24"/>
        </w:rPr>
        <w:t>появилась легкая или умеренная гипертрофия</w:t>
      </w:r>
      <w:r w:rsidR="00847B4F" w:rsidRPr="006A00FA">
        <w:rPr>
          <w:color w:val="000000"/>
          <w:szCs w:val="24"/>
        </w:rPr>
        <w:t xml:space="preserve"> центрилобулярных и периферических гепатоцитов с увеличением грубого ретикулума и митохондрий. Некоторые митохондрии имели нетипичную </w:t>
      </w:r>
      <w:r w:rsidR="00847B4F" w:rsidRPr="006A00FA">
        <w:rPr>
          <w:color w:val="000000"/>
          <w:szCs w:val="24"/>
        </w:rPr>
        <w:lastRenderedPageBreak/>
        <w:t>морфологию и были классифицированы как мега-митохондрии.</w:t>
      </w:r>
      <w:r w:rsidR="00847B4F">
        <w:rPr>
          <w:color w:val="000000"/>
          <w:szCs w:val="24"/>
        </w:rPr>
        <w:t xml:space="preserve"> </w:t>
      </w:r>
      <w:r w:rsidR="00847B4F" w:rsidRPr="006A00FA">
        <w:rPr>
          <w:color w:val="000000"/>
          <w:szCs w:val="24"/>
        </w:rPr>
        <w:t xml:space="preserve">Было показано, что лакосамид метаболизируется </w:t>
      </w:r>
      <w:r w:rsidR="00847B4F" w:rsidRPr="006A00FA">
        <w:rPr>
          <w:i/>
          <w:iCs/>
          <w:color w:val="000000"/>
          <w:szCs w:val="24"/>
        </w:rPr>
        <w:t>in vitro</w:t>
      </w:r>
      <w:r w:rsidR="00847B4F" w:rsidRPr="006A00FA">
        <w:rPr>
          <w:color w:val="000000"/>
          <w:szCs w:val="24"/>
        </w:rPr>
        <w:t xml:space="preserve"> с участием CYP2C19 с образованием SPM 12809</w:t>
      </w:r>
      <w:r w:rsidR="00847B4F">
        <w:rPr>
          <w:color w:val="000000"/>
          <w:szCs w:val="24"/>
        </w:rPr>
        <w:t> </w:t>
      </w:r>
      <w:r w:rsidR="00847B4F" w:rsidRPr="006A00FA">
        <w:rPr>
          <w:color w:val="000000"/>
          <w:szCs w:val="24"/>
        </w:rPr>
        <w:t>как у крыс, так и у человека.</w:t>
      </w:r>
      <w:r w:rsidR="00814088">
        <w:rPr>
          <w:color w:val="000000"/>
          <w:szCs w:val="24"/>
        </w:rPr>
        <w:t xml:space="preserve"> </w:t>
      </w:r>
      <w:r w:rsidR="00814088" w:rsidRPr="006A00FA">
        <w:rPr>
          <w:color w:val="000000"/>
          <w:szCs w:val="24"/>
        </w:rPr>
        <w:t>Кроме того, в исследовании канцерогенности повышение уровня АЛТ и увеличение массы печени наблюдалось после 13</w:t>
      </w:r>
      <w:r w:rsidR="00814088">
        <w:rPr>
          <w:color w:val="000000"/>
          <w:szCs w:val="24"/>
        </w:rPr>
        <w:t> нед</w:t>
      </w:r>
      <w:r w:rsidR="00814088" w:rsidRPr="006A00FA">
        <w:rPr>
          <w:color w:val="000000"/>
          <w:szCs w:val="24"/>
        </w:rPr>
        <w:t>ель введения средних и высоких доз, однако на 52</w:t>
      </w:r>
      <w:r w:rsidR="00814088">
        <w:rPr>
          <w:color w:val="000000"/>
          <w:szCs w:val="24"/>
        </w:rPr>
        <w:noBreakHyphen/>
      </w:r>
      <w:r w:rsidR="00814088" w:rsidRPr="006A00FA">
        <w:rPr>
          <w:color w:val="000000"/>
          <w:szCs w:val="24"/>
        </w:rPr>
        <w:t>й неделе и далее повышение было меньшим и статистически незначимым</w:t>
      </w:r>
      <w:r w:rsidR="00814088">
        <w:rPr>
          <w:color w:val="000000"/>
          <w:szCs w:val="24"/>
        </w:rPr>
        <w:t xml:space="preserve">. </w:t>
      </w:r>
      <w:r w:rsidR="00814088" w:rsidRPr="006A00FA">
        <w:rPr>
          <w:color w:val="000000"/>
          <w:szCs w:val="24"/>
        </w:rPr>
        <w:t>Ни</w:t>
      </w:r>
      <w:r w:rsidR="00814088">
        <w:rPr>
          <w:color w:val="000000"/>
          <w:szCs w:val="24"/>
        </w:rPr>
        <w:t> </w:t>
      </w:r>
      <w:r w:rsidR="00814088" w:rsidRPr="006A00FA">
        <w:rPr>
          <w:color w:val="000000"/>
          <w:szCs w:val="24"/>
        </w:rPr>
        <w:t>в одном из исследований на мышах и собаках при максимальных изученных дозах не было обнаружено воздействия на печень (ферменты, масса тела или гистопатология).</w:t>
      </w:r>
      <w:r w:rsidR="00814088">
        <w:rPr>
          <w:color w:val="000000"/>
          <w:szCs w:val="24"/>
        </w:rPr>
        <w:t xml:space="preserve"> </w:t>
      </w:r>
      <w:r w:rsidR="00814088" w:rsidRPr="00814088">
        <w:rPr>
          <w:color w:val="000000"/>
          <w:szCs w:val="24"/>
        </w:rPr>
        <w:t xml:space="preserve">В 13 недельных и 26-недельных исследованиях с пероральным введением наблюдался незначительный диуретический эффект, увеличение диуреза с сопутствующим разведением растворенных веществ в моче (снижение содержания азота, креатинина, натрия и калия) и увеличение некоторых гематологических показателей (средний объем клеток, сегментоядерные нейтрофилы и среднее содержание гемоглобина в эритроците). Все эти изменения были незначительными, и в клинических условиях мочегонных эффектов не наблюдалось. В 6-месячном исследовании при приеме внутрь в дозе NOAEL (90 мг/кг) Cmax составила 26 мкг/мл, а </w:t>
      </w:r>
      <w:del w:id="277" w:author="Belolipetskaya, Elena" w:date="2024-10-14T13:55:00Z">
        <w:r w:rsidR="00814088" w:rsidRPr="00814088" w:rsidDel="00C022F9">
          <w:rPr>
            <w:color w:val="000000"/>
            <w:szCs w:val="24"/>
          </w:rPr>
          <w:delText>AUC∞</w:delText>
        </w:r>
      </w:del>
      <w:ins w:id="278" w:author="Belolipetskaya, Elena" w:date="2024-10-14T13:55:00Z">
        <w:r w:rsidR="00C022F9">
          <w:rPr>
            <w:color w:val="000000"/>
            <w:szCs w:val="24"/>
          </w:rPr>
          <w:t>AUC</w:t>
        </w:r>
        <w:r w:rsidR="00C022F9" w:rsidRPr="00C022F9">
          <w:rPr>
            <w:color w:val="000000"/>
            <w:szCs w:val="24"/>
            <w:vertAlign w:val="subscript"/>
            <w:rPrChange w:id="279" w:author="Belolipetskaya, Elena" w:date="2024-10-14T13:55:00Z">
              <w:rPr>
                <w:color w:val="000000"/>
                <w:szCs w:val="24"/>
              </w:rPr>
            </w:rPrChange>
          </w:rPr>
          <w:t>0-∞</w:t>
        </w:r>
      </w:ins>
      <w:r w:rsidR="00814088" w:rsidRPr="00814088">
        <w:rPr>
          <w:color w:val="000000"/>
          <w:szCs w:val="24"/>
        </w:rPr>
        <w:t xml:space="preserve"> - 299 мкг·ч/мл, что оставляет запас по сравнению с максимальной экспозицией для человека (200 мг 2 р/сут) 2,4 для C</w:t>
      </w:r>
      <w:r w:rsidR="00814088" w:rsidRPr="009D33A3">
        <w:rPr>
          <w:color w:val="000000"/>
          <w:szCs w:val="24"/>
          <w:vertAlign w:val="subscript"/>
          <w:rPrChange w:id="280" w:author="Belolipetskaya, Elena" w:date="2024-10-14T16:04:00Z">
            <w:rPr>
              <w:color w:val="000000"/>
              <w:szCs w:val="24"/>
            </w:rPr>
          </w:rPrChange>
        </w:rPr>
        <w:t>max</w:t>
      </w:r>
      <w:r w:rsidR="00814088" w:rsidRPr="00814088">
        <w:rPr>
          <w:color w:val="000000"/>
          <w:szCs w:val="24"/>
        </w:rPr>
        <w:t xml:space="preserve"> и 3,0 для AUC.</w:t>
      </w:r>
    </w:p>
    <w:p w14:paraId="2ABE2120" w14:textId="77777777" w:rsidR="00814088" w:rsidRPr="00814088" w:rsidRDefault="00814088" w:rsidP="00814088">
      <w:pPr>
        <w:ind w:firstLine="709"/>
        <w:jc w:val="both"/>
        <w:rPr>
          <w:color w:val="000000"/>
          <w:szCs w:val="24"/>
        </w:rPr>
      </w:pPr>
      <w:r w:rsidRPr="00814088">
        <w:rPr>
          <w:color w:val="000000"/>
          <w:szCs w:val="24"/>
        </w:rPr>
        <w:t>Собакам лакосамид вводили перорально в дозе до 20/25 мг/кг в течение 12 месяцев (восстановление в течение 4 недели) перорально и до 16 мг/кг в течение 2 недель внутривенно (болюсно). У собак органом-мишенью было сердце. В 30-дневных, 3-месячных и 12-месячных исследованиях наблюдалась незначительная тенденция к увеличению частоты сердечных сокращений после перорального применения. Это увеличение было умеренной величины, статистически значимое только у самцов при средней дозе (12 мг/кг) в течение 3-месячного исследования.</w:t>
      </w:r>
      <w:r>
        <w:rPr>
          <w:color w:val="000000"/>
          <w:szCs w:val="24"/>
        </w:rPr>
        <w:t xml:space="preserve"> </w:t>
      </w:r>
      <w:r w:rsidRPr="00814088">
        <w:rPr>
          <w:color w:val="000000"/>
          <w:szCs w:val="24"/>
        </w:rPr>
        <w:t>лакосамид вызывает снижение артериального давления (на 7-8 %), увеличение частоты сердечных сокращений (на 3-7 %) из-за снижения сократительной способности и кратковременный гипотензивный эффект при 11,3-22,6 мкг/мл, что, однако, превышает диапазон C</w:t>
      </w:r>
      <w:r w:rsidRPr="009D33A3">
        <w:rPr>
          <w:color w:val="000000"/>
          <w:szCs w:val="24"/>
          <w:vertAlign w:val="subscript"/>
          <w:rPrChange w:id="281" w:author="Belolipetskaya, Elena" w:date="2024-10-14T16:04:00Z">
            <w:rPr>
              <w:color w:val="000000"/>
              <w:szCs w:val="24"/>
            </w:rPr>
          </w:rPrChange>
        </w:rPr>
        <w:t>max</w:t>
      </w:r>
      <w:r w:rsidRPr="00814088">
        <w:rPr>
          <w:color w:val="000000"/>
          <w:szCs w:val="24"/>
        </w:rPr>
        <w:t>, полученный после применения максимальной рекомендованной клинической дозы. Эти эффекты сопровождались увеличением интервала PR и продолжительности комплекса QRS на 4-6 % и 8-11 %, соответственно. При более высоких дозах (15-45 мг/кг) наблюдались более серьезные нарушения проводимости, такие как АВ-блокада, АВ-диссоциация и узловой ритм.</w:t>
      </w:r>
      <w:r>
        <w:rPr>
          <w:color w:val="000000"/>
          <w:szCs w:val="24"/>
        </w:rPr>
        <w:t xml:space="preserve"> </w:t>
      </w:r>
      <w:r w:rsidRPr="00814088">
        <w:rPr>
          <w:color w:val="000000"/>
          <w:szCs w:val="24"/>
        </w:rPr>
        <w:t>Эффекты, обусловленные центральной нервной системой, снижение потребления пищи и параметров массы тела, наблюдались при дозах около 20 мг/кг и выше. В исследовании с внутривенным введением наблюдался незначительный мочегонный эффект, однако мочегонного эффекта у собак после перорального введения отмечено не было. Местной токсичности после внутривенного введения отмечено не было.</w:t>
      </w:r>
    </w:p>
    <w:p w14:paraId="77C0FBCC" w14:textId="714E7175" w:rsidR="00D448A4" w:rsidRDefault="00814088" w:rsidP="000A73F6">
      <w:pPr>
        <w:ind w:firstLine="709"/>
        <w:jc w:val="both"/>
        <w:rPr>
          <w:color w:val="000000"/>
          <w:szCs w:val="24"/>
        </w:rPr>
      </w:pPr>
      <w:r w:rsidRPr="00814088">
        <w:rPr>
          <w:color w:val="000000"/>
          <w:szCs w:val="24"/>
        </w:rPr>
        <w:t>В 12-месячном исследовании при NOAEL (10 мг/кг) C</w:t>
      </w:r>
      <w:r w:rsidRPr="009D33A3">
        <w:rPr>
          <w:color w:val="000000"/>
          <w:szCs w:val="24"/>
          <w:vertAlign w:val="subscript"/>
          <w:rPrChange w:id="282" w:author="Belolipetskaya, Elena" w:date="2024-10-14T16:04:00Z">
            <w:rPr>
              <w:color w:val="000000"/>
              <w:szCs w:val="24"/>
            </w:rPr>
          </w:rPrChange>
        </w:rPr>
        <w:t>max</w:t>
      </w:r>
      <w:r w:rsidRPr="00814088">
        <w:rPr>
          <w:color w:val="000000"/>
          <w:szCs w:val="24"/>
        </w:rPr>
        <w:t xml:space="preserve"> составляла 14 мкг/мл, а </w:t>
      </w:r>
      <w:del w:id="283" w:author="Belolipetskaya, Elena" w:date="2024-10-14T13:55:00Z">
        <w:r w:rsidRPr="00814088" w:rsidDel="00C022F9">
          <w:rPr>
            <w:color w:val="000000"/>
            <w:szCs w:val="24"/>
          </w:rPr>
          <w:delText>AUC∞</w:delText>
        </w:r>
      </w:del>
      <w:ins w:id="284" w:author="Belolipetskaya, Elena" w:date="2024-10-14T13:55:00Z">
        <w:r w:rsidR="00C022F9">
          <w:rPr>
            <w:color w:val="000000"/>
            <w:szCs w:val="24"/>
          </w:rPr>
          <w:t>AUC</w:t>
        </w:r>
        <w:r w:rsidR="00C022F9" w:rsidRPr="00C022F9">
          <w:rPr>
            <w:color w:val="000000"/>
            <w:szCs w:val="24"/>
            <w:vertAlign w:val="subscript"/>
            <w:rPrChange w:id="285" w:author="Belolipetskaya, Elena" w:date="2024-10-14T13:55:00Z">
              <w:rPr>
                <w:color w:val="000000"/>
                <w:szCs w:val="24"/>
              </w:rPr>
            </w:rPrChange>
          </w:rPr>
          <w:t>0-∞</w:t>
        </w:r>
      </w:ins>
      <w:r w:rsidRPr="00814088">
        <w:rPr>
          <w:color w:val="000000"/>
          <w:szCs w:val="24"/>
        </w:rPr>
        <w:t xml:space="preserve"> - 71 мкг·ч/мл у самцов и 55 мкг·ч/мл у самок. В исследовании с внутривенным введением при NOAEL (8 мг/кг) C</w:t>
      </w:r>
      <w:r w:rsidRPr="009D33A3">
        <w:rPr>
          <w:color w:val="000000"/>
          <w:szCs w:val="24"/>
          <w:vertAlign w:val="subscript"/>
          <w:rPrChange w:id="286" w:author="Belolipetskaya, Elena" w:date="2024-10-14T16:04:00Z">
            <w:rPr>
              <w:color w:val="000000"/>
              <w:szCs w:val="24"/>
            </w:rPr>
          </w:rPrChange>
        </w:rPr>
        <w:t>max</w:t>
      </w:r>
      <w:r w:rsidRPr="00814088">
        <w:rPr>
          <w:color w:val="000000"/>
          <w:szCs w:val="24"/>
        </w:rPr>
        <w:t xml:space="preserve"> составила 13 мкг/мл, а </w:t>
      </w:r>
      <w:del w:id="287" w:author="Belolipetskaya, Elena" w:date="2024-10-14T13:55:00Z">
        <w:r w:rsidRPr="00814088" w:rsidDel="00C022F9">
          <w:rPr>
            <w:color w:val="000000"/>
            <w:szCs w:val="24"/>
          </w:rPr>
          <w:delText>AUC∞</w:delText>
        </w:r>
      </w:del>
      <w:ins w:id="288" w:author="Belolipetskaya, Elena" w:date="2024-10-14T13:55:00Z">
        <w:r w:rsidR="00C022F9">
          <w:rPr>
            <w:color w:val="000000"/>
            <w:szCs w:val="24"/>
          </w:rPr>
          <w:t>AUC</w:t>
        </w:r>
        <w:r w:rsidR="00C022F9" w:rsidRPr="00C022F9">
          <w:rPr>
            <w:color w:val="000000"/>
            <w:szCs w:val="24"/>
            <w:vertAlign w:val="subscript"/>
            <w:rPrChange w:id="289" w:author="Belolipetskaya, Elena" w:date="2024-10-14T13:55:00Z">
              <w:rPr>
                <w:color w:val="000000"/>
                <w:szCs w:val="24"/>
              </w:rPr>
            </w:rPrChange>
          </w:rPr>
          <w:t>0-∞</w:t>
        </w:r>
      </w:ins>
      <w:r w:rsidRPr="00814088">
        <w:rPr>
          <w:color w:val="000000"/>
          <w:szCs w:val="24"/>
        </w:rPr>
        <w:t xml:space="preserve"> - 48 мкг·ч/мл.</w:t>
      </w:r>
    </w:p>
    <w:p w14:paraId="1BC42FB2" w14:textId="64880E7E" w:rsidR="00814088" w:rsidRDefault="00814088" w:rsidP="000A73F6">
      <w:pPr>
        <w:ind w:firstLine="709"/>
        <w:jc w:val="both"/>
        <w:rPr>
          <w:color w:val="000000"/>
        </w:rPr>
      </w:pPr>
      <w:r w:rsidRPr="00814088">
        <w:rPr>
          <w:color w:val="000000"/>
        </w:rPr>
        <w:t>В двух тестах Эймса не было обнаружено мутагенного эффекта ни у одного из изученных штаммов, независимо от метаболической активации.</w:t>
      </w:r>
      <w:r>
        <w:rPr>
          <w:color w:val="000000"/>
        </w:rPr>
        <w:t xml:space="preserve"> </w:t>
      </w:r>
      <w:r w:rsidRPr="00814088">
        <w:rPr>
          <w:color w:val="000000"/>
        </w:rPr>
        <w:t xml:space="preserve">Лакосамид был отрицательным в двух тестах </w:t>
      </w:r>
      <w:r w:rsidRPr="00E304E3">
        <w:rPr>
          <w:i/>
          <w:color w:val="000000"/>
          <w:rPrChange w:id="290" w:author="Belolipetskaya, Elena" w:date="2024-10-14T14:08:00Z">
            <w:rPr>
              <w:color w:val="000000"/>
            </w:rPr>
          </w:rPrChange>
        </w:rPr>
        <w:t>in vivo</w:t>
      </w:r>
      <w:r w:rsidRPr="00814088">
        <w:rPr>
          <w:color w:val="000000"/>
        </w:rPr>
        <w:t xml:space="preserve">, микроядерном тесте на мышах и в анализе репаративного синтеза ДНК (UDS) у крыс. Клинические признаки были дозолимитирующими в исследованиях </w:t>
      </w:r>
      <w:r w:rsidRPr="00E304E3">
        <w:rPr>
          <w:i/>
          <w:color w:val="000000"/>
          <w:rPrChange w:id="291" w:author="Belolipetskaya, Elena" w:date="2024-10-14T14:08:00Z">
            <w:rPr>
              <w:color w:val="000000"/>
            </w:rPr>
          </w:rPrChange>
        </w:rPr>
        <w:t>in vivo</w:t>
      </w:r>
      <w:r w:rsidRPr="00814088">
        <w:rPr>
          <w:color w:val="000000"/>
        </w:rPr>
        <w:t>.</w:t>
      </w:r>
    </w:p>
    <w:p w14:paraId="52A0DEF3" w14:textId="758F3536" w:rsidR="00814088" w:rsidRDefault="00814088" w:rsidP="000A73F6">
      <w:pPr>
        <w:ind w:firstLine="709"/>
        <w:jc w:val="both"/>
        <w:rPr>
          <w:color w:val="000000"/>
        </w:rPr>
      </w:pPr>
      <w:r w:rsidRPr="00814088">
        <w:rPr>
          <w:color w:val="000000"/>
        </w:rPr>
        <w:t xml:space="preserve">Двухлетние исследования канцерогенности были проведены на мышах и крысах с пероральным введением до 180 мг/кг (мыши), 160 мг/кг (самцы крыс) и 160/180/200 мг/кг (самки крыс). В обоих исследованиях было проведено полное гистопатологическое </w:t>
      </w:r>
      <w:r w:rsidRPr="00814088">
        <w:rPr>
          <w:color w:val="000000"/>
        </w:rPr>
        <w:lastRenderedPageBreak/>
        <w:t>обследование, и ни у одного из видов не наблюдалось опухолевых или неопухолевых поражений, обусловленных лакосамидом или носителем.</w:t>
      </w:r>
    </w:p>
    <w:p w14:paraId="4188AC08" w14:textId="77777777" w:rsidR="00D448A4" w:rsidRPr="005A2D02" w:rsidRDefault="00D448A4" w:rsidP="00D448A4">
      <w:pPr>
        <w:rPr>
          <w:bCs/>
          <w:color w:val="FF0000"/>
        </w:rPr>
      </w:pPr>
    </w:p>
    <w:p w14:paraId="333C908A" w14:textId="2AD975D1" w:rsidR="00D448A4" w:rsidRPr="000A73F6" w:rsidRDefault="00D448A4" w:rsidP="000A73F6">
      <w:pPr>
        <w:pStyle w:val="20"/>
      </w:pPr>
      <w:bookmarkStart w:id="292" w:name="_Toc179551986"/>
      <w:bookmarkEnd w:id="267"/>
      <w:r w:rsidRPr="000A73F6">
        <w:t>Доклиническая фармакология</w:t>
      </w:r>
      <w:bookmarkEnd w:id="292"/>
    </w:p>
    <w:p w14:paraId="3581CB9C" w14:textId="77777777" w:rsidR="00D448A4" w:rsidRPr="0081004D" w:rsidRDefault="00D448A4" w:rsidP="00D448A4"/>
    <w:p w14:paraId="4F6CF278" w14:textId="243598D3" w:rsidR="00D448A4" w:rsidRDefault="00D448A4" w:rsidP="00D448A4">
      <w:pPr>
        <w:pStyle w:val="3"/>
        <w:rPr>
          <w:color w:val="000000" w:themeColor="text1"/>
          <w:szCs w:val="24"/>
        </w:rPr>
      </w:pPr>
      <w:bookmarkStart w:id="293" w:name="_Toc179551987"/>
      <w:r w:rsidRPr="005E6358">
        <w:rPr>
          <w:color w:val="000000" w:themeColor="text1"/>
          <w:szCs w:val="24"/>
        </w:rPr>
        <w:t>Механизм действия</w:t>
      </w:r>
      <w:bookmarkEnd w:id="293"/>
    </w:p>
    <w:p w14:paraId="219EB46C" w14:textId="77777777" w:rsidR="00D448A4" w:rsidRPr="0081004D" w:rsidRDefault="00D448A4" w:rsidP="00D448A4"/>
    <w:p w14:paraId="45E8BC8B" w14:textId="40987AF5" w:rsidR="00814088" w:rsidRPr="00814088" w:rsidRDefault="00814088" w:rsidP="000A73F6">
      <w:pPr>
        <w:ind w:firstLine="709"/>
        <w:jc w:val="both"/>
        <w:rPr>
          <w:color w:val="000000"/>
        </w:rPr>
      </w:pPr>
      <w:r w:rsidRPr="00814088">
        <w:rPr>
          <w:color w:val="000000"/>
        </w:rPr>
        <w:t>Лакосамид был синтезирован как член семейства функционализированных аминокислот, в частности аналогов эндогенной аминокислоты и модулятора NMDA-рецепторов D-серина. Механизм действия лакосамида пока полностью не изучен. Однако предполагается двойной механизм действия: он избирательно усиливает медленную инактивацию потенциал-зависимых натриевых каналов (VGSC) и взаимодействует с белком-медиатором ответа на коллапсин-2 (CRMP-2), который главным образом экспрессируется в центральной нервной системе (ЦНС) и участвует в дифференцировке нейронов и росте аксонов.</w:t>
      </w:r>
    </w:p>
    <w:p w14:paraId="30F89614" w14:textId="77777777" w:rsidR="00D448A4" w:rsidRPr="005D2517" w:rsidRDefault="00D448A4" w:rsidP="00D448A4">
      <w:pPr>
        <w:ind w:firstLine="709"/>
      </w:pPr>
    </w:p>
    <w:p w14:paraId="4BA24785" w14:textId="6F95678C" w:rsidR="00D448A4" w:rsidRDefault="00D448A4" w:rsidP="00D448A4">
      <w:pPr>
        <w:pStyle w:val="3"/>
        <w:rPr>
          <w:color w:val="000000" w:themeColor="text1"/>
          <w:szCs w:val="24"/>
        </w:rPr>
      </w:pPr>
      <w:bookmarkStart w:id="294" w:name="_Toc179551988"/>
      <w:r w:rsidRPr="0049695C">
        <w:rPr>
          <w:color w:val="000000" w:themeColor="text1"/>
          <w:szCs w:val="24"/>
        </w:rPr>
        <w:t>Первичная фармакодинамика</w:t>
      </w:r>
      <w:bookmarkEnd w:id="294"/>
    </w:p>
    <w:p w14:paraId="2B9E9362" w14:textId="77777777" w:rsidR="00D448A4" w:rsidRPr="00745577" w:rsidRDefault="00D448A4" w:rsidP="00D448A4"/>
    <w:p w14:paraId="568BD662" w14:textId="77777777" w:rsidR="00ED13F9" w:rsidRPr="00ED13F9" w:rsidRDefault="00ED13F9" w:rsidP="00ED13F9">
      <w:pPr>
        <w:ind w:firstLine="709"/>
        <w:jc w:val="both"/>
        <w:rPr>
          <w:lang w:val="ru"/>
        </w:rPr>
      </w:pPr>
      <w:r w:rsidRPr="00ED13F9">
        <w:rPr>
          <w:lang w:val="ru"/>
        </w:rPr>
        <w:t xml:space="preserve">По результатам исследований </w:t>
      </w:r>
      <w:r w:rsidRPr="00E304E3">
        <w:rPr>
          <w:i/>
          <w:lang w:val="ru"/>
          <w:rPrChange w:id="295" w:author="Belolipetskaya, Elena" w:date="2024-10-14T14:08:00Z">
            <w:rPr>
              <w:lang w:val="ru"/>
            </w:rPr>
          </w:rPrChange>
        </w:rPr>
        <w:t>in vivo/in vitro</w:t>
      </w:r>
      <w:r w:rsidRPr="00ED13F9">
        <w:rPr>
          <w:lang w:val="ru"/>
        </w:rPr>
        <w:t xml:space="preserve"> были предложены два возможных механизма действия лакосамида:</w:t>
      </w:r>
    </w:p>
    <w:p w14:paraId="4DAC5BAC" w14:textId="77777777" w:rsidR="00ED13F9" w:rsidRPr="00ED13F9" w:rsidRDefault="00ED13F9" w:rsidP="00ED13F9">
      <w:pPr>
        <w:ind w:firstLine="709"/>
        <w:jc w:val="both"/>
        <w:rPr>
          <w:lang w:val="ru"/>
        </w:rPr>
      </w:pPr>
      <w:r w:rsidRPr="00ED13F9">
        <w:rPr>
          <w:lang w:val="ru"/>
        </w:rPr>
        <w:t>1. Связывание активного R-энантиомера лакосамида с белком-медиатором ответа на коллапсин-2 (CRMP-2), который, как было показано, участвует в дифференцировке нейронов, поляризации и разрастании аксонов, индуцируемом нейротрофическими факторами, такими как нейротрофический фактор головного мозга. Было показано, что лакосамид ослабляет рост аксонов, индуцированный фактором роста нервов, но не базальный нервный отросток.</w:t>
      </w:r>
    </w:p>
    <w:p w14:paraId="6845A8CD" w14:textId="77777777" w:rsidR="00ED13F9" w:rsidRPr="00ED13F9" w:rsidRDefault="00ED13F9" w:rsidP="00ED13F9">
      <w:pPr>
        <w:ind w:firstLine="709"/>
        <w:jc w:val="both"/>
        <w:rPr>
          <w:lang w:val="ru"/>
        </w:rPr>
      </w:pPr>
      <w:r w:rsidRPr="00ED13F9">
        <w:rPr>
          <w:lang w:val="ru"/>
        </w:rPr>
        <w:t>2. Селективное усиление медленной инактивации натриевых каналов, без влияния на быструю инактивацию. Этот эффект может приводить к нормализации порогов активации и снижению патофизиологической гиперреактивности, тем самым эффективно контролируя гипервозбудимость нейронов</w:t>
      </w:r>
    </w:p>
    <w:p w14:paraId="5369C013" w14:textId="77777777" w:rsidR="00ED13F9" w:rsidRPr="00ED13F9" w:rsidRDefault="00ED13F9" w:rsidP="00ED13F9">
      <w:pPr>
        <w:ind w:firstLine="709"/>
        <w:jc w:val="both"/>
        <w:rPr>
          <w:lang w:val="ru"/>
        </w:rPr>
      </w:pPr>
      <w:r w:rsidRPr="00ED13F9">
        <w:rPr>
          <w:lang w:val="ru"/>
        </w:rPr>
        <w:t>Лакосамид был изучен на различных моделях судорог, спровоцированных химическими веществами, вызывающими судороги, и не блокировал генерализованные тонико-клонические судороги, вызванные антагонистом ГАМК-рецепторов бикукуллином и блокатором хлорных каналов пикротоксином. Лакосамид также был неэффективен в отношении клонических судорог, вызванных п/к болюсным введением пентилентетразола, химического вещества, вызывающего судороги, крысам и мышам. Лакосамид в дозах 20 и 50 мг/кг в/б полностью подавлял тонические судороги, а в дозе 50 мг/кг также частично подавлял клонические судороги, индуцированные NMDA у самцов мышей.</w:t>
      </w:r>
    </w:p>
    <w:p w14:paraId="1AFA7F8F" w14:textId="77777777" w:rsidR="00ED13F9" w:rsidRPr="00ED13F9" w:rsidRDefault="00ED13F9" w:rsidP="00ED13F9">
      <w:pPr>
        <w:ind w:firstLine="709"/>
        <w:jc w:val="both"/>
        <w:rPr>
          <w:lang w:val="ru"/>
        </w:rPr>
      </w:pPr>
      <w:r w:rsidRPr="00ED13F9">
        <w:rPr>
          <w:lang w:val="ru"/>
        </w:rPr>
        <w:t>Лакосамид, но не S-энантиомер и не его основной метаболит SPM 12809, предупреждал судороги как у мышей, так и у крыс, вызванные максимальным электросудорожным шоком (MES), то есть лакосамид эффективно предупреждает распространение судорог. Лакосамид также был изучен на модели электростимулированных лимбических припадков у мышей, показав защиту от клонических припадков и стереотипного поведения.</w:t>
      </w:r>
    </w:p>
    <w:p w14:paraId="16FC3E95" w14:textId="77777777" w:rsidR="00ED13F9" w:rsidRPr="00ED13F9" w:rsidRDefault="00ED13F9" w:rsidP="00ED13F9">
      <w:pPr>
        <w:ind w:firstLine="709"/>
        <w:jc w:val="both"/>
        <w:rPr>
          <w:lang w:val="ru"/>
        </w:rPr>
      </w:pPr>
      <w:r w:rsidRPr="00ED13F9">
        <w:rPr>
          <w:lang w:val="ru"/>
        </w:rPr>
        <w:t xml:space="preserve">Лакосамид был эффективен в модели киндлинга гиппокампа, которая воспроизводила комплексный парциальный припадок. Лакосамид также был одинаково эффективен в этой модели по сравнению с референтными противоэпилептическими </w:t>
      </w:r>
      <w:r w:rsidRPr="00ED13F9">
        <w:rPr>
          <w:lang w:val="ru"/>
        </w:rPr>
        <w:lastRenderedPageBreak/>
        <w:t>препаратами (фенитоин, карбамазепин, вальпроевая кислота и этосуксимид), вводимыми в максимально эффективных дозах.</w:t>
      </w:r>
    </w:p>
    <w:p w14:paraId="65F9A55B" w14:textId="77777777" w:rsidR="00ED13F9" w:rsidRPr="00ED13F9" w:rsidRDefault="00ED13F9" w:rsidP="00ED13F9">
      <w:pPr>
        <w:ind w:firstLine="709"/>
        <w:jc w:val="both"/>
        <w:rPr>
          <w:lang w:val="ru"/>
        </w:rPr>
      </w:pPr>
      <w:r w:rsidRPr="00ED13F9">
        <w:rPr>
          <w:lang w:val="ru"/>
        </w:rPr>
        <w:t>Лакосамид был также активен на моделях эпилептического статуса. Лимбические припадки, вызванные самоподдерживающимся эпилептическим статусом у крыс, прекращались в течение 15 мин после инъекции лакосамида и не повторялись в течение следующих 24 ч.</w:t>
      </w:r>
    </w:p>
    <w:p w14:paraId="35497BFC" w14:textId="77777777" w:rsidR="00ED13F9" w:rsidRPr="00ED13F9" w:rsidRDefault="00ED13F9" w:rsidP="00ED13F9">
      <w:pPr>
        <w:ind w:firstLine="709"/>
        <w:jc w:val="both"/>
        <w:rPr>
          <w:lang w:val="ru"/>
        </w:rPr>
      </w:pPr>
      <w:r w:rsidRPr="00ED13F9">
        <w:rPr>
          <w:lang w:val="ru"/>
        </w:rPr>
        <w:t>Нейропротекторная способность наблюдалась при гистологическом исследовании срезов головного мозга (дорсальный гиппокамп), собранных через 72 ч после эпилептического статуса, которое выявило значительно меньшее повреждение у крыс, получавших лакосамид, по сравнению с контрольными животными.</w:t>
      </w:r>
    </w:p>
    <w:p w14:paraId="185DA349" w14:textId="5F2649E9" w:rsidR="00ED13F9" w:rsidRDefault="00ED13F9" w:rsidP="00ED13F9">
      <w:pPr>
        <w:ind w:firstLine="709"/>
        <w:jc w:val="both"/>
        <w:rPr>
          <w:lang w:val="ru"/>
        </w:rPr>
      </w:pPr>
      <w:r w:rsidRPr="00ED13F9">
        <w:rPr>
          <w:lang w:val="ru"/>
        </w:rPr>
        <w:t>Лакосамид не оказывал влияния на генетической модели отсутствия эпилепсии у животных.</w:t>
      </w:r>
    </w:p>
    <w:p w14:paraId="56F3DC81" w14:textId="77777777" w:rsidR="00BC28F7" w:rsidRDefault="00BC28F7" w:rsidP="000A73F6">
      <w:pPr>
        <w:ind w:firstLine="709"/>
        <w:jc w:val="both"/>
        <w:rPr>
          <w:lang w:val="ru"/>
        </w:rPr>
      </w:pPr>
    </w:p>
    <w:p w14:paraId="018B23F5" w14:textId="7B29F8EC" w:rsidR="00D448A4" w:rsidRDefault="00D448A4" w:rsidP="000A73F6">
      <w:pPr>
        <w:pStyle w:val="3"/>
      </w:pPr>
      <w:bookmarkStart w:id="296" w:name="_Toc179551989"/>
      <w:bookmarkStart w:id="297" w:name="_Hlk521883759"/>
      <w:r w:rsidRPr="005E6358">
        <w:t>Вторичная фармакодинамика</w:t>
      </w:r>
      <w:bookmarkStart w:id="298" w:name="_Toc320631473"/>
      <w:bookmarkStart w:id="299" w:name="_Toc323751703"/>
      <w:bookmarkEnd w:id="296"/>
    </w:p>
    <w:p w14:paraId="51EF2E11" w14:textId="77777777" w:rsidR="00D448A4" w:rsidRDefault="00D448A4" w:rsidP="00D448A4">
      <w:pPr>
        <w:rPr>
          <w:b/>
          <w:color w:val="000000" w:themeColor="text1"/>
        </w:rPr>
      </w:pPr>
    </w:p>
    <w:p w14:paraId="69A222B1" w14:textId="52CC134A" w:rsidR="00ED13F9" w:rsidRDefault="00ED13F9" w:rsidP="00334CFF">
      <w:pPr>
        <w:ind w:firstLine="709"/>
        <w:jc w:val="both"/>
        <w:rPr>
          <w:color w:val="000000"/>
          <w:lang w:val="ru"/>
        </w:rPr>
      </w:pPr>
      <w:r w:rsidRPr="00ED13F9">
        <w:rPr>
          <w:color w:val="000000"/>
          <w:lang w:val="ru"/>
        </w:rPr>
        <w:t xml:space="preserve">Многочисленные вторичные фармакодинамические исследования показали антиноцептивное действие на моделях животных с невропатической болью, острой и хронической воспалительной болью, при раке и скелетно-мышечной боли, но не при висцеральной боли. Нейропротекторный эффект лакосамида наблюдался </w:t>
      </w:r>
      <w:r w:rsidRPr="000542CD">
        <w:rPr>
          <w:i/>
          <w:color w:val="000000"/>
          <w:lang w:val="ru"/>
          <w:rPrChange w:id="300" w:author="Belolipetskaya, Elena" w:date="2024-10-14T14:17:00Z">
            <w:rPr>
              <w:color w:val="000000"/>
              <w:lang w:val="ru"/>
            </w:rPr>
          </w:rPrChange>
        </w:rPr>
        <w:t>in vitro</w:t>
      </w:r>
      <w:r w:rsidRPr="00ED13F9">
        <w:rPr>
          <w:color w:val="000000"/>
          <w:lang w:val="ru"/>
        </w:rPr>
        <w:t xml:space="preserve"> при концентрациях (≥ 1 мкмоль/л). Значительное снижение объема инфаркта (25 мг/кг в/б) было отмечено на одной модели животных для нейропротекции in vivo, в то время как другое исследование объема инфаркта дало отрицательный результат. Признаки действия против поздней дискинезии были продемонстрированы на мышах при в/б введении в дозе 30 мг/кг. Кроме того, лакосамид в дозах 1 мг/кг и выше был эффективен на модели животных с эссенциальным тремором. Незначительный эффект был отмечен на некоторых моделях психических расстройств у животных.</w:t>
      </w:r>
    </w:p>
    <w:p w14:paraId="6F2CC832" w14:textId="77777777" w:rsidR="00BC28F7" w:rsidRPr="005D2517" w:rsidRDefault="00BC28F7" w:rsidP="00D448A4">
      <w:pPr>
        <w:ind w:firstLine="709"/>
      </w:pPr>
    </w:p>
    <w:p w14:paraId="4A2E6948" w14:textId="7BA43FBA" w:rsidR="00D448A4" w:rsidRDefault="00D448A4" w:rsidP="000A73F6">
      <w:pPr>
        <w:pStyle w:val="3"/>
      </w:pPr>
      <w:bookmarkStart w:id="301" w:name="_Toc499821139"/>
      <w:bookmarkStart w:id="302" w:name="_Toc179551990"/>
      <w:bookmarkEnd w:id="297"/>
      <w:r w:rsidRPr="005E6358">
        <w:t>Фармакологическая безопасност</w:t>
      </w:r>
      <w:bookmarkEnd w:id="301"/>
      <w:r w:rsidRPr="005E6358">
        <w:t>ь</w:t>
      </w:r>
      <w:bookmarkStart w:id="303" w:name="_Hlk121099850"/>
      <w:bookmarkEnd w:id="302"/>
    </w:p>
    <w:p w14:paraId="7189C073" w14:textId="6916CEA5" w:rsidR="00D448A4" w:rsidRDefault="00D448A4" w:rsidP="00D448A4">
      <w:pPr>
        <w:rPr>
          <w:b/>
          <w:color w:val="000000" w:themeColor="text1"/>
        </w:rPr>
      </w:pPr>
    </w:p>
    <w:p w14:paraId="2B028ECC" w14:textId="728FF6B2" w:rsidR="00ED13F9" w:rsidRPr="00ED13F9" w:rsidRDefault="00ED13F9" w:rsidP="00ED13F9">
      <w:pPr>
        <w:ind w:firstLine="708"/>
        <w:jc w:val="both"/>
        <w:rPr>
          <w:color w:val="000000"/>
          <w:lang w:val="ru"/>
        </w:rPr>
      </w:pPr>
      <w:r w:rsidRPr="00ED13F9">
        <w:rPr>
          <w:color w:val="000000"/>
          <w:lang w:val="ru"/>
        </w:rPr>
        <w:t xml:space="preserve">Фармакологические исследования безопасности были проведены на мышах, крысах, собаках и обезьянах или на созданных моделях </w:t>
      </w:r>
      <w:r w:rsidRPr="000542CD">
        <w:rPr>
          <w:i/>
          <w:color w:val="000000"/>
          <w:lang w:val="ru"/>
          <w:rPrChange w:id="304" w:author="Belolipetskaya, Elena" w:date="2024-10-14T14:17:00Z">
            <w:rPr>
              <w:color w:val="000000"/>
              <w:lang w:val="ru"/>
            </w:rPr>
          </w:rPrChange>
        </w:rPr>
        <w:t>in vitro</w:t>
      </w:r>
      <w:r w:rsidRPr="00ED13F9">
        <w:rPr>
          <w:color w:val="000000"/>
          <w:lang w:val="ru"/>
        </w:rPr>
        <w:t xml:space="preserve"> на центральной нервной, сердечно-сосудистой и дыхательной системах в соответствии с действующими рекомендациями и руководящими указаниями ICH S7A (2000) и ICH S7B (2005). Кроме того, было оценено влияние на почки, желудочно-кишечный тракт и вегетативную нервную систему. Исследования на животных для выявления способности препарата вызывать злоупотребление были проведены в соответствии с «Руководством EMEA по проведению доклинических исследований способности лекарственных препаратов вызывать зависимость» (EMEA/CHMP/SWP/94227/2004)</w:t>
      </w:r>
      <w:r>
        <w:rPr>
          <w:color w:val="000000"/>
          <w:lang w:val="ru"/>
        </w:rPr>
        <w:t>.</w:t>
      </w:r>
    </w:p>
    <w:p w14:paraId="32EF5FCA" w14:textId="77777777" w:rsidR="00ED13F9" w:rsidRPr="00BD4249" w:rsidRDefault="00ED13F9" w:rsidP="00D448A4">
      <w:pPr>
        <w:rPr>
          <w:b/>
          <w:color w:val="000000" w:themeColor="text1"/>
        </w:rPr>
      </w:pPr>
    </w:p>
    <w:p w14:paraId="4CA8FF0D" w14:textId="5E204CD6" w:rsidR="00D448A4" w:rsidRDefault="00D448A4" w:rsidP="00D448A4">
      <w:pPr>
        <w:rPr>
          <w:b/>
          <w:bCs/>
        </w:rPr>
      </w:pPr>
      <w:r w:rsidRPr="001F74B7">
        <w:rPr>
          <w:b/>
          <w:bCs/>
        </w:rPr>
        <w:t>Влияние на сердечно сосудистую систему</w:t>
      </w:r>
      <w:r w:rsidR="00ED13F9">
        <w:rPr>
          <w:b/>
          <w:bCs/>
        </w:rPr>
        <w:t xml:space="preserve"> и вегетативную нервную систему</w:t>
      </w:r>
    </w:p>
    <w:p w14:paraId="0A4D788F" w14:textId="77777777" w:rsidR="00D448A4" w:rsidRDefault="00D448A4" w:rsidP="00D448A4">
      <w:pPr>
        <w:tabs>
          <w:tab w:val="left" w:pos="0"/>
        </w:tabs>
      </w:pPr>
    </w:p>
    <w:p w14:paraId="6BBF8142" w14:textId="77777777" w:rsidR="00ED13F9" w:rsidRPr="00ED13F9" w:rsidRDefault="00ED13F9" w:rsidP="00ED13F9">
      <w:pPr>
        <w:ind w:firstLine="709"/>
        <w:jc w:val="both"/>
        <w:rPr>
          <w:color w:val="000000"/>
        </w:rPr>
      </w:pPr>
      <w:r w:rsidRPr="00ED13F9">
        <w:rPr>
          <w:color w:val="000000"/>
        </w:rPr>
        <w:t xml:space="preserve">Исследования </w:t>
      </w:r>
      <w:r w:rsidRPr="000542CD">
        <w:rPr>
          <w:i/>
          <w:color w:val="000000"/>
          <w:rPrChange w:id="305" w:author="Belolipetskaya, Elena" w:date="2024-10-14T14:17:00Z">
            <w:rPr>
              <w:color w:val="000000"/>
            </w:rPr>
          </w:rPrChange>
        </w:rPr>
        <w:t>in vitro</w:t>
      </w:r>
      <w:r w:rsidRPr="00ED13F9">
        <w:rPr>
          <w:color w:val="000000"/>
        </w:rPr>
        <w:t xml:space="preserve"> на волокнах Пуркинье, канале SCN5A человека, миоцитах желудочков морской свинки и исследование </w:t>
      </w:r>
      <w:r w:rsidRPr="000542CD">
        <w:rPr>
          <w:i/>
          <w:color w:val="000000"/>
          <w:rPrChange w:id="306" w:author="Belolipetskaya, Elena" w:date="2024-10-14T14:17:00Z">
            <w:rPr>
              <w:color w:val="000000"/>
            </w:rPr>
          </w:rPrChange>
        </w:rPr>
        <w:t>in vivo</w:t>
      </w:r>
      <w:r w:rsidRPr="00ED13F9">
        <w:rPr>
          <w:color w:val="000000"/>
        </w:rPr>
        <w:t xml:space="preserve"> на собаках с суммарным применением лакосамида были проведены в полном соответствии с принципами GLP.</w:t>
      </w:r>
    </w:p>
    <w:p w14:paraId="2CCEAB3A" w14:textId="77777777" w:rsidR="00ED13F9" w:rsidRPr="00ED13F9" w:rsidRDefault="00ED13F9" w:rsidP="00ED13F9">
      <w:pPr>
        <w:ind w:firstLine="709"/>
        <w:jc w:val="both"/>
        <w:rPr>
          <w:color w:val="000000"/>
        </w:rPr>
      </w:pPr>
      <w:r w:rsidRPr="00ED13F9">
        <w:rPr>
          <w:color w:val="000000"/>
        </w:rPr>
        <w:t xml:space="preserve">В исследованиях </w:t>
      </w:r>
      <w:r w:rsidRPr="000542CD">
        <w:rPr>
          <w:i/>
          <w:color w:val="000000"/>
          <w:rPrChange w:id="307" w:author="Belolipetskaya, Elena" w:date="2024-10-14T14:17:00Z">
            <w:rPr>
              <w:color w:val="000000"/>
            </w:rPr>
          </w:rPrChange>
        </w:rPr>
        <w:t>in vitro</w:t>
      </w:r>
      <w:r w:rsidRPr="00ED13F9">
        <w:rPr>
          <w:color w:val="000000"/>
        </w:rPr>
        <w:t xml:space="preserve"> лакосамид снижал продолжительность потенциала действия в сердечной ткани и ток натрия в изолированных клетках, начиная с концентраций, которые не должны достигаться в клинических условиях, т. е. от 50 до 60 мкмоль/л (ок. 12-15 мкг/мл), что соответствует 300 мг 2 р/сут. Влияние на натриевый ток зависело от </w:t>
      </w:r>
      <w:r w:rsidRPr="00ED13F9">
        <w:rPr>
          <w:color w:val="000000"/>
        </w:rPr>
        <w:lastRenderedPageBreak/>
        <w:t>мембранного потенциала, причем более сильное ингибирование наблюдалось при более деполяризованных потенциалах. Положительная зависимость частоты от использования наблюдалась в рекомбинантных натриевых каналах человека, тогда как влияние на потенциалы действия в волокнах Пуркинье не проявляло частотной зависимости в используемых экспериментальных условиях. Исследования сердечных ионных токов предполагают, что ингибирование натриевых токов, предположительно за счет усиления медленной инактивации, отвечает за изменения формы потенциала действия в волокнах Пуркинье.</w:t>
      </w:r>
    </w:p>
    <w:p w14:paraId="0F8B996E" w14:textId="77777777" w:rsidR="00ED13F9" w:rsidRPr="000542CD" w:rsidRDefault="00ED13F9" w:rsidP="000542CD">
      <w:pPr>
        <w:jc w:val="both"/>
        <w:rPr>
          <w:i/>
          <w:color w:val="000000"/>
          <w:rPrChange w:id="308" w:author="Belolipetskaya, Elena" w:date="2024-10-14T14:18:00Z">
            <w:rPr>
              <w:color w:val="000000"/>
            </w:rPr>
          </w:rPrChange>
        </w:rPr>
        <w:pPrChange w:id="309" w:author="Belolipetskaya, Elena" w:date="2024-10-14T14:18:00Z">
          <w:pPr>
            <w:ind w:firstLine="709"/>
            <w:jc w:val="both"/>
          </w:pPr>
        </w:pPrChange>
      </w:pPr>
      <w:r w:rsidRPr="000542CD">
        <w:rPr>
          <w:i/>
          <w:color w:val="000000"/>
          <w:rPrChange w:id="310" w:author="Belolipetskaya, Elena" w:date="2024-10-14T14:18:00Z">
            <w:rPr>
              <w:color w:val="000000"/>
            </w:rPr>
          </w:rPrChange>
        </w:rPr>
        <w:t>Опорные исследования сердечно-сосудистой системы in vivo на собаках и обезьянах</w:t>
      </w:r>
    </w:p>
    <w:p w14:paraId="7989BDC4" w14:textId="77777777" w:rsidR="00ED13F9" w:rsidRPr="00ED13F9" w:rsidRDefault="00ED13F9" w:rsidP="00ED13F9">
      <w:pPr>
        <w:ind w:firstLine="709"/>
        <w:jc w:val="both"/>
        <w:rPr>
          <w:color w:val="000000"/>
        </w:rPr>
      </w:pPr>
      <w:r w:rsidRPr="00ED13F9">
        <w:rPr>
          <w:color w:val="000000"/>
        </w:rPr>
        <w:t>В исследовании GLP на собаках под анестезией с установленными датчиками внутривенное введение лакосамида вызывало кратковременные гипотензивные эффекты, которые проявлялись во время достижения максимального уровня препарата в плазме крови (Tmax), т. е. через 2-5 минут после в/в введения. Уровни лакосамида в плазме крови, вызывающие этот эффект (от 11,3 до 22,6 мкг/мл), начинались при уровнях в плазме крови, обнаруженных у человека после применения два раза в сутки 300 мг (14,5 ± 1,7 мкг/мл), что являлось первоначально предложенной максимальной рекомендуемой дозой для человека (МРДЧ). В ходе оценки заявитель изменил рекомендации по дозированию из-за неблагоприятного соотношения пользы и риска при дозе 600 мг/сут. Таким образом, МРДЧ была снижена с 600 мг/сут до 400 мг/сут (см. Клиническую часть). Небольшое, но статистически значимое снижение артериального давления (на 7-8 % при начальной предполагаемой концентрации в плазме крови при дозе 600 мг/сут, эквивалентной МРДЧ) после применения лакосамида, скорее всего, обусловлено действием кардиодепрессанта, а не влиянием на кровеносные сосуды, поскольку существенного изменения периферического сопротивления не наблюдалось. При всех изученных дозах (т. е. 2-12 мг/кг) было определено незначительное, но статистически значимое увеличение частоты сердечных сокращений (3-7 %). Активность кардиодепрессантов характеризовалась главным образом снижением сократительной способности, о чем свидетельствовало снижение систолического давления в левом желудочке (ДЛЖ) и dP/dt, а также снижение сердечного выброса, которое составило 7-9 %, 12-17 % и 6-7 %, соответственно, при концентрациях в плазме крови, эквивалентных таковым при дозе 600 мг/сут. Эти эффекты сопровождались удлинением интервала PR и длительности комплекса QRS на 4-6 % и 8-11 %, соответственно, при концентрациях препарата, эквивалентных таковым при дозе 600 мг/сут.</w:t>
      </w:r>
    </w:p>
    <w:p w14:paraId="3441F9DF" w14:textId="77777777" w:rsidR="00ED13F9" w:rsidRPr="00ED13F9" w:rsidRDefault="00ED13F9" w:rsidP="00ED13F9">
      <w:pPr>
        <w:ind w:firstLine="709"/>
        <w:jc w:val="both"/>
        <w:rPr>
          <w:color w:val="000000"/>
        </w:rPr>
      </w:pPr>
      <w:r w:rsidRPr="00ED13F9">
        <w:rPr>
          <w:color w:val="000000"/>
        </w:rPr>
        <w:t>Эти изменения зависели от дозы и неизменно обнаруживались во всех гемодинамических исследованиях лакосамида у собак под анестезией с установленными датчиками. На предсердную проводимость влияли меньшие дозы, чем на желудочковую. Более высокие дозы (15-45 мг/кг внутривенно) лакосамида были изучены лишь на нескольких собаках под анестезией с установленными датчиками. В этих ранних исследованиях наблюдались более серьезные нарушения проводимости, такие как АВ-блокада, АВ-диссоциация и узловой ритм. АВ-диссоциация сопровождалась заметным снижением артериального давления и сердечного выброса. Результаты этих исследований указывают на то, что влияние лакосамида на показатели электрокардиограммы (ЭКГ) зависит от дозы. Однако из-за небольшого количества животных четкой зависимости доза-эффект установить не удалось. Влияние на сердечную проводимость и гемодинамические параметры, аналогичные таковым у собак, также наблюдалось у обезьян при в/в введении в дозах 30 мг/кг и выше.</w:t>
      </w:r>
    </w:p>
    <w:p w14:paraId="621BA89E" w14:textId="77777777" w:rsidR="00ED13F9" w:rsidRPr="00ED13F9" w:rsidRDefault="00ED13F9" w:rsidP="00ED13F9">
      <w:pPr>
        <w:ind w:firstLine="709"/>
        <w:jc w:val="both"/>
        <w:rPr>
          <w:color w:val="000000"/>
        </w:rPr>
      </w:pPr>
      <w:r w:rsidRPr="00ED13F9">
        <w:rPr>
          <w:color w:val="000000"/>
        </w:rPr>
        <w:t xml:space="preserve">Из-за небольшого числа изученных животных (n=3) не удалось установить зависимости влияния от дозы, но, подводя итог исследованию на обезьянах, лакосамид </w:t>
      </w:r>
      <w:r w:rsidRPr="00ED13F9">
        <w:rPr>
          <w:color w:val="000000"/>
        </w:rPr>
        <w:lastRenderedPageBreak/>
        <w:t>вызывал дозозависимое временное снижение артериального давления и нарушения предсердной и желудочковой проводимости. Однако степень тяжести у разных животных значительно различалась.</w:t>
      </w:r>
    </w:p>
    <w:p w14:paraId="484E81BF" w14:textId="53CDC309" w:rsidR="00D448A4" w:rsidRPr="00ED13F9" w:rsidRDefault="00ED13F9" w:rsidP="00ED13F9">
      <w:pPr>
        <w:ind w:firstLine="709"/>
        <w:jc w:val="both"/>
        <w:rPr>
          <w:color w:val="000000"/>
        </w:rPr>
      </w:pPr>
      <w:r w:rsidRPr="00ED13F9">
        <w:rPr>
          <w:color w:val="000000"/>
        </w:rPr>
        <w:t xml:space="preserve">Отрицательные дромотропные, а также отрицательные инотропные эффекты уже были описаны для ряда различных модуляторов натриевых каналов. Были описаны кардиодепрессантные эффекты карбамазепина и фенитоина у </w:t>
      </w:r>
      <w:r w:rsidR="00C83A7D">
        <w:rPr>
          <w:color w:val="000000"/>
        </w:rPr>
        <w:t>собак, находящихся под наркозом.</w:t>
      </w:r>
    </w:p>
    <w:p w14:paraId="06D4478B" w14:textId="77777777" w:rsidR="00D448A4" w:rsidRPr="001F74B7" w:rsidRDefault="00D448A4" w:rsidP="000A73F6">
      <w:pPr>
        <w:jc w:val="both"/>
        <w:rPr>
          <w:b/>
          <w:bCs/>
        </w:rPr>
      </w:pPr>
    </w:p>
    <w:p w14:paraId="18C95A18" w14:textId="77777777" w:rsidR="00D448A4" w:rsidRDefault="00D448A4" w:rsidP="000A73F6">
      <w:pPr>
        <w:keepNext/>
        <w:keepLines/>
        <w:jc w:val="both"/>
        <w:rPr>
          <w:b/>
          <w:bCs/>
        </w:rPr>
      </w:pPr>
      <w:r w:rsidRPr="001F74B7">
        <w:rPr>
          <w:b/>
          <w:bCs/>
        </w:rPr>
        <w:t>Влияние на центральную нервную систему (ЦНС)</w:t>
      </w:r>
    </w:p>
    <w:p w14:paraId="7F91FFD7" w14:textId="77777777" w:rsidR="00D448A4" w:rsidRDefault="00D448A4" w:rsidP="000A73F6">
      <w:pPr>
        <w:jc w:val="both"/>
        <w:rPr>
          <w:b/>
          <w:bCs/>
        </w:rPr>
      </w:pPr>
    </w:p>
    <w:p w14:paraId="3CF6BE66" w14:textId="77777777" w:rsidR="00ED13F9" w:rsidRPr="00ED13F9" w:rsidRDefault="00ED13F9" w:rsidP="00ED13F9">
      <w:pPr>
        <w:ind w:firstLine="708"/>
        <w:jc w:val="both"/>
        <w:rPr>
          <w:color w:val="000000"/>
        </w:rPr>
      </w:pPr>
      <w:r w:rsidRPr="00ED13F9">
        <w:rPr>
          <w:color w:val="000000"/>
        </w:rPr>
        <w:t>Ранний нейрофармакологический скрининг-тест на самцах мышей: эффектов обнаружено (10 мг/кг в/б). Координация движений (тест с вращающимся стержнем) у самцов мышей и крыс: лакосамид в зависимости от дозы ухудшал активность мышей в тесте с вращающимся стержнем (8, 16 и 32 мг/кг в/б) и у крыс (32, 64 и 128 мг/кг), с заметными эффектами при 32 мг/кг у обоих видов.</w:t>
      </w:r>
    </w:p>
    <w:p w14:paraId="60F32320" w14:textId="77777777" w:rsidR="00ED13F9" w:rsidRPr="00ED13F9" w:rsidRDefault="00ED13F9" w:rsidP="00ED13F9">
      <w:pPr>
        <w:ind w:firstLine="708"/>
        <w:jc w:val="both"/>
        <w:rPr>
          <w:color w:val="000000"/>
        </w:rPr>
      </w:pPr>
      <w:r w:rsidRPr="00ED13F9">
        <w:rPr>
          <w:color w:val="000000"/>
        </w:rPr>
        <w:t>Серия тестов Ирвина (как часть скрининга эффективности) на крысах и мышах в/б или п/о: лакосамид вызывал качественно схожие эффекты у обоих видов и при обоих способах применения, включая дозозависимый седативный эффект, походку вразвалку, снижение мышечного тонуса и при более высоких дозах атаксию, тремор и гипотермию. Снижение частоты дыхания наблюдалось у крыс после введения 32 мг/кг в/б или 256 мг/кг п/о. Хвост Штрауба наблюдался после в/б введения 32 мг/кг у мышей и 64 мг/кг у крыс. Судороги возникали у мышей при введении 64 мг/кг в/б.</w:t>
      </w:r>
    </w:p>
    <w:p w14:paraId="6A976BD2" w14:textId="77777777" w:rsidR="00ED13F9" w:rsidRPr="00ED13F9" w:rsidRDefault="00ED13F9" w:rsidP="00ED13F9">
      <w:pPr>
        <w:ind w:firstLine="708"/>
        <w:jc w:val="both"/>
        <w:rPr>
          <w:color w:val="000000"/>
        </w:rPr>
      </w:pPr>
      <w:r w:rsidRPr="00ED13F9">
        <w:rPr>
          <w:color w:val="000000"/>
        </w:rPr>
        <w:t>GLP-модифицированный тест Ирвина на крысах: лакосамид не оказывал статистически значимых нейроповеденческих нейротоксических или нейровегетативных эффектов (3 и 10 мг/кг), индуцировал статистически значимое снижение спонтанной двигательной активности, замедленную пассивность при прикосновении пальцем и повышение тонуса тела и брюшной полости (25 мг/кг), эффекты были более выраженными и длительными при дозах 50 и 75 мг/кг. Кроме того, при дозе 75 мг/кг статистически значимое снижение силы хвата наблюдалось через 60 или 240 минут после введения препарата. Лакосамид не оказывал влияния на температуру тела ни в одной из изученных доз. Было у, что установлено что NOEL составляет 10 мг/кг п/о.</w:t>
      </w:r>
    </w:p>
    <w:p w14:paraId="4E105864" w14:textId="77777777" w:rsidR="00ED13F9" w:rsidRPr="00ED13F9" w:rsidRDefault="00ED13F9" w:rsidP="00ED13F9">
      <w:pPr>
        <w:ind w:firstLine="708"/>
        <w:jc w:val="both"/>
        <w:rPr>
          <w:color w:val="000000"/>
        </w:rPr>
      </w:pPr>
      <w:r w:rsidRPr="00ED13F9">
        <w:rPr>
          <w:color w:val="000000"/>
        </w:rPr>
        <w:t>Нейротоксические эффекты лакосамида оценивали в двух исследованиях на крысах: вакуолизации нейронов или гибели клеток не наблюдалось через 4 ч или 72 ч после однократного в/б введения 10 или 50 мг/кг лакосамида, в то время как введение МК-801 приводило к ожидаемой вакуолизации нейронов и некрозу.</w:t>
      </w:r>
    </w:p>
    <w:p w14:paraId="5CB3916C" w14:textId="77777777" w:rsidR="00D448A4" w:rsidRDefault="00D448A4" w:rsidP="00D448A4">
      <w:pPr>
        <w:ind w:firstLine="851"/>
      </w:pPr>
    </w:p>
    <w:p w14:paraId="6FDEB59F" w14:textId="0466D9EF" w:rsidR="00D448A4" w:rsidRDefault="00D448A4" w:rsidP="000A73F6">
      <w:pPr>
        <w:pStyle w:val="3"/>
      </w:pPr>
      <w:bookmarkStart w:id="311" w:name="_Toc179551991"/>
      <w:bookmarkEnd w:id="303"/>
      <w:r w:rsidRPr="005E6358">
        <w:t>Фармакодинамические лекарственные взаимодействия</w:t>
      </w:r>
      <w:bookmarkEnd w:id="311"/>
    </w:p>
    <w:p w14:paraId="4DEA895A" w14:textId="77777777" w:rsidR="00D448A4" w:rsidRDefault="00D448A4" w:rsidP="00D448A4">
      <w:pPr>
        <w:rPr>
          <w:b/>
          <w:color w:val="000000" w:themeColor="text1"/>
        </w:rPr>
      </w:pPr>
    </w:p>
    <w:p w14:paraId="41CA8693" w14:textId="211758FA" w:rsidR="00ED13F9" w:rsidRPr="00ED13F9" w:rsidRDefault="00ED13F9" w:rsidP="00ED13F9">
      <w:pPr>
        <w:ind w:firstLine="709"/>
        <w:jc w:val="both"/>
        <w:rPr>
          <w:color w:val="000000"/>
        </w:rPr>
      </w:pPr>
      <w:bookmarkStart w:id="312" w:name="bookmark9"/>
      <w:r>
        <w:rPr>
          <w:color w:val="000000"/>
        </w:rPr>
        <w:t>Л</w:t>
      </w:r>
      <w:r w:rsidRPr="00ED13F9">
        <w:rPr>
          <w:color w:val="000000"/>
        </w:rPr>
        <w:t>акосамид оказывал синергическое действие с диазепамом на модели эпилептического статуса у крыс с кобальтом/гомоцистеином. ED</w:t>
      </w:r>
      <w:r w:rsidRPr="000542CD">
        <w:rPr>
          <w:color w:val="000000"/>
          <w:vertAlign w:val="subscript"/>
          <w:rPrChange w:id="313" w:author="Belolipetskaya, Elena" w:date="2024-10-14T14:19:00Z">
            <w:rPr>
              <w:color w:val="000000"/>
            </w:rPr>
          </w:rPrChange>
        </w:rPr>
        <w:t>50</w:t>
      </w:r>
      <w:r w:rsidRPr="00ED13F9">
        <w:rPr>
          <w:color w:val="000000"/>
        </w:rPr>
        <w:t xml:space="preserve"> лакосамида снижалась на 91 % в присутствии диазепама.</w:t>
      </w:r>
    </w:p>
    <w:p w14:paraId="1199850E" w14:textId="77777777" w:rsidR="00ED13F9" w:rsidRPr="00ED13F9" w:rsidRDefault="00ED13F9" w:rsidP="00ED13F9">
      <w:pPr>
        <w:ind w:firstLine="709"/>
        <w:jc w:val="both"/>
        <w:rPr>
          <w:color w:val="000000"/>
        </w:rPr>
      </w:pPr>
      <w:r w:rsidRPr="00ED13F9">
        <w:rPr>
          <w:color w:val="000000"/>
        </w:rPr>
        <w:t>Лакосамид также был изучен в формалиновом тесте поздней фазы на устойчивую боль у крыс с целью оценки фармакодинамического взаимодействия с обычными анальгетиками. Полученные результаты свидетельствуют о следующих взаимодействиях:</w:t>
      </w:r>
    </w:p>
    <w:p w14:paraId="499220C9" w14:textId="77777777" w:rsidR="00ED13F9" w:rsidRPr="00ED13F9" w:rsidRDefault="00ED13F9" w:rsidP="00ED13F9">
      <w:pPr>
        <w:ind w:firstLine="709"/>
        <w:jc w:val="both"/>
        <w:rPr>
          <w:color w:val="000000"/>
        </w:rPr>
      </w:pPr>
      <w:r w:rsidRPr="00ED13F9">
        <w:rPr>
          <w:color w:val="000000"/>
        </w:rPr>
        <w:t>•</w:t>
      </w:r>
      <w:r w:rsidRPr="00ED13F9">
        <w:rPr>
          <w:color w:val="000000"/>
        </w:rPr>
        <w:tab/>
        <w:t>При применении лакосамида в дозе 20 мг/кг и габапентина в дозах 50 и 100 мг/кг наблюдались аддитивные эффекты.</w:t>
      </w:r>
    </w:p>
    <w:p w14:paraId="0600896D" w14:textId="77777777" w:rsidR="00ED13F9" w:rsidRPr="00ED13F9" w:rsidRDefault="00ED13F9" w:rsidP="00ED13F9">
      <w:pPr>
        <w:ind w:firstLine="709"/>
        <w:jc w:val="both"/>
        <w:rPr>
          <w:color w:val="000000"/>
        </w:rPr>
      </w:pPr>
      <w:r w:rsidRPr="00ED13F9">
        <w:rPr>
          <w:color w:val="000000"/>
        </w:rPr>
        <w:lastRenderedPageBreak/>
        <w:t>•</w:t>
      </w:r>
      <w:r w:rsidRPr="00ED13F9">
        <w:rPr>
          <w:color w:val="000000"/>
        </w:rPr>
        <w:tab/>
        <w:t>Наблюдались синергические эффекты между лакосамидом 10 мг/кг и дулоксетином 8 мг/кг (более сильное обезболивающее действие комбинации по сравнению с суммой эффектов каждого вещества по отдельности).</w:t>
      </w:r>
    </w:p>
    <w:p w14:paraId="5DA4DC3C" w14:textId="77777777" w:rsidR="00ED13F9" w:rsidRPr="00ED13F9" w:rsidRDefault="00ED13F9" w:rsidP="00ED13F9">
      <w:pPr>
        <w:ind w:firstLine="709"/>
        <w:jc w:val="both"/>
        <w:rPr>
          <w:color w:val="000000"/>
        </w:rPr>
      </w:pPr>
      <w:r w:rsidRPr="00ED13F9">
        <w:rPr>
          <w:color w:val="000000"/>
        </w:rPr>
        <w:t>•</w:t>
      </w:r>
      <w:r w:rsidRPr="00ED13F9">
        <w:rPr>
          <w:color w:val="000000"/>
        </w:rPr>
        <w:tab/>
        <w:t>Четкого взаимодействия между лакосамидом и напроксеном не наблюдалось.</w:t>
      </w:r>
    </w:p>
    <w:p w14:paraId="18A1C822" w14:textId="77777777" w:rsidR="00ED13F9" w:rsidRPr="00ED13F9" w:rsidRDefault="00ED13F9" w:rsidP="00ED13F9">
      <w:pPr>
        <w:ind w:firstLine="709"/>
        <w:jc w:val="both"/>
        <w:rPr>
          <w:color w:val="000000"/>
        </w:rPr>
      </w:pPr>
      <w:r w:rsidRPr="00ED13F9">
        <w:rPr>
          <w:color w:val="000000"/>
        </w:rPr>
        <w:t>•</w:t>
      </w:r>
      <w:r w:rsidRPr="00ED13F9">
        <w:rPr>
          <w:color w:val="000000"/>
        </w:rPr>
        <w:tab/>
        <w:t>Наблюдались синергические эффекты между лакосамидом 10 и 20 мг/кг и морфином 2 и 4 мг/кг (более сильное обезболивающее действие комбинации по сравнению с суммой эффектов каждого вещества по отдельности).</w:t>
      </w:r>
    </w:p>
    <w:p w14:paraId="11878E21" w14:textId="77777777" w:rsidR="00ED13F9" w:rsidRPr="00ED13F9" w:rsidRDefault="00ED13F9" w:rsidP="00ED13F9">
      <w:pPr>
        <w:ind w:firstLine="709"/>
        <w:jc w:val="both"/>
        <w:rPr>
          <w:color w:val="000000"/>
        </w:rPr>
      </w:pPr>
      <w:r w:rsidRPr="00ED13F9">
        <w:rPr>
          <w:color w:val="000000"/>
        </w:rPr>
        <w:t>•</w:t>
      </w:r>
      <w:r w:rsidRPr="00ED13F9">
        <w:rPr>
          <w:color w:val="000000"/>
        </w:rPr>
        <w:tab/>
        <w:t>Между лакосамидом 10 мг/кг и мемантином 8 мг/кг и между лакосамидом 20 мг/кг и мемантином 4 мг/кг наблюдалось слабое синергичное действие (более сильное обезболивающее действие комбинации по сравнению с суммой эффектов каждого вещества по отдельности).</w:t>
      </w:r>
    </w:p>
    <w:p w14:paraId="17BC105A" w14:textId="24B90069" w:rsidR="00ED13F9" w:rsidRPr="00ED13F9" w:rsidRDefault="00ED13F9" w:rsidP="00ED13F9">
      <w:pPr>
        <w:ind w:firstLine="709"/>
        <w:jc w:val="both"/>
        <w:rPr>
          <w:color w:val="000000"/>
        </w:rPr>
      </w:pPr>
      <w:r w:rsidRPr="00ED13F9">
        <w:rPr>
          <w:color w:val="000000"/>
        </w:rPr>
        <w:t>П</w:t>
      </w:r>
      <w:ins w:id="314" w:author="Belolipetskaya, Elena" w:date="2024-10-14T15:10:00Z">
        <w:r w:rsidR="0059537D">
          <w:rPr>
            <w:color w:val="000000"/>
          </w:rPr>
          <w:t>ри регистрации оригинального препарата лакосамида п</w:t>
        </w:r>
      </w:ins>
      <w:r w:rsidRPr="00ED13F9">
        <w:rPr>
          <w:color w:val="000000"/>
        </w:rPr>
        <w:t xml:space="preserve">о запросу </w:t>
      </w:r>
      <w:commentRangeStart w:id="315"/>
      <w:ins w:id="316" w:author="Belolipetskaya, Elena" w:date="2024-10-14T14:59:00Z">
        <w:r w:rsidR="00F02597" w:rsidRPr="00F02597">
          <w:rPr>
            <w:color w:val="000000"/>
            <w:rPrChange w:id="317" w:author="Belolipetskaya, Elena" w:date="2024-10-14T15:00:00Z">
              <w:rPr>
                <w:rStyle w:val="aff0"/>
                <w:rFonts w:ascii="Arial" w:hAnsi="Arial" w:cs="Arial"/>
                <w:b/>
                <w:bCs/>
                <w:i w:val="0"/>
                <w:iCs w:val="0"/>
                <w:color w:val="5F6368"/>
                <w:sz w:val="21"/>
                <w:szCs w:val="21"/>
                <w:shd w:val="clear" w:color="auto" w:fill="FFFFFF"/>
              </w:rPr>
            </w:rPrChange>
          </w:rPr>
          <w:t>Комитет</w:t>
        </w:r>
      </w:ins>
      <w:ins w:id="318" w:author="Belolipetskaya, Elena" w:date="2024-10-14T15:00:00Z">
        <w:r w:rsidR="00F02597">
          <w:rPr>
            <w:color w:val="000000"/>
          </w:rPr>
          <w:t>а</w:t>
        </w:r>
      </w:ins>
      <w:ins w:id="319" w:author="Belolipetskaya, Elena" w:date="2024-10-14T14:59:00Z">
        <w:r w:rsidR="00F02597" w:rsidRPr="00F02597">
          <w:rPr>
            <w:color w:val="000000"/>
            <w:rPrChange w:id="320" w:author="Belolipetskaya, Elena" w:date="2024-10-14T15:00:00Z">
              <w:rPr>
                <w:rStyle w:val="aff0"/>
                <w:rFonts w:ascii="Arial" w:hAnsi="Arial" w:cs="Arial"/>
                <w:b/>
                <w:bCs/>
                <w:i w:val="0"/>
                <w:iCs w:val="0"/>
                <w:color w:val="5F6368"/>
                <w:sz w:val="21"/>
                <w:szCs w:val="21"/>
                <w:shd w:val="clear" w:color="auto" w:fill="FFFFFF"/>
              </w:rPr>
            </w:rPrChange>
          </w:rPr>
          <w:t xml:space="preserve"> по лекарственным препаратам для человека</w:t>
        </w:r>
        <w:r w:rsidR="00F02597" w:rsidRPr="00ED13F9">
          <w:rPr>
            <w:color w:val="000000"/>
          </w:rPr>
          <w:t xml:space="preserve"> </w:t>
        </w:r>
      </w:ins>
      <w:ins w:id="321" w:author="Belolipetskaya, Elena" w:date="2024-10-14T15:00:00Z">
        <w:r w:rsidR="00F02597">
          <w:rPr>
            <w:color w:val="000000"/>
          </w:rPr>
          <w:t>(</w:t>
        </w:r>
      </w:ins>
      <w:r w:rsidRPr="00ED13F9">
        <w:rPr>
          <w:color w:val="000000"/>
        </w:rPr>
        <w:t>CHMP</w:t>
      </w:r>
      <w:ins w:id="322" w:author="Belolipetskaya, Elena" w:date="2024-10-14T15:00:00Z">
        <w:r w:rsidR="00F02597">
          <w:rPr>
            <w:color w:val="000000"/>
          </w:rPr>
          <w:t xml:space="preserve">, </w:t>
        </w:r>
        <w:r w:rsidR="00F02597" w:rsidRPr="00F02597">
          <w:rPr>
            <w:color w:val="000000"/>
          </w:rPr>
          <w:t>Committee for Medicinal Products for Human Use</w:t>
        </w:r>
      </w:ins>
      <w:commentRangeEnd w:id="315"/>
      <w:ins w:id="323" w:author="Belolipetskaya, Elena" w:date="2024-10-14T15:10:00Z">
        <w:r w:rsidR="0059537D">
          <w:rPr>
            <w:rStyle w:val="afb"/>
          </w:rPr>
          <w:commentReference w:id="315"/>
        </w:r>
      </w:ins>
      <w:ins w:id="324" w:author="Belolipetskaya, Elena" w:date="2024-10-14T15:00:00Z">
        <w:r w:rsidR="00F02597">
          <w:rPr>
            <w:color w:val="000000"/>
          </w:rPr>
          <w:t>)</w:t>
        </w:r>
      </w:ins>
      <w:r w:rsidRPr="00ED13F9">
        <w:rPr>
          <w:color w:val="000000"/>
        </w:rPr>
        <w:t xml:space="preserve"> </w:t>
      </w:r>
      <w:del w:id="325" w:author="Belolipetskaya, Elena" w:date="2024-10-14T15:11:00Z">
        <w:r w:rsidRPr="00ED13F9" w:rsidDel="0059537D">
          <w:rPr>
            <w:color w:val="000000"/>
          </w:rPr>
          <w:delText>заявитель также представил</w:delText>
        </w:r>
      </w:del>
      <w:ins w:id="326" w:author="Belolipetskaya, Elena" w:date="2024-10-14T15:11:00Z">
        <w:r w:rsidR="0059537D">
          <w:rPr>
            <w:color w:val="000000"/>
          </w:rPr>
          <w:t>предоставлены</w:t>
        </w:r>
      </w:ins>
      <w:r w:rsidRPr="00ED13F9">
        <w:rPr>
          <w:color w:val="000000"/>
        </w:rPr>
        <w:t xml:space="preserve"> данные о взаимодействии лакосамида с другими ПЭП. Результаты одного крупномасштабного исследования с использованием модели психомоторных припадков с частотой 6 Гц и теста с вращающимся стержнем на предмет двигательных нарушений показали, что лакосамид обладает особенно сильным синергическим эффектом в комбинации с леветирацетамом либо с карбамазепином. При применении лакосамида в комбинации с ламотриджином, габапентином и топираматом наблюдались дополнительные синергические эффекты. При применении вальпроата и фенитоина наблюдались чисто аддитивные эффекты. Синергических или аддитивных эффектов в отношении двигательных побочных эффектов, когда фармакодинамические взаимодействия были инфрааддитивными, не наблюдалось.</w:t>
      </w:r>
    </w:p>
    <w:bookmarkEnd w:id="312"/>
    <w:p w14:paraId="67BC14FD" w14:textId="77777777" w:rsidR="00BC28F7" w:rsidRDefault="00BC28F7" w:rsidP="000A73F6">
      <w:pPr>
        <w:ind w:firstLine="709"/>
        <w:jc w:val="both"/>
        <w:rPr>
          <w:color w:val="000000"/>
          <w:lang w:val="ru"/>
        </w:rPr>
      </w:pPr>
    </w:p>
    <w:p w14:paraId="7C838CFE" w14:textId="43F82036" w:rsidR="00D448A4" w:rsidRDefault="00D448A4" w:rsidP="00D448A4">
      <w:pPr>
        <w:pStyle w:val="20"/>
        <w:keepLines/>
        <w:tabs>
          <w:tab w:val="left" w:pos="284"/>
          <w:tab w:val="left" w:pos="567"/>
        </w:tabs>
        <w:rPr>
          <w:color w:val="000000" w:themeColor="text1"/>
        </w:rPr>
      </w:pPr>
      <w:bookmarkStart w:id="327" w:name="_Toc179551992"/>
      <w:bookmarkEnd w:id="298"/>
      <w:bookmarkEnd w:id="299"/>
      <w:r w:rsidRPr="005E6358">
        <w:rPr>
          <w:color w:val="000000" w:themeColor="text1"/>
        </w:rPr>
        <w:t>Доклиническая фармакокинетика</w:t>
      </w:r>
      <w:bookmarkEnd w:id="327"/>
    </w:p>
    <w:p w14:paraId="5DC4E728" w14:textId="77777777" w:rsidR="00D448A4" w:rsidRPr="00F34B6B" w:rsidRDefault="00D448A4" w:rsidP="00D448A4"/>
    <w:p w14:paraId="4FFFBA1B" w14:textId="77777777" w:rsidR="00855DC7" w:rsidRDefault="00855DC7" w:rsidP="000A73F6">
      <w:pPr>
        <w:ind w:firstLine="709"/>
        <w:jc w:val="both"/>
        <w:rPr>
          <w:color w:val="000000"/>
          <w:lang w:val="ru"/>
        </w:rPr>
      </w:pPr>
      <w:r w:rsidRPr="00CE7916">
        <w:rPr>
          <w:color w:val="000000"/>
          <w:lang w:val="ru"/>
        </w:rPr>
        <w:t>Абсорбцию, распределение, метаболизм и экскрецию лакосамида изучали на мышах (CD-1), крысах (Спраг-Доули) и собаках (бигль), а также на кроликах (новозеландские белые). Данные были получены в результате как фармакокинетических, так и токсикокинетических исследований с использованием перорального, внутривенного и внутрибрюшинного введения, различных уровней доз и продолжительности лечения. Концентрации основного О-десметильного метаболита человека (SPM 12809) в плазме крови определяли у мышей, крыс и собак, а дезацетиловый метаболит (SPM 6912) - количественно в плазме крови мышей.</w:t>
      </w:r>
    </w:p>
    <w:p w14:paraId="040986CB" w14:textId="77777777" w:rsidR="00CE7916" w:rsidRPr="00CE7916" w:rsidRDefault="00CE7916" w:rsidP="00CE7916">
      <w:pPr>
        <w:ind w:firstLine="709"/>
        <w:jc w:val="both"/>
        <w:rPr>
          <w:lang w:val="ru"/>
        </w:rPr>
      </w:pPr>
      <w:r w:rsidRPr="00CE7916">
        <w:rPr>
          <w:lang w:val="ru"/>
        </w:rPr>
        <w:t>Лакосамид - это модифицированная аминокислота с быстрым и полным всасыванием. Биодоступность после перорального применения приближается к 100 %. После приема внутрь концентрация неизмененного лакосамида в плазме крови быстро возрастает и достигает Cmax примерно через 0,5-4 часа после применения.  Лакосамид обладает низкой способностью к связыванию с белками и объемом распределения, Vd составляет приблизительно 0,6 л/кг. Связывание лакосамида с белками плазмы крови составляет не менее 15 %. Период полувыведения составляет около 13 часов, а клиренс - около 3 л/ч. Межиндивидуальная вариабельность невелика (около 20 %). 95 % от дозы лакосамида выводится из системного кровотока в основном путем почечной экскреции и биотрансформации.</w:t>
      </w:r>
      <w:del w:id="328" w:author="Belolipetskaya, Elena" w:date="2024-10-14T14:19:00Z">
        <w:r w:rsidRPr="00CE7916" w:rsidDel="000542CD">
          <w:rPr>
            <w:lang w:val="ru"/>
          </w:rPr>
          <w:delText>.</w:delText>
        </w:r>
      </w:del>
      <w:r w:rsidRPr="00CE7916">
        <w:rPr>
          <w:lang w:val="ru"/>
        </w:rPr>
        <w:t xml:space="preserve"> Метаболизм лакосамида полностью не изучен. Основными соединениями, выводимыми с мочой, являются неизмененный лакосамид (примерно 40 % от дозы) и его О-десметильный метаболит менее (менее 30 %). Данные </w:t>
      </w:r>
      <w:r w:rsidRPr="000542CD">
        <w:rPr>
          <w:i/>
          <w:lang w:val="ru"/>
          <w:rPrChange w:id="329" w:author="Belolipetskaya, Elena" w:date="2024-10-14T14:19:00Z">
            <w:rPr>
              <w:lang w:val="ru"/>
            </w:rPr>
          </w:rPrChange>
        </w:rPr>
        <w:t>in vitro</w:t>
      </w:r>
      <w:r w:rsidRPr="00CE7916">
        <w:rPr>
          <w:lang w:val="ru"/>
        </w:rPr>
        <w:t xml:space="preserve"> показали, что CYP2C9, CYP2C19 и CYP3A4 способны катализировать образование О-десметильного метаболита, однако основной изофермент, участвующий в этом процессе, не был подтвержден </w:t>
      </w:r>
      <w:r w:rsidRPr="000542CD">
        <w:rPr>
          <w:i/>
          <w:lang w:val="ru"/>
          <w:rPrChange w:id="330" w:author="Belolipetskaya, Elena" w:date="2024-10-14T14:19:00Z">
            <w:rPr>
              <w:lang w:val="ru"/>
            </w:rPr>
          </w:rPrChange>
        </w:rPr>
        <w:t>in vivo</w:t>
      </w:r>
      <w:r w:rsidRPr="00CE7916">
        <w:rPr>
          <w:lang w:val="ru"/>
        </w:rPr>
        <w:t>.</w:t>
      </w:r>
    </w:p>
    <w:p w14:paraId="3437FD1D" w14:textId="7C84C042" w:rsidR="00CE7916" w:rsidRDefault="00CE7916" w:rsidP="00CE7916">
      <w:pPr>
        <w:ind w:firstLine="709"/>
        <w:jc w:val="both"/>
        <w:rPr>
          <w:lang w:val="ru"/>
        </w:rPr>
      </w:pPr>
      <w:r w:rsidRPr="00CE7916">
        <w:rPr>
          <w:lang w:val="ru"/>
        </w:rPr>
        <w:lastRenderedPageBreak/>
        <w:t>В исследовании баланса масс 19-40 % от дозы было обнаружено в моче в виде неактивного метаболита SPM12809 (данный метаболит взаимодействует с другим метаболитом, поэтому цифра неточная). Однако считается, что образование метаболита катализируется CYP2C19, но отсутствие или ингибирование CYP2C19 приводило к снижению клиренса после приема внутрь лишь на 7-17 %. Грубая оценка показала, что на долю лакосамида приходится 60-100 % радиоактивности в плазме крови. SPM12809 был единственным метаболитом, обнаруженным в плазме крови. Лакосамид имеет один хиральный центр, и его вводят в R-форме. Исследования in vitro показали, что лакосамид может как индуцировать, так и ингибировать CYP3A4.</w:t>
      </w:r>
    </w:p>
    <w:p w14:paraId="3A28EB96" w14:textId="77777777" w:rsidR="00D448A4" w:rsidRPr="00BD4249" w:rsidRDefault="00D448A4" w:rsidP="00D448A4"/>
    <w:p w14:paraId="4EE2B91A" w14:textId="59CA44AE" w:rsidR="00D448A4" w:rsidRPr="00CE7916" w:rsidRDefault="00D448A4" w:rsidP="000A73F6">
      <w:pPr>
        <w:pStyle w:val="3"/>
      </w:pPr>
      <w:bookmarkStart w:id="331" w:name="_Toc179551993"/>
      <w:bookmarkStart w:id="332" w:name="_Hlk521883862"/>
      <w:bookmarkStart w:id="333" w:name="_Toc483835323"/>
      <w:bookmarkStart w:id="334" w:name="_Toc484591394"/>
      <w:bookmarkStart w:id="335" w:name="_Toc415001099"/>
      <w:bookmarkStart w:id="336" w:name="_Toc298775544"/>
      <w:r w:rsidRPr="00CE7916">
        <w:t>Всасывание</w:t>
      </w:r>
      <w:bookmarkEnd w:id="331"/>
    </w:p>
    <w:p w14:paraId="6AE3EB97" w14:textId="77777777" w:rsidR="00D448A4" w:rsidRDefault="00D448A4" w:rsidP="00D448A4">
      <w:pPr>
        <w:rPr>
          <w:b/>
          <w:bCs/>
          <w:iCs/>
          <w:color w:val="000000" w:themeColor="text1"/>
          <w:szCs w:val="28"/>
        </w:rPr>
      </w:pPr>
      <w:bookmarkStart w:id="337" w:name="_Hlk121100001"/>
    </w:p>
    <w:p w14:paraId="37F21A15" w14:textId="77777777" w:rsidR="00855DC7" w:rsidRPr="00855DC7" w:rsidRDefault="00855DC7" w:rsidP="00855DC7">
      <w:pPr>
        <w:ind w:firstLine="708"/>
        <w:jc w:val="both"/>
        <w:rPr>
          <w:color w:val="000000"/>
          <w:lang w:val="ru"/>
        </w:rPr>
      </w:pPr>
      <w:r w:rsidRPr="00855DC7">
        <w:rPr>
          <w:color w:val="000000"/>
          <w:lang w:val="ru"/>
        </w:rPr>
        <w:t>У мышей всасывание лакосамида после однократного перорального введения в дозе 20 мг/кг было быстрым.</w:t>
      </w:r>
    </w:p>
    <w:p w14:paraId="5DDF77C3" w14:textId="328439A8" w:rsidR="00855DC7" w:rsidRPr="00855DC7" w:rsidRDefault="00855DC7" w:rsidP="00855DC7">
      <w:pPr>
        <w:ind w:firstLine="708"/>
        <w:jc w:val="both"/>
        <w:rPr>
          <w:color w:val="000000"/>
          <w:lang w:val="ru"/>
        </w:rPr>
      </w:pPr>
      <w:r w:rsidRPr="00855DC7">
        <w:rPr>
          <w:color w:val="000000"/>
          <w:lang w:val="ru"/>
        </w:rPr>
        <w:t xml:space="preserve">Уровень радиоактивности в крови соответствовал таковому в плазме крови. Фармакокинетические параметры у самцов и самок были одинаковыми. После однократного, перорального и внутрибрюшинного введения, а также после многократного перорального </w:t>
      </w:r>
      <w:del w:id="338" w:author="Belolipetskaya, Elena" w:date="2024-10-14T14:19:00Z">
        <w:r w:rsidRPr="00855DC7" w:rsidDel="000542CD">
          <w:rPr>
            <w:color w:val="000000"/>
            <w:lang w:val="ru"/>
          </w:rPr>
          <w:delText xml:space="preserve">введений </w:delText>
        </w:r>
      </w:del>
      <w:ins w:id="339" w:author="Belolipetskaya, Elena" w:date="2024-10-14T14:19:00Z">
        <w:r w:rsidR="000542CD" w:rsidRPr="00855DC7">
          <w:rPr>
            <w:color w:val="000000"/>
            <w:lang w:val="ru"/>
          </w:rPr>
          <w:t>введени</w:t>
        </w:r>
        <w:r w:rsidR="000542CD">
          <w:rPr>
            <w:color w:val="000000"/>
            <w:lang w:val="ru"/>
          </w:rPr>
          <w:t>я</w:t>
        </w:r>
        <w:r w:rsidR="000542CD" w:rsidRPr="00855DC7">
          <w:rPr>
            <w:color w:val="000000"/>
            <w:lang w:val="ru"/>
          </w:rPr>
          <w:t xml:space="preserve"> </w:t>
        </w:r>
      </w:ins>
      <w:r w:rsidRPr="00855DC7">
        <w:rPr>
          <w:color w:val="000000"/>
          <w:lang w:val="ru"/>
        </w:rPr>
        <w:t>C</w:t>
      </w:r>
      <w:r w:rsidRPr="000342D2">
        <w:rPr>
          <w:color w:val="000000"/>
          <w:vertAlign w:val="subscript"/>
          <w:lang w:val="ru"/>
          <w:rPrChange w:id="340" w:author="Belolipetskaya, Elena" w:date="2024-10-14T14:45:00Z">
            <w:rPr>
              <w:color w:val="000000"/>
              <w:lang w:val="ru"/>
            </w:rPr>
          </w:rPrChange>
        </w:rPr>
        <w:t>max</w:t>
      </w:r>
      <w:r w:rsidRPr="00855DC7">
        <w:rPr>
          <w:color w:val="000000"/>
          <w:lang w:val="ru"/>
        </w:rPr>
        <w:t xml:space="preserve"> увеличивалась приблизительно или немного менее, чем пропорционально дозе.</w:t>
      </w:r>
    </w:p>
    <w:p w14:paraId="61024F67" w14:textId="77777777" w:rsidR="00855DC7" w:rsidRPr="00855DC7" w:rsidRDefault="00855DC7" w:rsidP="00855DC7">
      <w:pPr>
        <w:ind w:firstLine="708"/>
        <w:jc w:val="both"/>
        <w:rPr>
          <w:color w:val="000000"/>
          <w:lang w:val="ru"/>
        </w:rPr>
      </w:pPr>
      <w:r w:rsidRPr="00855DC7">
        <w:rPr>
          <w:color w:val="000000"/>
          <w:lang w:val="ru"/>
        </w:rPr>
        <w:t>У крыс всасывание лакосамида после однократного перорального введения 10 мг/кг было быстрым, средняя биодоступность составляла 94 %. Уровень радиоактивности в крови соответствовал таковому в плазме крови. Максимальные уровни в плазме и крови и T</w:t>
      </w:r>
      <w:r w:rsidRPr="000342D2">
        <w:rPr>
          <w:color w:val="000000"/>
          <w:vertAlign w:val="subscript"/>
          <w:lang w:val="ru"/>
          <w:rPrChange w:id="341" w:author="Belolipetskaya, Elena" w:date="2024-10-14T14:45:00Z">
            <w:rPr>
              <w:color w:val="000000"/>
              <w:lang w:val="ru"/>
            </w:rPr>
          </w:rPrChange>
        </w:rPr>
        <w:t>max</w:t>
      </w:r>
      <w:r w:rsidRPr="00855DC7">
        <w:rPr>
          <w:color w:val="000000"/>
          <w:lang w:val="ru"/>
        </w:rPr>
        <w:t xml:space="preserve"> у самцов и самок крыс были одинаковыми, а системная экспозиция, как правило, была несколько выше у самок.</w:t>
      </w:r>
    </w:p>
    <w:p w14:paraId="30ACFAE9" w14:textId="77777777" w:rsidR="00855DC7" w:rsidRPr="00855DC7" w:rsidRDefault="00855DC7" w:rsidP="00855DC7">
      <w:pPr>
        <w:ind w:firstLine="708"/>
        <w:jc w:val="both"/>
        <w:rPr>
          <w:color w:val="000000"/>
          <w:lang w:val="ru"/>
        </w:rPr>
      </w:pPr>
      <w:r w:rsidRPr="00855DC7">
        <w:rPr>
          <w:color w:val="000000"/>
          <w:lang w:val="ru"/>
        </w:rPr>
        <w:t>После однократного перорального применения 40 мг/кг наблюдалось вторичное повышение уровня в плазме крови, что указывает на возможность энтерогепатической рециркуляции радиоактивно меченых фрагментов.</w:t>
      </w:r>
    </w:p>
    <w:p w14:paraId="772283F9" w14:textId="77777777" w:rsidR="00855DC7" w:rsidRPr="00855DC7" w:rsidRDefault="00855DC7" w:rsidP="00855DC7">
      <w:pPr>
        <w:ind w:firstLine="708"/>
        <w:jc w:val="both"/>
        <w:rPr>
          <w:color w:val="000000"/>
          <w:lang w:val="ru"/>
        </w:rPr>
      </w:pPr>
      <w:r w:rsidRPr="00855DC7">
        <w:rPr>
          <w:color w:val="000000"/>
          <w:lang w:val="ru"/>
        </w:rPr>
        <w:t>После многократного введения системная экспозиция у самцов и самок крыс была сопоставимой, и при высоких уровнях дозы наблюдалось насыщение. У животных обоего пола системная экспозиция была несколько менее, чем пропорциональной дозе. Различий в фармакокинетических параметрах после однократного или многократного перорального применения обнаружено не было. T</w:t>
      </w:r>
      <w:r w:rsidRPr="000342D2">
        <w:rPr>
          <w:color w:val="000000"/>
          <w:vertAlign w:val="subscript"/>
          <w:lang w:val="ru"/>
          <w:rPrChange w:id="342" w:author="Belolipetskaya, Elena" w:date="2024-10-14T14:45:00Z">
            <w:rPr>
              <w:color w:val="000000"/>
              <w:lang w:val="ru"/>
            </w:rPr>
          </w:rPrChange>
        </w:rPr>
        <w:t xml:space="preserve">1/2 </w:t>
      </w:r>
      <w:r w:rsidRPr="00855DC7">
        <w:rPr>
          <w:color w:val="000000"/>
          <w:lang w:val="ru"/>
        </w:rPr>
        <w:t>у крыс был равен примерно 1,3 часам.</w:t>
      </w:r>
    </w:p>
    <w:p w14:paraId="022DE4AB" w14:textId="77777777" w:rsidR="00855DC7" w:rsidRPr="00855DC7" w:rsidRDefault="00855DC7" w:rsidP="00855DC7">
      <w:pPr>
        <w:ind w:firstLine="708"/>
        <w:jc w:val="both"/>
        <w:rPr>
          <w:color w:val="000000"/>
          <w:lang w:val="ru"/>
        </w:rPr>
      </w:pPr>
      <w:r w:rsidRPr="00855DC7">
        <w:rPr>
          <w:color w:val="000000"/>
          <w:lang w:val="ru"/>
        </w:rPr>
        <w:t>У беременных крыс, получавших препарат перорально один раз в сутки на 7-17 й дни гестации в дозе до 300 мг/кг/сут, концентрация в плазме крови была несколько ниже, чем у небеременных самок крыс в 3-месячном исследовании после однократного введения.</w:t>
      </w:r>
    </w:p>
    <w:p w14:paraId="35AA1551" w14:textId="77777777" w:rsidR="00855DC7" w:rsidRPr="00855DC7" w:rsidRDefault="00855DC7" w:rsidP="00855DC7">
      <w:pPr>
        <w:ind w:firstLine="708"/>
        <w:jc w:val="both"/>
        <w:rPr>
          <w:color w:val="000000"/>
          <w:lang w:val="ru"/>
        </w:rPr>
      </w:pPr>
      <w:r w:rsidRPr="00855DC7">
        <w:rPr>
          <w:color w:val="000000"/>
          <w:lang w:val="ru"/>
        </w:rPr>
        <w:t>У неполовозрелых крыс концентрация лакосамида в плазме крови в целом была выше, чем у взрослых, а C</w:t>
      </w:r>
      <w:r w:rsidRPr="000342D2">
        <w:rPr>
          <w:color w:val="000000"/>
          <w:vertAlign w:val="subscript"/>
          <w:lang w:val="ru"/>
          <w:rPrChange w:id="343" w:author="Belolipetskaya, Elena" w:date="2024-10-14T14:45:00Z">
            <w:rPr>
              <w:color w:val="000000"/>
              <w:lang w:val="ru"/>
            </w:rPr>
          </w:rPrChange>
        </w:rPr>
        <w:t>max</w:t>
      </w:r>
      <w:r w:rsidRPr="00855DC7">
        <w:rPr>
          <w:color w:val="000000"/>
          <w:lang w:val="ru"/>
        </w:rPr>
        <w:t xml:space="preserve"> достигалась в более поздние временные точки.</w:t>
      </w:r>
    </w:p>
    <w:p w14:paraId="590089CF" w14:textId="77777777" w:rsidR="00855DC7" w:rsidRPr="00855DC7" w:rsidRDefault="00855DC7" w:rsidP="00855DC7">
      <w:pPr>
        <w:ind w:firstLine="708"/>
        <w:jc w:val="both"/>
        <w:rPr>
          <w:color w:val="000000"/>
          <w:lang w:val="ru"/>
        </w:rPr>
      </w:pPr>
      <w:r w:rsidRPr="00855DC7">
        <w:rPr>
          <w:color w:val="000000"/>
          <w:lang w:val="ru"/>
        </w:rPr>
        <w:t>У беременных кроликов после перорального введения препарата с 6 по 18 дни гестации в дозах до 50 мг/кг зависимость концентрации лакосамида от времени в плазме крови была практически такой же, как и в 1 й день введения.</w:t>
      </w:r>
    </w:p>
    <w:p w14:paraId="5EEC539D" w14:textId="4E59DEE7" w:rsidR="000A73F6" w:rsidRDefault="00855DC7" w:rsidP="00855DC7">
      <w:pPr>
        <w:ind w:firstLine="708"/>
        <w:jc w:val="both"/>
        <w:rPr>
          <w:color w:val="000000"/>
          <w:lang w:val="ru"/>
        </w:rPr>
      </w:pPr>
      <w:r w:rsidRPr="00855DC7">
        <w:rPr>
          <w:color w:val="000000"/>
          <w:lang w:val="ru"/>
        </w:rPr>
        <w:t>У собак всасывание лакосамида было быстрым после однократного перорального применения 10 мг/кг, при этом биодоступность в различных исследованиях варьировала от 71 до 97 %. Концентрации в крови были аналогичны таковым в плазме. После многократного введения экспозиция лакосамида была одинаковой у животных обоего пола и увеличивалась примерно пропорционально дозе. T</w:t>
      </w:r>
      <w:r w:rsidRPr="000342D2">
        <w:rPr>
          <w:color w:val="000000"/>
          <w:vertAlign w:val="subscript"/>
          <w:lang w:val="ru"/>
          <w:rPrChange w:id="344" w:author="Belolipetskaya, Elena" w:date="2024-10-14T14:45:00Z">
            <w:rPr>
              <w:color w:val="000000"/>
              <w:lang w:val="ru"/>
            </w:rPr>
          </w:rPrChange>
        </w:rPr>
        <w:t xml:space="preserve">1/2 </w:t>
      </w:r>
      <w:r w:rsidRPr="00855DC7">
        <w:rPr>
          <w:color w:val="000000"/>
          <w:lang w:val="ru"/>
        </w:rPr>
        <w:t>был коротким, около 2 часов. Кумуляция лакосамида в плазме крови не наблюдалась.</w:t>
      </w:r>
    </w:p>
    <w:p w14:paraId="68C93223" w14:textId="77777777" w:rsidR="00640E90" w:rsidRPr="00855DC7" w:rsidRDefault="00640E90" w:rsidP="00855DC7">
      <w:pPr>
        <w:ind w:firstLine="708"/>
        <w:jc w:val="both"/>
      </w:pPr>
    </w:p>
    <w:p w14:paraId="5A37E920" w14:textId="4E47F4CE" w:rsidR="00D448A4" w:rsidRPr="00CE7916" w:rsidRDefault="00D448A4" w:rsidP="000A73F6">
      <w:pPr>
        <w:pStyle w:val="3"/>
      </w:pPr>
      <w:bookmarkStart w:id="345" w:name="_Toc179551994"/>
      <w:bookmarkEnd w:id="337"/>
      <w:r w:rsidRPr="00CE7916">
        <w:lastRenderedPageBreak/>
        <w:t>Распределение</w:t>
      </w:r>
      <w:bookmarkEnd w:id="345"/>
    </w:p>
    <w:p w14:paraId="2DF75E19" w14:textId="77777777" w:rsidR="00D448A4" w:rsidRDefault="00D448A4" w:rsidP="00D448A4">
      <w:pPr>
        <w:rPr>
          <w:b/>
          <w:bCs/>
          <w:color w:val="000000" w:themeColor="text1"/>
        </w:rPr>
      </w:pPr>
    </w:p>
    <w:p w14:paraId="6A182B85" w14:textId="77777777" w:rsidR="00640E90" w:rsidRDefault="00640E90" w:rsidP="00640E90">
      <w:pPr>
        <w:ind w:firstLine="708"/>
        <w:jc w:val="both"/>
      </w:pPr>
      <w:r>
        <w:t xml:space="preserve">Распределение в тканях после однократного перорального введения было изучено с помощью качественной авторадиографии всего тела и взятия образцов тканей. </w:t>
      </w:r>
      <w:r w:rsidRPr="000342D2">
        <w:rPr>
          <w:i/>
          <w:rPrChange w:id="346" w:author="Belolipetskaya, Elena" w:date="2024-10-14T14:45:00Z">
            <w:rPr/>
          </w:rPrChange>
        </w:rPr>
        <w:t>In vitro</w:t>
      </w:r>
      <w:r>
        <w:t xml:space="preserve"> также определяли связывание с белками плазмы и распределение в клетках крови.</w:t>
      </w:r>
    </w:p>
    <w:p w14:paraId="3C4A85BA" w14:textId="77777777" w:rsidR="00640E90" w:rsidRDefault="00640E90" w:rsidP="00640E90">
      <w:pPr>
        <w:ind w:firstLine="708"/>
        <w:jc w:val="both"/>
      </w:pPr>
      <w:r>
        <w:t>У мышей распределение в тканях было обширным после однократного перорального введения 20 мг/кг [</w:t>
      </w:r>
      <w:r w:rsidRPr="000342D2">
        <w:rPr>
          <w:vertAlign w:val="superscript"/>
          <w:rPrChange w:id="347" w:author="Belolipetskaya, Elena" w:date="2024-10-14T14:45:00Z">
            <w:rPr/>
          </w:rPrChange>
        </w:rPr>
        <w:t>14</w:t>
      </w:r>
      <w:r>
        <w:t>С]-лакосамида в течение 72 часов после введения препарата. Самые высокие концентрации наблюдались в слизистой оболочке желудка и почках, позже - в органах обмена веществ и выделения, а также в слезных железах. В целом концентрации в тканях были ниже системной экспозиции в течение 4 часов после введения препарата и превышали системную экспозицию, начиная с 8 часов. Через 72 часа после введения препарата концентрации снижались до 0,3-11 % от максимальных значений. Концентрации в тканях у самцов и самок мышей в целом были одинаковыми. Специфического связывания с какой-либо тканью отмечено не было.</w:t>
      </w:r>
    </w:p>
    <w:p w14:paraId="11F90671" w14:textId="77777777" w:rsidR="00640E90" w:rsidRDefault="00640E90" w:rsidP="00640E90">
      <w:pPr>
        <w:ind w:firstLine="708"/>
        <w:jc w:val="both"/>
      </w:pPr>
      <w:r>
        <w:t>У белых крыс распределение в тканях было быстрым после перорального или внутривенного однократного введения 10 мг/кг [</w:t>
      </w:r>
      <w:r w:rsidRPr="000342D2">
        <w:rPr>
          <w:vertAlign w:val="superscript"/>
          <w:rPrChange w:id="348" w:author="Belolipetskaya, Elena" w:date="2024-10-14T14:45:00Z">
            <w:rPr/>
          </w:rPrChange>
        </w:rPr>
        <w:t>14</w:t>
      </w:r>
      <w:r>
        <w:t>С]-лакосамида. Распределение было равномерным и активным после обоих способов введения, ни в одном органе не наблюдалось чрезмерной концентрации или преимущественного поглощения. Значительного сохранения радиоактивности не наблюдалось ни в одном органе через 48 часов после введения препарата. Распределение у животных обоего пола было одинаковым, и, не считая желудочно-кишечный тракт и содержимое, после перорального и внутривенного введения общая картина распределения была сопоставимой.</w:t>
      </w:r>
    </w:p>
    <w:p w14:paraId="1978D6AC" w14:textId="77777777" w:rsidR="00640E90" w:rsidRDefault="00640E90" w:rsidP="00640E90">
      <w:pPr>
        <w:ind w:firstLine="708"/>
        <w:jc w:val="both"/>
      </w:pPr>
      <w:r>
        <w:t>У самцов пигментированных крыс после однократного перорального введения 10 мг/кг [14С]-лакосамида самые высокие концентрации были достигнуты в свертывающей железе, за которой следовали кора и мозговое вещество почек, увеальный тракт и печень. Радиоактивность была обнаружена в центральной нервной системе с очень незначительными региональными различиями в ее распределении в головном мозге и с концентрациями примерно вдвое ниже, чем в плазме крови. На момент окончательного отбора образцов (через 35 дней после введения препарата) большинство тканей (за исключением надкостницы, периодонтальной мембраны, кожи и хрусталика) содержали радиоактивность в количестве ниже предела количественного определения. После однократного внутривенного введения 10 мг/кг [</w:t>
      </w:r>
      <w:r w:rsidRPr="000342D2">
        <w:rPr>
          <w:vertAlign w:val="superscript"/>
          <w:rPrChange w:id="349" w:author="Belolipetskaya, Elena" w:date="2024-10-14T14:45:00Z">
            <w:rPr/>
          </w:rPrChange>
        </w:rPr>
        <w:t>14</w:t>
      </w:r>
      <w:r>
        <w:t>С]-лакосамида радиоактивность была наибольшей в коре и мозговом веществе почек, а также в стенке пищевода, свертывающей железе, увеальном тракте, предстательной железе и слизистой оболочке тонкой кишки.</w:t>
      </w:r>
    </w:p>
    <w:p w14:paraId="4BD0521C" w14:textId="77777777" w:rsidR="00640E90" w:rsidRDefault="00640E90" w:rsidP="00640E90">
      <w:pPr>
        <w:ind w:firstLine="708"/>
        <w:jc w:val="both"/>
      </w:pPr>
      <w:r>
        <w:t>У беременных/лактирующих крыс на 18-й день беременности или у самок на 10-й день после родов после однократного перорального введения 10 мг/кг [</w:t>
      </w:r>
      <w:r w:rsidRPr="000342D2">
        <w:rPr>
          <w:vertAlign w:val="superscript"/>
          <w:rPrChange w:id="350" w:author="Belolipetskaya, Elena" w:date="2024-10-14T14:45:00Z">
            <w:rPr/>
          </w:rPrChange>
        </w:rPr>
        <w:t>14</w:t>
      </w:r>
      <w:r>
        <w:t>С]-лакосамида радиоактивность широко распределялась в тканях материнской особи. Радиоактивность, обусловленная [</w:t>
      </w:r>
      <w:r w:rsidRPr="000342D2">
        <w:rPr>
          <w:vertAlign w:val="superscript"/>
          <w:rPrChange w:id="351" w:author="Belolipetskaya, Elena" w:date="2024-10-14T14:46:00Z">
            <w:rPr/>
          </w:rPrChange>
        </w:rPr>
        <w:t>14</w:t>
      </w:r>
      <w:r>
        <w:t>C]- лакосамидом, легко проникает через плацентарный барьер с концентрациями в тканях плода, сопоставимыми с соответствующими тканями у беременной самки. Новорожденные, находящиеся на грудном вскармливании, подвергались воздействию радиоактивности с распределением, сходным с таковым в тканях матери.</w:t>
      </w:r>
    </w:p>
    <w:p w14:paraId="11EADCE8" w14:textId="77777777" w:rsidR="00640E90" w:rsidRDefault="00640E90" w:rsidP="00640E90">
      <w:pPr>
        <w:ind w:firstLine="708"/>
        <w:jc w:val="both"/>
      </w:pPr>
      <w:r>
        <w:t>У собак после однократного перорального введения 10 мг/кг [</w:t>
      </w:r>
      <w:r w:rsidRPr="000342D2">
        <w:rPr>
          <w:vertAlign w:val="superscript"/>
          <w:rPrChange w:id="352" w:author="Belolipetskaya, Elena" w:date="2024-10-14T14:46:00Z">
            <w:rPr/>
          </w:rPrChange>
        </w:rPr>
        <w:t>14</w:t>
      </w:r>
      <w:r>
        <w:t>С]-лакосамида радиоактивность широко распределялась во всех тканях, и примерно в половине тканей концентрации превышали обнаруживаемые в крови; самые высокие концентрации были обнаружены в придатках семенников, почках, желчном пузыре и печени.</w:t>
      </w:r>
    </w:p>
    <w:p w14:paraId="7A2976DC" w14:textId="7B346B6A" w:rsidR="00640E90" w:rsidDel="0022110C" w:rsidRDefault="000342D2" w:rsidP="0022110C">
      <w:pPr>
        <w:ind w:firstLine="708"/>
        <w:jc w:val="both"/>
        <w:rPr>
          <w:del w:id="353" w:author="Belolipetskaya, Elena" w:date="2024-10-14T16:25:00Z"/>
        </w:rPr>
        <w:pPrChange w:id="354" w:author="Belolipetskaya, Elena" w:date="2024-10-14T16:25:00Z">
          <w:pPr>
            <w:jc w:val="both"/>
          </w:pPr>
        </w:pPrChange>
      </w:pPr>
      <w:ins w:id="355" w:author="Belolipetskaya, Elena" w:date="2024-10-14T14:46:00Z">
        <w:r>
          <w:lastRenderedPageBreak/>
          <w:t xml:space="preserve">При регистрации оригинального препарата лакосамида </w:t>
        </w:r>
      </w:ins>
      <w:ins w:id="356" w:author="Belolipetskaya, Elena" w:date="2024-10-14T16:24:00Z">
        <w:r w:rsidR="0022110C">
          <w:t xml:space="preserve">по запросу </w:t>
        </w:r>
      </w:ins>
      <w:r w:rsidR="00640E90">
        <w:t xml:space="preserve">CHMP </w:t>
      </w:r>
      <w:del w:id="357" w:author="Belolipetskaya, Elena" w:date="2024-10-14T16:24:00Z">
        <w:r w:rsidR="00640E90" w:rsidDel="0022110C">
          <w:delText xml:space="preserve">запросил у заявителя </w:delText>
        </w:r>
      </w:del>
      <w:ins w:id="358" w:author="Belolipetskaya, Elena" w:date="2024-10-14T16:24:00Z">
        <w:r w:rsidR="0022110C">
          <w:t xml:space="preserve">предоставлено </w:t>
        </w:r>
      </w:ins>
      <w:r w:rsidR="00640E90">
        <w:t>обоснование отсутствия оценок при многократном введении в исследованиях распределения, а также рассмотрение риска кумуляции в тканях, где лакосамид все еще присутствовал через 35 дней после введения.</w:t>
      </w:r>
    </w:p>
    <w:p w14:paraId="2509A8D6" w14:textId="77777777" w:rsidR="0022110C" w:rsidRDefault="0022110C" w:rsidP="00640E90">
      <w:pPr>
        <w:ind w:firstLine="708"/>
        <w:jc w:val="both"/>
        <w:rPr>
          <w:ins w:id="359" w:author="Belolipetskaya, Elena" w:date="2024-10-14T16:25:00Z"/>
        </w:rPr>
      </w:pPr>
    </w:p>
    <w:p w14:paraId="3CD13EA9" w14:textId="230A5C91" w:rsidR="00D448A4" w:rsidRDefault="00640E90" w:rsidP="0022110C">
      <w:pPr>
        <w:ind w:firstLine="708"/>
        <w:jc w:val="both"/>
        <w:pPrChange w:id="360" w:author="Belolipetskaya, Elena" w:date="2024-10-14T16:25:00Z">
          <w:pPr>
            <w:jc w:val="both"/>
          </w:pPr>
        </w:pPrChange>
      </w:pPr>
      <w:del w:id="361" w:author="Belolipetskaya, Elena" w:date="2024-10-14T16:25:00Z">
        <w:r w:rsidDel="0022110C">
          <w:delText>Заявитель утверждал,</w:delText>
        </w:r>
      </w:del>
      <w:ins w:id="362" w:author="Belolipetskaya, Elena" w:date="2024-10-14T16:25:00Z">
        <w:r w:rsidR="0022110C">
          <w:t>Согласно предоставленному обоснованию,</w:t>
        </w:r>
      </w:ins>
      <w:r>
        <w:t xml:space="preserve"> </w:t>
      </w:r>
      <w:del w:id="363" w:author="Belolipetskaya, Elena" w:date="2024-10-14T16:25:00Z">
        <w:r w:rsidDel="0022110C">
          <w:delText xml:space="preserve">что </w:delText>
        </w:r>
      </w:del>
      <w:r>
        <w:t>низкие уровни радиоактивности, обнаруженные в тканях пигментированных крыс через 35 дней после введения дозы, были аналогичны таковым в других непигментированных тканях, т. е. значительного связывания с меланином не происходит. Разумно предположить, что проведенные исследования распределения после однократной дозы в тканях обеспечивают адекватную оценку распределения в тканях у крыс, поскольку аналогичные фармакокинетические параметры абсорбции и выведения были получены у самцов крыс, получавших однократную радиоактивную дозу или шесть доз без радиоактивной метки с последующей однократной радиоактивной дозой лакосамида 10 мг/кг (4 МБк/кг). Кроме того, в исследованиях токсичности при многократном введении лакосамида офтальмологические обследования или гистопатологические исследования глаз и кожи не выявили изменений, обусловленных лакосамидом. Кроме того, клинически не наблюдалось воздействия на кожу или глаза.</w:t>
      </w:r>
    </w:p>
    <w:p w14:paraId="4EAC4E94" w14:textId="77777777" w:rsidR="00640E90" w:rsidRPr="00190E8C" w:rsidRDefault="00640E90" w:rsidP="00640E90"/>
    <w:p w14:paraId="425DBD0D" w14:textId="459729A7" w:rsidR="00D448A4" w:rsidRPr="00CE7916" w:rsidRDefault="00D448A4" w:rsidP="000A73F6">
      <w:pPr>
        <w:pStyle w:val="3"/>
      </w:pPr>
      <w:bookmarkStart w:id="364" w:name="_Toc99740801"/>
      <w:bookmarkStart w:id="365" w:name="_Toc179551995"/>
      <w:r w:rsidRPr="00CE7916">
        <w:t>Связывание с белками плазмы</w:t>
      </w:r>
      <w:bookmarkEnd w:id="364"/>
      <w:bookmarkEnd w:id="365"/>
    </w:p>
    <w:p w14:paraId="212A6587" w14:textId="77777777" w:rsidR="00D448A4" w:rsidRDefault="00D448A4" w:rsidP="00D448A4">
      <w:pPr>
        <w:rPr>
          <w:b/>
          <w:bCs/>
          <w:color w:val="000000" w:themeColor="text1"/>
        </w:rPr>
      </w:pPr>
    </w:p>
    <w:p w14:paraId="6E1FA73E" w14:textId="77777777" w:rsidR="00640E90" w:rsidRPr="006A00FA" w:rsidRDefault="00640E90" w:rsidP="00640E90">
      <w:pPr>
        <w:ind w:firstLine="708"/>
        <w:jc w:val="both"/>
        <w:rPr>
          <w:szCs w:val="24"/>
        </w:rPr>
      </w:pPr>
      <w:r w:rsidRPr="006A00FA">
        <w:rPr>
          <w:color w:val="000000"/>
          <w:szCs w:val="24"/>
        </w:rPr>
        <w:t>Связывание [</w:t>
      </w:r>
      <w:r w:rsidRPr="006A00FA">
        <w:rPr>
          <w:color w:val="000000"/>
          <w:szCs w:val="24"/>
          <w:vertAlign w:val="superscript"/>
        </w:rPr>
        <w:t>14</w:t>
      </w:r>
      <w:r w:rsidRPr="006A00FA">
        <w:rPr>
          <w:color w:val="000000"/>
          <w:szCs w:val="24"/>
        </w:rPr>
        <w:t>С]-лакосамида с белками плазмы крови определяли</w:t>
      </w:r>
      <w:r w:rsidRPr="006A00FA">
        <w:rPr>
          <w:i/>
          <w:iCs/>
          <w:color w:val="000000"/>
          <w:szCs w:val="24"/>
        </w:rPr>
        <w:t xml:space="preserve"> in vitro</w:t>
      </w:r>
      <w:r w:rsidRPr="006A00FA">
        <w:rPr>
          <w:color w:val="000000"/>
          <w:szCs w:val="24"/>
        </w:rPr>
        <w:t xml:space="preserve"> путем равновесного диализа плазмы крови мышей, крыс, собак и человека в диапазоне концентраций от 1,5 до 60</w:t>
      </w:r>
      <w:r>
        <w:rPr>
          <w:color w:val="000000"/>
          <w:szCs w:val="24"/>
        </w:rPr>
        <w:t> </w:t>
      </w:r>
      <w:r w:rsidRPr="006A00FA">
        <w:rPr>
          <w:color w:val="000000"/>
          <w:szCs w:val="24"/>
        </w:rPr>
        <w:t>мкг/мл [</w:t>
      </w:r>
      <w:r w:rsidRPr="006A00FA">
        <w:rPr>
          <w:color w:val="000000"/>
          <w:szCs w:val="24"/>
          <w:vertAlign w:val="superscript"/>
        </w:rPr>
        <w:t>14</w:t>
      </w:r>
      <w:r w:rsidRPr="006A00FA">
        <w:rPr>
          <w:color w:val="000000"/>
          <w:szCs w:val="24"/>
        </w:rPr>
        <w:t>С]-лакосамида. Связывание [</w:t>
      </w:r>
      <w:r w:rsidRPr="006A00FA">
        <w:rPr>
          <w:color w:val="000000"/>
          <w:szCs w:val="24"/>
          <w:vertAlign w:val="superscript"/>
        </w:rPr>
        <w:t>14</w:t>
      </w:r>
      <w:r w:rsidRPr="006A00FA">
        <w:rPr>
          <w:color w:val="000000"/>
          <w:szCs w:val="24"/>
        </w:rPr>
        <w:t>С]-лакосамида с белками было низким; 6,2, 5,1 и 6,1</w:t>
      </w:r>
      <w:r>
        <w:rPr>
          <w:color w:val="000000"/>
          <w:szCs w:val="24"/>
        </w:rPr>
        <w:t> %</w:t>
      </w:r>
      <w:r w:rsidRPr="006A00FA">
        <w:rPr>
          <w:color w:val="000000"/>
          <w:szCs w:val="24"/>
        </w:rPr>
        <w:t xml:space="preserve"> у мышей, крыс и человека, соответственно. Эффектов, зависимых от концентрации, обнаружено не было</w:t>
      </w:r>
      <w:r>
        <w:rPr>
          <w:color w:val="000000"/>
          <w:szCs w:val="24"/>
        </w:rPr>
        <w:t xml:space="preserve">. </w:t>
      </w:r>
      <w:r w:rsidRPr="006A00FA">
        <w:rPr>
          <w:color w:val="000000"/>
          <w:szCs w:val="24"/>
        </w:rPr>
        <w:t>У</w:t>
      </w:r>
      <w:r>
        <w:rPr>
          <w:color w:val="000000"/>
          <w:szCs w:val="24"/>
        </w:rPr>
        <w:t> </w:t>
      </w:r>
      <w:r w:rsidRPr="006A00FA">
        <w:rPr>
          <w:color w:val="000000"/>
          <w:szCs w:val="24"/>
        </w:rPr>
        <w:t>собак связывание с белками составляло 16,5</w:t>
      </w:r>
      <w:r>
        <w:rPr>
          <w:color w:val="000000"/>
          <w:szCs w:val="24"/>
        </w:rPr>
        <w:t> %</w:t>
      </w:r>
      <w:r w:rsidRPr="006A00FA">
        <w:rPr>
          <w:color w:val="000000"/>
          <w:szCs w:val="24"/>
        </w:rPr>
        <w:t xml:space="preserve"> и демонстрировало некоторую степень насыщения. Среднее распределение [</w:t>
      </w:r>
      <w:r w:rsidRPr="006A00FA">
        <w:rPr>
          <w:color w:val="000000"/>
          <w:szCs w:val="24"/>
          <w:vertAlign w:val="superscript"/>
        </w:rPr>
        <w:t>14</w:t>
      </w:r>
      <w:r w:rsidRPr="006A00FA">
        <w:rPr>
          <w:color w:val="000000"/>
          <w:szCs w:val="24"/>
        </w:rPr>
        <w:t>С]-лакосамида в клетках крови составило 49, 44, 47 и 54</w:t>
      </w:r>
      <w:r>
        <w:rPr>
          <w:color w:val="000000"/>
          <w:szCs w:val="24"/>
        </w:rPr>
        <w:t> %</w:t>
      </w:r>
      <w:r w:rsidRPr="006A00FA">
        <w:rPr>
          <w:color w:val="000000"/>
          <w:szCs w:val="24"/>
        </w:rPr>
        <w:t xml:space="preserve"> у мышей, крыс, собак и человека, соответственно.</w:t>
      </w:r>
    </w:p>
    <w:p w14:paraId="0BBEFC19" w14:textId="77777777" w:rsidR="00D448A4" w:rsidRDefault="00D448A4" w:rsidP="00D448A4">
      <w:pPr>
        <w:rPr>
          <w:b/>
          <w:bCs/>
          <w:color w:val="000000" w:themeColor="text1"/>
        </w:rPr>
      </w:pPr>
    </w:p>
    <w:p w14:paraId="38DA102B" w14:textId="34E9F220" w:rsidR="00D448A4" w:rsidRDefault="00D448A4" w:rsidP="000A73F6">
      <w:pPr>
        <w:pStyle w:val="3"/>
      </w:pPr>
      <w:bookmarkStart w:id="366" w:name="_Toc179551996"/>
      <w:r>
        <w:t>Метаболизм</w:t>
      </w:r>
      <w:bookmarkEnd w:id="366"/>
    </w:p>
    <w:p w14:paraId="20AB073B" w14:textId="77777777" w:rsidR="00D448A4" w:rsidRPr="006F490A" w:rsidRDefault="00D448A4" w:rsidP="00D448A4">
      <w:pPr>
        <w:rPr>
          <w:b/>
          <w:color w:val="000000" w:themeColor="text1"/>
        </w:rPr>
      </w:pPr>
    </w:p>
    <w:p w14:paraId="4E7D3F8D" w14:textId="77777777" w:rsidR="002E4C7E" w:rsidRPr="00B352B6" w:rsidRDefault="002E4C7E" w:rsidP="00B352B6">
      <w:pPr>
        <w:jc w:val="both"/>
        <w:rPr>
          <w:b/>
          <w:color w:val="000000"/>
          <w:lang w:val="ru"/>
          <w:rPrChange w:id="367" w:author="Belolipetskaya, Elena" w:date="2024-10-14T16:45:00Z">
            <w:rPr>
              <w:color w:val="000000"/>
              <w:lang w:val="ru"/>
            </w:rPr>
          </w:rPrChange>
        </w:rPr>
        <w:pPrChange w:id="368" w:author="Belolipetskaya, Elena" w:date="2024-10-14T16:45:00Z">
          <w:pPr>
            <w:ind w:firstLine="709"/>
            <w:jc w:val="both"/>
          </w:pPr>
        </w:pPrChange>
      </w:pPr>
      <w:r w:rsidRPr="00B352B6">
        <w:rPr>
          <w:b/>
          <w:color w:val="000000"/>
          <w:lang w:val="ru"/>
          <w:rPrChange w:id="369" w:author="Belolipetskaya, Elena" w:date="2024-10-14T16:45:00Z">
            <w:rPr>
              <w:color w:val="000000"/>
              <w:lang w:val="ru"/>
            </w:rPr>
          </w:rPrChange>
        </w:rPr>
        <w:t xml:space="preserve">Метаболизм </w:t>
      </w:r>
      <w:r w:rsidRPr="00B352B6">
        <w:rPr>
          <w:b/>
          <w:i/>
          <w:color w:val="000000"/>
          <w:lang w:val="ru"/>
          <w:rPrChange w:id="370" w:author="Belolipetskaya, Elena" w:date="2024-10-14T16:45:00Z">
            <w:rPr>
              <w:color w:val="000000"/>
              <w:lang w:val="ru"/>
            </w:rPr>
          </w:rPrChange>
        </w:rPr>
        <w:t>in vitro</w:t>
      </w:r>
    </w:p>
    <w:p w14:paraId="1B6941D0" w14:textId="77777777" w:rsidR="00B352B6" w:rsidRDefault="00B352B6" w:rsidP="002E4C7E">
      <w:pPr>
        <w:ind w:firstLine="709"/>
        <w:jc w:val="both"/>
        <w:rPr>
          <w:ins w:id="371" w:author="Belolipetskaya, Elena" w:date="2024-10-14T16:45:00Z"/>
          <w:color w:val="000000"/>
          <w:lang w:val="ru"/>
        </w:rPr>
      </w:pPr>
    </w:p>
    <w:p w14:paraId="35FBDE4A" w14:textId="386BD222" w:rsidR="002E4C7E" w:rsidRPr="002E4C7E" w:rsidRDefault="002E4C7E" w:rsidP="002E4C7E">
      <w:pPr>
        <w:ind w:firstLine="709"/>
        <w:jc w:val="both"/>
        <w:rPr>
          <w:color w:val="000000"/>
          <w:lang w:val="ru"/>
        </w:rPr>
      </w:pPr>
      <w:r w:rsidRPr="002E4C7E">
        <w:rPr>
          <w:color w:val="000000"/>
          <w:lang w:val="ru"/>
        </w:rPr>
        <w:t>Микросомы печени крыс, собак, яванских макак и человека инкубировали с лакосамидом при 100 мкмоль/л (25 мкг/мл). лакосамид медленно метаболизировался с одновременным образованием как фенольных, так и десметильных метаболитов в гепатоцитах животных. Профили метаболитов у крыс, собак или обезьян не выявили существенных различий между видами. В микросомах печени человека была обнаружена медленная биотрансформация лакосамида.</w:t>
      </w:r>
    </w:p>
    <w:p w14:paraId="1A8B7D19" w14:textId="77777777" w:rsidR="002E4C7E" w:rsidRPr="002E4C7E" w:rsidRDefault="002E4C7E" w:rsidP="002E4C7E">
      <w:pPr>
        <w:ind w:firstLine="709"/>
        <w:jc w:val="both"/>
        <w:rPr>
          <w:color w:val="000000"/>
          <w:lang w:val="ru"/>
        </w:rPr>
      </w:pPr>
      <w:r w:rsidRPr="002E4C7E">
        <w:rPr>
          <w:color w:val="000000"/>
          <w:lang w:val="ru"/>
        </w:rPr>
        <w:t>Суспензии культур гепатоцитов, выделенных из печени самцов мышей, крыс, собак, человека и самок кроликов, инкубировали с [</w:t>
      </w:r>
      <w:r w:rsidRPr="00B352B6">
        <w:rPr>
          <w:color w:val="000000"/>
          <w:vertAlign w:val="superscript"/>
          <w:lang w:val="ru"/>
          <w:rPrChange w:id="372" w:author="Belolipetskaya, Elena" w:date="2024-10-14T16:46:00Z">
            <w:rPr>
              <w:color w:val="000000"/>
              <w:lang w:val="ru"/>
            </w:rPr>
          </w:rPrChange>
        </w:rPr>
        <w:t>14</w:t>
      </w:r>
      <w:r w:rsidRPr="002E4C7E">
        <w:rPr>
          <w:color w:val="000000"/>
          <w:lang w:val="ru"/>
        </w:rPr>
        <w:t>С]-лакосамидом при 10 мкмоль/л (2,5 мкг/мл). Метаболизм выглядел следующим образом: человек &lt; кролик &lt; собака &lt; крыса &lt; мышь. После 4-часовой инкубации метаболизировалось в среднем 55 % (мышь), 22 % (крыса), 7 % (кролик), 15 % (собака) и 4 % (человек) лакосамида. SPM 12809 встречался у всех видов. У мышей и человека происходило деацетилирование, у крыс, кролик и собак - гидроксилирование. Признаков наличия метаболитов II фазы не было обнаружено ни у одного вида после введения β-глюкуронидазы/арилсульфатазы либо β-глюкуронидазы, не содержащей сульфатазы.</w:t>
      </w:r>
    </w:p>
    <w:p w14:paraId="744AF51B" w14:textId="77777777" w:rsidR="002E4C7E" w:rsidRPr="002E4C7E" w:rsidRDefault="002E4C7E" w:rsidP="002E4C7E">
      <w:pPr>
        <w:ind w:firstLine="709"/>
        <w:jc w:val="both"/>
        <w:rPr>
          <w:color w:val="000000"/>
          <w:lang w:val="ru"/>
        </w:rPr>
      </w:pPr>
      <w:r w:rsidRPr="002E4C7E">
        <w:rPr>
          <w:color w:val="000000"/>
          <w:lang w:val="ru"/>
        </w:rPr>
        <w:t xml:space="preserve">Далее, метаболизм лакосамида изучали в микросомах печени и почек крыс и человека, в надосадочной жидкости с содержанием микросом печени и почек крыс, в плазме крови человека и в микросомах, полученных из инфицированных бакуловирусом клеток </w:t>
      </w:r>
      <w:r w:rsidRPr="002E4C7E">
        <w:rPr>
          <w:color w:val="000000"/>
          <w:lang w:val="ru"/>
        </w:rPr>
        <w:lastRenderedPageBreak/>
        <w:t>насекомых, трансфицированных кДНК цитохрома Р450 2С19 человека в концентрации 100 мкмоль/л (25 мкг/мл). Рекомбинантные микросомы CYP2C19 инкубировали при 10 мкмоль/л. Также было изучено влияние ферментов флавиномонооксигеназы.</w:t>
      </w:r>
    </w:p>
    <w:p w14:paraId="7AAA0285" w14:textId="77777777" w:rsidR="002E4C7E" w:rsidRPr="002E4C7E" w:rsidRDefault="002E4C7E" w:rsidP="002E4C7E">
      <w:pPr>
        <w:ind w:firstLine="709"/>
        <w:jc w:val="both"/>
        <w:rPr>
          <w:color w:val="000000"/>
          <w:lang w:val="ru"/>
        </w:rPr>
      </w:pPr>
      <w:r w:rsidRPr="002E4C7E">
        <w:rPr>
          <w:color w:val="000000"/>
          <w:lang w:val="ru"/>
        </w:rPr>
        <w:t xml:space="preserve">На моделях на крысах </w:t>
      </w:r>
      <w:r w:rsidRPr="00B352B6">
        <w:rPr>
          <w:i/>
          <w:color w:val="000000"/>
          <w:lang w:val="ru"/>
          <w:rPrChange w:id="373" w:author="Belolipetskaya, Elena" w:date="2024-10-14T16:46:00Z">
            <w:rPr>
              <w:color w:val="000000"/>
              <w:lang w:val="ru"/>
            </w:rPr>
          </w:rPrChange>
        </w:rPr>
        <w:t>in vitro</w:t>
      </w:r>
      <w:r w:rsidRPr="002E4C7E">
        <w:rPr>
          <w:color w:val="000000"/>
          <w:lang w:val="ru"/>
        </w:rPr>
        <w:t xml:space="preserve"> наблюдалось в общей сложности 4 значимых метаболита (&gt; 1 %). На долю SPM 12809 и SPM 12817 приходилось до 4,9 и 2,7 %, соответственно, от общей радиоактивности. Также были обнаружены следы SPM 6912. Два неизвестных полярных метаболита составляли до 1,6 и 1,5 % в образцах супернатанта печени. Один из неизвестных полярных метаболитов (до 1,5 %) был также обнаружен в супернатанте микросом почек. Образование обоих неизвестных полярных метаболитов не зависело от активности цитохрома Р450.</w:t>
      </w:r>
    </w:p>
    <w:p w14:paraId="672F8FF1" w14:textId="77777777" w:rsidR="002E4C7E" w:rsidRPr="002E4C7E" w:rsidRDefault="002E4C7E" w:rsidP="002E4C7E">
      <w:pPr>
        <w:ind w:firstLine="709"/>
        <w:jc w:val="both"/>
        <w:rPr>
          <w:color w:val="000000"/>
          <w:lang w:val="ru"/>
        </w:rPr>
      </w:pPr>
      <w:r w:rsidRPr="002E4C7E">
        <w:rPr>
          <w:color w:val="000000"/>
          <w:lang w:val="ru"/>
        </w:rPr>
        <w:t xml:space="preserve">На моделях человека </w:t>
      </w:r>
      <w:r w:rsidRPr="00B352B6">
        <w:rPr>
          <w:i/>
          <w:color w:val="000000"/>
          <w:lang w:val="ru"/>
          <w:rPrChange w:id="374" w:author="Belolipetskaya, Elena" w:date="2024-10-14T16:46:00Z">
            <w:rPr>
              <w:color w:val="000000"/>
              <w:lang w:val="ru"/>
            </w:rPr>
          </w:rPrChange>
        </w:rPr>
        <w:t>in vitro</w:t>
      </w:r>
      <w:r w:rsidRPr="002E4C7E">
        <w:rPr>
          <w:color w:val="000000"/>
          <w:lang w:val="ru"/>
        </w:rPr>
        <w:t xml:space="preserve"> наблюдалось в общей сложности 3 значимых метаболита. SPM 12809 и SPM 6912 составляли до 2,5 и 1,4 %, соответственно, в микросомах печени. При использовании рекомбинантных микросом CYP2C19 человека было обнаружено 2 значимых метаболита: SPM 12809 (до 6,9 %) и полярный метаболит (до 7,7 %).</w:t>
      </w:r>
    </w:p>
    <w:p w14:paraId="26B1F27C" w14:textId="77777777" w:rsidR="002E4C7E" w:rsidRPr="002E4C7E" w:rsidRDefault="002E4C7E" w:rsidP="002E4C7E">
      <w:pPr>
        <w:ind w:firstLine="709"/>
        <w:jc w:val="both"/>
        <w:rPr>
          <w:color w:val="000000"/>
          <w:lang w:val="ru"/>
        </w:rPr>
      </w:pPr>
      <w:r w:rsidRPr="002E4C7E">
        <w:rPr>
          <w:color w:val="000000"/>
          <w:lang w:val="ru"/>
        </w:rPr>
        <w:t>Доказательств того, что флавиномонооксигеназа участвует в биотрансформации лакосамида, получено не было.</w:t>
      </w:r>
    </w:p>
    <w:p w14:paraId="13B04209" w14:textId="77777777" w:rsidR="002E4C7E" w:rsidRPr="002E4C7E" w:rsidRDefault="002E4C7E" w:rsidP="002E4C7E">
      <w:pPr>
        <w:ind w:firstLine="709"/>
        <w:jc w:val="both"/>
        <w:rPr>
          <w:color w:val="000000"/>
          <w:lang w:val="ru"/>
        </w:rPr>
      </w:pPr>
      <w:r w:rsidRPr="002E4C7E">
        <w:rPr>
          <w:color w:val="000000"/>
          <w:lang w:val="ru"/>
        </w:rPr>
        <w:t>Метаболическое образование M6, N карбамоилглюкуронида дезацетильного метаболита SPM 6912, было изучено с использованием микросом печени человека. Были идентифицированы в основном неизмененный SPM 6912 и следовые количества M6.</w:t>
      </w:r>
    </w:p>
    <w:p w14:paraId="038DAEDC" w14:textId="77777777" w:rsidR="00B352B6" w:rsidRDefault="00B352B6" w:rsidP="00B352B6">
      <w:pPr>
        <w:jc w:val="both"/>
        <w:rPr>
          <w:ins w:id="375" w:author="Belolipetskaya, Elena" w:date="2024-10-14T16:46:00Z"/>
          <w:b/>
          <w:color w:val="000000"/>
          <w:lang w:val="ru"/>
        </w:rPr>
        <w:pPrChange w:id="376" w:author="Belolipetskaya, Elena" w:date="2024-10-14T16:46:00Z">
          <w:pPr>
            <w:ind w:firstLine="709"/>
            <w:jc w:val="both"/>
          </w:pPr>
        </w:pPrChange>
      </w:pPr>
    </w:p>
    <w:p w14:paraId="6BE21594" w14:textId="533A6DA8" w:rsidR="002E4C7E" w:rsidRPr="00B352B6" w:rsidRDefault="002E4C7E" w:rsidP="00B352B6">
      <w:pPr>
        <w:jc w:val="both"/>
        <w:rPr>
          <w:b/>
          <w:color w:val="000000"/>
          <w:lang w:val="ru"/>
          <w:rPrChange w:id="377" w:author="Belolipetskaya, Elena" w:date="2024-10-14T16:46:00Z">
            <w:rPr>
              <w:color w:val="000000"/>
              <w:lang w:val="ru"/>
            </w:rPr>
          </w:rPrChange>
        </w:rPr>
        <w:pPrChange w:id="378" w:author="Belolipetskaya, Elena" w:date="2024-10-14T16:46:00Z">
          <w:pPr>
            <w:ind w:firstLine="709"/>
            <w:jc w:val="both"/>
          </w:pPr>
        </w:pPrChange>
      </w:pPr>
      <w:r w:rsidRPr="00B352B6">
        <w:rPr>
          <w:b/>
          <w:color w:val="000000"/>
          <w:lang w:val="ru"/>
          <w:rPrChange w:id="379" w:author="Belolipetskaya, Elena" w:date="2024-10-14T16:46:00Z">
            <w:rPr>
              <w:color w:val="000000"/>
              <w:lang w:val="ru"/>
            </w:rPr>
          </w:rPrChange>
        </w:rPr>
        <w:t xml:space="preserve">Метаболизм </w:t>
      </w:r>
      <w:r w:rsidRPr="00B352B6">
        <w:rPr>
          <w:b/>
          <w:i/>
          <w:color w:val="000000"/>
          <w:lang w:val="ru"/>
          <w:rPrChange w:id="380" w:author="Belolipetskaya, Elena" w:date="2024-10-14T16:46:00Z">
            <w:rPr>
              <w:color w:val="000000"/>
              <w:lang w:val="ru"/>
            </w:rPr>
          </w:rPrChange>
        </w:rPr>
        <w:t>in vivo</w:t>
      </w:r>
    </w:p>
    <w:p w14:paraId="073B09BF" w14:textId="77777777" w:rsidR="00B352B6" w:rsidRDefault="00B352B6" w:rsidP="002E4C7E">
      <w:pPr>
        <w:ind w:firstLine="709"/>
        <w:jc w:val="both"/>
        <w:rPr>
          <w:ins w:id="381" w:author="Belolipetskaya, Elena" w:date="2024-10-14T16:46:00Z"/>
          <w:color w:val="000000"/>
          <w:lang w:val="ru"/>
        </w:rPr>
      </w:pPr>
    </w:p>
    <w:p w14:paraId="5B62C573" w14:textId="2A1BCAAD" w:rsidR="002E4C7E" w:rsidRPr="002E4C7E" w:rsidRDefault="002E4C7E" w:rsidP="002E4C7E">
      <w:pPr>
        <w:ind w:firstLine="709"/>
        <w:jc w:val="both"/>
        <w:rPr>
          <w:color w:val="000000"/>
          <w:lang w:val="ru"/>
        </w:rPr>
      </w:pPr>
      <w:r w:rsidRPr="002E4C7E">
        <w:rPr>
          <w:color w:val="000000"/>
          <w:lang w:val="ru"/>
        </w:rPr>
        <w:t>Сравнивали профили метаболитов в плазме крови, моче и кале мышей, крыс и собак. Образцы были получены после однократного перорального введения [</w:t>
      </w:r>
      <w:r w:rsidRPr="00B352B6">
        <w:rPr>
          <w:color w:val="000000"/>
          <w:vertAlign w:val="superscript"/>
          <w:lang w:val="ru"/>
          <w:rPrChange w:id="382" w:author="Belolipetskaya, Elena" w:date="2024-10-14T16:46:00Z">
            <w:rPr>
              <w:color w:val="000000"/>
              <w:lang w:val="ru"/>
            </w:rPr>
          </w:rPrChange>
        </w:rPr>
        <w:t>14</w:t>
      </w:r>
      <w:r w:rsidRPr="002E4C7E">
        <w:rPr>
          <w:color w:val="000000"/>
          <w:lang w:val="ru"/>
        </w:rPr>
        <w:t>С]-лакосамида в дозах 20, 40 и 10 мг/кг самцам и самкам мышей, крыс и собак, соответственно, и однократного внутривенного введения крысам и собакам в дозе 10 мг/кг.</w:t>
      </w:r>
    </w:p>
    <w:p w14:paraId="773DC230" w14:textId="77777777" w:rsidR="002E4C7E" w:rsidRPr="002E4C7E" w:rsidRDefault="002E4C7E" w:rsidP="002E4C7E">
      <w:pPr>
        <w:ind w:firstLine="709"/>
        <w:jc w:val="both"/>
        <w:rPr>
          <w:color w:val="000000"/>
          <w:lang w:val="ru"/>
        </w:rPr>
      </w:pPr>
      <w:r w:rsidRPr="002E4C7E">
        <w:rPr>
          <w:color w:val="000000"/>
          <w:lang w:val="ru"/>
        </w:rPr>
        <w:t>В исследовании с многократным введением крысам Спраг-Доули перорально вводили лакосамид в дозе 10 мг/кг/сут. Были проанализированы образцы плазмы крови, мочи и кала. В плазме крови SPM 12809 составляет до 36 % (через 6 часов после введения препарата), а SPM 12816 - до 6 %. Процент радиоактивности неизмененного лакосамида варьировал от 80 до 89 % и от 50 до 67 % через 1,5 и 6 часов после введения препарата, соответственно.</w:t>
      </w:r>
    </w:p>
    <w:p w14:paraId="174F9D7B" w14:textId="77777777" w:rsidR="002E4C7E" w:rsidRPr="002E4C7E" w:rsidRDefault="002E4C7E" w:rsidP="002E4C7E">
      <w:pPr>
        <w:ind w:firstLine="709"/>
        <w:jc w:val="both"/>
        <w:rPr>
          <w:color w:val="000000"/>
          <w:lang w:val="ru"/>
        </w:rPr>
      </w:pPr>
      <w:r w:rsidRPr="002E4C7E">
        <w:rPr>
          <w:color w:val="000000"/>
          <w:lang w:val="ru"/>
        </w:rPr>
        <w:t>В моче двумя основными метаболитами были SPM 12809 и SPM 12817 у животных обоего пола. Сопоставимые данные были получены у животных обоего пола после однократного и многократного введения.</w:t>
      </w:r>
    </w:p>
    <w:p w14:paraId="64593CD7" w14:textId="77777777" w:rsidR="002E4C7E" w:rsidRPr="002E4C7E" w:rsidRDefault="002E4C7E" w:rsidP="002E4C7E">
      <w:pPr>
        <w:ind w:firstLine="709"/>
        <w:jc w:val="both"/>
        <w:rPr>
          <w:color w:val="000000"/>
          <w:lang w:val="ru"/>
        </w:rPr>
      </w:pPr>
      <w:r w:rsidRPr="002E4C7E">
        <w:rPr>
          <w:color w:val="000000"/>
          <w:lang w:val="ru"/>
        </w:rPr>
        <w:t>Образцы кала содержали от 3 до 7 % от введенной дозы. Из-за низкой радиоактивности образцов кал мышей для идентификации метаболитов не использовали. В кале крыс и собак преобладающим компонентом был SPM 12817 с концентрациями в диапазоне от 1,5 % (крыса) до 2,2 % от дозы (собака). Еще три основных компонента, составляющие 1,1, 0,5, 0,1 % у крыс и 0,9, 1,0, 0,5 % у собак, были идентифицированы как неизмененный лакосамид, SPM 12809 и дигидроксиметаболит, соответственно. В образцах кала крыс был обнаружен дополнительный основной компонент, SPM 12816, на долю которого приходилось 0,6 % и 0,3 % от дозы у самцов и самок крыс, соответственно.</w:t>
      </w:r>
    </w:p>
    <w:p w14:paraId="4E7FF70B" w14:textId="77777777" w:rsidR="002E4C7E" w:rsidRPr="006F490A" w:rsidRDefault="002E4C7E" w:rsidP="002E4C7E">
      <w:pPr>
        <w:ind w:firstLine="709"/>
        <w:jc w:val="both"/>
        <w:rPr>
          <w:color w:val="000000"/>
          <w:lang w:val="ru"/>
        </w:rPr>
      </w:pPr>
      <w:r w:rsidRPr="002E4C7E">
        <w:rPr>
          <w:color w:val="000000"/>
          <w:lang w:val="ru"/>
        </w:rPr>
        <w:t>У здоровых участников мужского пола основными соединениями, выделяющимися с мочой как после приема внутрь, так и после внутривенного введения 100 мг [</w:t>
      </w:r>
      <w:r w:rsidRPr="00B352B6">
        <w:rPr>
          <w:color w:val="000000"/>
          <w:vertAlign w:val="superscript"/>
          <w:lang w:val="ru"/>
          <w:rPrChange w:id="383" w:author="Belolipetskaya, Elena" w:date="2024-10-14T16:46:00Z">
            <w:rPr>
              <w:color w:val="000000"/>
              <w:lang w:val="ru"/>
            </w:rPr>
          </w:rPrChange>
        </w:rPr>
        <w:t>14</w:t>
      </w:r>
      <w:r w:rsidRPr="002E4C7E">
        <w:rPr>
          <w:color w:val="000000"/>
          <w:lang w:val="ru"/>
        </w:rPr>
        <w:t xml:space="preserve">С]-лакосамида, были неизмененный лакосамид (приблизительно 40 % от введенной дозы) и SPM 12809. Меньшие количества (&lt; 10 %) SPM 6912 и его N карбамоилглюкуронида также были обнаружены в моче. Незначительными пиками (&lt; 6 %) были О-десметилгидрокси (мета- и </w:t>
      </w:r>
      <w:r w:rsidRPr="006F490A">
        <w:rPr>
          <w:color w:val="000000"/>
          <w:lang w:val="ru"/>
        </w:rPr>
        <w:t>пара-) и р-гидроксиметаболиты.</w:t>
      </w:r>
    </w:p>
    <w:p w14:paraId="04DEC88F" w14:textId="77777777" w:rsidR="00B352B6" w:rsidRDefault="00B352B6" w:rsidP="00B352B6">
      <w:pPr>
        <w:jc w:val="both"/>
        <w:rPr>
          <w:ins w:id="384" w:author="Belolipetskaya, Elena" w:date="2024-10-14T16:47:00Z"/>
          <w:b/>
          <w:color w:val="000000"/>
          <w:lang w:val="ru"/>
        </w:rPr>
        <w:pPrChange w:id="385" w:author="Belolipetskaya, Elena" w:date="2024-10-14T16:47:00Z">
          <w:pPr>
            <w:ind w:firstLine="709"/>
            <w:jc w:val="both"/>
          </w:pPr>
        </w:pPrChange>
      </w:pPr>
    </w:p>
    <w:p w14:paraId="1E355344" w14:textId="4263AC88" w:rsidR="002E4C7E" w:rsidRPr="00B352B6" w:rsidRDefault="002E4C7E" w:rsidP="00B352B6">
      <w:pPr>
        <w:jc w:val="both"/>
        <w:rPr>
          <w:b/>
          <w:color w:val="000000"/>
          <w:lang w:val="ru"/>
          <w:rPrChange w:id="386" w:author="Belolipetskaya, Elena" w:date="2024-10-14T16:46:00Z">
            <w:rPr>
              <w:color w:val="000000"/>
              <w:lang w:val="ru"/>
            </w:rPr>
          </w:rPrChange>
        </w:rPr>
        <w:pPrChange w:id="387" w:author="Belolipetskaya, Elena" w:date="2024-10-14T16:47:00Z">
          <w:pPr>
            <w:ind w:firstLine="709"/>
            <w:jc w:val="both"/>
          </w:pPr>
        </w:pPrChange>
      </w:pPr>
      <w:r w:rsidRPr="00B352B6">
        <w:rPr>
          <w:b/>
          <w:color w:val="000000"/>
          <w:lang w:val="ru"/>
          <w:rPrChange w:id="388" w:author="Belolipetskaya, Elena" w:date="2024-10-14T16:46:00Z">
            <w:rPr>
              <w:color w:val="000000"/>
              <w:lang w:val="ru"/>
            </w:rPr>
          </w:rPrChange>
        </w:rPr>
        <w:t>Системная экспозиция SPM 12809 в плазме крови</w:t>
      </w:r>
    </w:p>
    <w:p w14:paraId="56602D64" w14:textId="77777777" w:rsidR="00B352B6" w:rsidRDefault="00B352B6" w:rsidP="002E4C7E">
      <w:pPr>
        <w:ind w:firstLine="709"/>
        <w:jc w:val="both"/>
        <w:rPr>
          <w:ins w:id="389" w:author="Belolipetskaya, Elena" w:date="2024-10-14T16:47:00Z"/>
          <w:color w:val="000000"/>
          <w:lang w:val="ru"/>
        </w:rPr>
      </w:pPr>
    </w:p>
    <w:p w14:paraId="7EC80B40" w14:textId="6AFBBBCA" w:rsidR="002E4C7E" w:rsidRPr="002E4C7E" w:rsidRDefault="002E4C7E" w:rsidP="002E4C7E">
      <w:pPr>
        <w:ind w:firstLine="709"/>
        <w:jc w:val="both"/>
        <w:rPr>
          <w:color w:val="000000"/>
          <w:lang w:val="ru"/>
        </w:rPr>
      </w:pPr>
      <w:r w:rsidRPr="002E4C7E">
        <w:rPr>
          <w:color w:val="000000"/>
          <w:lang w:val="ru"/>
        </w:rPr>
        <w:t>Концентрации SPM 12809 в плазме крови определяли у мышей, крыс и собак после многократного перорального приема лакосамида. Максимальные концентрации лакосамида в плазме крови и площади под кривой, как правило, были выше, чем таковые SPM 12809. Существенных различий в системной экспозиции SPM 12809 между видами, уровнями доз и полами не наблюдалось. В плазме крови человека относительная экспозиция SPM 12809 в % от экспозиции лакосамида составила 12 % в пересчете на C</w:t>
      </w:r>
      <w:r w:rsidRPr="00B352B6">
        <w:rPr>
          <w:color w:val="000000"/>
          <w:vertAlign w:val="subscript"/>
          <w:lang w:val="ru"/>
          <w:rPrChange w:id="390" w:author="Belolipetskaya, Elena" w:date="2024-10-14T16:50:00Z">
            <w:rPr>
              <w:color w:val="000000"/>
              <w:lang w:val="ru"/>
            </w:rPr>
          </w:rPrChange>
        </w:rPr>
        <w:t xml:space="preserve">max,ss </w:t>
      </w:r>
      <w:r w:rsidRPr="002E4C7E">
        <w:rPr>
          <w:color w:val="000000"/>
          <w:lang w:val="ru"/>
        </w:rPr>
        <w:t>и 15 % в пересчете на AUC</w:t>
      </w:r>
      <w:r w:rsidRPr="00B352B6">
        <w:rPr>
          <w:color w:val="000000"/>
          <w:vertAlign w:val="subscript"/>
          <w:lang w:val="ru"/>
          <w:rPrChange w:id="391" w:author="Belolipetskaya, Elena" w:date="2024-10-14T16:50:00Z">
            <w:rPr>
              <w:color w:val="000000"/>
              <w:lang w:val="ru"/>
            </w:rPr>
          </w:rPrChange>
        </w:rPr>
        <w:t>0</w:t>
      </w:r>
      <w:r w:rsidRPr="00B352B6">
        <w:rPr>
          <w:color w:val="000000"/>
          <w:vertAlign w:val="subscript"/>
          <w:lang w:val="ru"/>
          <w:rPrChange w:id="392" w:author="Belolipetskaya, Elena" w:date="2024-10-14T16:49:00Z">
            <w:rPr>
              <w:color w:val="000000"/>
              <w:lang w:val="ru"/>
            </w:rPr>
          </w:rPrChange>
        </w:rPr>
        <w:t>-12ч,ss</w:t>
      </w:r>
      <w:r w:rsidRPr="002E4C7E">
        <w:rPr>
          <w:color w:val="000000"/>
          <w:lang w:val="ru"/>
        </w:rPr>
        <w:t xml:space="preserve"> (200 мг лакоcамида в сутки в течение 6 дней, SP640).</w:t>
      </w:r>
    </w:p>
    <w:p w14:paraId="5D74C1CB" w14:textId="77777777" w:rsidR="00B352B6" w:rsidRDefault="00B352B6" w:rsidP="00B352B6">
      <w:pPr>
        <w:jc w:val="both"/>
        <w:rPr>
          <w:ins w:id="393" w:author="Belolipetskaya, Elena" w:date="2024-10-14T16:54:00Z"/>
          <w:b/>
          <w:color w:val="000000"/>
          <w:lang w:val="ru"/>
        </w:rPr>
        <w:pPrChange w:id="394" w:author="Belolipetskaya, Elena" w:date="2024-10-14T16:54:00Z">
          <w:pPr>
            <w:ind w:firstLine="709"/>
            <w:jc w:val="both"/>
          </w:pPr>
        </w:pPrChange>
      </w:pPr>
    </w:p>
    <w:p w14:paraId="5B649541" w14:textId="1272E981" w:rsidR="002E4C7E" w:rsidRPr="00B352B6" w:rsidRDefault="002E4C7E" w:rsidP="00B352B6">
      <w:pPr>
        <w:jc w:val="both"/>
        <w:rPr>
          <w:b/>
          <w:color w:val="000000"/>
          <w:lang w:val="ru"/>
          <w:rPrChange w:id="395" w:author="Belolipetskaya, Elena" w:date="2024-10-14T16:50:00Z">
            <w:rPr>
              <w:color w:val="000000"/>
              <w:lang w:val="ru"/>
            </w:rPr>
          </w:rPrChange>
        </w:rPr>
        <w:pPrChange w:id="396" w:author="Belolipetskaya, Elena" w:date="2024-10-14T16:54:00Z">
          <w:pPr>
            <w:ind w:firstLine="709"/>
            <w:jc w:val="both"/>
          </w:pPr>
        </w:pPrChange>
      </w:pPr>
      <w:r w:rsidRPr="00B352B6">
        <w:rPr>
          <w:b/>
          <w:color w:val="000000"/>
          <w:lang w:val="ru"/>
          <w:rPrChange w:id="397" w:author="Belolipetskaya, Elena" w:date="2024-10-14T16:50:00Z">
            <w:rPr>
              <w:color w:val="000000"/>
              <w:lang w:val="ru"/>
            </w:rPr>
          </w:rPrChange>
        </w:rPr>
        <w:t>Системная экспозиция SPM 6912 в плазме крови</w:t>
      </w:r>
    </w:p>
    <w:p w14:paraId="6274D1AF" w14:textId="77777777" w:rsidR="00B352B6" w:rsidRDefault="00B352B6" w:rsidP="002E4C7E">
      <w:pPr>
        <w:ind w:firstLine="709"/>
        <w:jc w:val="both"/>
        <w:rPr>
          <w:ins w:id="398" w:author="Belolipetskaya, Elena" w:date="2024-10-14T16:54:00Z"/>
          <w:color w:val="000000"/>
          <w:lang w:val="ru"/>
        </w:rPr>
      </w:pPr>
    </w:p>
    <w:p w14:paraId="3CBEB3F5" w14:textId="4B143CFF" w:rsidR="002E4C7E" w:rsidRPr="002E4C7E" w:rsidRDefault="002E4C7E" w:rsidP="002E4C7E">
      <w:pPr>
        <w:ind w:firstLine="709"/>
        <w:jc w:val="both"/>
        <w:rPr>
          <w:color w:val="000000"/>
          <w:lang w:val="ru"/>
        </w:rPr>
      </w:pPr>
      <w:r w:rsidRPr="002E4C7E">
        <w:rPr>
          <w:color w:val="000000"/>
          <w:lang w:val="ru"/>
        </w:rPr>
        <w:t>Концентрации SPM 6912 в плазме крови определяли у мышей после перорального введения лакосамида в течение 14 дней. Основным компонентом, циркулирующим в плазме крови, был лакосамид, за которым следовал SPM 12809, составляющий от 22 до 87 % исходного соединения. SPM 6912 составлял 3-10 % исходного соединения.</w:t>
      </w:r>
    </w:p>
    <w:p w14:paraId="6A7555B9" w14:textId="77777777" w:rsidR="00B352B6" w:rsidRDefault="00B352B6" w:rsidP="00B352B6">
      <w:pPr>
        <w:jc w:val="both"/>
        <w:rPr>
          <w:ins w:id="399" w:author="Belolipetskaya, Elena" w:date="2024-10-14T16:55:00Z"/>
          <w:b/>
          <w:color w:val="000000"/>
          <w:lang w:val="ru"/>
        </w:rPr>
        <w:pPrChange w:id="400" w:author="Belolipetskaya, Elena" w:date="2024-10-14T16:55:00Z">
          <w:pPr>
            <w:ind w:firstLine="709"/>
            <w:jc w:val="both"/>
          </w:pPr>
        </w:pPrChange>
      </w:pPr>
    </w:p>
    <w:p w14:paraId="7B0A9392" w14:textId="47217AEB" w:rsidR="002E4C7E" w:rsidRPr="00B352B6" w:rsidRDefault="002E4C7E" w:rsidP="00B352B6">
      <w:pPr>
        <w:jc w:val="both"/>
        <w:rPr>
          <w:b/>
          <w:color w:val="000000"/>
          <w:lang w:val="ru"/>
          <w:rPrChange w:id="401" w:author="Belolipetskaya, Elena" w:date="2024-10-14T16:55:00Z">
            <w:rPr>
              <w:color w:val="000000"/>
              <w:lang w:val="ru"/>
            </w:rPr>
          </w:rPrChange>
        </w:rPr>
        <w:pPrChange w:id="402" w:author="Belolipetskaya, Elena" w:date="2024-10-14T16:55:00Z">
          <w:pPr>
            <w:ind w:firstLine="709"/>
            <w:jc w:val="both"/>
          </w:pPr>
        </w:pPrChange>
      </w:pPr>
      <w:r w:rsidRPr="00B352B6">
        <w:rPr>
          <w:b/>
          <w:color w:val="000000"/>
          <w:lang w:val="ru"/>
          <w:rPrChange w:id="403" w:author="Belolipetskaya, Elena" w:date="2024-10-14T16:55:00Z">
            <w:rPr>
              <w:color w:val="000000"/>
              <w:lang w:val="ru"/>
            </w:rPr>
          </w:rPrChange>
        </w:rPr>
        <w:t>Рацемизация</w:t>
      </w:r>
    </w:p>
    <w:p w14:paraId="4A5D74ED" w14:textId="77777777" w:rsidR="00B352B6" w:rsidRDefault="00B352B6" w:rsidP="002E4C7E">
      <w:pPr>
        <w:ind w:firstLine="709"/>
        <w:jc w:val="both"/>
        <w:rPr>
          <w:ins w:id="404" w:author="Belolipetskaya, Elena" w:date="2024-10-14T16:55:00Z"/>
          <w:color w:val="000000"/>
          <w:lang w:val="ru"/>
        </w:rPr>
      </w:pPr>
    </w:p>
    <w:p w14:paraId="5FCC3283" w14:textId="0DA33CBA" w:rsidR="002E4C7E" w:rsidRPr="002E4C7E" w:rsidRDefault="002E4C7E" w:rsidP="002E4C7E">
      <w:pPr>
        <w:ind w:firstLine="709"/>
        <w:jc w:val="both"/>
        <w:rPr>
          <w:color w:val="000000"/>
          <w:lang w:val="ru"/>
        </w:rPr>
      </w:pPr>
      <w:r w:rsidRPr="002E4C7E">
        <w:rPr>
          <w:color w:val="000000"/>
          <w:lang w:val="ru"/>
        </w:rPr>
        <w:t>Лакосамид является хиральным соединением, и потенциальная биоконверсия в его S-энантиомер была изучена в плазме крови крыс и моче собак. Ни у одного из видов не было обнаружено биоконверсии. Кроме того, стереоспецифический анализ образцов мочи показал, что у человека отсутствует энантиомерное взаимопревращение.</w:t>
      </w:r>
    </w:p>
    <w:p w14:paraId="37EF3241" w14:textId="77777777" w:rsidR="00B352B6" w:rsidRDefault="00B352B6" w:rsidP="00B352B6">
      <w:pPr>
        <w:jc w:val="both"/>
        <w:rPr>
          <w:ins w:id="405" w:author="Belolipetskaya, Elena" w:date="2024-10-14T16:55:00Z"/>
          <w:color w:val="000000"/>
          <w:lang w:val="ru"/>
        </w:rPr>
        <w:pPrChange w:id="406" w:author="Belolipetskaya, Elena" w:date="2024-10-14T16:55:00Z">
          <w:pPr>
            <w:ind w:firstLine="709"/>
            <w:jc w:val="both"/>
          </w:pPr>
        </w:pPrChange>
      </w:pPr>
    </w:p>
    <w:p w14:paraId="37BAA9C7" w14:textId="4881D5AD" w:rsidR="002E4C7E" w:rsidRPr="00580607" w:rsidRDefault="002E4C7E" w:rsidP="00B352B6">
      <w:pPr>
        <w:jc w:val="both"/>
        <w:rPr>
          <w:b/>
          <w:color w:val="000000"/>
          <w:lang w:val="ru"/>
          <w:rPrChange w:id="407" w:author="Belolipetskaya, Elena" w:date="2024-10-14T16:56:00Z">
            <w:rPr>
              <w:color w:val="000000"/>
              <w:lang w:val="ru"/>
            </w:rPr>
          </w:rPrChange>
        </w:rPr>
        <w:pPrChange w:id="408" w:author="Belolipetskaya, Elena" w:date="2024-10-14T16:55:00Z">
          <w:pPr>
            <w:ind w:firstLine="709"/>
            <w:jc w:val="both"/>
          </w:pPr>
        </w:pPrChange>
      </w:pPr>
      <w:r w:rsidRPr="00580607">
        <w:rPr>
          <w:b/>
          <w:color w:val="000000"/>
          <w:lang w:val="ru"/>
          <w:rPrChange w:id="409" w:author="Belolipetskaya, Elena" w:date="2024-10-14T16:56:00Z">
            <w:rPr>
              <w:color w:val="000000"/>
              <w:lang w:val="ru"/>
            </w:rPr>
          </w:rPrChange>
        </w:rPr>
        <w:t>N карбамоилглюкуронид SPM 6912</w:t>
      </w:r>
    </w:p>
    <w:p w14:paraId="0AD804EC" w14:textId="77777777" w:rsidR="00B352B6" w:rsidRDefault="00B352B6" w:rsidP="002E4C7E">
      <w:pPr>
        <w:ind w:firstLine="709"/>
        <w:jc w:val="both"/>
        <w:rPr>
          <w:ins w:id="410" w:author="Belolipetskaya, Elena" w:date="2024-10-14T16:55:00Z"/>
          <w:color w:val="000000"/>
          <w:lang w:val="ru"/>
        </w:rPr>
      </w:pPr>
    </w:p>
    <w:p w14:paraId="0F0FF723" w14:textId="467ED5AC" w:rsidR="002E4C7E" w:rsidRPr="002E4C7E" w:rsidRDefault="002E4C7E" w:rsidP="002E4C7E">
      <w:pPr>
        <w:ind w:firstLine="709"/>
        <w:jc w:val="both"/>
        <w:rPr>
          <w:color w:val="000000"/>
          <w:lang w:val="ru"/>
        </w:rPr>
      </w:pPr>
      <w:r w:rsidRPr="002E4C7E">
        <w:rPr>
          <w:color w:val="000000"/>
          <w:lang w:val="ru"/>
        </w:rPr>
        <w:t>N карбамоилглюкуронид (M6) SPM 6912 был идентифицирован как второстепенный метаболит (&lt; 10 % от введенной дозы) в моче человека, но не обнаруживался в плазме крови. Образцы мочи крыс, полученные в исследовании канцерогенности, и образцы мочи собак, полученные в фармакокинетическом исследовании LPT 15654/02, были изучены на наличие M6. Следы М6 были обнаружены у 1 из 5 крыс и у 1 из 5 собак.</w:t>
      </w:r>
    </w:p>
    <w:p w14:paraId="4BEA76D9" w14:textId="2B9D969F" w:rsidR="00D448A4" w:rsidRPr="002E4C7E" w:rsidDel="00580607" w:rsidRDefault="00D448A4" w:rsidP="002E4C7E">
      <w:pPr>
        <w:ind w:firstLine="709"/>
        <w:jc w:val="both"/>
        <w:rPr>
          <w:del w:id="411" w:author="Belolipetskaya, Elena" w:date="2024-10-14T16:57:00Z"/>
          <w:i/>
          <w:color w:val="000000"/>
          <w:lang w:val="ru"/>
        </w:rPr>
      </w:pPr>
    </w:p>
    <w:p w14:paraId="44619EE7" w14:textId="77777777" w:rsidR="00D448A4" w:rsidRDefault="00D448A4" w:rsidP="00D448A4">
      <w:pPr>
        <w:rPr>
          <w:b/>
          <w:color w:val="000000" w:themeColor="text1"/>
        </w:rPr>
      </w:pPr>
    </w:p>
    <w:p w14:paraId="7019DBCE" w14:textId="141425FD" w:rsidR="00D448A4" w:rsidRDefault="00D448A4" w:rsidP="000A73F6">
      <w:pPr>
        <w:pStyle w:val="3"/>
      </w:pPr>
      <w:bookmarkStart w:id="412" w:name="_Toc179551997"/>
      <w:r>
        <w:t>Выведение</w:t>
      </w:r>
      <w:bookmarkEnd w:id="412"/>
      <w:r>
        <w:t xml:space="preserve"> </w:t>
      </w:r>
    </w:p>
    <w:p w14:paraId="2B127083" w14:textId="77777777" w:rsidR="00D448A4" w:rsidRDefault="00D448A4" w:rsidP="00D448A4">
      <w:pPr>
        <w:rPr>
          <w:b/>
          <w:bCs/>
          <w:color w:val="000000" w:themeColor="text1"/>
        </w:rPr>
      </w:pPr>
    </w:p>
    <w:p w14:paraId="10C3502D" w14:textId="77777777" w:rsidR="002E4C7E" w:rsidRPr="006A00FA" w:rsidRDefault="002E4C7E" w:rsidP="002E4C7E">
      <w:pPr>
        <w:spacing w:before="120"/>
        <w:ind w:firstLine="708"/>
        <w:jc w:val="both"/>
        <w:rPr>
          <w:color w:val="000000"/>
          <w:szCs w:val="24"/>
        </w:rPr>
      </w:pPr>
      <w:r w:rsidRPr="002E4C7E">
        <w:rPr>
          <w:iCs/>
          <w:color w:val="000000"/>
          <w:szCs w:val="24"/>
        </w:rPr>
        <w:t>У мышей</w:t>
      </w:r>
      <w:r w:rsidRPr="006A00FA">
        <w:rPr>
          <w:color w:val="000000"/>
          <w:szCs w:val="24"/>
        </w:rPr>
        <w:t xml:space="preserve"> выведение [</w:t>
      </w:r>
      <w:r w:rsidRPr="006A00FA">
        <w:rPr>
          <w:color w:val="000000"/>
          <w:szCs w:val="24"/>
          <w:vertAlign w:val="superscript"/>
        </w:rPr>
        <w:t>14</w:t>
      </w:r>
      <w:r w:rsidRPr="006A00FA">
        <w:rPr>
          <w:color w:val="000000"/>
          <w:szCs w:val="24"/>
        </w:rPr>
        <w:t>C]-лакосамида с мочой и калом было изучено после однократного перорального введения в дозе 20</w:t>
      </w:r>
      <w:r>
        <w:rPr>
          <w:color w:val="000000"/>
          <w:szCs w:val="24"/>
        </w:rPr>
        <w:t> </w:t>
      </w:r>
      <w:r w:rsidRPr="006A00FA">
        <w:rPr>
          <w:color w:val="000000"/>
          <w:szCs w:val="24"/>
        </w:rPr>
        <w:t>мг/кг с помощью зонда. Выведение радиоактивности было быстрым, и более 84</w:t>
      </w:r>
      <w:r>
        <w:rPr>
          <w:color w:val="000000"/>
          <w:szCs w:val="24"/>
        </w:rPr>
        <w:t> %</w:t>
      </w:r>
      <w:r w:rsidRPr="006A00FA">
        <w:rPr>
          <w:color w:val="000000"/>
          <w:szCs w:val="24"/>
        </w:rPr>
        <w:t xml:space="preserve"> дозы обнаруживалось в течение 48</w:t>
      </w:r>
      <w:r>
        <w:rPr>
          <w:color w:val="000000"/>
          <w:szCs w:val="24"/>
        </w:rPr>
        <w:t> час</w:t>
      </w:r>
      <w:r w:rsidRPr="006A00FA">
        <w:rPr>
          <w:color w:val="000000"/>
          <w:szCs w:val="24"/>
        </w:rPr>
        <w:t>ов. Радиоактивность в основном выводилась с мочой.</w:t>
      </w:r>
    </w:p>
    <w:p w14:paraId="2FE78D5D" w14:textId="77777777" w:rsidR="002E4C7E" w:rsidRPr="006A00FA" w:rsidRDefault="002E4C7E" w:rsidP="002E4C7E">
      <w:pPr>
        <w:ind w:firstLine="708"/>
        <w:jc w:val="both"/>
        <w:rPr>
          <w:szCs w:val="24"/>
        </w:rPr>
      </w:pPr>
      <w:r w:rsidRPr="002E4C7E">
        <w:rPr>
          <w:iCs/>
          <w:color w:val="000000"/>
          <w:szCs w:val="24"/>
        </w:rPr>
        <w:t>У крыс</w:t>
      </w:r>
      <w:r w:rsidRPr="006A00FA">
        <w:rPr>
          <w:color w:val="000000"/>
          <w:szCs w:val="24"/>
        </w:rPr>
        <w:t xml:space="preserve"> было изучено выведение [</w:t>
      </w:r>
      <w:r w:rsidRPr="006A00FA">
        <w:rPr>
          <w:color w:val="000000"/>
          <w:szCs w:val="24"/>
          <w:vertAlign w:val="superscript"/>
        </w:rPr>
        <w:t>14</w:t>
      </w:r>
      <w:r w:rsidRPr="006A00FA">
        <w:rPr>
          <w:color w:val="000000"/>
          <w:szCs w:val="24"/>
        </w:rPr>
        <w:t>С]-лакосамида после введения 10</w:t>
      </w:r>
      <w:r>
        <w:rPr>
          <w:color w:val="000000"/>
          <w:szCs w:val="24"/>
        </w:rPr>
        <w:t> </w:t>
      </w:r>
      <w:r w:rsidRPr="006A00FA">
        <w:rPr>
          <w:color w:val="000000"/>
          <w:szCs w:val="24"/>
        </w:rPr>
        <w:t>мг/кг или 40</w:t>
      </w:r>
      <w:r>
        <w:rPr>
          <w:color w:val="000000"/>
          <w:szCs w:val="24"/>
        </w:rPr>
        <w:t> </w:t>
      </w:r>
      <w:r w:rsidRPr="006A00FA">
        <w:rPr>
          <w:color w:val="000000"/>
          <w:szCs w:val="24"/>
        </w:rPr>
        <w:t>мг/кг перорально или внутривенно в дозе 10</w:t>
      </w:r>
      <w:r>
        <w:rPr>
          <w:color w:val="000000"/>
          <w:szCs w:val="24"/>
        </w:rPr>
        <w:t> </w:t>
      </w:r>
      <w:r w:rsidRPr="006A00FA">
        <w:rPr>
          <w:color w:val="000000"/>
          <w:szCs w:val="24"/>
        </w:rPr>
        <w:t>мг/кг. Радиоактивность определяли в моче, кале, выделяющихся газах и тушах животных. Выведение происходило в основном с мочой, причем более 75</w:t>
      </w:r>
      <w:r>
        <w:rPr>
          <w:color w:val="000000"/>
          <w:szCs w:val="24"/>
        </w:rPr>
        <w:t> %</w:t>
      </w:r>
      <w:r w:rsidRPr="006A00FA">
        <w:rPr>
          <w:color w:val="000000"/>
          <w:szCs w:val="24"/>
        </w:rPr>
        <w:t xml:space="preserve"> дозы выводилось в течение 24</w:t>
      </w:r>
      <w:r>
        <w:rPr>
          <w:color w:val="000000"/>
          <w:szCs w:val="24"/>
        </w:rPr>
        <w:t> час</w:t>
      </w:r>
      <w:r w:rsidRPr="006A00FA">
        <w:rPr>
          <w:color w:val="000000"/>
          <w:szCs w:val="24"/>
        </w:rPr>
        <w:t>ов. Общая степень извлечения составила от 91 до 100</w:t>
      </w:r>
      <w:r>
        <w:rPr>
          <w:color w:val="000000"/>
          <w:szCs w:val="24"/>
        </w:rPr>
        <w:t> %</w:t>
      </w:r>
      <w:r w:rsidRPr="006A00FA">
        <w:rPr>
          <w:color w:val="000000"/>
          <w:szCs w:val="24"/>
        </w:rPr>
        <w:t>. Пути и скорости выведения радиоактивности были одинаковыми у самцов и самок после перорального и внутривенного введения, а также после однократного и многократного перорального введения.</w:t>
      </w:r>
    </w:p>
    <w:p w14:paraId="6126F968" w14:textId="77777777" w:rsidR="002E4C7E" w:rsidRPr="006A00FA" w:rsidRDefault="002E4C7E" w:rsidP="002E4C7E">
      <w:pPr>
        <w:ind w:firstLine="708"/>
        <w:jc w:val="both"/>
        <w:rPr>
          <w:szCs w:val="24"/>
        </w:rPr>
      </w:pPr>
      <w:r w:rsidRPr="002E4C7E">
        <w:rPr>
          <w:iCs/>
          <w:color w:val="000000"/>
          <w:szCs w:val="24"/>
        </w:rPr>
        <w:t>У собак</w:t>
      </w:r>
      <w:r w:rsidRPr="006A00FA">
        <w:rPr>
          <w:color w:val="000000"/>
          <w:szCs w:val="24"/>
        </w:rPr>
        <w:t xml:space="preserve"> исследовали экскрецию [</w:t>
      </w:r>
      <w:r w:rsidRPr="006A00FA">
        <w:rPr>
          <w:color w:val="000000"/>
          <w:szCs w:val="24"/>
          <w:vertAlign w:val="superscript"/>
        </w:rPr>
        <w:t>14</w:t>
      </w:r>
      <w:r w:rsidRPr="006A00FA">
        <w:rPr>
          <w:color w:val="000000"/>
          <w:szCs w:val="24"/>
        </w:rPr>
        <w:t>С]-лакосамида с мочой и калом после однократного перорального (через зонд) или однократного внутривенного введения в дозе 10</w:t>
      </w:r>
      <w:r>
        <w:rPr>
          <w:color w:val="000000"/>
          <w:szCs w:val="24"/>
        </w:rPr>
        <w:t> </w:t>
      </w:r>
      <w:r w:rsidRPr="006A00FA">
        <w:rPr>
          <w:color w:val="000000"/>
          <w:szCs w:val="24"/>
        </w:rPr>
        <w:t>мг/кг.</w:t>
      </w:r>
    </w:p>
    <w:p w14:paraId="6B663969" w14:textId="77777777" w:rsidR="002E4C7E" w:rsidRDefault="002E4C7E" w:rsidP="002E4C7E">
      <w:pPr>
        <w:ind w:firstLine="708"/>
        <w:jc w:val="both"/>
        <w:rPr>
          <w:color w:val="000000"/>
          <w:szCs w:val="24"/>
        </w:rPr>
      </w:pPr>
      <w:r w:rsidRPr="002E4C7E">
        <w:rPr>
          <w:iCs/>
          <w:color w:val="000000"/>
          <w:szCs w:val="24"/>
        </w:rPr>
        <w:t>У людей</w:t>
      </w:r>
      <w:r w:rsidRPr="006A00FA">
        <w:rPr>
          <w:color w:val="000000"/>
          <w:szCs w:val="24"/>
        </w:rPr>
        <w:t>, получавших однократную пероральную дозу либо внутривенную инфузию 100</w:t>
      </w:r>
      <w:r>
        <w:rPr>
          <w:color w:val="000000"/>
          <w:szCs w:val="24"/>
        </w:rPr>
        <w:t> </w:t>
      </w:r>
      <w:r w:rsidRPr="006A00FA">
        <w:rPr>
          <w:color w:val="000000"/>
          <w:szCs w:val="24"/>
        </w:rPr>
        <w:t>мг [</w:t>
      </w:r>
      <w:r w:rsidRPr="006A00FA">
        <w:rPr>
          <w:color w:val="000000"/>
          <w:szCs w:val="24"/>
          <w:vertAlign w:val="superscript"/>
        </w:rPr>
        <w:t>14</w:t>
      </w:r>
      <w:r w:rsidRPr="006A00FA">
        <w:rPr>
          <w:color w:val="000000"/>
          <w:szCs w:val="24"/>
        </w:rPr>
        <w:t>C]-лакосамида (исследование SP619), около 95</w:t>
      </w:r>
      <w:r>
        <w:rPr>
          <w:color w:val="000000"/>
          <w:szCs w:val="24"/>
        </w:rPr>
        <w:t> %</w:t>
      </w:r>
      <w:r w:rsidRPr="006A00FA">
        <w:rPr>
          <w:color w:val="000000"/>
          <w:szCs w:val="24"/>
        </w:rPr>
        <w:t xml:space="preserve"> введенной радиоактивности обнаруживалось в моче и менее 0,5</w:t>
      </w:r>
      <w:r>
        <w:rPr>
          <w:color w:val="000000"/>
          <w:szCs w:val="24"/>
        </w:rPr>
        <w:t> %</w:t>
      </w:r>
      <w:r w:rsidRPr="006A00FA">
        <w:rPr>
          <w:color w:val="000000"/>
          <w:szCs w:val="24"/>
        </w:rPr>
        <w:t xml:space="preserve"> в кале через 7</w:t>
      </w:r>
      <w:r>
        <w:rPr>
          <w:color w:val="000000"/>
          <w:szCs w:val="24"/>
        </w:rPr>
        <w:t> </w:t>
      </w:r>
      <w:r w:rsidRPr="006A00FA">
        <w:rPr>
          <w:color w:val="000000"/>
          <w:szCs w:val="24"/>
        </w:rPr>
        <w:t>дней, то есть почечная экскреция является основным путем выведения лакосамида у людей.</w:t>
      </w:r>
    </w:p>
    <w:p w14:paraId="03F0DBF4" w14:textId="1FA3D670" w:rsidR="002E4C7E" w:rsidRPr="006A00FA" w:rsidRDefault="002E4C7E" w:rsidP="002E4C7E">
      <w:pPr>
        <w:ind w:firstLine="708"/>
        <w:jc w:val="both"/>
        <w:rPr>
          <w:szCs w:val="24"/>
        </w:rPr>
      </w:pPr>
      <w:r w:rsidRPr="006A00FA">
        <w:rPr>
          <w:i/>
          <w:iCs/>
          <w:color w:val="000000"/>
          <w:szCs w:val="24"/>
        </w:rPr>
        <w:lastRenderedPageBreak/>
        <w:t>Выделение с молоком крыс</w:t>
      </w:r>
    </w:p>
    <w:p w14:paraId="4A62CF29" w14:textId="31D84E9D" w:rsidR="002E4C7E" w:rsidRPr="002E4C7E" w:rsidRDefault="002E4C7E" w:rsidP="002E4C7E">
      <w:pPr>
        <w:ind w:firstLine="708"/>
        <w:jc w:val="both"/>
        <w:rPr>
          <w:color w:val="000000"/>
        </w:rPr>
      </w:pPr>
      <w:r w:rsidRPr="006A00FA">
        <w:rPr>
          <w:color w:val="000000"/>
          <w:szCs w:val="24"/>
        </w:rPr>
        <w:t>После однократного перорального введения 10</w:t>
      </w:r>
      <w:r>
        <w:rPr>
          <w:color w:val="000000"/>
          <w:szCs w:val="24"/>
        </w:rPr>
        <w:t> </w:t>
      </w:r>
      <w:r w:rsidRPr="006A00FA">
        <w:rPr>
          <w:color w:val="000000"/>
          <w:szCs w:val="24"/>
        </w:rPr>
        <w:t>мг/кг [</w:t>
      </w:r>
      <w:r w:rsidRPr="006A00FA">
        <w:rPr>
          <w:color w:val="000000"/>
          <w:szCs w:val="24"/>
          <w:vertAlign w:val="superscript"/>
        </w:rPr>
        <w:t>14</w:t>
      </w:r>
      <w:r w:rsidRPr="006A00FA">
        <w:rPr>
          <w:color w:val="000000"/>
          <w:szCs w:val="24"/>
        </w:rPr>
        <w:t>С]-лакосамида самкам крыс через 10</w:t>
      </w:r>
      <w:r>
        <w:rPr>
          <w:color w:val="000000"/>
          <w:szCs w:val="24"/>
        </w:rPr>
        <w:t> </w:t>
      </w:r>
      <w:r w:rsidRPr="006A00FA">
        <w:rPr>
          <w:color w:val="000000"/>
          <w:szCs w:val="24"/>
        </w:rPr>
        <w:t>дней после родов радиоактивность обнаруживалась в молоке. Концентрация радиоактивности в молоке достигала максимума через 2</w:t>
      </w:r>
      <w:r>
        <w:rPr>
          <w:color w:val="000000"/>
          <w:szCs w:val="24"/>
        </w:rPr>
        <w:t> час</w:t>
      </w:r>
      <w:r w:rsidRPr="006A00FA">
        <w:rPr>
          <w:color w:val="000000"/>
          <w:szCs w:val="24"/>
        </w:rPr>
        <w:t>а после введения препарата. Среднее соотношение в молоке/плазме крови увеличилось с 0,7:1 через 30</w:t>
      </w:r>
      <w:r>
        <w:rPr>
          <w:color w:val="000000"/>
          <w:szCs w:val="24"/>
        </w:rPr>
        <w:t> минут</w:t>
      </w:r>
      <w:r w:rsidRPr="006A00FA">
        <w:rPr>
          <w:color w:val="000000"/>
          <w:szCs w:val="24"/>
        </w:rPr>
        <w:t xml:space="preserve"> до 2,5:1 через 8</w:t>
      </w:r>
      <w:r>
        <w:rPr>
          <w:color w:val="000000"/>
          <w:szCs w:val="24"/>
        </w:rPr>
        <w:t> час</w:t>
      </w:r>
      <w:r w:rsidRPr="006A00FA">
        <w:rPr>
          <w:color w:val="000000"/>
          <w:szCs w:val="24"/>
        </w:rPr>
        <w:t>ов, а затем снижалось до 0,9:1 через 24</w:t>
      </w:r>
      <w:r>
        <w:rPr>
          <w:color w:val="000000"/>
          <w:szCs w:val="24"/>
        </w:rPr>
        <w:t> час</w:t>
      </w:r>
      <w:r w:rsidRPr="006A00FA">
        <w:rPr>
          <w:color w:val="000000"/>
          <w:szCs w:val="24"/>
        </w:rPr>
        <w:t>а после введения препарата.</w:t>
      </w:r>
    </w:p>
    <w:p w14:paraId="2A9588A3" w14:textId="77777777" w:rsidR="00D448A4" w:rsidRDefault="00D448A4" w:rsidP="00D448A4">
      <w:pPr>
        <w:rPr>
          <w:b/>
          <w:bCs/>
          <w:color w:val="000000" w:themeColor="text1"/>
        </w:rPr>
      </w:pPr>
    </w:p>
    <w:p w14:paraId="45A7ADC8" w14:textId="5756C86C" w:rsidR="00D448A4" w:rsidRDefault="00D448A4" w:rsidP="000A73F6">
      <w:pPr>
        <w:pStyle w:val="3"/>
      </w:pPr>
      <w:bookmarkStart w:id="413" w:name="_Toc179551998"/>
      <w:r>
        <w:t>Фармакокинетические лекарственные взаимодействия</w:t>
      </w:r>
      <w:bookmarkEnd w:id="413"/>
    </w:p>
    <w:p w14:paraId="4CC29FF5" w14:textId="77777777" w:rsidR="00D448A4" w:rsidRDefault="00D448A4" w:rsidP="00D448A4">
      <w:pPr>
        <w:rPr>
          <w:b/>
          <w:bCs/>
          <w:color w:val="000000" w:themeColor="text1"/>
        </w:rPr>
      </w:pPr>
    </w:p>
    <w:p w14:paraId="281967D6" w14:textId="77777777" w:rsidR="002E4C7E" w:rsidRPr="002E4C7E" w:rsidRDefault="002E4C7E" w:rsidP="002E4C7E">
      <w:pPr>
        <w:ind w:firstLine="709"/>
        <w:jc w:val="both"/>
        <w:rPr>
          <w:color w:val="000000"/>
          <w:lang w:val="ru"/>
        </w:rPr>
      </w:pPr>
      <w:r w:rsidRPr="002E4C7E">
        <w:rPr>
          <w:color w:val="000000"/>
          <w:lang w:val="ru"/>
        </w:rPr>
        <w:t>Способность лакосамида индуцировать изоформы цитохрома Р450 1А2 и 3А4 была изучена в криоконсервированных гепатоцитах человека при концентрации лакосамида 50 мкмоль/л и 500 мкмоль/л. Незначительная индукция CYP3A4 у одного из двух обследованных доноров наблюдалась в присутствии ацетонитрила в качестве носителя.</w:t>
      </w:r>
    </w:p>
    <w:p w14:paraId="71B14558" w14:textId="77777777" w:rsidR="002E4C7E" w:rsidRPr="002E4C7E" w:rsidRDefault="002E4C7E" w:rsidP="002E4C7E">
      <w:pPr>
        <w:ind w:firstLine="709"/>
        <w:jc w:val="both"/>
        <w:rPr>
          <w:color w:val="000000"/>
          <w:lang w:val="ru"/>
        </w:rPr>
      </w:pPr>
      <w:r w:rsidRPr="002E4C7E">
        <w:rPr>
          <w:color w:val="000000"/>
          <w:lang w:val="ru"/>
        </w:rPr>
        <w:t xml:space="preserve">Во втором индукционном исследовании </w:t>
      </w:r>
      <w:r w:rsidRPr="00BC4BA8">
        <w:rPr>
          <w:i/>
          <w:color w:val="000000"/>
          <w:lang w:val="ru"/>
          <w:rPrChange w:id="414" w:author="Belolipetskaya, Elena" w:date="2024-10-14T16:58:00Z">
            <w:rPr>
              <w:color w:val="000000"/>
              <w:lang w:val="ru"/>
            </w:rPr>
          </w:rPrChange>
        </w:rPr>
        <w:t>in vitro</w:t>
      </w:r>
      <w:r w:rsidRPr="002E4C7E">
        <w:rPr>
          <w:color w:val="000000"/>
          <w:lang w:val="ru"/>
        </w:rPr>
        <w:t xml:space="preserve"> были изучены изоформы цитохрома Р450 1A2, 2B6, 2C9, 2C19 и 3A4. У одного донора активность фермента CYP3A4 после введения 500 мкмоль/л была повышена.</w:t>
      </w:r>
    </w:p>
    <w:p w14:paraId="6BAF436D" w14:textId="38F2A488" w:rsidR="00D448A4" w:rsidRPr="000105B3" w:rsidRDefault="002E4C7E" w:rsidP="002E4C7E">
      <w:pPr>
        <w:ind w:firstLine="709"/>
        <w:jc w:val="both"/>
        <w:rPr>
          <w:b/>
          <w:color w:val="000000"/>
          <w:lang w:val="ru"/>
        </w:rPr>
      </w:pPr>
      <w:r w:rsidRPr="002E4C7E">
        <w:rPr>
          <w:color w:val="000000"/>
          <w:lang w:val="ru"/>
        </w:rPr>
        <w:t xml:space="preserve">У самцов крыс, получавших перорально носитель, лакосамид в дозе 3,9 или 100 мг/кг в течение 7 дней, не наблюдалось увеличения общей концентрации цитохрома Р450, </w:t>
      </w:r>
      <w:r w:rsidRPr="000105B3">
        <w:rPr>
          <w:color w:val="000000"/>
          <w:lang w:val="ru"/>
        </w:rPr>
        <w:t>активности CYP1A или CYP2B.</w:t>
      </w:r>
    </w:p>
    <w:p w14:paraId="5D6F11B1" w14:textId="77777777" w:rsidR="000105B3" w:rsidRDefault="000105B3" w:rsidP="000105B3">
      <w:pPr>
        <w:pStyle w:val="af5"/>
        <w:keepNext/>
        <w:jc w:val="both"/>
      </w:pPr>
    </w:p>
    <w:p w14:paraId="18EB0613" w14:textId="6F312FF4" w:rsidR="000105B3" w:rsidDel="00BC4BA8" w:rsidRDefault="000105B3">
      <w:pPr>
        <w:spacing w:after="200" w:line="276" w:lineRule="auto"/>
        <w:rPr>
          <w:del w:id="415" w:author="Belolipetskaya, Elena" w:date="2024-10-14T16:58:00Z"/>
          <w:rFonts w:eastAsia="Calibri"/>
          <w:b/>
          <w:bCs/>
          <w:szCs w:val="20"/>
        </w:rPr>
      </w:pPr>
      <w:del w:id="416" w:author="Belolipetskaya, Elena" w:date="2024-10-14T16:58:00Z">
        <w:r w:rsidDel="00BC4BA8">
          <w:br w:type="page"/>
        </w:r>
      </w:del>
    </w:p>
    <w:p w14:paraId="0E21D3BF" w14:textId="4859F461" w:rsidR="00F26491" w:rsidRPr="00BC4BA8" w:rsidRDefault="003C76DB" w:rsidP="00BC4BA8">
      <w:pPr>
        <w:pStyle w:val="af5"/>
        <w:keepNext/>
        <w:jc w:val="both"/>
        <w:rPr>
          <w:b w:val="0"/>
          <w:rPrChange w:id="417" w:author="Belolipetskaya, Elena" w:date="2024-10-14T16:58:00Z">
            <w:rPr/>
          </w:rPrChange>
        </w:rPr>
        <w:pPrChange w:id="418" w:author="Belolipetskaya, Elena" w:date="2024-10-14T16:58:00Z">
          <w:pPr>
            <w:pStyle w:val="af5"/>
            <w:keepNext/>
          </w:pPr>
        </w:pPrChange>
      </w:pPr>
      <w:bookmarkStart w:id="419" w:name="_Toc179552972"/>
      <w:r>
        <w:lastRenderedPageBreak/>
        <w:t xml:space="preserve">Таблица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Таблица \* ARABIC \s 1 </w:instrText>
      </w:r>
      <w:r>
        <w:fldChar w:fldCharType="separate"/>
      </w:r>
      <w:r>
        <w:rPr>
          <w:noProof/>
        </w:rPr>
        <w:t>1</w:t>
      </w:r>
      <w:r>
        <w:fldChar w:fldCharType="end"/>
      </w:r>
      <w:r>
        <w:t xml:space="preserve">. </w:t>
      </w:r>
      <w:r w:rsidR="000105B3" w:rsidRPr="00BC4BA8">
        <w:rPr>
          <w:b w:val="0"/>
          <w:rPrChange w:id="420" w:author="Belolipetskaya, Elena" w:date="2024-10-14T16:58:00Z">
            <w:rPr/>
          </w:rPrChange>
        </w:rPr>
        <w:t>Сравнительные фармакокинетические данные после многократного перорального введения лакосамида мышам, крысам, собакам и добровольцам.</w:t>
      </w:r>
      <w:bookmarkEnd w:id="419"/>
    </w:p>
    <w:tbl>
      <w:tblPr>
        <w:tblW w:w="5000" w:type="pct"/>
        <w:tblCellMar>
          <w:left w:w="40" w:type="dxa"/>
          <w:right w:w="40" w:type="dxa"/>
        </w:tblCellMar>
        <w:tblLook w:val="0000" w:firstRow="0" w:lastRow="0" w:firstColumn="0" w:lastColumn="0" w:noHBand="0" w:noVBand="0"/>
        <w:tblPrChange w:id="421" w:author="Belolipetskaya, Elena" w:date="2024-10-14T16:58:00Z">
          <w:tblPr>
            <w:tblW w:w="5000" w:type="pct"/>
            <w:tblCellMar>
              <w:left w:w="40" w:type="dxa"/>
              <w:right w:w="40" w:type="dxa"/>
            </w:tblCellMar>
            <w:tblLook w:val="0000" w:firstRow="0" w:lastRow="0" w:firstColumn="0" w:lastColumn="0" w:noHBand="0" w:noVBand="0"/>
          </w:tblPr>
        </w:tblPrChange>
      </w:tblPr>
      <w:tblGrid>
        <w:gridCol w:w="1470"/>
        <w:gridCol w:w="1119"/>
        <w:gridCol w:w="2039"/>
        <w:gridCol w:w="1538"/>
        <w:gridCol w:w="1136"/>
        <w:gridCol w:w="2041"/>
        <w:tblGridChange w:id="422">
          <w:tblGrid>
            <w:gridCol w:w="1470"/>
            <w:gridCol w:w="1119"/>
            <w:gridCol w:w="2039"/>
            <w:gridCol w:w="1538"/>
            <w:gridCol w:w="1136"/>
            <w:gridCol w:w="2041"/>
          </w:tblGrid>
        </w:tblGridChange>
      </w:tblGrid>
      <w:tr w:rsidR="000105B3" w:rsidRPr="002F736C" w14:paraId="303E1D76" w14:textId="77777777" w:rsidTr="00BC4BA8">
        <w:trPr>
          <w:tblHeader/>
        </w:trPr>
        <w:tc>
          <w:tcPr>
            <w:tcW w:w="787" w:type="pct"/>
            <w:vMerge w:val="restart"/>
            <w:tcBorders>
              <w:top w:val="single" w:sz="6" w:space="0" w:color="auto"/>
              <w:left w:val="single" w:sz="6" w:space="0" w:color="auto"/>
              <w:right w:val="single" w:sz="6" w:space="0" w:color="auto"/>
            </w:tcBorders>
            <w:shd w:val="clear" w:color="auto" w:fill="D9D9D9" w:themeFill="background1" w:themeFillShade="D9"/>
            <w:vAlign w:val="center"/>
            <w:tcPrChange w:id="423" w:author="Belolipetskaya, Elena" w:date="2024-10-14T16:58:00Z">
              <w:tcPr>
                <w:tcW w:w="787" w:type="pct"/>
                <w:vMerge w:val="restart"/>
                <w:tcBorders>
                  <w:top w:val="single" w:sz="6" w:space="0" w:color="auto"/>
                  <w:left w:val="single" w:sz="6" w:space="0" w:color="auto"/>
                  <w:right w:val="single" w:sz="6" w:space="0" w:color="auto"/>
                </w:tcBorders>
                <w:shd w:val="clear" w:color="auto" w:fill="D9D9D9" w:themeFill="background1" w:themeFillShade="D9"/>
                <w:vAlign w:val="center"/>
              </w:tcPr>
            </w:tcPrChange>
          </w:tcPr>
          <w:p w14:paraId="640803B0" w14:textId="4C35101B" w:rsidR="000105B3" w:rsidRPr="002F736C" w:rsidRDefault="000105B3" w:rsidP="000105B3">
            <w:pPr>
              <w:jc w:val="center"/>
              <w:rPr>
                <w:b/>
                <w:szCs w:val="24"/>
              </w:rPr>
            </w:pPr>
            <w:r>
              <w:rPr>
                <w:b/>
                <w:color w:val="000000"/>
                <w:szCs w:val="24"/>
              </w:rPr>
              <w:t>Вид/</w:t>
            </w:r>
            <w:r w:rsidRPr="002F736C">
              <w:rPr>
                <w:b/>
                <w:color w:val="000000"/>
                <w:szCs w:val="24"/>
              </w:rPr>
              <w:t>Способ введения</w:t>
            </w:r>
          </w:p>
        </w:tc>
        <w:tc>
          <w:tcPr>
            <w:tcW w:w="599" w:type="pct"/>
            <w:vMerge w:val="restart"/>
            <w:tcBorders>
              <w:top w:val="single" w:sz="6" w:space="0" w:color="auto"/>
              <w:left w:val="single" w:sz="6" w:space="0" w:color="auto"/>
              <w:right w:val="single" w:sz="6" w:space="0" w:color="auto"/>
            </w:tcBorders>
            <w:shd w:val="clear" w:color="auto" w:fill="D9D9D9" w:themeFill="background1" w:themeFillShade="D9"/>
            <w:vAlign w:val="center"/>
            <w:tcPrChange w:id="424" w:author="Belolipetskaya, Elena" w:date="2024-10-14T16:58:00Z">
              <w:tcPr>
                <w:tcW w:w="599" w:type="pct"/>
                <w:vMerge w:val="restart"/>
                <w:tcBorders>
                  <w:top w:val="single" w:sz="6" w:space="0" w:color="auto"/>
                  <w:left w:val="single" w:sz="6" w:space="0" w:color="auto"/>
                  <w:right w:val="single" w:sz="6" w:space="0" w:color="auto"/>
                </w:tcBorders>
                <w:shd w:val="clear" w:color="auto" w:fill="D9D9D9" w:themeFill="background1" w:themeFillShade="D9"/>
                <w:vAlign w:val="center"/>
              </w:tcPr>
            </w:tcPrChange>
          </w:tcPr>
          <w:p w14:paraId="2282708C" w14:textId="77777777" w:rsidR="000105B3" w:rsidRPr="002F736C" w:rsidRDefault="000105B3" w:rsidP="000105B3">
            <w:pPr>
              <w:jc w:val="center"/>
              <w:rPr>
                <w:b/>
                <w:szCs w:val="24"/>
              </w:rPr>
            </w:pPr>
            <w:r w:rsidRPr="002F736C">
              <w:rPr>
                <w:b/>
                <w:color w:val="000000"/>
                <w:szCs w:val="24"/>
              </w:rPr>
              <w:t>Пол</w:t>
            </w:r>
          </w:p>
        </w:tc>
        <w:tc>
          <w:tcPr>
            <w:tcW w:w="1091" w:type="pct"/>
            <w:vMerge w:val="restart"/>
            <w:tcBorders>
              <w:top w:val="single" w:sz="6" w:space="0" w:color="auto"/>
              <w:left w:val="single" w:sz="6" w:space="0" w:color="auto"/>
              <w:right w:val="single" w:sz="4" w:space="0" w:color="auto"/>
            </w:tcBorders>
            <w:shd w:val="clear" w:color="auto" w:fill="D9D9D9" w:themeFill="background1" w:themeFillShade="D9"/>
            <w:vAlign w:val="center"/>
            <w:tcPrChange w:id="425" w:author="Belolipetskaya, Elena" w:date="2024-10-14T16:58:00Z">
              <w:tcPr>
                <w:tcW w:w="1091" w:type="pct"/>
                <w:vMerge w:val="restart"/>
                <w:tcBorders>
                  <w:top w:val="single" w:sz="6" w:space="0" w:color="auto"/>
                  <w:left w:val="single" w:sz="6" w:space="0" w:color="auto"/>
                  <w:right w:val="single" w:sz="4" w:space="0" w:color="auto"/>
                </w:tcBorders>
                <w:shd w:val="clear" w:color="auto" w:fill="D9D9D9" w:themeFill="background1" w:themeFillShade="D9"/>
                <w:vAlign w:val="center"/>
              </w:tcPr>
            </w:tcPrChange>
          </w:tcPr>
          <w:p w14:paraId="01247D23" w14:textId="77777777" w:rsidR="000105B3" w:rsidRPr="002F736C" w:rsidRDefault="000105B3" w:rsidP="000105B3">
            <w:pPr>
              <w:jc w:val="center"/>
              <w:rPr>
                <w:b/>
                <w:szCs w:val="24"/>
              </w:rPr>
            </w:pPr>
            <w:r w:rsidRPr="002F736C">
              <w:rPr>
                <w:b/>
                <w:color w:val="000000"/>
                <w:szCs w:val="24"/>
              </w:rPr>
              <w:t>Доза [мг/кг/сутки]</w:t>
            </w:r>
          </w:p>
        </w:tc>
        <w:tc>
          <w:tcPr>
            <w:tcW w:w="2522"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Change w:id="426" w:author="Belolipetskaya, Elena" w:date="2024-10-14T16:58:00Z">
              <w:tcPr>
                <w:tcW w:w="2522"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tcPrChange>
          </w:tcPr>
          <w:p w14:paraId="6FE145C2" w14:textId="5028E1F8" w:rsidR="000105B3" w:rsidRPr="002F736C" w:rsidRDefault="000105B3" w:rsidP="000105B3">
            <w:pPr>
              <w:jc w:val="center"/>
              <w:rPr>
                <w:b/>
                <w:szCs w:val="24"/>
              </w:rPr>
            </w:pPr>
            <w:r>
              <w:rPr>
                <w:b/>
                <w:color w:val="000000"/>
                <w:szCs w:val="24"/>
              </w:rPr>
              <w:t>Параметр лакос</w:t>
            </w:r>
            <w:r w:rsidRPr="002F736C">
              <w:rPr>
                <w:b/>
                <w:color w:val="000000"/>
                <w:szCs w:val="24"/>
              </w:rPr>
              <w:t>амида [единица измерения]</w:t>
            </w:r>
          </w:p>
        </w:tc>
      </w:tr>
      <w:tr w:rsidR="000105B3" w:rsidRPr="002F736C" w14:paraId="657533B8" w14:textId="77777777" w:rsidTr="00BC4BA8">
        <w:trPr>
          <w:tblHeader/>
        </w:trPr>
        <w:tc>
          <w:tcPr>
            <w:tcW w:w="787" w:type="pct"/>
            <w:vMerge/>
            <w:tcBorders>
              <w:left w:val="single" w:sz="6" w:space="0" w:color="auto"/>
              <w:bottom w:val="single" w:sz="6" w:space="0" w:color="auto"/>
              <w:right w:val="single" w:sz="6" w:space="0" w:color="auto"/>
            </w:tcBorders>
            <w:shd w:val="clear" w:color="auto" w:fill="D9D9D9" w:themeFill="background1" w:themeFillShade="D9"/>
            <w:vAlign w:val="center"/>
            <w:tcPrChange w:id="427" w:author="Belolipetskaya, Elena" w:date="2024-10-14T16:58:00Z">
              <w:tcPr>
                <w:tcW w:w="787" w:type="pct"/>
                <w:vMerge/>
                <w:tcBorders>
                  <w:left w:val="single" w:sz="6" w:space="0" w:color="auto"/>
                  <w:bottom w:val="single" w:sz="6" w:space="0" w:color="auto"/>
                  <w:right w:val="single" w:sz="6" w:space="0" w:color="auto"/>
                </w:tcBorders>
                <w:shd w:val="clear" w:color="auto" w:fill="D9D9D9" w:themeFill="background1" w:themeFillShade="D9"/>
                <w:vAlign w:val="center"/>
              </w:tcPr>
            </w:tcPrChange>
          </w:tcPr>
          <w:p w14:paraId="59FD1228" w14:textId="77777777" w:rsidR="000105B3" w:rsidRPr="002F736C" w:rsidRDefault="000105B3" w:rsidP="000105B3">
            <w:pPr>
              <w:jc w:val="center"/>
              <w:rPr>
                <w:szCs w:val="24"/>
              </w:rPr>
            </w:pPr>
          </w:p>
        </w:tc>
        <w:tc>
          <w:tcPr>
            <w:tcW w:w="599" w:type="pct"/>
            <w:vMerge/>
            <w:tcBorders>
              <w:left w:val="single" w:sz="6" w:space="0" w:color="auto"/>
              <w:bottom w:val="single" w:sz="6" w:space="0" w:color="auto"/>
              <w:right w:val="single" w:sz="6" w:space="0" w:color="auto"/>
            </w:tcBorders>
            <w:shd w:val="clear" w:color="auto" w:fill="D9D9D9" w:themeFill="background1" w:themeFillShade="D9"/>
            <w:vAlign w:val="center"/>
            <w:tcPrChange w:id="428" w:author="Belolipetskaya, Elena" w:date="2024-10-14T16:58:00Z">
              <w:tcPr>
                <w:tcW w:w="599" w:type="pct"/>
                <w:vMerge/>
                <w:tcBorders>
                  <w:left w:val="single" w:sz="6" w:space="0" w:color="auto"/>
                  <w:bottom w:val="single" w:sz="6" w:space="0" w:color="auto"/>
                  <w:right w:val="single" w:sz="6" w:space="0" w:color="auto"/>
                </w:tcBorders>
                <w:shd w:val="clear" w:color="auto" w:fill="D9D9D9" w:themeFill="background1" w:themeFillShade="D9"/>
                <w:vAlign w:val="center"/>
              </w:tcPr>
            </w:tcPrChange>
          </w:tcPr>
          <w:p w14:paraId="5CAE5DA6" w14:textId="77777777" w:rsidR="000105B3" w:rsidRPr="002F736C" w:rsidRDefault="000105B3" w:rsidP="000105B3">
            <w:pPr>
              <w:jc w:val="center"/>
              <w:rPr>
                <w:szCs w:val="24"/>
              </w:rPr>
            </w:pPr>
          </w:p>
        </w:tc>
        <w:tc>
          <w:tcPr>
            <w:tcW w:w="1091" w:type="pct"/>
            <w:vMerge/>
            <w:tcBorders>
              <w:left w:val="single" w:sz="6" w:space="0" w:color="auto"/>
              <w:bottom w:val="single" w:sz="4" w:space="0" w:color="auto"/>
              <w:right w:val="single" w:sz="4" w:space="0" w:color="auto"/>
            </w:tcBorders>
            <w:shd w:val="clear" w:color="auto" w:fill="D9D9D9" w:themeFill="background1" w:themeFillShade="D9"/>
            <w:vAlign w:val="center"/>
            <w:tcPrChange w:id="429" w:author="Belolipetskaya, Elena" w:date="2024-10-14T16:58:00Z">
              <w:tcPr>
                <w:tcW w:w="1091" w:type="pct"/>
                <w:vMerge/>
                <w:tcBorders>
                  <w:left w:val="single" w:sz="6" w:space="0" w:color="auto"/>
                  <w:bottom w:val="single" w:sz="4" w:space="0" w:color="auto"/>
                  <w:right w:val="single" w:sz="4" w:space="0" w:color="auto"/>
                </w:tcBorders>
                <w:shd w:val="clear" w:color="auto" w:fill="D9D9D9" w:themeFill="background1" w:themeFillShade="D9"/>
                <w:vAlign w:val="center"/>
              </w:tcPr>
            </w:tcPrChange>
          </w:tcPr>
          <w:p w14:paraId="284B9055" w14:textId="77777777" w:rsidR="000105B3" w:rsidRPr="002F736C" w:rsidRDefault="000105B3" w:rsidP="000105B3">
            <w:pPr>
              <w:jc w:val="center"/>
              <w:rPr>
                <w:szCs w:val="24"/>
              </w:rPr>
            </w:pPr>
          </w:p>
        </w:tc>
        <w:tc>
          <w:tcPr>
            <w:tcW w:w="82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Change w:id="430" w:author="Belolipetskaya, Elena" w:date="2024-10-14T16:58:00Z">
              <w:tcPr>
                <w:tcW w:w="82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tcPrChange>
          </w:tcPr>
          <w:p w14:paraId="75ECDD59" w14:textId="77777777" w:rsidR="000105B3" w:rsidRPr="002F736C" w:rsidRDefault="000105B3" w:rsidP="000105B3">
            <w:pPr>
              <w:jc w:val="center"/>
              <w:rPr>
                <w:b/>
                <w:szCs w:val="24"/>
              </w:rPr>
            </w:pPr>
            <w:r w:rsidRPr="002F736C">
              <w:rPr>
                <w:b/>
                <w:color w:val="000000"/>
                <w:szCs w:val="24"/>
              </w:rPr>
              <w:t>C</w:t>
            </w:r>
            <w:r w:rsidRPr="002F736C">
              <w:rPr>
                <w:b/>
                <w:color w:val="000000"/>
                <w:szCs w:val="24"/>
                <w:vertAlign w:val="subscript"/>
              </w:rPr>
              <w:t>max</w:t>
            </w:r>
            <w:r w:rsidRPr="002F736C">
              <w:rPr>
                <w:b/>
                <w:color w:val="000000"/>
                <w:szCs w:val="24"/>
              </w:rPr>
              <w:t xml:space="preserve"> [мкг/мл]</w:t>
            </w:r>
          </w:p>
        </w:tc>
        <w:tc>
          <w:tcPr>
            <w:tcW w:w="6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Change w:id="431" w:author="Belolipetskaya, Elena" w:date="2024-10-14T16:58:00Z">
              <w:tcPr>
                <w:tcW w:w="6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tcPrChange>
          </w:tcPr>
          <w:p w14:paraId="1AF4A2AF" w14:textId="77777777" w:rsidR="000105B3" w:rsidRPr="002F736C" w:rsidRDefault="000105B3" w:rsidP="000105B3">
            <w:pPr>
              <w:jc w:val="center"/>
              <w:rPr>
                <w:b/>
                <w:szCs w:val="24"/>
              </w:rPr>
            </w:pPr>
            <w:r w:rsidRPr="002F736C">
              <w:rPr>
                <w:b/>
                <w:iCs/>
                <w:color w:val="000000"/>
                <w:szCs w:val="24"/>
              </w:rPr>
              <w:t>T</w:t>
            </w:r>
            <w:r w:rsidRPr="002F736C">
              <w:rPr>
                <w:b/>
                <w:iCs/>
                <w:color w:val="000000"/>
                <w:szCs w:val="24"/>
                <w:vertAlign w:val="subscript"/>
              </w:rPr>
              <w:t>max</w:t>
            </w:r>
            <w:r w:rsidRPr="002F736C">
              <w:rPr>
                <w:b/>
                <w:iCs/>
                <w:color w:val="000000"/>
                <w:szCs w:val="24"/>
              </w:rPr>
              <w:t xml:space="preserve"> [ч]</w:t>
            </w:r>
          </w:p>
        </w:tc>
        <w:tc>
          <w:tcPr>
            <w:tcW w:w="10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Change w:id="432" w:author="Belolipetskaya, Elena" w:date="2024-10-14T16:58:00Z">
              <w:tcPr>
                <w:tcW w:w="10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tcPrChange>
          </w:tcPr>
          <w:p w14:paraId="3611D716" w14:textId="77777777" w:rsidR="000105B3" w:rsidRPr="002F736C" w:rsidRDefault="000105B3" w:rsidP="000105B3">
            <w:pPr>
              <w:jc w:val="center"/>
              <w:rPr>
                <w:b/>
                <w:szCs w:val="24"/>
              </w:rPr>
            </w:pPr>
            <w:r w:rsidRPr="002F736C">
              <w:rPr>
                <w:b/>
                <w:color w:val="000000"/>
                <w:szCs w:val="24"/>
              </w:rPr>
              <w:t>AUC</w:t>
            </w:r>
            <w:r w:rsidRPr="002F736C">
              <w:rPr>
                <w:b/>
                <w:color w:val="000000"/>
                <w:szCs w:val="24"/>
                <w:vertAlign w:val="subscript"/>
              </w:rPr>
              <w:t>last</w:t>
            </w:r>
            <w:r w:rsidRPr="002F736C">
              <w:rPr>
                <w:b/>
                <w:color w:val="000000"/>
                <w:szCs w:val="24"/>
              </w:rPr>
              <w:t xml:space="preserve"> [ч•мкг/мл]</w:t>
            </w:r>
          </w:p>
        </w:tc>
      </w:tr>
      <w:tr w:rsidR="000105B3" w:rsidRPr="002F736C" w14:paraId="13590457" w14:textId="77777777" w:rsidTr="000105B3">
        <w:tc>
          <w:tcPr>
            <w:tcW w:w="787" w:type="pct"/>
            <w:vMerge w:val="restart"/>
            <w:tcBorders>
              <w:top w:val="single" w:sz="6" w:space="0" w:color="auto"/>
              <w:left w:val="single" w:sz="6" w:space="0" w:color="auto"/>
              <w:right w:val="single" w:sz="6" w:space="0" w:color="auto"/>
            </w:tcBorders>
            <w:shd w:val="clear" w:color="auto" w:fill="FFFFFF"/>
          </w:tcPr>
          <w:p w14:paraId="5C4DF3AE" w14:textId="77777777" w:rsidR="000105B3" w:rsidRPr="000105B3" w:rsidRDefault="000105B3" w:rsidP="00D45102">
            <w:pPr>
              <w:jc w:val="both"/>
              <w:rPr>
                <w:szCs w:val="24"/>
              </w:rPr>
            </w:pPr>
            <w:r w:rsidRPr="000105B3">
              <w:rPr>
                <w:color w:val="000000"/>
                <w:szCs w:val="24"/>
              </w:rPr>
              <w:t>Мыши Перорально (раствор)</w:t>
            </w:r>
          </w:p>
        </w:tc>
        <w:tc>
          <w:tcPr>
            <w:tcW w:w="599" w:type="pct"/>
            <w:vMerge w:val="restart"/>
            <w:tcBorders>
              <w:top w:val="single" w:sz="6" w:space="0" w:color="auto"/>
              <w:left w:val="single" w:sz="6" w:space="0" w:color="auto"/>
              <w:right w:val="single" w:sz="4" w:space="0" w:color="auto"/>
            </w:tcBorders>
            <w:shd w:val="clear" w:color="auto" w:fill="FFFFFF"/>
          </w:tcPr>
          <w:p w14:paraId="358A523F" w14:textId="77777777" w:rsidR="000105B3" w:rsidRPr="000105B3" w:rsidRDefault="000105B3" w:rsidP="000105B3">
            <w:pPr>
              <w:jc w:val="center"/>
              <w:rPr>
                <w:szCs w:val="24"/>
              </w:rPr>
            </w:pPr>
            <w:r w:rsidRPr="000105B3">
              <w:rPr>
                <w:color w:val="000000"/>
                <w:szCs w:val="24"/>
              </w:rPr>
              <w:t>Самцы</w:t>
            </w: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16821447" w14:textId="77777777" w:rsidR="000105B3" w:rsidRPr="000105B3" w:rsidRDefault="000105B3" w:rsidP="00D45102">
            <w:pPr>
              <w:jc w:val="both"/>
              <w:rPr>
                <w:szCs w:val="24"/>
              </w:rPr>
            </w:pPr>
            <w:r w:rsidRPr="000105B3">
              <w:rPr>
                <w:color w:val="000000"/>
                <w:szCs w:val="24"/>
              </w:rPr>
              <w:t>30</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1750B605" w14:textId="77777777" w:rsidR="000105B3" w:rsidRPr="000105B3" w:rsidRDefault="000105B3" w:rsidP="00D45102">
            <w:pPr>
              <w:jc w:val="center"/>
              <w:rPr>
                <w:szCs w:val="24"/>
              </w:rPr>
            </w:pPr>
            <w:r w:rsidRPr="000105B3">
              <w:rPr>
                <w:color w:val="000000"/>
                <w:szCs w:val="24"/>
              </w:rPr>
              <w:t>20,0</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0E63A992" w14:textId="77777777" w:rsidR="000105B3" w:rsidRPr="000105B3" w:rsidRDefault="000105B3" w:rsidP="00D45102">
            <w:pPr>
              <w:jc w:val="center"/>
              <w:rPr>
                <w:szCs w:val="24"/>
              </w:rPr>
            </w:pPr>
            <w:r w:rsidRPr="000105B3">
              <w:rPr>
                <w:color w:val="000000"/>
                <w:szCs w:val="24"/>
              </w:rPr>
              <w:t>0,5</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206D1205" w14:textId="77777777" w:rsidR="000105B3" w:rsidRPr="000105B3" w:rsidRDefault="000105B3" w:rsidP="00D45102">
            <w:pPr>
              <w:jc w:val="center"/>
              <w:rPr>
                <w:szCs w:val="24"/>
              </w:rPr>
            </w:pPr>
            <w:r w:rsidRPr="000105B3">
              <w:rPr>
                <w:color w:val="000000"/>
                <w:szCs w:val="24"/>
              </w:rPr>
              <w:t>51,5</w:t>
            </w:r>
          </w:p>
        </w:tc>
      </w:tr>
      <w:tr w:rsidR="000105B3" w:rsidRPr="002F736C" w14:paraId="1EA89855" w14:textId="77777777" w:rsidTr="000105B3">
        <w:tc>
          <w:tcPr>
            <w:tcW w:w="787" w:type="pct"/>
            <w:vMerge/>
            <w:tcBorders>
              <w:left w:val="single" w:sz="6" w:space="0" w:color="auto"/>
              <w:right w:val="single" w:sz="6" w:space="0" w:color="auto"/>
            </w:tcBorders>
            <w:shd w:val="clear" w:color="auto" w:fill="FFFFFF"/>
          </w:tcPr>
          <w:p w14:paraId="59082BC3" w14:textId="77777777" w:rsidR="000105B3" w:rsidRPr="000105B3" w:rsidRDefault="000105B3" w:rsidP="00D45102">
            <w:pPr>
              <w:jc w:val="both"/>
              <w:rPr>
                <w:szCs w:val="24"/>
              </w:rPr>
            </w:pPr>
          </w:p>
        </w:tc>
        <w:tc>
          <w:tcPr>
            <w:tcW w:w="599" w:type="pct"/>
            <w:vMerge/>
            <w:tcBorders>
              <w:left w:val="single" w:sz="6" w:space="0" w:color="auto"/>
              <w:right w:val="single" w:sz="4" w:space="0" w:color="auto"/>
            </w:tcBorders>
            <w:shd w:val="clear" w:color="auto" w:fill="FFFFFF"/>
          </w:tcPr>
          <w:p w14:paraId="2983AD7C"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3BA33920" w14:textId="77777777" w:rsidR="000105B3" w:rsidRPr="000105B3" w:rsidRDefault="000105B3" w:rsidP="00D45102">
            <w:pPr>
              <w:jc w:val="both"/>
              <w:rPr>
                <w:szCs w:val="24"/>
              </w:rPr>
            </w:pPr>
            <w:r w:rsidRPr="000105B3">
              <w:rPr>
                <w:color w:val="000000"/>
                <w:szCs w:val="24"/>
              </w:rPr>
              <w:t>60 (NOAEL)</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7FD35A9C" w14:textId="77777777" w:rsidR="000105B3" w:rsidRPr="000105B3" w:rsidRDefault="000105B3" w:rsidP="00D45102">
            <w:pPr>
              <w:jc w:val="center"/>
              <w:rPr>
                <w:szCs w:val="24"/>
              </w:rPr>
            </w:pPr>
            <w:r w:rsidRPr="000105B3">
              <w:rPr>
                <w:color w:val="000000"/>
                <w:szCs w:val="24"/>
              </w:rPr>
              <w:t>29,0</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6A4818A4" w14:textId="77777777" w:rsidR="000105B3" w:rsidRPr="000105B3" w:rsidRDefault="000105B3" w:rsidP="00D45102">
            <w:pPr>
              <w:jc w:val="center"/>
              <w:rPr>
                <w:szCs w:val="24"/>
              </w:rPr>
            </w:pPr>
            <w:r w:rsidRPr="000105B3">
              <w:rPr>
                <w:color w:val="000000"/>
                <w:szCs w:val="24"/>
              </w:rPr>
              <w:t>0,5</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6AE64316" w14:textId="77777777" w:rsidR="000105B3" w:rsidRPr="000105B3" w:rsidRDefault="000105B3" w:rsidP="00D45102">
            <w:pPr>
              <w:jc w:val="center"/>
              <w:rPr>
                <w:szCs w:val="24"/>
              </w:rPr>
            </w:pPr>
            <w:r w:rsidRPr="000105B3">
              <w:rPr>
                <w:color w:val="000000"/>
                <w:szCs w:val="24"/>
              </w:rPr>
              <w:t>97,0</w:t>
            </w:r>
          </w:p>
        </w:tc>
      </w:tr>
      <w:tr w:rsidR="000105B3" w:rsidRPr="002F736C" w14:paraId="756D6CD6" w14:textId="77777777" w:rsidTr="000105B3">
        <w:tc>
          <w:tcPr>
            <w:tcW w:w="787" w:type="pct"/>
            <w:vMerge/>
            <w:tcBorders>
              <w:left w:val="single" w:sz="6" w:space="0" w:color="auto"/>
              <w:right w:val="single" w:sz="6" w:space="0" w:color="auto"/>
            </w:tcBorders>
            <w:shd w:val="clear" w:color="auto" w:fill="FFFFFF"/>
          </w:tcPr>
          <w:p w14:paraId="44E8B9BD" w14:textId="77777777" w:rsidR="000105B3" w:rsidRPr="000105B3" w:rsidRDefault="000105B3" w:rsidP="00D45102">
            <w:pPr>
              <w:jc w:val="both"/>
              <w:rPr>
                <w:szCs w:val="24"/>
              </w:rPr>
            </w:pPr>
          </w:p>
        </w:tc>
        <w:tc>
          <w:tcPr>
            <w:tcW w:w="599" w:type="pct"/>
            <w:vMerge/>
            <w:tcBorders>
              <w:left w:val="single" w:sz="6" w:space="0" w:color="auto"/>
              <w:right w:val="single" w:sz="4" w:space="0" w:color="auto"/>
            </w:tcBorders>
            <w:shd w:val="clear" w:color="auto" w:fill="FFFFFF"/>
          </w:tcPr>
          <w:p w14:paraId="2F2A5EBA"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0780E1F6" w14:textId="77777777" w:rsidR="000105B3" w:rsidRPr="000105B3" w:rsidRDefault="000105B3" w:rsidP="00D45102">
            <w:pPr>
              <w:jc w:val="both"/>
              <w:rPr>
                <w:szCs w:val="24"/>
              </w:rPr>
            </w:pPr>
            <w:r w:rsidRPr="000105B3">
              <w:rPr>
                <w:color w:val="000000"/>
                <w:szCs w:val="24"/>
              </w:rPr>
              <w:t>120</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76694C6B" w14:textId="77777777" w:rsidR="000105B3" w:rsidRPr="000105B3" w:rsidRDefault="000105B3" w:rsidP="00D45102">
            <w:pPr>
              <w:jc w:val="center"/>
              <w:rPr>
                <w:szCs w:val="24"/>
              </w:rPr>
            </w:pPr>
            <w:r w:rsidRPr="000105B3">
              <w:rPr>
                <w:color w:val="000000"/>
                <w:szCs w:val="24"/>
              </w:rPr>
              <w:t>42,4</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40A58B99" w14:textId="77777777" w:rsidR="000105B3" w:rsidRPr="000105B3" w:rsidRDefault="000105B3" w:rsidP="00D45102">
            <w:pPr>
              <w:jc w:val="center"/>
              <w:rPr>
                <w:szCs w:val="24"/>
              </w:rPr>
            </w:pPr>
            <w:r w:rsidRPr="000105B3">
              <w:rPr>
                <w:color w:val="000000"/>
                <w:szCs w:val="24"/>
              </w:rPr>
              <w:t>0,5</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29E9479F" w14:textId="77777777" w:rsidR="000105B3" w:rsidRPr="000105B3" w:rsidRDefault="000105B3" w:rsidP="00D45102">
            <w:pPr>
              <w:jc w:val="center"/>
              <w:rPr>
                <w:szCs w:val="24"/>
              </w:rPr>
            </w:pPr>
            <w:r w:rsidRPr="000105B3">
              <w:rPr>
                <w:color w:val="000000"/>
                <w:szCs w:val="24"/>
              </w:rPr>
              <w:t>229</w:t>
            </w:r>
          </w:p>
        </w:tc>
      </w:tr>
      <w:tr w:rsidR="000105B3" w:rsidRPr="002F736C" w14:paraId="6F6FFC44" w14:textId="77777777" w:rsidTr="000105B3">
        <w:tc>
          <w:tcPr>
            <w:tcW w:w="787" w:type="pct"/>
            <w:vMerge/>
            <w:tcBorders>
              <w:left w:val="single" w:sz="6" w:space="0" w:color="auto"/>
              <w:right w:val="single" w:sz="6" w:space="0" w:color="auto"/>
            </w:tcBorders>
            <w:shd w:val="clear" w:color="auto" w:fill="FFFFFF"/>
          </w:tcPr>
          <w:p w14:paraId="01F531ED" w14:textId="77777777" w:rsidR="000105B3" w:rsidRPr="000105B3" w:rsidRDefault="000105B3" w:rsidP="00D45102">
            <w:pPr>
              <w:jc w:val="both"/>
              <w:rPr>
                <w:szCs w:val="24"/>
              </w:rPr>
            </w:pPr>
          </w:p>
        </w:tc>
        <w:tc>
          <w:tcPr>
            <w:tcW w:w="599" w:type="pct"/>
            <w:vMerge/>
            <w:tcBorders>
              <w:left w:val="single" w:sz="6" w:space="0" w:color="auto"/>
              <w:bottom w:val="single" w:sz="6" w:space="0" w:color="auto"/>
              <w:right w:val="single" w:sz="4" w:space="0" w:color="auto"/>
            </w:tcBorders>
            <w:shd w:val="clear" w:color="auto" w:fill="FFFFFF"/>
          </w:tcPr>
          <w:p w14:paraId="3688FF08"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40AC96A6" w14:textId="77777777" w:rsidR="000105B3" w:rsidRPr="000105B3" w:rsidRDefault="000105B3" w:rsidP="00D45102">
            <w:pPr>
              <w:jc w:val="both"/>
              <w:rPr>
                <w:szCs w:val="24"/>
              </w:rPr>
            </w:pPr>
            <w:r w:rsidRPr="000105B3">
              <w:rPr>
                <w:color w:val="000000"/>
                <w:szCs w:val="24"/>
              </w:rPr>
              <w:t>180</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381C2663" w14:textId="77777777" w:rsidR="000105B3" w:rsidRPr="000105B3" w:rsidRDefault="000105B3" w:rsidP="00D45102">
            <w:pPr>
              <w:jc w:val="center"/>
              <w:rPr>
                <w:szCs w:val="24"/>
              </w:rPr>
            </w:pPr>
            <w:r w:rsidRPr="000105B3">
              <w:rPr>
                <w:color w:val="000000"/>
                <w:szCs w:val="24"/>
              </w:rPr>
              <w:t>53,8</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2AF973C4" w14:textId="77777777" w:rsidR="000105B3" w:rsidRPr="000105B3" w:rsidRDefault="000105B3" w:rsidP="00D45102">
            <w:pPr>
              <w:jc w:val="center"/>
              <w:rPr>
                <w:szCs w:val="24"/>
              </w:rPr>
            </w:pPr>
            <w:r w:rsidRPr="000105B3">
              <w:rPr>
                <w:color w:val="000000"/>
                <w:szCs w:val="24"/>
              </w:rPr>
              <w:t>0,5</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3EDAEAD6" w14:textId="77777777" w:rsidR="000105B3" w:rsidRPr="000105B3" w:rsidRDefault="000105B3" w:rsidP="00D45102">
            <w:pPr>
              <w:jc w:val="center"/>
              <w:rPr>
                <w:szCs w:val="24"/>
              </w:rPr>
            </w:pPr>
            <w:r w:rsidRPr="000105B3">
              <w:rPr>
                <w:color w:val="000000"/>
                <w:szCs w:val="24"/>
              </w:rPr>
              <w:t>315</w:t>
            </w:r>
          </w:p>
        </w:tc>
      </w:tr>
      <w:tr w:rsidR="000105B3" w:rsidRPr="002F736C" w14:paraId="38BC9072" w14:textId="77777777" w:rsidTr="000105B3">
        <w:tc>
          <w:tcPr>
            <w:tcW w:w="787" w:type="pct"/>
            <w:vMerge/>
            <w:tcBorders>
              <w:left w:val="single" w:sz="6" w:space="0" w:color="auto"/>
              <w:right w:val="single" w:sz="6" w:space="0" w:color="auto"/>
            </w:tcBorders>
            <w:shd w:val="clear" w:color="auto" w:fill="FFFFFF"/>
          </w:tcPr>
          <w:p w14:paraId="362DA574" w14:textId="77777777" w:rsidR="000105B3" w:rsidRPr="000105B3" w:rsidRDefault="000105B3" w:rsidP="00D45102">
            <w:pPr>
              <w:jc w:val="both"/>
              <w:rPr>
                <w:szCs w:val="24"/>
              </w:rPr>
            </w:pPr>
          </w:p>
        </w:tc>
        <w:tc>
          <w:tcPr>
            <w:tcW w:w="599" w:type="pct"/>
            <w:vMerge w:val="restart"/>
            <w:tcBorders>
              <w:top w:val="single" w:sz="6" w:space="0" w:color="auto"/>
              <w:left w:val="single" w:sz="6" w:space="0" w:color="auto"/>
              <w:right w:val="single" w:sz="4" w:space="0" w:color="auto"/>
            </w:tcBorders>
            <w:shd w:val="clear" w:color="auto" w:fill="FFFFFF"/>
          </w:tcPr>
          <w:p w14:paraId="10312A96" w14:textId="77777777" w:rsidR="000105B3" w:rsidRPr="000105B3" w:rsidRDefault="000105B3" w:rsidP="000105B3">
            <w:pPr>
              <w:jc w:val="center"/>
              <w:rPr>
                <w:szCs w:val="24"/>
              </w:rPr>
            </w:pPr>
            <w:r w:rsidRPr="000105B3">
              <w:rPr>
                <w:color w:val="000000"/>
                <w:szCs w:val="24"/>
              </w:rPr>
              <w:t>Самки</w:t>
            </w: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493B6EFE" w14:textId="77777777" w:rsidR="000105B3" w:rsidRPr="000105B3" w:rsidRDefault="000105B3" w:rsidP="00D45102">
            <w:pPr>
              <w:jc w:val="both"/>
              <w:rPr>
                <w:szCs w:val="24"/>
              </w:rPr>
            </w:pPr>
            <w:r w:rsidRPr="000105B3">
              <w:rPr>
                <w:color w:val="000000"/>
                <w:szCs w:val="24"/>
              </w:rPr>
              <w:t>30</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081DF073" w14:textId="77777777" w:rsidR="000105B3" w:rsidRPr="000105B3" w:rsidRDefault="000105B3" w:rsidP="00D45102">
            <w:pPr>
              <w:jc w:val="center"/>
              <w:rPr>
                <w:szCs w:val="24"/>
              </w:rPr>
            </w:pPr>
            <w:r w:rsidRPr="000105B3">
              <w:rPr>
                <w:color w:val="000000"/>
                <w:szCs w:val="24"/>
              </w:rPr>
              <w:t>20,4</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7F9E2E03" w14:textId="77777777" w:rsidR="000105B3" w:rsidRPr="000105B3" w:rsidRDefault="000105B3" w:rsidP="00D45102">
            <w:pPr>
              <w:jc w:val="center"/>
              <w:rPr>
                <w:szCs w:val="24"/>
              </w:rPr>
            </w:pPr>
            <w:r w:rsidRPr="000105B3">
              <w:rPr>
                <w:color w:val="000000"/>
                <w:szCs w:val="24"/>
              </w:rPr>
              <w:t>0,5</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725818CE" w14:textId="77777777" w:rsidR="000105B3" w:rsidRPr="000105B3" w:rsidRDefault="000105B3" w:rsidP="00D45102">
            <w:pPr>
              <w:jc w:val="center"/>
              <w:rPr>
                <w:szCs w:val="24"/>
              </w:rPr>
            </w:pPr>
            <w:r w:rsidRPr="000105B3">
              <w:rPr>
                <w:color w:val="000000"/>
                <w:szCs w:val="24"/>
              </w:rPr>
              <w:t>46,2</w:t>
            </w:r>
          </w:p>
        </w:tc>
      </w:tr>
      <w:tr w:rsidR="000105B3" w:rsidRPr="002F736C" w14:paraId="00B5F627" w14:textId="77777777" w:rsidTr="000105B3">
        <w:tc>
          <w:tcPr>
            <w:tcW w:w="787" w:type="pct"/>
            <w:vMerge/>
            <w:tcBorders>
              <w:left w:val="single" w:sz="6" w:space="0" w:color="auto"/>
              <w:right w:val="single" w:sz="6" w:space="0" w:color="auto"/>
            </w:tcBorders>
            <w:shd w:val="clear" w:color="auto" w:fill="FFFFFF"/>
          </w:tcPr>
          <w:p w14:paraId="34FE37C3" w14:textId="77777777" w:rsidR="000105B3" w:rsidRPr="000105B3" w:rsidRDefault="000105B3" w:rsidP="00D45102">
            <w:pPr>
              <w:jc w:val="both"/>
              <w:rPr>
                <w:szCs w:val="24"/>
              </w:rPr>
            </w:pPr>
          </w:p>
        </w:tc>
        <w:tc>
          <w:tcPr>
            <w:tcW w:w="599" w:type="pct"/>
            <w:vMerge/>
            <w:tcBorders>
              <w:left w:val="single" w:sz="6" w:space="0" w:color="auto"/>
              <w:right w:val="single" w:sz="4" w:space="0" w:color="auto"/>
            </w:tcBorders>
            <w:shd w:val="clear" w:color="auto" w:fill="FFFFFF"/>
          </w:tcPr>
          <w:p w14:paraId="17ADFF38"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0924D6D9" w14:textId="77777777" w:rsidR="000105B3" w:rsidRPr="000105B3" w:rsidRDefault="000105B3" w:rsidP="00D45102">
            <w:pPr>
              <w:jc w:val="both"/>
              <w:rPr>
                <w:szCs w:val="24"/>
              </w:rPr>
            </w:pPr>
            <w:r w:rsidRPr="000105B3">
              <w:rPr>
                <w:color w:val="000000"/>
                <w:szCs w:val="24"/>
              </w:rPr>
              <w:t>60 (NOAEL)</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6552EB97" w14:textId="77777777" w:rsidR="000105B3" w:rsidRPr="000105B3" w:rsidRDefault="000105B3" w:rsidP="00D45102">
            <w:pPr>
              <w:jc w:val="center"/>
              <w:rPr>
                <w:szCs w:val="24"/>
              </w:rPr>
            </w:pPr>
            <w:r w:rsidRPr="000105B3">
              <w:rPr>
                <w:color w:val="000000"/>
                <w:szCs w:val="24"/>
              </w:rPr>
              <w:t>27,6</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3924F8DE" w14:textId="77777777" w:rsidR="000105B3" w:rsidRPr="000105B3" w:rsidRDefault="000105B3" w:rsidP="00D45102">
            <w:pPr>
              <w:jc w:val="center"/>
              <w:rPr>
                <w:szCs w:val="24"/>
              </w:rPr>
            </w:pPr>
            <w:r w:rsidRPr="000105B3">
              <w:rPr>
                <w:color w:val="000000"/>
                <w:szCs w:val="24"/>
              </w:rPr>
              <w:t>0,5</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5A6C1D89" w14:textId="77777777" w:rsidR="000105B3" w:rsidRPr="000105B3" w:rsidRDefault="000105B3" w:rsidP="00D45102">
            <w:pPr>
              <w:jc w:val="center"/>
              <w:rPr>
                <w:szCs w:val="24"/>
              </w:rPr>
            </w:pPr>
            <w:r w:rsidRPr="000105B3">
              <w:rPr>
                <w:color w:val="000000"/>
                <w:szCs w:val="24"/>
              </w:rPr>
              <w:t>131</w:t>
            </w:r>
          </w:p>
        </w:tc>
      </w:tr>
      <w:tr w:rsidR="000105B3" w:rsidRPr="002F736C" w14:paraId="73D14DD0" w14:textId="77777777" w:rsidTr="000105B3">
        <w:tc>
          <w:tcPr>
            <w:tcW w:w="787" w:type="pct"/>
            <w:vMerge/>
            <w:tcBorders>
              <w:left w:val="single" w:sz="6" w:space="0" w:color="auto"/>
              <w:right w:val="single" w:sz="6" w:space="0" w:color="auto"/>
            </w:tcBorders>
            <w:shd w:val="clear" w:color="auto" w:fill="FFFFFF"/>
          </w:tcPr>
          <w:p w14:paraId="5FB0E06D" w14:textId="77777777" w:rsidR="000105B3" w:rsidRPr="000105B3" w:rsidRDefault="000105B3" w:rsidP="00D45102">
            <w:pPr>
              <w:jc w:val="both"/>
              <w:rPr>
                <w:szCs w:val="24"/>
              </w:rPr>
            </w:pPr>
          </w:p>
        </w:tc>
        <w:tc>
          <w:tcPr>
            <w:tcW w:w="599" w:type="pct"/>
            <w:vMerge/>
            <w:tcBorders>
              <w:left w:val="single" w:sz="6" w:space="0" w:color="auto"/>
              <w:right w:val="single" w:sz="4" w:space="0" w:color="auto"/>
            </w:tcBorders>
            <w:shd w:val="clear" w:color="auto" w:fill="FFFFFF"/>
          </w:tcPr>
          <w:p w14:paraId="1F9EA086"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2380FB57" w14:textId="77777777" w:rsidR="000105B3" w:rsidRPr="000105B3" w:rsidRDefault="000105B3" w:rsidP="00D45102">
            <w:pPr>
              <w:jc w:val="both"/>
              <w:rPr>
                <w:szCs w:val="24"/>
              </w:rPr>
            </w:pPr>
            <w:r w:rsidRPr="000105B3">
              <w:rPr>
                <w:color w:val="000000"/>
                <w:szCs w:val="24"/>
              </w:rPr>
              <w:t>120</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2636F719" w14:textId="77777777" w:rsidR="000105B3" w:rsidRPr="000105B3" w:rsidRDefault="000105B3" w:rsidP="00D45102">
            <w:pPr>
              <w:jc w:val="center"/>
              <w:rPr>
                <w:szCs w:val="24"/>
              </w:rPr>
            </w:pPr>
            <w:r w:rsidRPr="000105B3">
              <w:rPr>
                <w:color w:val="000000"/>
                <w:szCs w:val="24"/>
              </w:rPr>
              <w:t>36,6</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25B2404B" w14:textId="77777777" w:rsidR="000105B3" w:rsidRPr="000105B3" w:rsidRDefault="000105B3" w:rsidP="00D45102">
            <w:pPr>
              <w:jc w:val="center"/>
              <w:rPr>
                <w:szCs w:val="24"/>
              </w:rPr>
            </w:pPr>
            <w:r w:rsidRPr="000105B3">
              <w:rPr>
                <w:color w:val="000000"/>
                <w:szCs w:val="24"/>
              </w:rPr>
              <w:t>0,5</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4259384A" w14:textId="77777777" w:rsidR="000105B3" w:rsidRPr="000105B3" w:rsidRDefault="000105B3" w:rsidP="00D45102">
            <w:pPr>
              <w:jc w:val="center"/>
              <w:rPr>
                <w:szCs w:val="24"/>
              </w:rPr>
            </w:pPr>
            <w:r w:rsidRPr="000105B3">
              <w:rPr>
                <w:color w:val="000000"/>
                <w:szCs w:val="24"/>
              </w:rPr>
              <w:t>170</w:t>
            </w:r>
          </w:p>
        </w:tc>
      </w:tr>
      <w:tr w:rsidR="000105B3" w:rsidRPr="002F736C" w14:paraId="749B50A5" w14:textId="77777777" w:rsidTr="000105B3">
        <w:tc>
          <w:tcPr>
            <w:tcW w:w="787" w:type="pct"/>
            <w:vMerge/>
            <w:tcBorders>
              <w:left w:val="single" w:sz="6" w:space="0" w:color="auto"/>
              <w:bottom w:val="single" w:sz="6" w:space="0" w:color="auto"/>
              <w:right w:val="single" w:sz="6" w:space="0" w:color="auto"/>
            </w:tcBorders>
            <w:shd w:val="clear" w:color="auto" w:fill="FFFFFF"/>
          </w:tcPr>
          <w:p w14:paraId="3FA32A16" w14:textId="77777777" w:rsidR="000105B3" w:rsidRPr="000105B3" w:rsidRDefault="000105B3" w:rsidP="00D45102">
            <w:pPr>
              <w:jc w:val="both"/>
              <w:rPr>
                <w:szCs w:val="24"/>
              </w:rPr>
            </w:pPr>
          </w:p>
        </w:tc>
        <w:tc>
          <w:tcPr>
            <w:tcW w:w="599" w:type="pct"/>
            <w:vMerge/>
            <w:tcBorders>
              <w:left w:val="single" w:sz="6" w:space="0" w:color="auto"/>
              <w:bottom w:val="single" w:sz="6" w:space="0" w:color="auto"/>
              <w:right w:val="single" w:sz="4" w:space="0" w:color="auto"/>
            </w:tcBorders>
            <w:shd w:val="clear" w:color="auto" w:fill="FFFFFF"/>
          </w:tcPr>
          <w:p w14:paraId="71925BD7"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16DA3CBF" w14:textId="77777777" w:rsidR="000105B3" w:rsidRPr="000105B3" w:rsidRDefault="000105B3" w:rsidP="00D45102">
            <w:pPr>
              <w:jc w:val="both"/>
              <w:rPr>
                <w:szCs w:val="24"/>
              </w:rPr>
            </w:pPr>
            <w:r w:rsidRPr="000105B3">
              <w:rPr>
                <w:color w:val="000000"/>
                <w:szCs w:val="24"/>
              </w:rPr>
              <w:t>180</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4D5925C1" w14:textId="77777777" w:rsidR="000105B3" w:rsidRPr="000105B3" w:rsidRDefault="000105B3" w:rsidP="00D45102">
            <w:pPr>
              <w:jc w:val="center"/>
              <w:rPr>
                <w:szCs w:val="24"/>
              </w:rPr>
            </w:pPr>
            <w:r w:rsidRPr="000105B3">
              <w:rPr>
                <w:color w:val="000000"/>
                <w:szCs w:val="24"/>
              </w:rPr>
              <w:t>45,9</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700A4A0E" w14:textId="77777777" w:rsidR="000105B3" w:rsidRPr="000105B3" w:rsidRDefault="000105B3" w:rsidP="00D45102">
            <w:pPr>
              <w:jc w:val="center"/>
              <w:rPr>
                <w:szCs w:val="24"/>
              </w:rPr>
            </w:pPr>
            <w:r w:rsidRPr="000105B3">
              <w:rPr>
                <w:color w:val="000000"/>
                <w:szCs w:val="24"/>
              </w:rPr>
              <w:t>0,5</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55C7FF55" w14:textId="77777777" w:rsidR="000105B3" w:rsidRPr="000105B3" w:rsidRDefault="000105B3" w:rsidP="00D45102">
            <w:pPr>
              <w:jc w:val="center"/>
              <w:rPr>
                <w:szCs w:val="24"/>
              </w:rPr>
            </w:pPr>
            <w:r w:rsidRPr="000105B3">
              <w:rPr>
                <w:color w:val="000000"/>
                <w:szCs w:val="24"/>
              </w:rPr>
              <w:t>240</w:t>
            </w:r>
          </w:p>
        </w:tc>
      </w:tr>
      <w:tr w:rsidR="000105B3" w:rsidRPr="002F736C" w14:paraId="64D1045F" w14:textId="77777777" w:rsidTr="000105B3">
        <w:tc>
          <w:tcPr>
            <w:tcW w:w="787" w:type="pct"/>
            <w:vMerge w:val="restart"/>
            <w:tcBorders>
              <w:top w:val="single" w:sz="6" w:space="0" w:color="auto"/>
              <w:left w:val="single" w:sz="6" w:space="0" w:color="auto"/>
              <w:right w:val="single" w:sz="6" w:space="0" w:color="auto"/>
            </w:tcBorders>
            <w:shd w:val="clear" w:color="auto" w:fill="FFFFFF"/>
          </w:tcPr>
          <w:p w14:paraId="0571B1F2" w14:textId="77777777" w:rsidR="000105B3" w:rsidRPr="000105B3" w:rsidRDefault="000105B3" w:rsidP="00D45102">
            <w:pPr>
              <w:jc w:val="both"/>
              <w:rPr>
                <w:szCs w:val="24"/>
              </w:rPr>
            </w:pPr>
            <w:r w:rsidRPr="000105B3">
              <w:rPr>
                <w:color w:val="000000"/>
                <w:szCs w:val="24"/>
              </w:rPr>
              <w:t>Крысы Перорально (раствор)</w:t>
            </w:r>
          </w:p>
        </w:tc>
        <w:tc>
          <w:tcPr>
            <w:tcW w:w="599" w:type="pct"/>
            <w:vMerge w:val="restart"/>
            <w:tcBorders>
              <w:top w:val="single" w:sz="6" w:space="0" w:color="auto"/>
              <w:left w:val="single" w:sz="6" w:space="0" w:color="auto"/>
              <w:right w:val="single" w:sz="4" w:space="0" w:color="auto"/>
            </w:tcBorders>
            <w:shd w:val="clear" w:color="auto" w:fill="FFFFFF"/>
          </w:tcPr>
          <w:p w14:paraId="75C448E2" w14:textId="77777777" w:rsidR="000105B3" w:rsidRPr="000105B3" w:rsidRDefault="000105B3" w:rsidP="000105B3">
            <w:pPr>
              <w:jc w:val="center"/>
              <w:rPr>
                <w:szCs w:val="24"/>
              </w:rPr>
            </w:pPr>
            <w:r w:rsidRPr="000105B3">
              <w:rPr>
                <w:color w:val="000000"/>
                <w:szCs w:val="24"/>
              </w:rPr>
              <w:t>Самцы</w:t>
            </w: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062CFA3F" w14:textId="77777777" w:rsidR="000105B3" w:rsidRPr="000105B3" w:rsidRDefault="000105B3" w:rsidP="00D45102">
            <w:pPr>
              <w:jc w:val="both"/>
              <w:rPr>
                <w:szCs w:val="24"/>
              </w:rPr>
            </w:pPr>
            <w:r w:rsidRPr="000105B3">
              <w:rPr>
                <w:color w:val="000000"/>
                <w:szCs w:val="24"/>
              </w:rPr>
              <w:t>30</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0688E4FC" w14:textId="77777777" w:rsidR="000105B3" w:rsidRPr="000105B3" w:rsidRDefault="000105B3" w:rsidP="00D45102">
            <w:pPr>
              <w:jc w:val="center"/>
              <w:rPr>
                <w:szCs w:val="24"/>
              </w:rPr>
            </w:pPr>
            <w:r w:rsidRPr="000105B3">
              <w:rPr>
                <w:color w:val="000000"/>
                <w:szCs w:val="24"/>
              </w:rPr>
              <w:t>11,2</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4CC53D76" w14:textId="77777777" w:rsidR="000105B3" w:rsidRPr="000105B3" w:rsidRDefault="000105B3" w:rsidP="00D45102">
            <w:pPr>
              <w:jc w:val="center"/>
              <w:rPr>
                <w:szCs w:val="24"/>
              </w:rPr>
            </w:pPr>
            <w:r w:rsidRPr="000105B3">
              <w:rPr>
                <w:color w:val="000000"/>
                <w:szCs w:val="24"/>
              </w:rPr>
              <w:t>1</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45D3AE42" w14:textId="77777777" w:rsidR="000105B3" w:rsidRPr="000105B3" w:rsidRDefault="000105B3" w:rsidP="00D45102">
            <w:pPr>
              <w:jc w:val="center"/>
              <w:rPr>
                <w:szCs w:val="24"/>
              </w:rPr>
            </w:pPr>
            <w:r w:rsidRPr="000105B3">
              <w:rPr>
                <w:color w:val="000000"/>
                <w:szCs w:val="24"/>
              </w:rPr>
              <w:t>140</w:t>
            </w:r>
          </w:p>
        </w:tc>
      </w:tr>
      <w:tr w:rsidR="000105B3" w:rsidRPr="002F736C" w14:paraId="4BA644D5" w14:textId="77777777" w:rsidTr="000105B3">
        <w:tc>
          <w:tcPr>
            <w:tcW w:w="787" w:type="pct"/>
            <w:vMerge/>
            <w:tcBorders>
              <w:left w:val="single" w:sz="6" w:space="0" w:color="auto"/>
              <w:right w:val="single" w:sz="6" w:space="0" w:color="auto"/>
            </w:tcBorders>
            <w:shd w:val="clear" w:color="auto" w:fill="FFFFFF"/>
          </w:tcPr>
          <w:p w14:paraId="41A1AE04" w14:textId="77777777" w:rsidR="000105B3" w:rsidRPr="000105B3" w:rsidRDefault="000105B3" w:rsidP="00D45102">
            <w:pPr>
              <w:jc w:val="both"/>
              <w:rPr>
                <w:szCs w:val="24"/>
              </w:rPr>
            </w:pPr>
          </w:p>
        </w:tc>
        <w:tc>
          <w:tcPr>
            <w:tcW w:w="599" w:type="pct"/>
            <w:vMerge/>
            <w:tcBorders>
              <w:left w:val="single" w:sz="6" w:space="0" w:color="auto"/>
              <w:right w:val="single" w:sz="4" w:space="0" w:color="auto"/>
            </w:tcBorders>
            <w:shd w:val="clear" w:color="auto" w:fill="FFFFFF"/>
          </w:tcPr>
          <w:p w14:paraId="729DB2CE"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26E1837F" w14:textId="77777777" w:rsidR="000105B3" w:rsidRPr="000105B3" w:rsidRDefault="000105B3" w:rsidP="00D45102">
            <w:pPr>
              <w:jc w:val="both"/>
              <w:rPr>
                <w:szCs w:val="24"/>
              </w:rPr>
            </w:pPr>
            <w:r w:rsidRPr="000105B3">
              <w:rPr>
                <w:color w:val="000000"/>
                <w:szCs w:val="24"/>
              </w:rPr>
              <w:t>90 (NOAEL)</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347E5FF3" w14:textId="77777777" w:rsidR="000105B3" w:rsidRPr="000105B3" w:rsidRDefault="000105B3" w:rsidP="00D45102">
            <w:pPr>
              <w:jc w:val="center"/>
              <w:rPr>
                <w:szCs w:val="24"/>
              </w:rPr>
            </w:pPr>
            <w:r w:rsidRPr="000105B3">
              <w:rPr>
                <w:color w:val="000000"/>
                <w:szCs w:val="24"/>
              </w:rPr>
              <w:t>21,8</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6F33CBAF" w14:textId="77777777" w:rsidR="000105B3" w:rsidRPr="000105B3" w:rsidRDefault="000105B3" w:rsidP="00D45102">
            <w:pPr>
              <w:jc w:val="center"/>
              <w:rPr>
                <w:szCs w:val="24"/>
              </w:rPr>
            </w:pPr>
            <w:r w:rsidRPr="000105B3">
              <w:rPr>
                <w:color w:val="000000"/>
                <w:szCs w:val="24"/>
              </w:rPr>
              <w:t>4</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3119F3AF" w14:textId="77777777" w:rsidR="000105B3" w:rsidRPr="000105B3" w:rsidRDefault="000105B3" w:rsidP="00D45102">
            <w:pPr>
              <w:jc w:val="center"/>
              <w:rPr>
                <w:szCs w:val="24"/>
              </w:rPr>
            </w:pPr>
            <w:r w:rsidRPr="000105B3">
              <w:rPr>
                <w:color w:val="000000"/>
                <w:szCs w:val="24"/>
              </w:rPr>
              <w:t>296</w:t>
            </w:r>
          </w:p>
        </w:tc>
      </w:tr>
      <w:tr w:rsidR="000105B3" w:rsidRPr="002F736C" w14:paraId="21D9C453" w14:textId="77777777" w:rsidTr="000105B3">
        <w:tc>
          <w:tcPr>
            <w:tcW w:w="787" w:type="pct"/>
            <w:vMerge/>
            <w:tcBorders>
              <w:left w:val="single" w:sz="6" w:space="0" w:color="auto"/>
              <w:right w:val="single" w:sz="6" w:space="0" w:color="auto"/>
            </w:tcBorders>
            <w:shd w:val="clear" w:color="auto" w:fill="FFFFFF"/>
          </w:tcPr>
          <w:p w14:paraId="44AB8B6D" w14:textId="77777777" w:rsidR="000105B3" w:rsidRPr="000105B3" w:rsidRDefault="000105B3" w:rsidP="00D45102">
            <w:pPr>
              <w:jc w:val="both"/>
              <w:rPr>
                <w:szCs w:val="24"/>
              </w:rPr>
            </w:pPr>
          </w:p>
        </w:tc>
        <w:tc>
          <w:tcPr>
            <w:tcW w:w="599" w:type="pct"/>
            <w:vMerge/>
            <w:tcBorders>
              <w:left w:val="single" w:sz="6" w:space="0" w:color="auto"/>
              <w:bottom w:val="single" w:sz="6" w:space="0" w:color="auto"/>
              <w:right w:val="single" w:sz="4" w:space="0" w:color="auto"/>
            </w:tcBorders>
            <w:shd w:val="clear" w:color="auto" w:fill="FFFFFF"/>
          </w:tcPr>
          <w:p w14:paraId="0410AB98"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0E939547" w14:textId="77777777" w:rsidR="000105B3" w:rsidRPr="000105B3" w:rsidRDefault="000105B3" w:rsidP="00D45102">
            <w:pPr>
              <w:jc w:val="both"/>
              <w:rPr>
                <w:szCs w:val="24"/>
              </w:rPr>
            </w:pPr>
            <w:r w:rsidRPr="000105B3">
              <w:rPr>
                <w:color w:val="000000"/>
                <w:szCs w:val="24"/>
              </w:rPr>
              <w:t>180</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4ED27AF7" w14:textId="77777777" w:rsidR="000105B3" w:rsidRPr="000105B3" w:rsidRDefault="000105B3" w:rsidP="00D45102">
            <w:pPr>
              <w:jc w:val="center"/>
              <w:rPr>
                <w:szCs w:val="24"/>
              </w:rPr>
            </w:pPr>
            <w:r w:rsidRPr="000105B3">
              <w:rPr>
                <w:color w:val="000000"/>
                <w:szCs w:val="24"/>
              </w:rPr>
              <w:t>47,0</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7BC43C14" w14:textId="77777777" w:rsidR="000105B3" w:rsidRPr="000105B3" w:rsidRDefault="000105B3" w:rsidP="00D45102">
            <w:pPr>
              <w:jc w:val="center"/>
              <w:rPr>
                <w:szCs w:val="24"/>
              </w:rPr>
            </w:pPr>
            <w:r w:rsidRPr="000105B3">
              <w:rPr>
                <w:color w:val="000000"/>
                <w:szCs w:val="24"/>
              </w:rPr>
              <w:t>0,5</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3241D01D" w14:textId="77777777" w:rsidR="000105B3" w:rsidRPr="000105B3" w:rsidRDefault="000105B3" w:rsidP="00D45102">
            <w:pPr>
              <w:jc w:val="center"/>
              <w:rPr>
                <w:szCs w:val="24"/>
              </w:rPr>
            </w:pPr>
            <w:r w:rsidRPr="000105B3">
              <w:rPr>
                <w:color w:val="000000"/>
                <w:szCs w:val="24"/>
              </w:rPr>
              <w:t>488</w:t>
            </w:r>
          </w:p>
        </w:tc>
      </w:tr>
      <w:tr w:rsidR="000105B3" w:rsidRPr="002F736C" w14:paraId="03604F5C" w14:textId="77777777" w:rsidTr="000105B3">
        <w:tc>
          <w:tcPr>
            <w:tcW w:w="787" w:type="pct"/>
            <w:vMerge/>
            <w:tcBorders>
              <w:left w:val="single" w:sz="6" w:space="0" w:color="auto"/>
              <w:right w:val="single" w:sz="6" w:space="0" w:color="auto"/>
            </w:tcBorders>
            <w:shd w:val="clear" w:color="auto" w:fill="FFFFFF"/>
          </w:tcPr>
          <w:p w14:paraId="3A4D6B2F" w14:textId="77777777" w:rsidR="000105B3" w:rsidRPr="000105B3" w:rsidRDefault="000105B3" w:rsidP="00D45102">
            <w:pPr>
              <w:jc w:val="both"/>
              <w:rPr>
                <w:szCs w:val="24"/>
              </w:rPr>
            </w:pPr>
          </w:p>
        </w:tc>
        <w:tc>
          <w:tcPr>
            <w:tcW w:w="599" w:type="pct"/>
            <w:vMerge w:val="restart"/>
            <w:tcBorders>
              <w:top w:val="single" w:sz="6" w:space="0" w:color="auto"/>
              <w:left w:val="single" w:sz="6" w:space="0" w:color="auto"/>
              <w:right w:val="single" w:sz="4" w:space="0" w:color="auto"/>
            </w:tcBorders>
            <w:shd w:val="clear" w:color="auto" w:fill="FFFFFF"/>
          </w:tcPr>
          <w:p w14:paraId="4715CB68" w14:textId="77777777" w:rsidR="000105B3" w:rsidRPr="000105B3" w:rsidRDefault="000105B3" w:rsidP="000105B3">
            <w:pPr>
              <w:jc w:val="center"/>
              <w:rPr>
                <w:szCs w:val="24"/>
              </w:rPr>
            </w:pPr>
            <w:r w:rsidRPr="000105B3">
              <w:rPr>
                <w:color w:val="000000"/>
                <w:szCs w:val="24"/>
              </w:rPr>
              <w:t>Самки</w:t>
            </w: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2A292CC0" w14:textId="77777777" w:rsidR="000105B3" w:rsidRPr="000105B3" w:rsidRDefault="000105B3" w:rsidP="00D45102">
            <w:pPr>
              <w:jc w:val="both"/>
              <w:rPr>
                <w:szCs w:val="24"/>
              </w:rPr>
            </w:pPr>
            <w:r w:rsidRPr="000105B3">
              <w:rPr>
                <w:color w:val="000000"/>
                <w:szCs w:val="24"/>
              </w:rPr>
              <w:t>30</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08A67EAC" w14:textId="77777777" w:rsidR="000105B3" w:rsidRPr="000105B3" w:rsidRDefault="000105B3" w:rsidP="00D45102">
            <w:pPr>
              <w:jc w:val="center"/>
              <w:rPr>
                <w:szCs w:val="24"/>
              </w:rPr>
            </w:pPr>
            <w:r w:rsidRPr="000105B3">
              <w:rPr>
                <w:color w:val="000000"/>
                <w:szCs w:val="24"/>
              </w:rPr>
              <w:t>12,4</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76563372" w14:textId="77777777" w:rsidR="000105B3" w:rsidRPr="000105B3" w:rsidRDefault="000105B3" w:rsidP="00D45102">
            <w:pPr>
              <w:jc w:val="center"/>
              <w:rPr>
                <w:szCs w:val="24"/>
              </w:rPr>
            </w:pPr>
            <w:r w:rsidRPr="000105B3">
              <w:rPr>
                <w:color w:val="000000"/>
                <w:szCs w:val="24"/>
              </w:rPr>
              <w:t>1</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640087A2" w14:textId="77777777" w:rsidR="000105B3" w:rsidRPr="000105B3" w:rsidRDefault="000105B3" w:rsidP="00D45102">
            <w:pPr>
              <w:jc w:val="center"/>
              <w:rPr>
                <w:szCs w:val="24"/>
              </w:rPr>
            </w:pPr>
            <w:r w:rsidRPr="000105B3">
              <w:rPr>
                <w:color w:val="000000"/>
                <w:szCs w:val="24"/>
              </w:rPr>
              <w:t>131</w:t>
            </w:r>
          </w:p>
        </w:tc>
      </w:tr>
      <w:tr w:rsidR="000105B3" w:rsidRPr="002F736C" w14:paraId="7F3B5336" w14:textId="77777777" w:rsidTr="000105B3">
        <w:tc>
          <w:tcPr>
            <w:tcW w:w="787" w:type="pct"/>
            <w:vMerge/>
            <w:tcBorders>
              <w:left w:val="single" w:sz="6" w:space="0" w:color="auto"/>
              <w:right w:val="single" w:sz="6" w:space="0" w:color="auto"/>
            </w:tcBorders>
            <w:shd w:val="clear" w:color="auto" w:fill="FFFFFF"/>
          </w:tcPr>
          <w:p w14:paraId="20D1396A" w14:textId="77777777" w:rsidR="000105B3" w:rsidRPr="000105B3" w:rsidRDefault="000105B3" w:rsidP="00D45102">
            <w:pPr>
              <w:jc w:val="both"/>
              <w:rPr>
                <w:szCs w:val="24"/>
              </w:rPr>
            </w:pPr>
          </w:p>
        </w:tc>
        <w:tc>
          <w:tcPr>
            <w:tcW w:w="599" w:type="pct"/>
            <w:vMerge/>
            <w:tcBorders>
              <w:left w:val="single" w:sz="6" w:space="0" w:color="auto"/>
              <w:right w:val="single" w:sz="4" w:space="0" w:color="auto"/>
            </w:tcBorders>
            <w:shd w:val="clear" w:color="auto" w:fill="FFFFFF"/>
          </w:tcPr>
          <w:p w14:paraId="15946BCE"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79F87E92" w14:textId="77777777" w:rsidR="000105B3" w:rsidRPr="000105B3" w:rsidRDefault="000105B3" w:rsidP="00D45102">
            <w:pPr>
              <w:jc w:val="both"/>
              <w:rPr>
                <w:szCs w:val="24"/>
              </w:rPr>
            </w:pPr>
            <w:r w:rsidRPr="000105B3">
              <w:rPr>
                <w:color w:val="000000"/>
                <w:szCs w:val="24"/>
              </w:rPr>
              <w:t>90 (NOAEL)</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4D1CA4D8" w14:textId="77777777" w:rsidR="000105B3" w:rsidRPr="000105B3" w:rsidRDefault="000105B3" w:rsidP="00D45102">
            <w:pPr>
              <w:jc w:val="center"/>
              <w:rPr>
                <w:szCs w:val="24"/>
              </w:rPr>
            </w:pPr>
            <w:r w:rsidRPr="000105B3">
              <w:rPr>
                <w:color w:val="000000"/>
                <w:szCs w:val="24"/>
              </w:rPr>
              <w:t>33,7</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5EECCB68" w14:textId="77777777" w:rsidR="000105B3" w:rsidRPr="000105B3" w:rsidRDefault="000105B3" w:rsidP="00D45102">
            <w:pPr>
              <w:jc w:val="center"/>
              <w:rPr>
                <w:szCs w:val="24"/>
              </w:rPr>
            </w:pPr>
            <w:r w:rsidRPr="000105B3">
              <w:rPr>
                <w:color w:val="000000"/>
                <w:szCs w:val="24"/>
              </w:rPr>
              <w:t>1</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3D4445EC" w14:textId="77777777" w:rsidR="000105B3" w:rsidRPr="000105B3" w:rsidRDefault="000105B3" w:rsidP="00D45102">
            <w:pPr>
              <w:jc w:val="center"/>
              <w:rPr>
                <w:szCs w:val="24"/>
              </w:rPr>
            </w:pPr>
            <w:r w:rsidRPr="000105B3">
              <w:rPr>
                <w:color w:val="000000"/>
                <w:szCs w:val="24"/>
              </w:rPr>
              <w:t>339</w:t>
            </w:r>
          </w:p>
        </w:tc>
      </w:tr>
      <w:tr w:rsidR="000105B3" w:rsidRPr="002F736C" w14:paraId="0C64698D" w14:textId="77777777" w:rsidTr="000105B3">
        <w:tc>
          <w:tcPr>
            <w:tcW w:w="787" w:type="pct"/>
            <w:vMerge/>
            <w:tcBorders>
              <w:left w:val="single" w:sz="6" w:space="0" w:color="auto"/>
              <w:bottom w:val="single" w:sz="6" w:space="0" w:color="auto"/>
              <w:right w:val="single" w:sz="6" w:space="0" w:color="auto"/>
            </w:tcBorders>
            <w:shd w:val="clear" w:color="auto" w:fill="FFFFFF"/>
          </w:tcPr>
          <w:p w14:paraId="21F42EB6" w14:textId="77777777" w:rsidR="000105B3" w:rsidRPr="000105B3" w:rsidRDefault="000105B3" w:rsidP="00D45102">
            <w:pPr>
              <w:jc w:val="both"/>
              <w:rPr>
                <w:szCs w:val="24"/>
              </w:rPr>
            </w:pPr>
          </w:p>
        </w:tc>
        <w:tc>
          <w:tcPr>
            <w:tcW w:w="599" w:type="pct"/>
            <w:vMerge/>
            <w:tcBorders>
              <w:left w:val="single" w:sz="6" w:space="0" w:color="auto"/>
              <w:bottom w:val="single" w:sz="6" w:space="0" w:color="auto"/>
              <w:right w:val="single" w:sz="4" w:space="0" w:color="auto"/>
            </w:tcBorders>
            <w:shd w:val="clear" w:color="auto" w:fill="FFFFFF"/>
          </w:tcPr>
          <w:p w14:paraId="2FB0CBC4"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2C85FB44" w14:textId="77777777" w:rsidR="000105B3" w:rsidRPr="000105B3" w:rsidRDefault="000105B3" w:rsidP="00D45102">
            <w:pPr>
              <w:jc w:val="both"/>
              <w:rPr>
                <w:szCs w:val="24"/>
              </w:rPr>
            </w:pPr>
            <w:r w:rsidRPr="000105B3">
              <w:rPr>
                <w:color w:val="000000"/>
                <w:szCs w:val="24"/>
              </w:rPr>
              <w:t>180</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2B052A1C" w14:textId="77777777" w:rsidR="000105B3" w:rsidRPr="000105B3" w:rsidRDefault="000105B3" w:rsidP="00D45102">
            <w:pPr>
              <w:jc w:val="center"/>
              <w:rPr>
                <w:szCs w:val="24"/>
              </w:rPr>
            </w:pPr>
            <w:r w:rsidRPr="000105B3">
              <w:rPr>
                <w:color w:val="000000"/>
                <w:szCs w:val="24"/>
              </w:rPr>
              <w:t>62,4</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002D35D0" w14:textId="77777777" w:rsidR="000105B3" w:rsidRPr="000105B3" w:rsidRDefault="000105B3" w:rsidP="00D45102">
            <w:pPr>
              <w:jc w:val="center"/>
              <w:rPr>
                <w:szCs w:val="24"/>
              </w:rPr>
            </w:pPr>
            <w:r w:rsidRPr="000105B3">
              <w:rPr>
                <w:iCs/>
                <w:color w:val="000000"/>
                <w:szCs w:val="24"/>
              </w:rPr>
              <w:t>1</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61762488" w14:textId="77777777" w:rsidR="000105B3" w:rsidRPr="000105B3" w:rsidRDefault="000105B3" w:rsidP="00D45102">
            <w:pPr>
              <w:jc w:val="center"/>
              <w:rPr>
                <w:szCs w:val="24"/>
              </w:rPr>
            </w:pPr>
            <w:r w:rsidRPr="000105B3">
              <w:rPr>
                <w:color w:val="000000"/>
                <w:szCs w:val="24"/>
              </w:rPr>
              <w:t>570</w:t>
            </w:r>
          </w:p>
        </w:tc>
      </w:tr>
      <w:tr w:rsidR="000105B3" w:rsidRPr="002F736C" w14:paraId="25F7EC61" w14:textId="77777777" w:rsidTr="000105B3">
        <w:tc>
          <w:tcPr>
            <w:tcW w:w="787" w:type="pct"/>
            <w:vMerge w:val="restart"/>
            <w:tcBorders>
              <w:top w:val="single" w:sz="6" w:space="0" w:color="auto"/>
              <w:left w:val="single" w:sz="6" w:space="0" w:color="auto"/>
              <w:right w:val="single" w:sz="6" w:space="0" w:color="auto"/>
            </w:tcBorders>
            <w:shd w:val="clear" w:color="auto" w:fill="FFFFFF"/>
          </w:tcPr>
          <w:p w14:paraId="0331F68E" w14:textId="77777777" w:rsidR="000105B3" w:rsidRPr="000105B3" w:rsidRDefault="000105B3" w:rsidP="00D45102">
            <w:pPr>
              <w:jc w:val="both"/>
              <w:rPr>
                <w:szCs w:val="24"/>
              </w:rPr>
            </w:pPr>
            <w:r w:rsidRPr="000105B3">
              <w:rPr>
                <w:color w:val="000000"/>
                <w:szCs w:val="24"/>
              </w:rPr>
              <w:t>Собаки Перорально (капсулы)</w:t>
            </w:r>
          </w:p>
        </w:tc>
        <w:tc>
          <w:tcPr>
            <w:tcW w:w="599" w:type="pct"/>
            <w:vMerge w:val="restart"/>
            <w:tcBorders>
              <w:top w:val="single" w:sz="6" w:space="0" w:color="auto"/>
              <w:left w:val="single" w:sz="6" w:space="0" w:color="auto"/>
              <w:right w:val="single" w:sz="4" w:space="0" w:color="auto"/>
            </w:tcBorders>
            <w:shd w:val="clear" w:color="auto" w:fill="FFFFFF"/>
          </w:tcPr>
          <w:p w14:paraId="2ECC5F22" w14:textId="77777777" w:rsidR="000105B3" w:rsidRPr="000105B3" w:rsidRDefault="000105B3" w:rsidP="000105B3">
            <w:pPr>
              <w:jc w:val="center"/>
              <w:rPr>
                <w:szCs w:val="24"/>
              </w:rPr>
            </w:pPr>
            <w:r w:rsidRPr="000105B3">
              <w:rPr>
                <w:color w:val="000000"/>
                <w:szCs w:val="24"/>
              </w:rPr>
              <w:t>Самцы</w:t>
            </w: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716A6202" w14:textId="77777777" w:rsidR="000105B3" w:rsidRPr="000105B3" w:rsidRDefault="000105B3" w:rsidP="00D45102">
            <w:pPr>
              <w:jc w:val="both"/>
              <w:rPr>
                <w:szCs w:val="24"/>
              </w:rPr>
            </w:pPr>
            <w:r w:rsidRPr="000105B3">
              <w:rPr>
                <w:color w:val="000000"/>
                <w:szCs w:val="24"/>
              </w:rPr>
              <w:t>5</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193EE296" w14:textId="77777777" w:rsidR="000105B3" w:rsidRPr="000105B3" w:rsidRDefault="000105B3" w:rsidP="00D45102">
            <w:pPr>
              <w:jc w:val="center"/>
              <w:rPr>
                <w:szCs w:val="24"/>
              </w:rPr>
            </w:pPr>
            <w:r w:rsidRPr="000105B3">
              <w:rPr>
                <w:color w:val="000000"/>
                <w:szCs w:val="24"/>
              </w:rPr>
              <w:t>7,1</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1C8751B6" w14:textId="77777777" w:rsidR="000105B3" w:rsidRPr="000105B3" w:rsidRDefault="000105B3" w:rsidP="00D45102">
            <w:pPr>
              <w:jc w:val="center"/>
              <w:rPr>
                <w:szCs w:val="24"/>
              </w:rPr>
            </w:pPr>
            <w:r w:rsidRPr="000105B3">
              <w:rPr>
                <w:color w:val="000000"/>
                <w:szCs w:val="24"/>
              </w:rPr>
              <w:t>0,5</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0E5675F5" w14:textId="77777777" w:rsidR="000105B3" w:rsidRPr="000105B3" w:rsidRDefault="000105B3" w:rsidP="00D45102">
            <w:pPr>
              <w:jc w:val="center"/>
              <w:rPr>
                <w:szCs w:val="24"/>
              </w:rPr>
            </w:pPr>
            <w:r w:rsidRPr="000105B3">
              <w:rPr>
                <w:color w:val="000000"/>
                <w:szCs w:val="24"/>
              </w:rPr>
              <w:t>31,4</w:t>
            </w:r>
          </w:p>
        </w:tc>
      </w:tr>
      <w:tr w:rsidR="000105B3" w:rsidRPr="002F736C" w14:paraId="6E2D8E92" w14:textId="77777777" w:rsidTr="000105B3">
        <w:tc>
          <w:tcPr>
            <w:tcW w:w="787" w:type="pct"/>
            <w:vMerge/>
            <w:tcBorders>
              <w:left w:val="single" w:sz="6" w:space="0" w:color="auto"/>
              <w:right w:val="single" w:sz="6" w:space="0" w:color="auto"/>
            </w:tcBorders>
            <w:shd w:val="clear" w:color="auto" w:fill="FFFFFF"/>
          </w:tcPr>
          <w:p w14:paraId="33341DCE" w14:textId="77777777" w:rsidR="000105B3" w:rsidRPr="000105B3" w:rsidRDefault="000105B3" w:rsidP="00D45102">
            <w:pPr>
              <w:jc w:val="both"/>
              <w:rPr>
                <w:szCs w:val="24"/>
              </w:rPr>
            </w:pPr>
          </w:p>
        </w:tc>
        <w:tc>
          <w:tcPr>
            <w:tcW w:w="599" w:type="pct"/>
            <w:vMerge/>
            <w:tcBorders>
              <w:left w:val="single" w:sz="6" w:space="0" w:color="auto"/>
              <w:right w:val="single" w:sz="4" w:space="0" w:color="auto"/>
            </w:tcBorders>
            <w:shd w:val="clear" w:color="auto" w:fill="FFFFFF"/>
          </w:tcPr>
          <w:p w14:paraId="71683622"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45F1AF70" w14:textId="77777777" w:rsidR="000105B3" w:rsidRPr="000105B3" w:rsidRDefault="000105B3" w:rsidP="00D45102">
            <w:pPr>
              <w:jc w:val="both"/>
              <w:rPr>
                <w:szCs w:val="24"/>
              </w:rPr>
            </w:pPr>
            <w:r w:rsidRPr="000105B3">
              <w:rPr>
                <w:color w:val="000000"/>
                <w:szCs w:val="24"/>
              </w:rPr>
              <w:t>10 (NOAEL)</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63E4238B" w14:textId="77777777" w:rsidR="000105B3" w:rsidRPr="000105B3" w:rsidRDefault="000105B3" w:rsidP="00D45102">
            <w:pPr>
              <w:jc w:val="center"/>
              <w:rPr>
                <w:szCs w:val="24"/>
              </w:rPr>
            </w:pPr>
            <w:r w:rsidRPr="000105B3">
              <w:rPr>
                <w:color w:val="000000"/>
                <w:szCs w:val="24"/>
              </w:rPr>
              <w:t>15,5</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42346CC1" w14:textId="77777777" w:rsidR="000105B3" w:rsidRPr="000105B3" w:rsidRDefault="000105B3" w:rsidP="00D45102">
            <w:pPr>
              <w:jc w:val="center"/>
              <w:rPr>
                <w:szCs w:val="24"/>
              </w:rPr>
            </w:pPr>
            <w:r w:rsidRPr="000105B3">
              <w:rPr>
                <w:color w:val="000000"/>
                <w:szCs w:val="24"/>
              </w:rPr>
              <w:t>0,8</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703CF91C" w14:textId="77777777" w:rsidR="000105B3" w:rsidRPr="000105B3" w:rsidRDefault="000105B3" w:rsidP="00D45102">
            <w:pPr>
              <w:jc w:val="center"/>
              <w:rPr>
                <w:szCs w:val="24"/>
              </w:rPr>
            </w:pPr>
            <w:r w:rsidRPr="000105B3">
              <w:rPr>
                <w:color w:val="000000"/>
                <w:szCs w:val="24"/>
              </w:rPr>
              <w:t>71,0</w:t>
            </w:r>
          </w:p>
        </w:tc>
      </w:tr>
      <w:tr w:rsidR="000105B3" w:rsidRPr="002F736C" w14:paraId="457735B7" w14:textId="77777777" w:rsidTr="000105B3">
        <w:tc>
          <w:tcPr>
            <w:tcW w:w="787" w:type="pct"/>
            <w:vMerge/>
            <w:tcBorders>
              <w:left w:val="single" w:sz="6" w:space="0" w:color="auto"/>
              <w:right w:val="single" w:sz="6" w:space="0" w:color="auto"/>
            </w:tcBorders>
            <w:shd w:val="clear" w:color="auto" w:fill="FFFFFF"/>
          </w:tcPr>
          <w:p w14:paraId="64C36A5A" w14:textId="77777777" w:rsidR="000105B3" w:rsidRPr="000105B3" w:rsidRDefault="000105B3" w:rsidP="00D45102">
            <w:pPr>
              <w:jc w:val="both"/>
              <w:rPr>
                <w:szCs w:val="24"/>
              </w:rPr>
            </w:pPr>
          </w:p>
        </w:tc>
        <w:tc>
          <w:tcPr>
            <w:tcW w:w="599" w:type="pct"/>
            <w:vMerge/>
            <w:tcBorders>
              <w:left w:val="single" w:sz="6" w:space="0" w:color="auto"/>
              <w:bottom w:val="single" w:sz="6" w:space="0" w:color="auto"/>
              <w:right w:val="single" w:sz="4" w:space="0" w:color="auto"/>
            </w:tcBorders>
            <w:shd w:val="clear" w:color="auto" w:fill="FFFFFF"/>
          </w:tcPr>
          <w:p w14:paraId="37D3ED84"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584BAD3B" w14:textId="77777777" w:rsidR="000105B3" w:rsidRPr="000105B3" w:rsidRDefault="000105B3" w:rsidP="00D45102">
            <w:pPr>
              <w:jc w:val="both"/>
              <w:rPr>
                <w:szCs w:val="24"/>
              </w:rPr>
            </w:pPr>
            <w:r w:rsidRPr="000105B3">
              <w:rPr>
                <w:color w:val="000000"/>
                <w:szCs w:val="24"/>
              </w:rPr>
              <w:t>25</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6A4186D3" w14:textId="77777777" w:rsidR="000105B3" w:rsidRPr="000105B3" w:rsidRDefault="000105B3" w:rsidP="00D45102">
            <w:pPr>
              <w:jc w:val="center"/>
              <w:rPr>
                <w:szCs w:val="24"/>
              </w:rPr>
            </w:pPr>
            <w:r w:rsidRPr="000105B3">
              <w:rPr>
                <w:color w:val="000000"/>
                <w:szCs w:val="24"/>
              </w:rPr>
              <w:t>23,9</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6EDE370C" w14:textId="77777777" w:rsidR="000105B3" w:rsidRPr="000105B3" w:rsidRDefault="000105B3" w:rsidP="00D45102">
            <w:pPr>
              <w:jc w:val="center"/>
              <w:rPr>
                <w:szCs w:val="24"/>
              </w:rPr>
            </w:pPr>
            <w:r w:rsidRPr="000105B3">
              <w:rPr>
                <w:color w:val="000000"/>
                <w:szCs w:val="24"/>
              </w:rPr>
              <w:t>1,3</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5DF2C4DD" w14:textId="77777777" w:rsidR="000105B3" w:rsidRPr="000105B3" w:rsidRDefault="000105B3" w:rsidP="00D45102">
            <w:pPr>
              <w:jc w:val="center"/>
              <w:rPr>
                <w:szCs w:val="24"/>
              </w:rPr>
            </w:pPr>
            <w:r w:rsidRPr="000105B3">
              <w:rPr>
                <w:color w:val="000000"/>
                <w:szCs w:val="24"/>
              </w:rPr>
              <w:t>142</w:t>
            </w:r>
          </w:p>
        </w:tc>
      </w:tr>
      <w:tr w:rsidR="000105B3" w:rsidRPr="002F736C" w14:paraId="0B2B2232" w14:textId="77777777" w:rsidTr="000105B3">
        <w:tc>
          <w:tcPr>
            <w:tcW w:w="787" w:type="pct"/>
            <w:vMerge/>
            <w:tcBorders>
              <w:left w:val="single" w:sz="6" w:space="0" w:color="auto"/>
              <w:right w:val="single" w:sz="6" w:space="0" w:color="auto"/>
            </w:tcBorders>
            <w:shd w:val="clear" w:color="auto" w:fill="FFFFFF"/>
          </w:tcPr>
          <w:p w14:paraId="095488BF" w14:textId="77777777" w:rsidR="000105B3" w:rsidRPr="000105B3" w:rsidRDefault="000105B3" w:rsidP="00D45102">
            <w:pPr>
              <w:jc w:val="both"/>
              <w:rPr>
                <w:szCs w:val="24"/>
              </w:rPr>
            </w:pPr>
          </w:p>
        </w:tc>
        <w:tc>
          <w:tcPr>
            <w:tcW w:w="599" w:type="pct"/>
            <w:vMerge w:val="restart"/>
            <w:tcBorders>
              <w:top w:val="single" w:sz="6" w:space="0" w:color="auto"/>
              <w:left w:val="single" w:sz="6" w:space="0" w:color="auto"/>
              <w:right w:val="single" w:sz="4" w:space="0" w:color="auto"/>
            </w:tcBorders>
            <w:shd w:val="clear" w:color="auto" w:fill="FFFFFF"/>
          </w:tcPr>
          <w:p w14:paraId="0B0EC402" w14:textId="77777777" w:rsidR="000105B3" w:rsidRPr="000105B3" w:rsidRDefault="000105B3" w:rsidP="000105B3">
            <w:pPr>
              <w:jc w:val="center"/>
              <w:rPr>
                <w:szCs w:val="24"/>
              </w:rPr>
            </w:pPr>
            <w:r w:rsidRPr="000105B3">
              <w:rPr>
                <w:color w:val="000000"/>
                <w:szCs w:val="24"/>
              </w:rPr>
              <w:t>Самки</w:t>
            </w: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5082322E" w14:textId="77777777" w:rsidR="000105B3" w:rsidRPr="000105B3" w:rsidRDefault="000105B3" w:rsidP="00D45102">
            <w:pPr>
              <w:jc w:val="both"/>
              <w:rPr>
                <w:szCs w:val="24"/>
              </w:rPr>
            </w:pPr>
            <w:r w:rsidRPr="000105B3">
              <w:rPr>
                <w:color w:val="000000"/>
                <w:szCs w:val="24"/>
              </w:rPr>
              <w:t>5</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2DCBE40E" w14:textId="77777777" w:rsidR="000105B3" w:rsidRPr="000105B3" w:rsidRDefault="000105B3" w:rsidP="00D45102">
            <w:pPr>
              <w:jc w:val="center"/>
              <w:rPr>
                <w:szCs w:val="24"/>
              </w:rPr>
            </w:pPr>
            <w:r w:rsidRPr="000105B3">
              <w:rPr>
                <w:color w:val="000000"/>
                <w:szCs w:val="24"/>
              </w:rPr>
              <w:t>7,4</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01F8C2A8" w14:textId="77777777" w:rsidR="000105B3" w:rsidRPr="000105B3" w:rsidRDefault="000105B3" w:rsidP="00D45102">
            <w:pPr>
              <w:jc w:val="center"/>
              <w:rPr>
                <w:szCs w:val="24"/>
              </w:rPr>
            </w:pPr>
            <w:r w:rsidRPr="000105B3">
              <w:rPr>
                <w:color w:val="000000"/>
                <w:szCs w:val="24"/>
              </w:rPr>
              <w:t>1,3</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3F506B24" w14:textId="77777777" w:rsidR="000105B3" w:rsidRPr="000105B3" w:rsidRDefault="000105B3" w:rsidP="00D45102">
            <w:pPr>
              <w:jc w:val="center"/>
              <w:rPr>
                <w:szCs w:val="24"/>
              </w:rPr>
            </w:pPr>
            <w:r w:rsidRPr="000105B3">
              <w:rPr>
                <w:color w:val="000000"/>
                <w:szCs w:val="24"/>
              </w:rPr>
              <w:t>24,5</w:t>
            </w:r>
          </w:p>
        </w:tc>
      </w:tr>
      <w:tr w:rsidR="000105B3" w:rsidRPr="002F736C" w14:paraId="7B9516CA" w14:textId="77777777" w:rsidTr="000105B3">
        <w:tc>
          <w:tcPr>
            <w:tcW w:w="787" w:type="pct"/>
            <w:vMerge/>
            <w:tcBorders>
              <w:left w:val="single" w:sz="6" w:space="0" w:color="auto"/>
              <w:right w:val="single" w:sz="6" w:space="0" w:color="auto"/>
            </w:tcBorders>
            <w:shd w:val="clear" w:color="auto" w:fill="FFFFFF"/>
          </w:tcPr>
          <w:p w14:paraId="10CB81AD" w14:textId="77777777" w:rsidR="000105B3" w:rsidRPr="000105B3" w:rsidRDefault="000105B3" w:rsidP="00D45102">
            <w:pPr>
              <w:jc w:val="both"/>
              <w:rPr>
                <w:szCs w:val="24"/>
              </w:rPr>
            </w:pPr>
          </w:p>
        </w:tc>
        <w:tc>
          <w:tcPr>
            <w:tcW w:w="599" w:type="pct"/>
            <w:vMerge/>
            <w:tcBorders>
              <w:left w:val="single" w:sz="6" w:space="0" w:color="auto"/>
              <w:right w:val="single" w:sz="4" w:space="0" w:color="auto"/>
            </w:tcBorders>
            <w:shd w:val="clear" w:color="auto" w:fill="FFFFFF"/>
          </w:tcPr>
          <w:p w14:paraId="6A3A9573"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6484412E" w14:textId="77777777" w:rsidR="000105B3" w:rsidRPr="000105B3" w:rsidRDefault="000105B3" w:rsidP="00D45102">
            <w:pPr>
              <w:jc w:val="both"/>
              <w:rPr>
                <w:szCs w:val="24"/>
              </w:rPr>
            </w:pPr>
            <w:r w:rsidRPr="000105B3">
              <w:rPr>
                <w:color w:val="000000"/>
                <w:szCs w:val="24"/>
              </w:rPr>
              <w:t>10 (NOAEL)</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40C56AD6" w14:textId="77777777" w:rsidR="000105B3" w:rsidRPr="000105B3" w:rsidRDefault="000105B3" w:rsidP="00D45102">
            <w:pPr>
              <w:jc w:val="center"/>
              <w:rPr>
                <w:szCs w:val="24"/>
              </w:rPr>
            </w:pPr>
            <w:r w:rsidRPr="000105B3">
              <w:rPr>
                <w:color w:val="000000"/>
                <w:szCs w:val="24"/>
              </w:rPr>
              <w:t>13,2</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70A06782" w14:textId="77777777" w:rsidR="000105B3" w:rsidRPr="000105B3" w:rsidRDefault="000105B3" w:rsidP="00D45102">
            <w:pPr>
              <w:jc w:val="center"/>
              <w:rPr>
                <w:szCs w:val="24"/>
              </w:rPr>
            </w:pPr>
            <w:r w:rsidRPr="000105B3">
              <w:rPr>
                <w:color w:val="000000"/>
                <w:szCs w:val="24"/>
              </w:rPr>
              <w:t>1,3</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54AFE946" w14:textId="77777777" w:rsidR="000105B3" w:rsidRPr="000105B3" w:rsidRDefault="000105B3" w:rsidP="00D45102">
            <w:pPr>
              <w:jc w:val="center"/>
              <w:rPr>
                <w:szCs w:val="24"/>
              </w:rPr>
            </w:pPr>
            <w:r w:rsidRPr="000105B3">
              <w:rPr>
                <w:color w:val="000000"/>
                <w:szCs w:val="24"/>
              </w:rPr>
              <w:t>54,6</w:t>
            </w:r>
          </w:p>
        </w:tc>
      </w:tr>
      <w:tr w:rsidR="000105B3" w:rsidRPr="002F736C" w14:paraId="722F48D8" w14:textId="77777777" w:rsidTr="000105B3">
        <w:tc>
          <w:tcPr>
            <w:tcW w:w="787" w:type="pct"/>
            <w:vMerge/>
            <w:tcBorders>
              <w:left w:val="single" w:sz="6" w:space="0" w:color="auto"/>
              <w:bottom w:val="single" w:sz="4" w:space="0" w:color="auto"/>
              <w:right w:val="single" w:sz="6" w:space="0" w:color="auto"/>
            </w:tcBorders>
            <w:shd w:val="clear" w:color="auto" w:fill="FFFFFF"/>
          </w:tcPr>
          <w:p w14:paraId="219846F6" w14:textId="77777777" w:rsidR="000105B3" w:rsidRPr="000105B3" w:rsidRDefault="000105B3" w:rsidP="00D45102">
            <w:pPr>
              <w:jc w:val="both"/>
              <w:rPr>
                <w:szCs w:val="24"/>
              </w:rPr>
            </w:pPr>
          </w:p>
        </w:tc>
        <w:tc>
          <w:tcPr>
            <w:tcW w:w="599" w:type="pct"/>
            <w:vMerge/>
            <w:tcBorders>
              <w:left w:val="single" w:sz="6" w:space="0" w:color="auto"/>
              <w:bottom w:val="single" w:sz="4" w:space="0" w:color="auto"/>
              <w:right w:val="single" w:sz="4" w:space="0" w:color="auto"/>
            </w:tcBorders>
            <w:shd w:val="clear" w:color="auto" w:fill="FFFFFF"/>
          </w:tcPr>
          <w:p w14:paraId="69E6FD58" w14:textId="77777777" w:rsidR="000105B3" w:rsidRPr="000105B3" w:rsidRDefault="000105B3" w:rsidP="000105B3">
            <w:pPr>
              <w:jc w:val="center"/>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5D91F8BA" w14:textId="77777777" w:rsidR="000105B3" w:rsidRPr="000105B3" w:rsidRDefault="000105B3" w:rsidP="00D45102">
            <w:pPr>
              <w:jc w:val="both"/>
              <w:rPr>
                <w:szCs w:val="24"/>
              </w:rPr>
            </w:pPr>
            <w:r w:rsidRPr="000105B3">
              <w:rPr>
                <w:color w:val="000000"/>
                <w:szCs w:val="24"/>
              </w:rPr>
              <w:t>25</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43FFD6A8" w14:textId="77777777" w:rsidR="000105B3" w:rsidRPr="000105B3" w:rsidRDefault="000105B3" w:rsidP="00D45102">
            <w:pPr>
              <w:jc w:val="center"/>
              <w:rPr>
                <w:szCs w:val="24"/>
              </w:rPr>
            </w:pPr>
            <w:r w:rsidRPr="000105B3">
              <w:rPr>
                <w:color w:val="000000"/>
                <w:szCs w:val="24"/>
              </w:rPr>
              <w:t>18,9</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48DAB1C3" w14:textId="77777777" w:rsidR="000105B3" w:rsidRPr="000105B3" w:rsidRDefault="000105B3" w:rsidP="00D45102">
            <w:pPr>
              <w:jc w:val="center"/>
              <w:rPr>
                <w:szCs w:val="24"/>
              </w:rPr>
            </w:pPr>
            <w:r w:rsidRPr="000105B3">
              <w:rPr>
                <w:color w:val="000000"/>
                <w:szCs w:val="24"/>
              </w:rPr>
              <w:t>1,0</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08E271AA" w14:textId="77777777" w:rsidR="000105B3" w:rsidRPr="000105B3" w:rsidRDefault="000105B3" w:rsidP="00D45102">
            <w:pPr>
              <w:jc w:val="center"/>
              <w:rPr>
                <w:szCs w:val="24"/>
              </w:rPr>
            </w:pPr>
            <w:r w:rsidRPr="000105B3">
              <w:rPr>
                <w:color w:val="000000"/>
                <w:szCs w:val="24"/>
              </w:rPr>
              <w:t>124</w:t>
            </w:r>
          </w:p>
        </w:tc>
      </w:tr>
      <w:tr w:rsidR="000105B3" w:rsidRPr="002F736C" w14:paraId="7A1F733C" w14:textId="77777777" w:rsidTr="000105B3">
        <w:tc>
          <w:tcPr>
            <w:tcW w:w="787" w:type="pct"/>
            <w:vMerge w:val="restart"/>
            <w:tcBorders>
              <w:top w:val="single" w:sz="4" w:space="0" w:color="auto"/>
              <w:left w:val="single" w:sz="4" w:space="0" w:color="auto"/>
              <w:bottom w:val="single" w:sz="4" w:space="0" w:color="auto"/>
              <w:right w:val="single" w:sz="4" w:space="0" w:color="auto"/>
            </w:tcBorders>
            <w:shd w:val="clear" w:color="auto" w:fill="FFFFFF"/>
          </w:tcPr>
          <w:p w14:paraId="1B0A6841" w14:textId="77777777" w:rsidR="000105B3" w:rsidRPr="000105B3" w:rsidRDefault="000105B3" w:rsidP="00D45102">
            <w:pPr>
              <w:jc w:val="both"/>
              <w:rPr>
                <w:szCs w:val="24"/>
              </w:rPr>
            </w:pPr>
            <w:r w:rsidRPr="000105B3">
              <w:rPr>
                <w:color w:val="000000"/>
                <w:szCs w:val="24"/>
              </w:rPr>
              <w:t>Человек Перорально (капсулы)</w:t>
            </w:r>
          </w:p>
        </w:tc>
        <w:tc>
          <w:tcPr>
            <w:tcW w:w="599" w:type="pct"/>
            <w:vMerge w:val="restart"/>
            <w:tcBorders>
              <w:top w:val="single" w:sz="4" w:space="0" w:color="auto"/>
              <w:left w:val="single" w:sz="4" w:space="0" w:color="auto"/>
              <w:bottom w:val="single" w:sz="4" w:space="0" w:color="auto"/>
              <w:right w:val="single" w:sz="4" w:space="0" w:color="auto"/>
            </w:tcBorders>
            <w:shd w:val="clear" w:color="auto" w:fill="FFFFFF"/>
          </w:tcPr>
          <w:p w14:paraId="794E3ABC" w14:textId="77777777" w:rsidR="000105B3" w:rsidRPr="000105B3" w:rsidRDefault="000105B3" w:rsidP="000105B3">
            <w:pPr>
              <w:jc w:val="center"/>
              <w:rPr>
                <w:szCs w:val="24"/>
              </w:rPr>
            </w:pPr>
            <w:r w:rsidRPr="000105B3">
              <w:rPr>
                <w:color w:val="000000"/>
                <w:szCs w:val="24"/>
              </w:rPr>
              <w:t>Мужчины</w:t>
            </w: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4930362F" w14:textId="77777777" w:rsidR="000105B3" w:rsidRPr="000105B3" w:rsidRDefault="000105B3" w:rsidP="00D45102">
            <w:pPr>
              <w:jc w:val="both"/>
              <w:rPr>
                <w:szCs w:val="24"/>
              </w:rPr>
            </w:pPr>
            <w:r w:rsidRPr="000105B3">
              <w:rPr>
                <w:color w:val="000000"/>
                <w:szCs w:val="24"/>
              </w:rPr>
              <w:t>8,6 День 15 (ночь)</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599B7487" w14:textId="77777777" w:rsidR="000105B3" w:rsidRPr="000105B3" w:rsidRDefault="000105B3" w:rsidP="00D45102">
            <w:pPr>
              <w:jc w:val="center"/>
              <w:rPr>
                <w:szCs w:val="24"/>
              </w:rPr>
            </w:pPr>
            <w:r w:rsidRPr="000105B3">
              <w:rPr>
                <w:color w:val="000000"/>
                <w:szCs w:val="24"/>
              </w:rPr>
              <w:t>12,6±2,2</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3BD23583" w14:textId="77777777" w:rsidR="000105B3" w:rsidRPr="000105B3" w:rsidRDefault="000105B3" w:rsidP="00D45102">
            <w:pPr>
              <w:jc w:val="center"/>
              <w:rPr>
                <w:szCs w:val="24"/>
              </w:rPr>
            </w:pPr>
            <w:r w:rsidRPr="000105B3">
              <w:rPr>
                <w:color w:val="000000"/>
                <w:szCs w:val="24"/>
              </w:rPr>
              <w:t>3 (1-6)</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0A5BAD99" w14:textId="77777777" w:rsidR="000105B3" w:rsidRPr="000105B3" w:rsidRDefault="000105B3" w:rsidP="00D45102">
            <w:pPr>
              <w:jc w:val="center"/>
              <w:rPr>
                <w:szCs w:val="24"/>
              </w:rPr>
            </w:pPr>
            <w:r w:rsidRPr="000105B3">
              <w:rPr>
                <w:color w:val="000000"/>
                <w:szCs w:val="24"/>
              </w:rPr>
              <w:t>119±18,3</w:t>
            </w:r>
          </w:p>
        </w:tc>
      </w:tr>
      <w:tr w:rsidR="000105B3" w:rsidRPr="002F736C" w14:paraId="0BCA066F" w14:textId="77777777" w:rsidTr="000105B3">
        <w:tc>
          <w:tcPr>
            <w:tcW w:w="787" w:type="pct"/>
            <w:vMerge/>
            <w:tcBorders>
              <w:top w:val="single" w:sz="4" w:space="0" w:color="auto"/>
              <w:left w:val="single" w:sz="4" w:space="0" w:color="auto"/>
              <w:bottom w:val="single" w:sz="4" w:space="0" w:color="auto"/>
              <w:right w:val="single" w:sz="4" w:space="0" w:color="auto"/>
            </w:tcBorders>
            <w:shd w:val="clear" w:color="auto" w:fill="FFFFFF"/>
          </w:tcPr>
          <w:p w14:paraId="2394CEE4" w14:textId="77777777" w:rsidR="000105B3" w:rsidRPr="000105B3" w:rsidRDefault="000105B3" w:rsidP="00D45102">
            <w:pPr>
              <w:jc w:val="both"/>
              <w:rPr>
                <w:szCs w:val="24"/>
              </w:rPr>
            </w:pPr>
          </w:p>
        </w:tc>
        <w:tc>
          <w:tcPr>
            <w:tcW w:w="599" w:type="pct"/>
            <w:vMerge/>
            <w:tcBorders>
              <w:top w:val="single" w:sz="4" w:space="0" w:color="auto"/>
              <w:left w:val="single" w:sz="4" w:space="0" w:color="auto"/>
              <w:bottom w:val="single" w:sz="4" w:space="0" w:color="auto"/>
              <w:right w:val="single" w:sz="4" w:space="0" w:color="auto"/>
            </w:tcBorders>
            <w:shd w:val="clear" w:color="auto" w:fill="FFFFFF"/>
          </w:tcPr>
          <w:p w14:paraId="1ED1D1AE" w14:textId="77777777" w:rsidR="000105B3" w:rsidRPr="000105B3" w:rsidRDefault="000105B3" w:rsidP="00D45102">
            <w:pPr>
              <w:jc w:val="both"/>
              <w:rPr>
                <w:szCs w:val="24"/>
              </w:rPr>
            </w:pPr>
          </w:p>
        </w:tc>
        <w:tc>
          <w:tcPr>
            <w:tcW w:w="1091" w:type="pct"/>
            <w:tcBorders>
              <w:top w:val="single" w:sz="4" w:space="0" w:color="auto"/>
              <w:left w:val="single" w:sz="4" w:space="0" w:color="auto"/>
              <w:bottom w:val="single" w:sz="4" w:space="0" w:color="auto"/>
              <w:right w:val="single" w:sz="4" w:space="0" w:color="auto"/>
            </w:tcBorders>
            <w:shd w:val="clear" w:color="auto" w:fill="FFFFFF"/>
          </w:tcPr>
          <w:p w14:paraId="7265B34F" w14:textId="77777777" w:rsidR="000105B3" w:rsidRPr="000105B3" w:rsidRDefault="000105B3" w:rsidP="00D45102">
            <w:pPr>
              <w:jc w:val="both"/>
              <w:rPr>
                <w:szCs w:val="24"/>
              </w:rPr>
            </w:pPr>
            <w:r w:rsidRPr="000105B3">
              <w:rPr>
                <w:color w:val="000000"/>
                <w:szCs w:val="24"/>
              </w:rPr>
              <w:t>День 16 (день)</w:t>
            </w:r>
          </w:p>
        </w:tc>
        <w:tc>
          <w:tcPr>
            <w:tcW w:w="823" w:type="pct"/>
            <w:tcBorders>
              <w:top w:val="single" w:sz="4" w:space="0" w:color="auto"/>
              <w:left w:val="single" w:sz="4" w:space="0" w:color="auto"/>
              <w:bottom w:val="single" w:sz="4" w:space="0" w:color="auto"/>
              <w:right w:val="single" w:sz="4" w:space="0" w:color="auto"/>
            </w:tcBorders>
            <w:shd w:val="clear" w:color="auto" w:fill="FFFFFF"/>
          </w:tcPr>
          <w:p w14:paraId="429CD942" w14:textId="77777777" w:rsidR="000105B3" w:rsidRPr="000105B3" w:rsidRDefault="000105B3" w:rsidP="00D45102">
            <w:pPr>
              <w:jc w:val="center"/>
              <w:rPr>
                <w:szCs w:val="24"/>
              </w:rPr>
            </w:pPr>
            <w:r w:rsidRPr="000105B3">
              <w:rPr>
                <w:color w:val="000000"/>
                <w:szCs w:val="24"/>
              </w:rPr>
              <w:t>14,5±1,7</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164780B0" w14:textId="77777777" w:rsidR="000105B3" w:rsidRPr="000105B3" w:rsidRDefault="000105B3" w:rsidP="00D45102">
            <w:pPr>
              <w:jc w:val="center"/>
              <w:rPr>
                <w:szCs w:val="24"/>
              </w:rPr>
            </w:pPr>
            <w:r w:rsidRPr="000105B3">
              <w:rPr>
                <w:color w:val="000000"/>
                <w:szCs w:val="24"/>
              </w:rPr>
              <w:t>1 (1-2)</w:t>
            </w:r>
          </w:p>
        </w:tc>
        <w:tc>
          <w:tcPr>
            <w:tcW w:w="1092" w:type="pct"/>
            <w:tcBorders>
              <w:top w:val="single" w:sz="4" w:space="0" w:color="auto"/>
              <w:left w:val="single" w:sz="4" w:space="0" w:color="auto"/>
              <w:bottom w:val="single" w:sz="4" w:space="0" w:color="auto"/>
              <w:right w:val="single" w:sz="4" w:space="0" w:color="auto"/>
            </w:tcBorders>
            <w:shd w:val="clear" w:color="auto" w:fill="FFFFFF"/>
          </w:tcPr>
          <w:p w14:paraId="50208CE5" w14:textId="77777777" w:rsidR="000105B3" w:rsidRPr="000105B3" w:rsidRDefault="000105B3" w:rsidP="00D45102">
            <w:pPr>
              <w:jc w:val="center"/>
              <w:rPr>
                <w:szCs w:val="24"/>
              </w:rPr>
            </w:pPr>
            <w:r w:rsidRPr="000105B3">
              <w:rPr>
                <w:color w:val="000000"/>
                <w:szCs w:val="24"/>
              </w:rPr>
              <w:t>126±17,4</w:t>
            </w:r>
          </w:p>
        </w:tc>
      </w:tr>
      <w:tr w:rsidR="000105B3" w:rsidRPr="002F736C" w14:paraId="02595AF9" w14:textId="77777777" w:rsidTr="000105B3">
        <w:tc>
          <w:tcPr>
            <w:tcW w:w="5000" w:type="pct"/>
            <w:gridSpan w:val="6"/>
            <w:tcBorders>
              <w:top w:val="single" w:sz="4" w:space="0" w:color="auto"/>
              <w:left w:val="single" w:sz="6" w:space="0" w:color="auto"/>
              <w:bottom w:val="single" w:sz="6" w:space="0" w:color="auto"/>
              <w:right w:val="single" w:sz="4" w:space="0" w:color="auto"/>
            </w:tcBorders>
            <w:shd w:val="clear" w:color="auto" w:fill="FFFFFF"/>
          </w:tcPr>
          <w:p w14:paraId="34E8514E" w14:textId="260087BD" w:rsidR="00BC4BA8" w:rsidRPr="00BC4BA8" w:rsidRDefault="00BC4BA8" w:rsidP="000105B3">
            <w:pPr>
              <w:jc w:val="both"/>
              <w:rPr>
                <w:ins w:id="433" w:author="Belolipetskaya, Elena" w:date="2024-10-14T16:59:00Z"/>
                <w:b/>
                <w:color w:val="000000"/>
                <w:sz w:val="20"/>
                <w:szCs w:val="24"/>
                <w:rPrChange w:id="434" w:author="Belolipetskaya, Elena" w:date="2024-10-14T16:59:00Z">
                  <w:rPr>
                    <w:ins w:id="435" w:author="Belolipetskaya, Elena" w:date="2024-10-14T16:59:00Z"/>
                    <w:color w:val="000000"/>
                    <w:sz w:val="20"/>
                    <w:szCs w:val="24"/>
                  </w:rPr>
                </w:rPrChange>
              </w:rPr>
            </w:pPr>
            <w:ins w:id="436" w:author="Belolipetskaya, Elena" w:date="2024-10-14T16:59:00Z">
              <w:r w:rsidRPr="00BC4BA8">
                <w:rPr>
                  <w:b/>
                  <w:color w:val="000000"/>
                  <w:sz w:val="20"/>
                  <w:szCs w:val="24"/>
                  <w:rPrChange w:id="437" w:author="Belolipetskaya, Elena" w:date="2024-10-14T16:59:00Z">
                    <w:rPr>
                      <w:color w:val="000000"/>
                      <w:sz w:val="20"/>
                      <w:szCs w:val="24"/>
                    </w:rPr>
                  </w:rPrChange>
                </w:rPr>
                <w:t>Примечание:</w:t>
              </w:r>
            </w:ins>
          </w:p>
          <w:p w14:paraId="12D6AF53" w14:textId="6FE81130" w:rsidR="000105B3" w:rsidRPr="000105B3" w:rsidRDefault="000105B3" w:rsidP="000105B3">
            <w:pPr>
              <w:jc w:val="both"/>
              <w:rPr>
                <w:sz w:val="20"/>
                <w:szCs w:val="24"/>
              </w:rPr>
            </w:pPr>
            <w:r w:rsidRPr="000105B3">
              <w:rPr>
                <w:color w:val="000000"/>
                <w:sz w:val="20"/>
                <w:szCs w:val="24"/>
              </w:rPr>
              <w:t>Представленные данные получены после многократного перорального введения в конце исследования в течение 3 месяцев на мышах (индивидуальные данные), 6 месяцев на крысах (медианы, n=3), 12 месяцев на собаках (медианы, n= 2) и 16 дней (SP588) с участием людей (средние значения ± СО, n=12, медиана T</w:t>
            </w:r>
            <w:r w:rsidRPr="000105B3">
              <w:rPr>
                <w:color w:val="000000"/>
                <w:sz w:val="20"/>
                <w:szCs w:val="24"/>
                <w:vertAlign w:val="subscript"/>
              </w:rPr>
              <w:t>max</w:t>
            </w:r>
            <w:r w:rsidRPr="000105B3">
              <w:rPr>
                <w:color w:val="000000"/>
                <w:sz w:val="20"/>
                <w:szCs w:val="24"/>
              </w:rPr>
              <w:t xml:space="preserve"> (диапазон)). У человека предполагалась масса тела 70 кг (2 х 300 мг на человека в сутки).</w:t>
            </w:r>
          </w:p>
          <w:p w14:paraId="5110BB59" w14:textId="77777777" w:rsidR="000105B3" w:rsidRPr="00210BEE" w:rsidDel="00BC4BA8" w:rsidRDefault="000105B3" w:rsidP="000105B3">
            <w:pPr>
              <w:jc w:val="both"/>
              <w:rPr>
                <w:del w:id="438" w:author="Belolipetskaya, Elena" w:date="2024-10-14T16:59:00Z"/>
                <w:sz w:val="20"/>
                <w:szCs w:val="24"/>
              </w:rPr>
            </w:pPr>
            <w:r w:rsidRPr="00210BEE">
              <w:rPr>
                <w:sz w:val="20"/>
                <w:szCs w:val="24"/>
              </w:rPr>
              <w:t>Приведены значения AUC</w:t>
            </w:r>
            <w:r w:rsidRPr="00210BEE">
              <w:rPr>
                <w:sz w:val="20"/>
                <w:szCs w:val="24"/>
                <w:vertAlign w:val="subscript"/>
              </w:rPr>
              <w:t>0-24 </w:t>
            </w:r>
            <w:r w:rsidRPr="00210BEE">
              <w:rPr>
                <w:sz w:val="20"/>
                <w:szCs w:val="24"/>
              </w:rPr>
              <w:t>ч у мышей, крыс и собак и AUC</w:t>
            </w:r>
            <w:r w:rsidRPr="00210BEE">
              <w:rPr>
                <w:sz w:val="20"/>
                <w:szCs w:val="24"/>
                <w:vertAlign w:val="subscript"/>
              </w:rPr>
              <w:t>0-12 </w:t>
            </w:r>
            <w:r w:rsidRPr="00210BEE">
              <w:rPr>
                <w:sz w:val="20"/>
                <w:szCs w:val="24"/>
              </w:rPr>
              <w:t>ч у человека.</w:t>
            </w:r>
          </w:p>
          <w:p w14:paraId="115EF13D" w14:textId="00166165" w:rsidR="000105B3" w:rsidRPr="000105B3" w:rsidRDefault="000105B3" w:rsidP="000105B3">
            <w:pPr>
              <w:jc w:val="both"/>
              <w:rPr>
                <w:color w:val="000000"/>
                <w:szCs w:val="24"/>
              </w:rPr>
            </w:pPr>
            <w:del w:id="439" w:author="Belolipetskaya, Elena" w:date="2024-10-14T16:59:00Z">
              <w:r w:rsidRPr="00210BEE" w:rsidDel="00BC4BA8">
                <w:rPr>
                  <w:sz w:val="20"/>
                  <w:szCs w:val="24"/>
                </w:rPr>
                <w:delText>Источники данных: 4.2.3.2.2, LPT 13123/00, приложение 10-5, 4.2.3.2.6, LPT 13227/00, приложение 10-5; 4.2.3.2.12, LPT 13196/00, приложение 10-5; 5.3.3.1.4, SP588, раздел 9.4.</w:delText>
              </w:r>
            </w:del>
          </w:p>
        </w:tc>
      </w:tr>
    </w:tbl>
    <w:p w14:paraId="1F181337" w14:textId="77777777" w:rsidR="00F26491" w:rsidRPr="00367E3F" w:rsidRDefault="00F26491" w:rsidP="00D448A4">
      <w:pPr>
        <w:ind w:firstLine="709"/>
        <w:rPr>
          <w:color w:val="000000" w:themeColor="text1"/>
        </w:rPr>
      </w:pPr>
    </w:p>
    <w:p w14:paraId="38E0DBB5" w14:textId="32B3D85C" w:rsidR="00D448A4" w:rsidRDefault="00D448A4" w:rsidP="00BC4BA8">
      <w:pPr>
        <w:pStyle w:val="20"/>
        <w:rPr>
          <w:color w:val="000000" w:themeColor="text1"/>
        </w:rPr>
        <w:pPrChange w:id="440" w:author="Belolipetskaya, Elena" w:date="2024-10-14T16:59:00Z">
          <w:pPr>
            <w:pStyle w:val="20"/>
          </w:pPr>
        </w:pPrChange>
      </w:pPr>
      <w:bookmarkStart w:id="441" w:name="_Toc179551999"/>
      <w:bookmarkEnd w:id="332"/>
      <w:bookmarkEnd w:id="333"/>
      <w:bookmarkEnd w:id="334"/>
      <w:r w:rsidRPr="005E6358">
        <w:rPr>
          <w:color w:val="000000" w:themeColor="text1"/>
        </w:rPr>
        <w:t>Токсикологические исследования</w:t>
      </w:r>
      <w:bookmarkEnd w:id="335"/>
      <w:bookmarkEnd w:id="441"/>
    </w:p>
    <w:p w14:paraId="38800622" w14:textId="263A6B5C" w:rsidR="002E4C7E" w:rsidRDefault="002E4C7E" w:rsidP="00BC4BA8">
      <w:pPr>
        <w:rPr>
          <w:lang w:val="x-none"/>
        </w:rPr>
        <w:pPrChange w:id="442" w:author="Belolipetskaya, Elena" w:date="2024-10-14T16:59:00Z">
          <w:pPr/>
        </w:pPrChange>
      </w:pPr>
    </w:p>
    <w:p w14:paraId="3B444FD1" w14:textId="77777777" w:rsidR="002E4C7E" w:rsidRPr="006A00FA" w:rsidRDefault="002E4C7E" w:rsidP="00BC4BA8">
      <w:pPr>
        <w:ind w:firstLine="708"/>
        <w:jc w:val="both"/>
        <w:rPr>
          <w:szCs w:val="24"/>
        </w:rPr>
        <w:pPrChange w:id="443" w:author="Belolipetskaya, Elena" w:date="2024-10-14T16:59:00Z">
          <w:pPr>
            <w:spacing w:before="120"/>
            <w:ind w:firstLine="708"/>
            <w:jc w:val="both"/>
          </w:pPr>
        </w:pPrChange>
      </w:pPr>
      <w:r w:rsidRPr="006A00FA">
        <w:rPr>
          <w:color w:val="000000"/>
          <w:szCs w:val="24"/>
        </w:rPr>
        <w:t>Все основные исследования токсичности были проведены в соответствии со стандартами GLP.</w:t>
      </w:r>
    </w:p>
    <w:p w14:paraId="25597DBB" w14:textId="77777777" w:rsidR="00D448A4" w:rsidRPr="00234A02" w:rsidRDefault="00D448A4" w:rsidP="00BC4BA8">
      <w:pPr>
        <w:pPrChange w:id="444" w:author="Belolipetskaya, Elena" w:date="2024-10-14T16:59:00Z">
          <w:pPr/>
        </w:pPrChange>
      </w:pPr>
    </w:p>
    <w:p w14:paraId="753933A4" w14:textId="524A17D7" w:rsidR="00D448A4" w:rsidRDefault="00D448A4" w:rsidP="00BC4BA8">
      <w:pPr>
        <w:pStyle w:val="3"/>
        <w:rPr>
          <w:color w:val="000000" w:themeColor="text1"/>
          <w:szCs w:val="24"/>
        </w:rPr>
        <w:pPrChange w:id="445" w:author="Belolipetskaya, Elena" w:date="2024-10-14T16:59:00Z">
          <w:pPr>
            <w:pStyle w:val="3"/>
          </w:pPr>
        </w:pPrChange>
      </w:pPr>
      <w:bookmarkStart w:id="446" w:name="_Toc179552000"/>
      <w:r w:rsidRPr="005E6358">
        <w:rPr>
          <w:color w:val="000000" w:themeColor="text1"/>
        </w:rPr>
        <w:t>Токсичность</w:t>
      </w:r>
      <w:r w:rsidRPr="005E6358">
        <w:rPr>
          <w:color w:val="000000" w:themeColor="text1"/>
          <w:szCs w:val="24"/>
        </w:rPr>
        <w:t xml:space="preserve"> при однократном введении</w:t>
      </w:r>
      <w:bookmarkEnd w:id="446"/>
    </w:p>
    <w:p w14:paraId="2E7F0A13" w14:textId="77777777" w:rsidR="00D448A4" w:rsidRDefault="00D448A4" w:rsidP="00334CFF"/>
    <w:p w14:paraId="7FAE83C8" w14:textId="6D9674A4" w:rsidR="002E4C7E" w:rsidRDefault="002E4C7E" w:rsidP="00334CFF">
      <w:pPr>
        <w:ind w:firstLine="709"/>
        <w:jc w:val="both"/>
        <w:rPr>
          <w:color w:val="000000"/>
          <w:lang w:val="ru"/>
        </w:rPr>
      </w:pPr>
      <w:r w:rsidRPr="002E4C7E">
        <w:rPr>
          <w:color w:val="000000"/>
          <w:lang w:val="ru"/>
        </w:rPr>
        <w:t xml:space="preserve">NOAEL составляла 31,6 мг/кг как у мышей, так и у крыс после перорального введения. Токсичность при однократном введении также оценивали у собак; единственная доза была равна 15 мг/кг при пероральном введении через зонд. Наблюдаемые усиленное </w:t>
      </w:r>
      <w:r w:rsidRPr="002E4C7E">
        <w:rPr>
          <w:color w:val="000000"/>
          <w:lang w:val="ru"/>
        </w:rPr>
        <w:lastRenderedPageBreak/>
        <w:t>фармакодинамическое воздействие на центральную нервную систему было дозозависимым и дозолимитирующим. Концентрация лакосамида у самок мышей в группах с высокими дозами и после перорального введения составила 31,8 мкг/мл при 316 мг/кг и 124 мкг/мл при 464 мг/кг. При сравнении нелетальных доз с аллометрической поправкой кратная доза для человека, 12 мг/кг (600 мг в сутки и пациент с массой тела 50 кг, дают 12 мг/кг), составила приблизительно 2 у мышей и не имела предела у крыс и собак.</w:t>
      </w:r>
    </w:p>
    <w:p w14:paraId="6A0D7AB1" w14:textId="4C0EF1E5" w:rsidR="00D448A4" w:rsidRPr="00E03102" w:rsidRDefault="00D448A4" w:rsidP="00D448A4"/>
    <w:p w14:paraId="2228CAA5" w14:textId="680E30C6" w:rsidR="00D448A4" w:rsidRDefault="00D448A4" w:rsidP="00D448A4">
      <w:pPr>
        <w:pStyle w:val="3"/>
        <w:rPr>
          <w:color w:val="000000" w:themeColor="text1"/>
        </w:rPr>
      </w:pPr>
      <w:bookmarkStart w:id="447" w:name="_Toc179552001"/>
      <w:r w:rsidRPr="005E6358">
        <w:rPr>
          <w:color w:val="000000" w:themeColor="text1"/>
        </w:rPr>
        <w:t>Токсичность</w:t>
      </w:r>
      <w:r>
        <w:rPr>
          <w:color w:val="000000" w:themeColor="text1"/>
        </w:rPr>
        <w:t xml:space="preserve"> </w:t>
      </w:r>
      <w:r w:rsidRPr="005E6358">
        <w:rPr>
          <w:color w:val="000000" w:themeColor="text1"/>
        </w:rPr>
        <w:t>при многократном введении</w:t>
      </w:r>
      <w:r w:rsidR="002E4C7E" w:rsidRPr="002E4C7E">
        <w:rPr>
          <w:color w:val="000000" w:themeColor="text1"/>
        </w:rPr>
        <w:t xml:space="preserve"> </w:t>
      </w:r>
      <w:r w:rsidR="002E4C7E">
        <w:rPr>
          <w:rFonts w:eastAsia="Times New Roman"/>
          <w:color w:val="000000"/>
          <w:szCs w:val="24"/>
        </w:rPr>
        <w:t>(</w:t>
      </w:r>
      <w:r w:rsidR="002E4C7E" w:rsidRPr="006A00FA">
        <w:rPr>
          <w:rFonts w:eastAsia="Times New Roman"/>
          <w:color w:val="000000"/>
          <w:szCs w:val="24"/>
        </w:rPr>
        <w:t>с</w:t>
      </w:r>
      <w:r w:rsidR="002E4C7E">
        <w:rPr>
          <w:rFonts w:eastAsia="Times New Roman"/>
          <w:color w:val="000000"/>
          <w:szCs w:val="24"/>
        </w:rPr>
        <w:t> </w:t>
      </w:r>
      <w:r w:rsidR="002E4C7E" w:rsidRPr="006A00FA">
        <w:rPr>
          <w:rFonts w:eastAsia="Times New Roman"/>
          <w:color w:val="000000"/>
          <w:szCs w:val="24"/>
        </w:rPr>
        <w:t>оценкой токсикокинетики)</w:t>
      </w:r>
      <w:bookmarkEnd w:id="447"/>
    </w:p>
    <w:p w14:paraId="11F2D677" w14:textId="77777777" w:rsidR="00D448A4" w:rsidRDefault="00D448A4" w:rsidP="00D448A4"/>
    <w:p w14:paraId="7C8011C6" w14:textId="77777777" w:rsidR="00D24962" w:rsidRPr="00D24962" w:rsidRDefault="00D24962" w:rsidP="00D24962">
      <w:pPr>
        <w:ind w:firstLine="709"/>
        <w:jc w:val="both"/>
        <w:rPr>
          <w:color w:val="000000"/>
          <w:lang w:val="ru"/>
        </w:rPr>
      </w:pPr>
      <w:r w:rsidRPr="00D24962">
        <w:rPr>
          <w:color w:val="000000"/>
          <w:lang w:val="ru"/>
        </w:rPr>
        <w:t xml:space="preserve">Виды животных, изученные в фармакокинетических исследованиях, мыши, крысы и собаки, являются подходящими видами для изучения токсичности. Однако воздействие на центральную нервную систему было дозозависимым у всех изученных видов, а пределы экспозиции у человека невелики или вовсе отсутствуют. </w:t>
      </w:r>
    </w:p>
    <w:p w14:paraId="5836DE87" w14:textId="77777777" w:rsidR="00D24962" w:rsidRPr="00D24962" w:rsidRDefault="00D24962" w:rsidP="00D24962">
      <w:pPr>
        <w:ind w:firstLine="709"/>
        <w:jc w:val="both"/>
        <w:rPr>
          <w:color w:val="000000"/>
          <w:lang w:val="ru"/>
        </w:rPr>
      </w:pPr>
      <w:r w:rsidRPr="00D24962">
        <w:rPr>
          <w:color w:val="000000"/>
          <w:lang w:val="ru"/>
        </w:rPr>
        <w:t xml:space="preserve">Мышам вводили лакосамид в дозе до 270 мг/кг в течение 13 недель. Воздействие на центральную нервную систему начиналось при дозе 60 мг/кг, и других признаков токсичности отмечено не было. У мышей не было выявлено органа-мишени, возможно, из-за центральных дозолимитирующих эффектов. Предполагалось, что NOAEL составляет 60 мг/кг, хотя незначительные эффекты, связанные с центральной нервной системой, были очевидны уже при этом уровне дозы. При NOAEL </w:t>
      </w:r>
      <w:commentRangeStart w:id="448"/>
      <w:r w:rsidRPr="00D24962">
        <w:rPr>
          <w:color w:val="000000"/>
          <w:lang w:val="ru"/>
        </w:rPr>
        <w:t>C</w:t>
      </w:r>
      <w:r w:rsidRPr="00BC4BA8">
        <w:rPr>
          <w:color w:val="000000"/>
          <w:vertAlign w:val="subscript"/>
          <w:lang w:val="ru"/>
          <w:rPrChange w:id="449" w:author="Belolipetskaya, Elena" w:date="2024-10-14T17:00:00Z">
            <w:rPr>
              <w:color w:val="000000"/>
              <w:lang w:val="ru"/>
            </w:rPr>
          </w:rPrChange>
        </w:rPr>
        <w:t>max</w:t>
      </w:r>
      <w:r w:rsidRPr="00D24962">
        <w:rPr>
          <w:color w:val="000000"/>
          <w:lang w:val="ru"/>
        </w:rPr>
        <w:t xml:space="preserve"> была равна </w:t>
      </w:r>
      <w:commentRangeEnd w:id="448"/>
      <w:r w:rsidR="00BC4BA8">
        <w:rPr>
          <w:rStyle w:val="afb"/>
        </w:rPr>
        <w:commentReference w:id="448"/>
      </w:r>
      <w:r w:rsidRPr="00D24962">
        <w:rPr>
          <w:color w:val="000000"/>
          <w:lang w:val="ru"/>
        </w:rPr>
        <w:t>29 мкг/мл, а AUC</w:t>
      </w:r>
      <w:r w:rsidRPr="00BC4BA8">
        <w:rPr>
          <w:color w:val="000000"/>
          <w:vertAlign w:val="subscript"/>
          <w:lang w:val="ru"/>
          <w:rPrChange w:id="450" w:author="Belolipetskaya, Elena" w:date="2024-10-14T17:00:00Z">
            <w:rPr>
              <w:color w:val="000000"/>
              <w:lang w:val="ru"/>
            </w:rPr>
          </w:rPrChange>
        </w:rPr>
        <w:t>0-24ч</w:t>
      </w:r>
      <w:r w:rsidRPr="00D24962">
        <w:rPr>
          <w:color w:val="000000"/>
          <w:lang w:val="ru"/>
        </w:rPr>
        <w:t xml:space="preserve"> - 97 мкг·ч/мл. Первоначально предложенная МРДЧ 600 мг/сут была снижена до 400 мг/сут из-за неблагоприятного профиля клинической безопасности при дозе 600 мг/сут. Таким образом, разница по сравнению с максимальной экспозицией у человека (200 мг 2 р/сут) составляет 2,7 для C</w:t>
      </w:r>
      <w:r w:rsidRPr="00BC4BA8">
        <w:rPr>
          <w:color w:val="000000"/>
          <w:vertAlign w:val="subscript"/>
          <w:lang w:val="ru"/>
          <w:rPrChange w:id="451" w:author="Belolipetskaya, Elena" w:date="2024-10-14T17:00:00Z">
            <w:rPr>
              <w:color w:val="000000"/>
              <w:lang w:val="ru"/>
            </w:rPr>
          </w:rPrChange>
        </w:rPr>
        <w:t>max</w:t>
      </w:r>
      <w:r w:rsidRPr="00D24962">
        <w:rPr>
          <w:color w:val="000000"/>
          <w:lang w:val="ru"/>
        </w:rPr>
        <w:t xml:space="preserve"> и отсутствует (1,0) для AUC.  </w:t>
      </w:r>
    </w:p>
    <w:p w14:paraId="4C03B5C9" w14:textId="77777777" w:rsidR="00D24962" w:rsidRPr="00D24962" w:rsidRDefault="00D24962" w:rsidP="00D24962">
      <w:pPr>
        <w:ind w:firstLine="709"/>
        <w:jc w:val="both"/>
        <w:rPr>
          <w:color w:val="000000"/>
          <w:lang w:val="ru"/>
        </w:rPr>
      </w:pPr>
      <w:r w:rsidRPr="00D24962">
        <w:rPr>
          <w:color w:val="000000"/>
          <w:lang w:val="ru"/>
        </w:rPr>
        <w:t>Крысам вводили лакосамид в дозе до 180 мг/кг перорально в течение 26 недель (извлечение в течение 4 недель) и до 50 мг/кг внутривенно (болюсно) в течение 2 недель. В исследованиях при пероральном введении наблюдались дозолимитирующие эффекты, связанные с центральной нервной системой, при 180 мг/кг и выше, а после внутривенного введения - при 50 мг/кг. Самки крыс были более подвержены воздействию на центральную нервную систему, чем самцы.</w:t>
      </w:r>
    </w:p>
    <w:p w14:paraId="4561CA91" w14:textId="48F96D6D" w:rsidR="00D24962" w:rsidRPr="00D24962" w:rsidRDefault="00D24962" w:rsidP="00D24962">
      <w:pPr>
        <w:ind w:firstLine="709"/>
        <w:jc w:val="both"/>
        <w:rPr>
          <w:color w:val="000000"/>
          <w:lang w:val="ru"/>
        </w:rPr>
      </w:pPr>
      <w:r w:rsidRPr="00D24962">
        <w:rPr>
          <w:color w:val="000000"/>
          <w:lang w:val="ru"/>
        </w:rPr>
        <w:t xml:space="preserve">Печень также была органом-мишенью у крыс; при введении около 100 мг/кг наблюдалось повышение уровня щелочной фосфатазы в сыворотке крови, холестерина, триглицеридов и аланинаминотрансферазы, а также увеличение массы печени как у самцов, так и у самок. Эти увеличения носили умеренный характер. Световое и электронно-микроскопическое изучение печени самок крыс в дозе 300 мг/кг через 13 недель выявило легкую или умеренную гипертрофию центрилобулярных и периферических гепатоцитов с увеличением грубого ретикулума и митохондрий. Некоторые митохондрии имели нетипичную морфологию и были классифицированы как мега-митохондрии. Было показано, что лакосамид метаболизируется </w:t>
      </w:r>
      <w:r w:rsidRPr="00BC4BA8">
        <w:rPr>
          <w:i/>
          <w:color w:val="000000"/>
          <w:lang w:val="ru"/>
          <w:rPrChange w:id="452" w:author="Belolipetskaya, Elena" w:date="2024-10-14T17:01:00Z">
            <w:rPr>
              <w:color w:val="000000"/>
              <w:lang w:val="ru"/>
            </w:rPr>
          </w:rPrChange>
        </w:rPr>
        <w:t>in vitro</w:t>
      </w:r>
      <w:r w:rsidRPr="00D24962">
        <w:rPr>
          <w:color w:val="000000"/>
          <w:lang w:val="ru"/>
        </w:rPr>
        <w:t xml:space="preserve"> с участием CYP2C19 с образованием SPM 12809 как у крыс, так и у человека. Кроме того, в исследовании канцерогенности повышение уровня АЛТ и увеличение массы печени наблюдалось после 13 недель введения средних и высоких доз, однако на 52 й неделе и далее повышение было меньшим и статистически незначимым. Ни в одном из исследований на мышах и собаках при максимальных изученных дозах не было обнаружено воздействия на печень (ферменты, масса тела или гистопатология). Кроме того, в клинических исследованиях не было зарегистрировано нежелательных эффектов на функцию печени. В целом можно согласиться с тем, что эффекты печени, наблюдаемые у крыс, указывают на повышенную выработку ферментов, то есть на физиологический адаптивный процесс, и не имеют клинической значимости. В 13 недельных и 26-недельных исследованиях с пероральным </w:t>
      </w:r>
      <w:r w:rsidRPr="00D24962">
        <w:rPr>
          <w:color w:val="000000"/>
          <w:lang w:val="ru"/>
        </w:rPr>
        <w:lastRenderedPageBreak/>
        <w:t>введением наблюдался незначительный диуретический эффект, увеличение диуреза с сопутствующим разведением растворенных веществ в моче (снижение содержания азота, креатинина, натрия и калия) и увеличение некоторых гематологических показателей (средний объем клеток, сегментоядерные нейтрофилы и среднее содержание гемоглобина в эритроците). Все эти изменения были незначительными, и в клинических условиях мочегонных эффектов не наблюдалось. В 6-месячном исследовании при приеме внутрь в дозе NOAEL (90 мг/кг) C</w:t>
      </w:r>
      <w:r w:rsidRPr="00BC4BA8">
        <w:rPr>
          <w:color w:val="000000"/>
          <w:vertAlign w:val="subscript"/>
          <w:lang w:val="ru"/>
          <w:rPrChange w:id="453" w:author="Belolipetskaya, Elena" w:date="2024-10-14T17:01:00Z">
            <w:rPr>
              <w:color w:val="000000"/>
              <w:lang w:val="ru"/>
            </w:rPr>
          </w:rPrChange>
        </w:rPr>
        <w:t>max</w:t>
      </w:r>
      <w:r w:rsidRPr="00D24962">
        <w:rPr>
          <w:color w:val="000000"/>
          <w:lang w:val="ru"/>
        </w:rPr>
        <w:t xml:space="preserve"> составила 26 мкг/мл, а </w:t>
      </w:r>
      <w:del w:id="454" w:author="Belolipetskaya, Elena" w:date="2024-10-14T13:55:00Z">
        <w:r w:rsidRPr="00D24962" w:rsidDel="00C022F9">
          <w:rPr>
            <w:color w:val="000000"/>
            <w:lang w:val="ru"/>
          </w:rPr>
          <w:delText>AUC∞</w:delText>
        </w:r>
      </w:del>
      <w:ins w:id="455" w:author="Belolipetskaya, Elena" w:date="2024-10-14T13:55:00Z">
        <w:r w:rsidR="00C022F9">
          <w:rPr>
            <w:color w:val="000000"/>
            <w:lang w:val="ru"/>
          </w:rPr>
          <w:t>AUC</w:t>
        </w:r>
        <w:r w:rsidR="00C022F9" w:rsidRPr="00C022F9">
          <w:rPr>
            <w:color w:val="000000"/>
            <w:vertAlign w:val="subscript"/>
            <w:lang w:val="ru"/>
            <w:rPrChange w:id="456" w:author="Belolipetskaya, Elena" w:date="2024-10-14T14:01:00Z">
              <w:rPr>
                <w:color w:val="000000"/>
                <w:lang w:val="ru"/>
              </w:rPr>
            </w:rPrChange>
          </w:rPr>
          <w:t>0-∞</w:t>
        </w:r>
      </w:ins>
      <w:r w:rsidRPr="00D24962">
        <w:rPr>
          <w:color w:val="000000"/>
          <w:lang w:val="ru"/>
        </w:rPr>
        <w:t xml:space="preserve"> - 299 мкг·ч/мл, что оставляет запас по сравнению с максимальной экспозицией для человека (200 мг 2 р/сут) 2,4 для C</w:t>
      </w:r>
      <w:r w:rsidRPr="00BC4BA8">
        <w:rPr>
          <w:color w:val="000000"/>
          <w:vertAlign w:val="subscript"/>
          <w:lang w:val="ru"/>
          <w:rPrChange w:id="457" w:author="Belolipetskaya, Elena" w:date="2024-10-14T17:01:00Z">
            <w:rPr>
              <w:color w:val="000000"/>
              <w:lang w:val="ru"/>
            </w:rPr>
          </w:rPrChange>
        </w:rPr>
        <w:t>max</w:t>
      </w:r>
      <w:r w:rsidRPr="00D24962">
        <w:rPr>
          <w:color w:val="000000"/>
          <w:lang w:val="ru"/>
        </w:rPr>
        <w:t xml:space="preserve"> и 3,0 для AUC.</w:t>
      </w:r>
    </w:p>
    <w:p w14:paraId="53A501C1" w14:textId="77777777" w:rsidR="00D24962" w:rsidRPr="00D24962" w:rsidRDefault="00D24962" w:rsidP="00D24962">
      <w:pPr>
        <w:ind w:firstLine="709"/>
        <w:jc w:val="both"/>
        <w:rPr>
          <w:color w:val="000000"/>
          <w:lang w:val="ru"/>
        </w:rPr>
      </w:pPr>
      <w:r w:rsidRPr="00D24962">
        <w:rPr>
          <w:color w:val="000000"/>
          <w:lang w:val="ru"/>
        </w:rPr>
        <w:t>Собакам лакосамид вводили перорально в дозе до 20/25 мг/кг в течение 12 месяцев (восстановление в течение 4 недели) перорально и до 16 мг/кг в течение 2 недель внутривенно (болюсно). У собак органом-мишенью было сердце. В 30-дневных, 3-месячных и 12-месячных исследованиях наблюдалась незначительная тенденция к увеличению частоты сердечных сокращений после перорального применения. Это увеличение было умеренной величины, статистически значимое только у самцов при средней дозе (12 мг/кг) в течение 3-месячного исследования. В ходе 12-месячного исследования было зарегистрировано умеренное снижение систолического артериального давления в дозе 10 мг/кг и выше только у самок собак. Однако, за исключением одной самки в 2-недельном исследовании внутривенного введения, у которой была зарегистрирована АВ-блокада второй степени на 13 й день (при дозе 16 мг/кг), ни в одном исследовании на собаках не было отмечено изменений параметров ЭКГ. Фармакологические исследования на собаках под анестезией с установленными датчиками показали, что лакосамид вызывает снижение артериального давления (на 7-8 %), увеличение частоты сердечных сокращений (на 3-7 %) из-за снижения сократительной способности и кратковременный гипотензивный эффект при 11,3-22,6 мкг/мл, что, однако, превышает диапазон C</w:t>
      </w:r>
      <w:r w:rsidRPr="00BC4BA8">
        <w:rPr>
          <w:color w:val="000000"/>
          <w:vertAlign w:val="subscript"/>
          <w:lang w:val="ru"/>
          <w:rPrChange w:id="458" w:author="Belolipetskaya, Elena" w:date="2024-10-14T17:04:00Z">
            <w:rPr>
              <w:color w:val="000000"/>
              <w:lang w:val="ru"/>
            </w:rPr>
          </w:rPrChange>
        </w:rPr>
        <w:t>max</w:t>
      </w:r>
      <w:r w:rsidRPr="00D24962">
        <w:rPr>
          <w:color w:val="000000"/>
          <w:lang w:val="ru"/>
        </w:rPr>
        <w:t>, полученный после применения максимальной рекомендованной клинической дозы. Эти эффекты сопровождались увеличением интервала PR и продолжительности комплекса QRS на 4-6 % и 8-11 %, соответственно. При более высоких дозах (15-45 мг/кг) наблюдались более серьезные нарушения проводимости, такие как АВ-блокада, АВ-диссоциация и узловой ритм. C</w:t>
      </w:r>
      <w:r w:rsidRPr="00BC4BA8">
        <w:rPr>
          <w:color w:val="000000"/>
          <w:vertAlign w:val="subscript"/>
          <w:lang w:val="ru"/>
          <w:rPrChange w:id="459" w:author="Belolipetskaya, Elena" w:date="2024-10-14T17:04:00Z">
            <w:rPr>
              <w:color w:val="000000"/>
              <w:lang w:val="ru"/>
            </w:rPr>
          </w:rPrChange>
        </w:rPr>
        <w:t>max</w:t>
      </w:r>
      <w:r w:rsidRPr="00D24962">
        <w:rPr>
          <w:color w:val="000000"/>
          <w:lang w:val="ru"/>
        </w:rPr>
        <w:t>, полученная в группе с самой высокой дозой в ходе 3-месячного исследования, 12-месячного исследования с пероральным применением и 2 недельного исследования с внутривенным введением, колебалась в пределах 20-30 мкг/мл, уровней, при которых воздействие на сердце было бы более выраженным. Вполне разумно, что это может быть связано с тем фактом, что оценка ЭКГ проводилась после достижения T</w:t>
      </w:r>
      <w:r w:rsidRPr="00BC4BA8">
        <w:rPr>
          <w:color w:val="000000"/>
          <w:vertAlign w:val="subscript"/>
          <w:lang w:val="ru"/>
          <w:rPrChange w:id="460" w:author="Belolipetskaya, Elena" w:date="2024-10-14T17:04:00Z">
            <w:rPr>
              <w:color w:val="000000"/>
              <w:lang w:val="ru"/>
            </w:rPr>
          </w:rPrChange>
        </w:rPr>
        <w:t>max</w:t>
      </w:r>
      <w:r w:rsidRPr="00D24962">
        <w:rPr>
          <w:color w:val="000000"/>
          <w:lang w:val="ru"/>
        </w:rPr>
        <w:t xml:space="preserve"> и что бодрствующие собаки менее чувствительны к воздействию кардиодепрессантов, чем собаки с открытой грудной клеткой под наркозом. Однако дальнейшее доклиническое изучение не добавило бы релевантной информации, поскольку эти эффекты также наблюдались в клинических условиях.</w:t>
      </w:r>
    </w:p>
    <w:p w14:paraId="7C412439" w14:textId="77777777" w:rsidR="00D24962" w:rsidRPr="00D24962" w:rsidRDefault="00D24962" w:rsidP="00D24962">
      <w:pPr>
        <w:ind w:firstLine="709"/>
        <w:jc w:val="both"/>
        <w:rPr>
          <w:color w:val="000000"/>
          <w:lang w:val="ru"/>
        </w:rPr>
      </w:pPr>
      <w:r w:rsidRPr="00D24962">
        <w:rPr>
          <w:color w:val="000000"/>
          <w:lang w:val="ru"/>
        </w:rPr>
        <w:t>Эффекты, обусловленные центральной нервной системой, снижение потребления пищи и параметров массы тела, наблюдались при дозах около 20 мг/кг и выше. В исследовании с внутривенным введением наблюдался незначительный мочегонный эффект, однако мочегонного эффекта у собак после перорального введения отмечено не было. Местной токсичности после внутривенного введения отмечено не было.</w:t>
      </w:r>
    </w:p>
    <w:p w14:paraId="66940E63" w14:textId="0E184154" w:rsidR="00D448A4" w:rsidRDefault="00D24962" w:rsidP="00210BEE">
      <w:pPr>
        <w:ind w:firstLine="709"/>
        <w:jc w:val="both"/>
        <w:rPr>
          <w:color w:val="000000"/>
          <w:lang w:val="ru"/>
        </w:rPr>
      </w:pPr>
      <w:r w:rsidRPr="00D24962">
        <w:rPr>
          <w:color w:val="000000"/>
          <w:lang w:val="ru"/>
        </w:rPr>
        <w:t>В 12-месячном исследовании при NOAEL (10 мг/кг) C</w:t>
      </w:r>
      <w:r w:rsidRPr="00BC4BA8">
        <w:rPr>
          <w:color w:val="000000"/>
          <w:vertAlign w:val="subscript"/>
          <w:lang w:val="ru"/>
          <w:rPrChange w:id="461" w:author="Belolipetskaya, Elena" w:date="2024-10-14T17:04:00Z">
            <w:rPr>
              <w:color w:val="000000"/>
              <w:lang w:val="ru"/>
            </w:rPr>
          </w:rPrChange>
        </w:rPr>
        <w:t>max</w:t>
      </w:r>
      <w:r w:rsidRPr="00D24962">
        <w:rPr>
          <w:color w:val="000000"/>
          <w:lang w:val="ru"/>
        </w:rPr>
        <w:t xml:space="preserve"> составляла 14 мкг/мл, а </w:t>
      </w:r>
      <w:del w:id="462" w:author="Belolipetskaya, Elena" w:date="2024-10-14T13:55:00Z">
        <w:r w:rsidRPr="00D24962" w:rsidDel="00C022F9">
          <w:rPr>
            <w:color w:val="000000"/>
            <w:lang w:val="ru"/>
          </w:rPr>
          <w:delText>AUC∞</w:delText>
        </w:r>
      </w:del>
      <w:ins w:id="463" w:author="Belolipetskaya, Elena" w:date="2024-10-14T13:55:00Z">
        <w:r w:rsidR="00C022F9">
          <w:rPr>
            <w:color w:val="000000"/>
            <w:lang w:val="ru"/>
          </w:rPr>
          <w:t>AUC</w:t>
        </w:r>
        <w:r w:rsidR="00C022F9" w:rsidRPr="00C022F9">
          <w:rPr>
            <w:color w:val="000000"/>
            <w:vertAlign w:val="subscript"/>
            <w:lang w:val="ru"/>
            <w:rPrChange w:id="464" w:author="Belolipetskaya, Elena" w:date="2024-10-14T14:01:00Z">
              <w:rPr>
                <w:color w:val="000000"/>
                <w:lang w:val="ru"/>
              </w:rPr>
            </w:rPrChange>
          </w:rPr>
          <w:t>0-∞</w:t>
        </w:r>
      </w:ins>
      <w:r w:rsidRPr="00D24962">
        <w:rPr>
          <w:color w:val="000000"/>
          <w:lang w:val="ru"/>
        </w:rPr>
        <w:t xml:space="preserve"> - 71 мкг·ч/мл у самцов и 55 мкг·ч/мл у самок. В исследовании с внутривенным введением при NOAEL (8 мг/кг) C</w:t>
      </w:r>
      <w:r w:rsidRPr="00BC4BA8">
        <w:rPr>
          <w:color w:val="000000"/>
          <w:vertAlign w:val="subscript"/>
          <w:lang w:val="ru"/>
          <w:rPrChange w:id="465" w:author="Belolipetskaya, Elena" w:date="2024-10-14T17:04:00Z">
            <w:rPr>
              <w:color w:val="000000"/>
              <w:lang w:val="ru"/>
            </w:rPr>
          </w:rPrChange>
        </w:rPr>
        <w:t>max</w:t>
      </w:r>
      <w:r w:rsidRPr="00D24962">
        <w:rPr>
          <w:color w:val="000000"/>
          <w:lang w:val="ru"/>
        </w:rPr>
        <w:t xml:space="preserve"> составила 13 мкг/мл, а </w:t>
      </w:r>
      <w:del w:id="466" w:author="Belolipetskaya, Elena" w:date="2024-10-14T13:55:00Z">
        <w:r w:rsidRPr="00D24962" w:rsidDel="00C022F9">
          <w:rPr>
            <w:color w:val="000000"/>
            <w:lang w:val="ru"/>
          </w:rPr>
          <w:delText>AUC∞</w:delText>
        </w:r>
      </w:del>
      <w:ins w:id="467" w:author="Belolipetskaya, Elena" w:date="2024-10-14T13:55:00Z">
        <w:r w:rsidR="00C022F9">
          <w:rPr>
            <w:color w:val="000000"/>
            <w:lang w:val="ru"/>
          </w:rPr>
          <w:t>AUC</w:t>
        </w:r>
        <w:r w:rsidR="00C022F9" w:rsidRPr="00C022F9">
          <w:rPr>
            <w:color w:val="000000"/>
            <w:vertAlign w:val="subscript"/>
            <w:lang w:val="ru"/>
            <w:rPrChange w:id="468" w:author="Belolipetskaya, Elena" w:date="2024-10-14T14:01:00Z">
              <w:rPr>
                <w:color w:val="000000"/>
                <w:lang w:val="ru"/>
              </w:rPr>
            </w:rPrChange>
          </w:rPr>
          <w:t>0-∞</w:t>
        </w:r>
      </w:ins>
      <w:r w:rsidRPr="00D24962">
        <w:rPr>
          <w:color w:val="000000"/>
          <w:lang w:val="ru"/>
        </w:rPr>
        <w:t xml:space="preserve"> - 48 мкг·ч/мл.</w:t>
      </w:r>
    </w:p>
    <w:p w14:paraId="0A6D040A" w14:textId="77777777" w:rsidR="00210BEE" w:rsidRPr="00210BEE" w:rsidRDefault="00210BEE" w:rsidP="00210BEE">
      <w:pPr>
        <w:ind w:firstLine="709"/>
        <w:jc w:val="both"/>
        <w:rPr>
          <w:color w:val="000000"/>
          <w:lang w:val="ru"/>
        </w:rPr>
      </w:pPr>
    </w:p>
    <w:p w14:paraId="58F8DB88" w14:textId="452B61A1" w:rsidR="00D448A4" w:rsidRDefault="00D448A4" w:rsidP="00D448A4">
      <w:pPr>
        <w:pStyle w:val="3"/>
        <w:rPr>
          <w:rStyle w:val="apple-converted-space"/>
          <w:bCs w:val="0"/>
          <w:color w:val="000000" w:themeColor="text1"/>
          <w:shd w:val="clear" w:color="auto" w:fill="FFFFFF"/>
        </w:rPr>
      </w:pPr>
      <w:bookmarkStart w:id="469" w:name="_Toc477355751"/>
      <w:bookmarkStart w:id="470" w:name="_Toc179552002"/>
      <w:bookmarkEnd w:id="336"/>
      <w:r w:rsidRPr="005E6358">
        <w:rPr>
          <w:rStyle w:val="apple-converted-space"/>
          <w:bCs w:val="0"/>
          <w:color w:val="000000" w:themeColor="text1"/>
          <w:shd w:val="clear" w:color="auto" w:fill="FFFFFF"/>
        </w:rPr>
        <w:lastRenderedPageBreak/>
        <w:t>Генотоксичность</w:t>
      </w:r>
      <w:bookmarkEnd w:id="469"/>
      <w:bookmarkEnd w:id="470"/>
    </w:p>
    <w:p w14:paraId="5E0ADC00" w14:textId="77777777" w:rsidR="00D448A4" w:rsidRDefault="00D448A4" w:rsidP="00D448A4"/>
    <w:p w14:paraId="705AC64D" w14:textId="77777777" w:rsidR="00D24962" w:rsidRPr="00D24962" w:rsidRDefault="00D24962" w:rsidP="00D24962">
      <w:pPr>
        <w:ind w:firstLine="709"/>
        <w:jc w:val="both"/>
        <w:rPr>
          <w:color w:val="000000"/>
          <w:lang w:val="ru"/>
        </w:rPr>
      </w:pPr>
      <w:r w:rsidRPr="00D24962">
        <w:rPr>
          <w:color w:val="000000"/>
          <w:lang w:val="ru"/>
        </w:rPr>
        <w:t>Лакосамид был протестирован согласно соответствующим рекомендациям.</w:t>
      </w:r>
    </w:p>
    <w:p w14:paraId="65765D20" w14:textId="77777777" w:rsidR="00D24962" w:rsidRPr="00D24962" w:rsidRDefault="00D24962" w:rsidP="00D24962">
      <w:pPr>
        <w:ind w:firstLine="709"/>
        <w:jc w:val="both"/>
        <w:rPr>
          <w:color w:val="000000"/>
          <w:lang w:val="ru"/>
        </w:rPr>
      </w:pPr>
      <w:r w:rsidRPr="00D24962">
        <w:rPr>
          <w:color w:val="000000"/>
          <w:lang w:val="ru"/>
        </w:rPr>
        <w:t xml:space="preserve">В двух тестах Эймса не было обнаружено мутагенного эффекта ни у одного из изученных штаммов, независимо от метаболической активации. Однако при анализе лимфомы мышей </w:t>
      </w:r>
      <w:r w:rsidRPr="00EA1D0A">
        <w:rPr>
          <w:i/>
          <w:color w:val="000000"/>
          <w:lang w:val="ru"/>
          <w:rPrChange w:id="471" w:author="Belolipetskaya, Elena" w:date="2024-10-14T17:05:00Z">
            <w:rPr>
              <w:color w:val="000000"/>
              <w:lang w:val="ru"/>
            </w:rPr>
          </w:rPrChange>
        </w:rPr>
        <w:t>in vitro</w:t>
      </w:r>
      <w:r w:rsidRPr="00D24962">
        <w:rPr>
          <w:color w:val="000000"/>
          <w:lang w:val="ru"/>
        </w:rPr>
        <w:t xml:space="preserve"> наблюдались неоднозначные (без метаболической активации) и положительные (с метаболической активацией фракцией S9 печени крысы) результаты. Слабое увеличение числа мелких колоний свидетельствует о кластогенном эффекте. Положительный ответ наблюдался при высокой концентрации, 8 мМ, хотя и не при цитотоксических концентрациях. Несмотря на то, что положительные эффекты в анализе лимфомы мышей наблюдались при высоких концентрациях, а другие исследования, включенные в стандартную таблицу генотоксичности, были отрицательными, CHMP попросил заявителя представить анализ этих положительных эффектов на основе совокупных доказательств. В ответ заявитель предоставил убедительные аргументы относительно интерпретации анализа лимфомы мышей, что этот анализ следует рассматривать как отрицательный при отсутствии S9 и неоднозначный в присутствии S9. Любые неоднозначные доказательства генотоксичности выше 10 мМ в присутствии S9 считаются, вероятно, артефактом из-за чрезмерно высоких тестируемых концентраций.</w:t>
      </w:r>
    </w:p>
    <w:p w14:paraId="5621720D" w14:textId="08DF76DC" w:rsidR="00D24962" w:rsidRDefault="00D24962" w:rsidP="00D24962">
      <w:pPr>
        <w:ind w:firstLine="709"/>
        <w:jc w:val="both"/>
        <w:rPr>
          <w:color w:val="000000"/>
          <w:lang w:val="ru"/>
        </w:rPr>
      </w:pPr>
      <w:r w:rsidRPr="00D24962">
        <w:rPr>
          <w:color w:val="000000"/>
          <w:lang w:val="ru"/>
        </w:rPr>
        <w:t xml:space="preserve">Лакосамид был отрицательным в двух тестах </w:t>
      </w:r>
      <w:r w:rsidRPr="00EA1D0A">
        <w:rPr>
          <w:i/>
          <w:color w:val="000000"/>
          <w:lang w:val="ru"/>
          <w:rPrChange w:id="472" w:author="Belolipetskaya, Elena" w:date="2024-10-14T17:06:00Z">
            <w:rPr>
              <w:color w:val="000000"/>
              <w:lang w:val="ru"/>
            </w:rPr>
          </w:rPrChange>
        </w:rPr>
        <w:t>in vivo</w:t>
      </w:r>
      <w:r w:rsidRPr="00D24962">
        <w:rPr>
          <w:color w:val="000000"/>
          <w:lang w:val="ru"/>
        </w:rPr>
        <w:t xml:space="preserve">, микроядерном тесте на мышах и в анализе репаративного синтеза ДНК (UDS) у крыс. Клинические признаки были дозолимитирующими в исследованиях </w:t>
      </w:r>
      <w:r w:rsidRPr="00EA1D0A">
        <w:rPr>
          <w:i/>
          <w:color w:val="000000"/>
          <w:lang w:val="ru"/>
          <w:rPrChange w:id="473" w:author="Belolipetskaya, Elena" w:date="2024-10-14T17:06:00Z">
            <w:rPr>
              <w:color w:val="000000"/>
              <w:lang w:val="ru"/>
            </w:rPr>
          </w:rPrChange>
        </w:rPr>
        <w:t>in vivo</w:t>
      </w:r>
      <w:r w:rsidRPr="00D24962">
        <w:rPr>
          <w:color w:val="000000"/>
          <w:lang w:val="ru"/>
        </w:rPr>
        <w:t>. Для микроядерного теста не было доступно отдельных токсикокинетических показателей. C</w:t>
      </w:r>
      <w:r w:rsidRPr="00EA1D0A">
        <w:rPr>
          <w:color w:val="000000"/>
          <w:vertAlign w:val="subscript"/>
          <w:lang w:val="ru"/>
          <w:rPrChange w:id="474" w:author="Belolipetskaya, Elena" w:date="2024-10-14T17:06:00Z">
            <w:rPr>
              <w:color w:val="000000"/>
              <w:lang w:val="ru"/>
            </w:rPr>
          </w:rPrChange>
        </w:rPr>
        <w:t>max</w:t>
      </w:r>
      <w:r w:rsidRPr="00D24962">
        <w:rPr>
          <w:color w:val="000000"/>
          <w:lang w:val="ru"/>
        </w:rPr>
        <w:t xml:space="preserve"> после внутрибрюшинного введения лакосамида в дозе 200 мг/кг составила 241,2 мкг/мл, а AUC</w:t>
      </w:r>
      <w:r w:rsidRPr="00EA1D0A">
        <w:rPr>
          <w:color w:val="000000"/>
          <w:vertAlign w:val="subscript"/>
          <w:lang w:val="ru"/>
          <w:rPrChange w:id="475" w:author="Belolipetskaya, Elena" w:date="2024-10-14T17:06:00Z">
            <w:rPr>
              <w:color w:val="000000"/>
              <w:lang w:val="ru"/>
            </w:rPr>
          </w:rPrChange>
        </w:rPr>
        <w:t>(0-6ч)</w:t>
      </w:r>
      <w:r w:rsidRPr="00D24962">
        <w:rPr>
          <w:color w:val="000000"/>
          <w:lang w:val="ru"/>
        </w:rPr>
        <w:t xml:space="preserve"> - 768 мкг·ч/мл, что дает пределы по сравнению с максимальной экспозицией для человека (200 мг 2 р/сут) 22,1 и 7,7 для C</w:t>
      </w:r>
      <w:r w:rsidRPr="00EA1D0A">
        <w:rPr>
          <w:color w:val="000000"/>
          <w:vertAlign w:val="subscript"/>
          <w:lang w:val="ru"/>
          <w:rPrChange w:id="476" w:author="Belolipetskaya, Elena" w:date="2024-10-14T17:06:00Z">
            <w:rPr>
              <w:color w:val="000000"/>
              <w:lang w:val="ru"/>
            </w:rPr>
          </w:rPrChange>
        </w:rPr>
        <w:t>max</w:t>
      </w:r>
      <w:r w:rsidRPr="00D24962">
        <w:rPr>
          <w:color w:val="000000"/>
          <w:lang w:val="ru"/>
        </w:rPr>
        <w:t xml:space="preserve"> и AUC, соответственно. Для исследования UDS, основанного на значениях C</w:t>
      </w:r>
      <w:r w:rsidRPr="00EA1D0A">
        <w:rPr>
          <w:color w:val="000000"/>
          <w:vertAlign w:val="subscript"/>
          <w:lang w:val="ru"/>
          <w:rPrChange w:id="477" w:author="Belolipetskaya, Elena" w:date="2024-10-14T17:06:00Z">
            <w:rPr>
              <w:color w:val="000000"/>
              <w:lang w:val="ru"/>
            </w:rPr>
          </w:rPrChange>
        </w:rPr>
        <w:t>max</w:t>
      </w:r>
      <w:r w:rsidRPr="00D24962">
        <w:rPr>
          <w:color w:val="000000"/>
          <w:lang w:val="ru"/>
        </w:rPr>
        <w:t>, превышение максимальной экспозиции у человека (200 мг 2 р/сут) составило 3,5. Кроме того, был проведен поиск по структурным сигналам с использованием DEREK, и структурных сигналов обнаружено не было.</w:t>
      </w:r>
    </w:p>
    <w:p w14:paraId="4DF7A6E3" w14:textId="77777777" w:rsidR="00D448A4" w:rsidRPr="00E03102" w:rsidRDefault="00D448A4" w:rsidP="00D448A4"/>
    <w:p w14:paraId="30CA2796" w14:textId="287865B3" w:rsidR="00D448A4" w:rsidRDefault="00D448A4" w:rsidP="00D448A4">
      <w:pPr>
        <w:pStyle w:val="3"/>
        <w:rPr>
          <w:color w:val="000000" w:themeColor="text1"/>
          <w:szCs w:val="24"/>
        </w:rPr>
      </w:pPr>
      <w:bookmarkStart w:id="478" w:name="_Toc477355752"/>
      <w:bookmarkStart w:id="479" w:name="_Toc179552003"/>
      <w:r w:rsidRPr="005E6358">
        <w:rPr>
          <w:color w:val="000000" w:themeColor="text1"/>
          <w:szCs w:val="24"/>
        </w:rPr>
        <w:t>Канцерогенность</w:t>
      </w:r>
      <w:bookmarkEnd w:id="478"/>
      <w:bookmarkEnd w:id="479"/>
    </w:p>
    <w:p w14:paraId="565D6627" w14:textId="77777777" w:rsidR="00D448A4" w:rsidRDefault="00D448A4" w:rsidP="00D448A4"/>
    <w:p w14:paraId="5C14B7F6" w14:textId="77777777" w:rsidR="00D24962" w:rsidRPr="00D24962" w:rsidRDefault="00D24962" w:rsidP="00D24962">
      <w:pPr>
        <w:ind w:firstLine="709"/>
        <w:jc w:val="both"/>
      </w:pPr>
      <w:r w:rsidRPr="00D24962">
        <w:t>Двухлетние исследования канцерогенности были проведены на мышах и крысах с пероральным введением до 180 мг/кг (мыши), 160 мг/кг (самцы крыс) и 160/180/200 мг/кг (самки крыс). В обоих исследованиях было проведено полное гистопатологическое обследование, и ни у одного из видов не наблюдалось опухолевых или неопухолевых поражений, обусловленных лакосамидом или носителем.</w:t>
      </w:r>
    </w:p>
    <w:p w14:paraId="21E22CE3" w14:textId="77777777" w:rsidR="00D24962" w:rsidRPr="00D24962" w:rsidRDefault="00D24962" w:rsidP="00D24962">
      <w:pPr>
        <w:ind w:firstLine="709"/>
        <w:jc w:val="both"/>
      </w:pPr>
      <w:r w:rsidRPr="00D24962">
        <w:t>У мышей показатель выживаемости варьировал в пределах 34-68 %, различий между самцами и самками отмечено не было (у самцов, получавших среднюю дозу, выживаемость снижалась незначительно - 34 %). В конце 2-летнего периода введения масса тела была снижена на -10,6 % и -1,8 % у самцов и самок, получавших высокие дозы, соответственно.</w:t>
      </w:r>
    </w:p>
    <w:p w14:paraId="7CE0D61B" w14:textId="77777777" w:rsidR="00D24962" w:rsidRPr="00D24962" w:rsidRDefault="00D24962" w:rsidP="00D24962">
      <w:pPr>
        <w:ind w:firstLine="709"/>
        <w:jc w:val="both"/>
      </w:pPr>
      <w:r w:rsidRPr="00D24962">
        <w:t>В 2 из 12 контрольных образцов содержание лакосамида было чуть выше нормы, 1,0 нг/мл. Эксперт согласился с тем, что эти загрязнения образцов имеют порядок величины, который не влияет на качество данных и целостность исследования.</w:t>
      </w:r>
    </w:p>
    <w:p w14:paraId="5882BB40" w14:textId="77777777" w:rsidR="00D24962" w:rsidRPr="00D24962" w:rsidRDefault="00D24962" w:rsidP="00D24962">
      <w:pPr>
        <w:ind w:firstLine="709"/>
        <w:jc w:val="both"/>
      </w:pPr>
      <w:r w:rsidRPr="00D24962">
        <w:t xml:space="preserve">При самой высокой дозе 180 мг/кг средняя экспозиция лакосамида за все дни отбора образцов, выраженная в виде </w:t>
      </w:r>
      <w:r w:rsidRPr="00D24962">
        <w:rPr>
          <w:lang w:val="en-US"/>
        </w:rPr>
        <w:t>Cmax</w:t>
      </w:r>
      <w:r w:rsidRPr="00D24962">
        <w:t xml:space="preserve">, составила приблизительно 71 и 51 мкг/мл у самцов и самок, соответственно. На основе </w:t>
      </w:r>
      <w:r w:rsidRPr="00D24962">
        <w:rPr>
          <w:lang w:val="en-US"/>
        </w:rPr>
        <w:t>AUC</w:t>
      </w:r>
      <w:r w:rsidRPr="00EA1D0A">
        <w:rPr>
          <w:vertAlign w:val="subscript"/>
          <w:lang w:val="en-US"/>
          <w:rPrChange w:id="480" w:author="Belolipetskaya, Elena" w:date="2024-10-14T17:06:00Z">
            <w:rPr>
              <w:lang w:val="en-US"/>
            </w:rPr>
          </w:rPrChange>
        </w:rPr>
        <w:t>last</w:t>
      </w:r>
      <w:r w:rsidRPr="00D24962">
        <w:t xml:space="preserve"> были достигнуты уровни около 268 и 217 мкг·ч/мл у самцов и самок, соответственно. Полученные пределы экспозиции по сравнению </w:t>
      </w:r>
      <w:r w:rsidRPr="00D24962">
        <w:lastRenderedPageBreak/>
        <w:t xml:space="preserve">с максимальной дозой для человека (200 мг 2 р/сут) составляют 6,5/4,7 (самцы/самки) на основе </w:t>
      </w:r>
      <w:r w:rsidRPr="00D24962">
        <w:rPr>
          <w:lang w:val="en-US"/>
        </w:rPr>
        <w:t>C</w:t>
      </w:r>
      <w:r w:rsidRPr="00EA1D0A">
        <w:rPr>
          <w:vertAlign w:val="subscript"/>
          <w:lang w:val="en-US"/>
          <w:rPrChange w:id="481" w:author="Belolipetskaya, Elena" w:date="2024-10-14T17:06:00Z">
            <w:rPr>
              <w:lang w:val="en-US"/>
            </w:rPr>
          </w:rPrChange>
        </w:rPr>
        <w:t>max</w:t>
      </w:r>
      <w:r w:rsidRPr="00D24962">
        <w:t xml:space="preserve"> и 2,7/2,2 (самцы/самки) на основе </w:t>
      </w:r>
      <w:r w:rsidRPr="00D24962">
        <w:rPr>
          <w:lang w:val="en-US"/>
        </w:rPr>
        <w:t>AUC</w:t>
      </w:r>
      <w:r w:rsidRPr="00D24962">
        <w:t>.</w:t>
      </w:r>
    </w:p>
    <w:p w14:paraId="2A566064" w14:textId="77777777" w:rsidR="00D24962" w:rsidRPr="00D24962" w:rsidRDefault="00D24962" w:rsidP="00D24962">
      <w:pPr>
        <w:ind w:firstLine="709"/>
        <w:jc w:val="both"/>
      </w:pPr>
      <w:r w:rsidRPr="00D24962">
        <w:t>У крыс из-за снижения токсичности у самок, получавших высокие дозы, доза была дважды увеличена: на 51 й неделе до 180 мг/кг и на 74 й неделе до 200 мг/кг. Клинические признаки (положение на животе, клонические судороги и снижение подвижности) отмечались вплоть до 29 й недели, а затем лишь у нескольких крыс в редких случаях проявлялись какие-либо клинические признаки. После повышения дозы у самок крыс на 51 й неделе у половины животных наблюдалось абдоминальное положение, но только на этой неделе. После второго повышения дозы на 74 й неделе у 50 % самок снова наблюдалось снижение подвижности/абдоминальное положение вплоть до 96 й недели.</w:t>
      </w:r>
    </w:p>
    <w:p w14:paraId="4EBCA382" w14:textId="77777777" w:rsidR="00D24962" w:rsidRPr="00D24962" w:rsidRDefault="00D24962" w:rsidP="00D24962">
      <w:pPr>
        <w:ind w:firstLine="709"/>
        <w:jc w:val="both"/>
      </w:pPr>
      <w:r w:rsidRPr="00D24962">
        <w:t>Повышение уровня АЛТ наблюдалось на 13 й неделе, однако на 52 й неделе и далее оно было менее заметным и статистически незначимым. Кроме того, наблюдалось увеличение абсолютной и относительной массы печени.</w:t>
      </w:r>
    </w:p>
    <w:p w14:paraId="35D9A17F" w14:textId="77777777" w:rsidR="00D24962" w:rsidRPr="00D24962" w:rsidRDefault="00D24962" w:rsidP="00D24962">
      <w:pPr>
        <w:ind w:firstLine="709"/>
        <w:jc w:val="both"/>
      </w:pPr>
      <w:r w:rsidRPr="00D24962">
        <w:t>Воздействие на печень было отмечено в исследованиях токсичности с многократным введением на крысах, и результаты исследований канцерогенности подтверждают, что у крыс печень является органом-мишенью. Эти эффекты указывают на повышенную выработку ферментов, то есть на физиологический адаптивный процесс.</w:t>
      </w:r>
    </w:p>
    <w:p w14:paraId="791554DB" w14:textId="77777777" w:rsidR="00D24962" w:rsidRPr="00D24962" w:rsidRDefault="00D24962" w:rsidP="00D24962">
      <w:pPr>
        <w:ind w:firstLine="709"/>
        <w:jc w:val="both"/>
      </w:pPr>
      <w:r w:rsidRPr="00D24962">
        <w:t>Показатели выживаемости варьировали в пределах 54-74 %, и разницы между самцами или самками крыс отмечено не было.</w:t>
      </w:r>
    </w:p>
    <w:p w14:paraId="42655FF4" w14:textId="77777777" w:rsidR="00D24962" w:rsidRPr="00D24962" w:rsidRDefault="00D24962" w:rsidP="00D24962">
      <w:pPr>
        <w:ind w:firstLine="709"/>
        <w:jc w:val="both"/>
      </w:pPr>
      <w:r w:rsidRPr="00D24962">
        <w:t>В конце 104 недельного периода введения масса тела была снижена на -7,9 % у самцов и на -2,5 % у самок.</w:t>
      </w:r>
    </w:p>
    <w:p w14:paraId="461EDA00" w14:textId="77777777" w:rsidR="00D24962" w:rsidRPr="00D24962" w:rsidRDefault="00D24962" w:rsidP="00D24962">
      <w:pPr>
        <w:ind w:firstLine="709"/>
        <w:jc w:val="both"/>
      </w:pPr>
      <w:r w:rsidRPr="00D24962">
        <w:t>В 6 из 42 контрольных образцов содержание лакосамида было чуть выше нормы, 1,0 нг/мл. Такие загрязнения образцов имеют порядок величины, который не влияет на качество данных и целостность исследования.</w:t>
      </w:r>
    </w:p>
    <w:p w14:paraId="2BD077BC" w14:textId="289DFAFB" w:rsidR="00D24962" w:rsidRPr="00D24962" w:rsidRDefault="00D24962" w:rsidP="00D24962">
      <w:pPr>
        <w:ind w:firstLine="709"/>
        <w:jc w:val="both"/>
      </w:pPr>
      <w:r w:rsidRPr="00D24962">
        <w:t xml:space="preserve">Средняя экспозиция лакозамида в зависимости от пола при максимальной дозе 160 мг/кг в первый день отбора образцов (на 26 й неделе испытания), в виде </w:t>
      </w:r>
      <w:r w:rsidRPr="00D24962">
        <w:rPr>
          <w:lang w:val="en-US"/>
        </w:rPr>
        <w:t>C</w:t>
      </w:r>
      <w:r w:rsidRPr="00EA1D0A">
        <w:rPr>
          <w:vertAlign w:val="subscript"/>
          <w:lang w:val="en-US"/>
          <w:rPrChange w:id="482" w:author="Belolipetskaya, Elena" w:date="2024-10-14T17:06:00Z">
            <w:rPr>
              <w:lang w:val="en-US"/>
            </w:rPr>
          </w:rPrChange>
        </w:rPr>
        <w:t>max</w:t>
      </w:r>
      <w:r w:rsidRPr="00D24962">
        <w:t xml:space="preserve">, составила приблизительно 53 мкг/мл. Исходя из </w:t>
      </w:r>
      <w:r w:rsidRPr="00D24962">
        <w:rPr>
          <w:lang w:val="en-US"/>
        </w:rPr>
        <w:t>AUC</w:t>
      </w:r>
      <w:r w:rsidRPr="00EA1D0A">
        <w:rPr>
          <w:vertAlign w:val="subscript"/>
          <w:lang w:val="en-US"/>
          <w:rPrChange w:id="483" w:author="Belolipetskaya, Elena" w:date="2024-10-14T17:06:00Z">
            <w:rPr>
              <w:lang w:val="en-US"/>
            </w:rPr>
          </w:rPrChange>
        </w:rPr>
        <w:t>last</w:t>
      </w:r>
      <w:r w:rsidRPr="00D24962">
        <w:t xml:space="preserve"> были достигнуты уровни около 587 мкг·ч/мл. Наблюдаемые отклонения от максимальной дозы для человека (200 мг 2 р/сут) составляют 4,9 в пересчете на </w:t>
      </w:r>
      <w:r w:rsidRPr="00D24962">
        <w:rPr>
          <w:lang w:val="en-US"/>
        </w:rPr>
        <w:t>C</w:t>
      </w:r>
      <w:r w:rsidRPr="00EA1D0A">
        <w:rPr>
          <w:vertAlign w:val="subscript"/>
          <w:lang w:val="en-US"/>
          <w:rPrChange w:id="484" w:author="Belolipetskaya, Elena" w:date="2024-10-14T17:07:00Z">
            <w:rPr>
              <w:lang w:val="en-US"/>
            </w:rPr>
          </w:rPrChange>
        </w:rPr>
        <w:t>max</w:t>
      </w:r>
      <w:r w:rsidRPr="00D24962">
        <w:t xml:space="preserve"> и 5,9 в пересчете на </w:t>
      </w:r>
      <w:r w:rsidRPr="00D24962">
        <w:rPr>
          <w:lang w:val="en-US"/>
        </w:rPr>
        <w:t>AUC</w:t>
      </w:r>
      <w:r w:rsidRPr="00D24962">
        <w:t>.</w:t>
      </w:r>
    </w:p>
    <w:p w14:paraId="2C60DC22" w14:textId="77777777" w:rsidR="00D448A4" w:rsidRPr="006360BB" w:rsidRDefault="00D448A4" w:rsidP="00D448A4"/>
    <w:p w14:paraId="1AE9CA1D" w14:textId="3EB0EBAB" w:rsidR="00D448A4" w:rsidRDefault="00D448A4" w:rsidP="00D448A4">
      <w:pPr>
        <w:pStyle w:val="3"/>
        <w:rPr>
          <w:color w:val="000000" w:themeColor="text1"/>
          <w:szCs w:val="24"/>
        </w:rPr>
      </w:pPr>
      <w:bookmarkStart w:id="485" w:name="_Toc477355753"/>
      <w:bookmarkStart w:id="486" w:name="_Toc179552004"/>
      <w:bookmarkStart w:id="487" w:name="_Hlk121101004"/>
      <w:r w:rsidRPr="005E6358">
        <w:rPr>
          <w:color w:val="000000" w:themeColor="text1"/>
          <w:szCs w:val="24"/>
        </w:rPr>
        <w:t>Репродуктивная и онтогенетическая токсичность</w:t>
      </w:r>
      <w:bookmarkEnd w:id="485"/>
      <w:bookmarkEnd w:id="486"/>
    </w:p>
    <w:p w14:paraId="15FB7223" w14:textId="77777777" w:rsidR="00D448A4" w:rsidRPr="00BE6780" w:rsidRDefault="00D448A4" w:rsidP="00D448A4"/>
    <w:p w14:paraId="6A5653A6" w14:textId="46481D6E" w:rsidR="00D448A4" w:rsidRDefault="00D448A4" w:rsidP="00810FE2">
      <w:pPr>
        <w:pStyle w:val="4"/>
      </w:pPr>
      <w:bookmarkStart w:id="488" w:name="_Toc179552005"/>
      <w:bookmarkEnd w:id="487"/>
      <w:r>
        <w:t>Влияние на фертильность и ранняя эмбриональная токсичность</w:t>
      </w:r>
      <w:bookmarkEnd w:id="488"/>
    </w:p>
    <w:p w14:paraId="0CD3E438" w14:textId="77777777" w:rsidR="00D448A4" w:rsidRPr="00F9769C" w:rsidRDefault="00D448A4" w:rsidP="00D448A4"/>
    <w:p w14:paraId="2083DF73" w14:textId="7094DBA9" w:rsidR="00734E58" w:rsidRDefault="00734E58" w:rsidP="00C07877">
      <w:pPr>
        <w:ind w:firstLine="709"/>
        <w:jc w:val="both"/>
      </w:pPr>
      <w:r w:rsidRPr="00734E58">
        <w:t>У самцов и самок крыс не наблюдалось неблагоприятного воздействия на репродуктивную функцию при изучении стандартных параметров в дозе до 200 мг/кг. NOAEL составляла &gt; 200 мг/кг как у самцов, так и у самок. При NOAEL предел максимальной экспозиции у человека (200 мг 2 р/сут) составлял 3,1 на основе C</w:t>
      </w:r>
      <w:r w:rsidRPr="00EA1D0A">
        <w:rPr>
          <w:vertAlign w:val="subscript"/>
          <w:rPrChange w:id="489" w:author="Belolipetskaya, Elena" w:date="2024-10-14T17:07:00Z">
            <w:rPr/>
          </w:rPrChange>
        </w:rPr>
        <w:t>max</w:t>
      </w:r>
      <w:r w:rsidRPr="00734E58">
        <w:t xml:space="preserve"> и 4,7 и 1,2 у самцов и самок, соответственно, на основе значений AUC.</w:t>
      </w:r>
    </w:p>
    <w:p w14:paraId="40E6DD77" w14:textId="77777777" w:rsidR="00BC28F7" w:rsidRPr="00F9769C" w:rsidRDefault="00BC28F7" w:rsidP="00C07877">
      <w:pPr>
        <w:ind w:firstLine="709"/>
        <w:jc w:val="both"/>
      </w:pPr>
    </w:p>
    <w:p w14:paraId="324A9971" w14:textId="3EFCB115" w:rsidR="00D448A4" w:rsidRDefault="00D448A4" w:rsidP="00810FE2">
      <w:pPr>
        <w:pStyle w:val="4"/>
      </w:pPr>
      <w:bookmarkStart w:id="490" w:name="_Toc179552006"/>
      <w:r>
        <w:t>Эмбриофетальная токсичность</w:t>
      </w:r>
      <w:bookmarkEnd w:id="490"/>
    </w:p>
    <w:p w14:paraId="72ED61A2" w14:textId="77777777" w:rsidR="00D448A4" w:rsidRPr="00F9769C" w:rsidRDefault="00D448A4" w:rsidP="00D448A4"/>
    <w:p w14:paraId="2F1539A6" w14:textId="77777777" w:rsidR="00734E58" w:rsidRDefault="00734E58" w:rsidP="00734E58">
      <w:pPr>
        <w:ind w:firstLine="709"/>
        <w:jc w:val="both"/>
      </w:pPr>
      <w:r>
        <w:t xml:space="preserve">У крыс не было получено данных о тератогенном потенциале при дозах до 200 мг/кг. Однако клинические признаки (начиная с 70 мг/кг) у самок были дозолимитирующими. У самок, получавших высокие дозы, наблюдалось снижение потребления пищи и массы тела (-4,7 % на 15 й день). Влияния на другие стандартные параметры отмечено не было. NOAEL составляла &gt; 200 мг/кг как у самцов, так и у самок. При NOAEL предел максимальной </w:t>
      </w:r>
      <w:r>
        <w:lastRenderedPageBreak/>
        <w:t>экспозиции у человека составлял 2 на основе C</w:t>
      </w:r>
      <w:r w:rsidRPr="00B029B8">
        <w:rPr>
          <w:vertAlign w:val="subscript"/>
          <w:rPrChange w:id="491" w:author="Belolipetskaya, Elena" w:date="2024-10-14T17:21:00Z">
            <w:rPr/>
          </w:rPrChange>
        </w:rPr>
        <w:t>max</w:t>
      </w:r>
      <w:r>
        <w:t xml:space="preserve"> и 3 и 1 у самцов и самок, соответственно, на основе значений AUC.</w:t>
      </w:r>
    </w:p>
    <w:p w14:paraId="28B349A5" w14:textId="1522AA6C" w:rsidR="00734E58" w:rsidRDefault="00734E58" w:rsidP="00734E58">
      <w:pPr>
        <w:ind w:firstLine="709"/>
        <w:jc w:val="both"/>
      </w:pPr>
      <w:r>
        <w:t>У кроликов не было получено данных о тератогенном потенциале при дозах до 50 мг/кг. Однако, как и у крыс, клинические признаки у беременных самок были дозолимитирующими. Наблюдалось незначительное снижение потребления пищи и прироста массы тела у беременных самок. При дозе 50 мг/кг наблюдалось незначительное снижение массы тела плода. Других воздействий на другие стандартные параметры не наблюдалось. При NOAEL для материнской особи 12,5 мг/кг превышения максимальной экспозиции у человека (200 мг 2 р/сут) на основе значений Cmax (1,2) или AUC (0,9) не было установлено.</w:t>
      </w:r>
    </w:p>
    <w:p w14:paraId="4554F323" w14:textId="62A204B7" w:rsidR="00734E58" w:rsidRDefault="00734E58" w:rsidP="00734E58">
      <w:pPr>
        <w:ind w:firstLine="709"/>
        <w:jc w:val="both"/>
      </w:pPr>
    </w:p>
    <w:p w14:paraId="0FA5829B" w14:textId="31A0F487" w:rsidR="00C31CF0" w:rsidRPr="00C31CF0" w:rsidRDefault="00734E58" w:rsidP="00C31CF0">
      <w:pPr>
        <w:pStyle w:val="3"/>
        <w:rPr>
          <w:color w:val="000000" w:themeColor="text1"/>
          <w:szCs w:val="24"/>
        </w:rPr>
      </w:pPr>
      <w:r w:rsidRPr="00734E58">
        <w:rPr>
          <w:color w:val="000000" w:themeColor="text1"/>
          <w:szCs w:val="24"/>
        </w:rPr>
        <w:t xml:space="preserve"> </w:t>
      </w:r>
      <w:bookmarkStart w:id="492" w:name="_Toc179552007"/>
      <w:r w:rsidRPr="00C31CF0">
        <w:rPr>
          <w:color w:val="000000" w:themeColor="text1"/>
          <w:szCs w:val="24"/>
        </w:rPr>
        <w:t>Пренатальное и послеродовое развитие, включая материнскую функци</w:t>
      </w:r>
      <w:r w:rsidR="00C31CF0">
        <w:rPr>
          <w:color w:val="000000" w:themeColor="text1"/>
          <w:szCs w:val="24"/>
        </w:rPr>
        <w:t>ю</w:t>
      </w:r>
      <w:bookmarkEnd w:id="492"/>
    </w:p>
    <w:p w14:paraId="7C9BBA64" w14:textId="77777777" w:rsidR="00734E58" w:rsidRDefault="00734E58" w:rsidP="00734E58">
      <w:pPr>
        <w:ind w:firstLine="709"/>
        <w:jc w:val="both"/>
      </w:pPr>
    </w:p>
    <w:p w14:paraId="3DC62488" w14:textId="69DB9A3E" w:rsidR="00D448A4" w:rsidRDefault="00554DBD" w:rsidP="00B029B8">
      <w:pPr>
        <w:ind w:firstLine="708"/>
        <w:jc w:val="both"/>
        <w:pPrChange w:id="493" w:author="Belolipetskaya, Elena" w:date="2024-10-14T17:21:00Z">
          <w:pPr>
            <w:ind w:firstLine="708"/>
          </w:pPr>
        </w:pPrChange>
      </w:pPr>
      <w:r w:rsidRPr="00554DBD">
        <w:t>У крыс, получавших дозы до 200 мг/кг, средняя продолжительность беременности значительно увеличивалась в группах, получавших препарат (22,8, 22,9 и 23,0 дня, соответственно), по сравнению с контрольной группой (22,4 дня). Кроме того, наблюдалось увеличение числа мертворожденных детенышей и случаев смерти детенышей в околородовой период, а также незначительное уменьшение размеров живого помета и массы тела детенышей при токсической для материнской особи дозе 200 мг/кг/сут. До отлучения влияния на поколение F2 обнаружено не было. NOAEL для токсичности для материнской особи и развития составляла 70 мг/кг, для развития, фертильности и репродуктивной функции F1 - &gt; 200 мг/кг. При NOAEL, 70 мг/кг, предел максимальной экспозиции у человека, основанный на Cmax, составлял 2,3, а предел значений AUC установлен не был. При NOAEL &gt; 200 мг/кг разница по сравнению с максимальной экспозицией у человека (200 мг 2 р/сут) составляла 3,0 в пересчете на Cmax и отсутствовала в пересчете на уровни AUC.</w:t>
      </w:r>
    </w:p>
    <w:p w14:paraId="28B92C2B" w14:textId="77777777" w:rsidR="00CE7916" w:rsidRDefault="00CE7916" w:rsidP="00554DBD">
      <w:pPr>
        <w:ind w:firstLine="708"/>
      </w:pPr>
    </w:p>
    <w:p w14:paraId="75743CBC" w14:textId="5E677F64" w:rsidR="00D448A4" w:rsidRDefault="00C30A4B" w:rsidP="00D448A4">
      <w:pPr>
        <w:pStyle w:val="3"/>
        <w:rPr>
          <w:color w:val="000000" w:themeColor="text1"/>
          <w:szCs w:val="24"/>
        </w:rPr>
      </w:pPr>
      <w:bookmarkStart w:id="494" w:name="_Toc179552008"/>
      <w:bookmarkStart w:id="495" w:name="_Hlk121101335"/>
      <w:r>
        <w:rPr>
          <w:color w:val="000000" w:themeColor="text1"/>
          <w:szCs w:val="24"/>
        </w:rPr>
        <w:t>Местная переносимость</w:t>
      </w:r>
      <w:bookmarkEnd w:id="494"/>
    </w:p>
    <w:p w14:paraId="074AF581" w14:textId="77777777" w:rsidR="00D448A4" w:rsidRPr="000C56A7" w:rsidRDefault="00D448A4" w:rsidP="00D448A4"/>
    <w:p w14:paraId="3B7421E8" w14:textId="77777777" w:rsidR="00C30A4B" w:rsidRPr="00C30A4B" w:rsidRDefault="00C30A4B" w:rsidP="00C30A4B">
      <w:pPr>
        <w:ind w:firstLine="709"/>
        <w:jc w:val="both"/>
        <w:rPr>
          <w:color w:val="000000"/>
        </w:rPr>
      </w:pPr>
      <w:r w:rsidRPr="00C30A4B">
        <w:rPr>
          <w:color w:val="000000"/>
        </w:rPr>
        <w:t>Лакосамид не оказывал влияния на гематокрит, морфологию эритроцитов, гемолиз, осмоляльность или преципитацию/коагуляцию в крови человека.</w:t>
      </w:r>
    </w:p>
    <w:p w14:paraId="714589BC" w14:textId="77777777" w:rsidR="00C30A4B" w:rsidRPr="00C30A4B" w:rsidRDefault="00C30A4B" w:rsidP="00C30A4B">
      <w:pPr>
        <w:ind w:firstLine="709"/>
        <w:jc w:val="both"/>
        <w:rPr>
          <w:color w:val="000000"/>
        </w:rPr>
      </w:pPr>
      <w:r w:rsidRPr="00C30A4B">
        <w:rPr>
          <w:color w:val="000000"/>
        </w:rPr>
        <w:t>У кроликов после внутримышечных, паравенозных и подкожных инъекций наблюдались минимальные или умеренные воспалительные, геморрагические и/или некротические реакции непереносимости. Эффектов после внутривенной и внутриартериальной инфузии отмечено не было. Концентрация составляла 20 мг/мл при всех вариантах введения.</w:t>
      </w:r>
    </w:p>
    <w:p w14:paraId="22604F91" w14:textId="13C1E3F1" w:rsidR="00C30A4B" w:rsidRPr="00C30A4B" w:rsidRDefault="00C30A4B" w:rsidP="00C30A4B">
      <w:pPr>
        <w:ind w:firstLine="709"/>
        <w:jc w:val="both"/>
        <w:rPr>
          <w:color w:val="000000"/>
        </w:rPr>
      </w:pPr>
      <w:r w:rsidRPr="00C30A4B">
        <w:rPr>
          <w:color w:val="000000"/>
        </w:rPr>
        <w:t>Лакосамид не вызывал раздражения кожи при нанесении на неповрежденную и поврежденную кожу кролика. При закапывании в глаз кроликам лакосамид вызывал помутнение роговицы, раздражение радужной оболочки и покраснение конъюнктивы и классифицируется как «раздражающий глаза».</w:t>
      </w:r>
    </w:p>
    <w:p w14:paraId="48A1F7E1" w14:textId="6EBC0DB2" w:rsidR="00D448A4" w:rsidRDefault="00D448A4" w:rsidP="00D448A4">
      <w:pPr>
        <w:rPr>
          <w:bCs/>
          <w:iCs/>
          <w:color w:val="000000"/>
          <w:lang w:val="ru"/>
        </w:rPr>
      </w:pPr>
    </w:p>
    <w:p w14:paraId="079552AF" w14:textId="10CE2D39" w:rsidR="00C83A7D" w:rsidDel="00B029B8" w:rsidRDefault="00C83A7D" w:rsidP="00C83A7D">
      <w:pPr>
        <w:pStyle w:val="af5"/>
        <w:rPr>
          <w:del w:id="496" w:author="Belolipetskaya, Elena" w:date="2024-10-14T17:25:00Z"/>
        </w:rPr>
      </w:pPr>
    </w:p>
    <w:p w14:paraId="0A8844B9" w14:textId="50A98B1E" w:rsidR="00C83A7D" w:rsidDel="00B029B8" w:rsidRDefault="00C83A7D" w:rsidP="00C83A7D">
      <w:pPr>
        <w:pStyle w:val="af5"/>
        <w:rPr>
          <w:del w:id="497" w:author="Belolipetskaya, Elena" w:date="2024-10-14T17:25:00Z"/>
        </w:rPr>
      </w:pPr>
    </w:p>
    <w:p w14:paraId="68AAFFBF" w14:textId="134AEC92" w:rsidR="00C83A7D" w:rsidDel="00B029B8" w:rsidRDefault="00C83A7D" w:rsidP="00C83A7D">
      <w:pPr>
        <w:pStyle w:val="af5"/>
        <w:rPr>
          <w:del w:id="498" w:author="Belolipetskaya, Elena" w:date="2024-10-14T17:25:00Z"/>
        </w:rPr>
      </w:pPr>
    </w:p>
    <w:p w14:paraId="046D5B2B" w14:textId="3C625B61" w:rsidR="00C83A7D" w:rsidDel="00B029B8" w:rsidRDefault="00C83A7D" w:rsidP="00C83A7D">
      <w:pPr>
        <w:pStyle w:val="af5"/>
        <w:rPr>
          <w:del w:id="499" w:author="Belolipetskaya, Elena" w:date="2024-10-14T17:25:00Z"/>
        </w:rPr>
      </w:pPr>
    </w:p>
    <w:p w14:paraId="420654AC" w14:textId="245876E0" w:rsidR="00C83A7D" w:rsidDel="00B029B8" w:rsidRDefault="00C83A7D" w:rsidP="00C83A7D">
      <w:pPr>
        <w:pStyle w:val="af5"/>
        <w:rPr>
          <w:del w:id="500" w:author="Belolipetskaya, Elena" w:date="2024-10-14T17:25:00Z"/>
        </w:rPr>
      </w:pPr>
    </w:p>
    <w:p w14:paraId="788295A8" w14:textId="7600DF6B" w:rsidR="00C07877" w:rsidRPr="00B029B8" w:rsidRDefault="003C76DB" w:rsidP="00B029B8">
      <w:pPr>
        <w:pStyle w:val="af5"/>
        <w:jc w:val="both"/>
        <w:rPr>
          <w:b w:val="0"/>
          <w:rPrChange w:id="501" w:author="Belolipetskaya, Elena" w:date="2024-10-14T17:25:00Z">
            <w:rPr/>
          </w:rPrChange>
        </w:rPr>
        <w:pPrChange w:id="502" w:author="Belolipetskaya, Elena" w:date="2024-10-14T17:25:00Z">
          <w:pPr>
            <w:pStyle w:val="af5"/>
          </w:pPr>
        </w:pPrChange>
      </w:pPr>
      <w:bookmarkStart w:id="503" w:name="_Toc179552973"/>
      <w:r>
        <w:lastRenderedPageBreak/>
        <w:t xml:space="preserve">Таблица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Таблица \* ARABIC \s 1 </w:instrText>
      </w:r>
      <w:r>
        <w:fldChar w:fldCharType="separate"/>
      </w:r>
      <w:r>
        <w:rPr>
          <w:noProof/>
        </w:rPr>
        <w:t>2</w:t>
      </w:r>
      <w:r>
        <w:fldChar w:fldCharType="end"/>
      </w:r>
      <w:r>
        <w:t xml:space="preserve">. </w:t>
      </w:r>
      <w:r w:rsidR="00210BEE" w:rsidRPr="00B029B8">
        <w:rPr>
          <w:b w:val="0"/>
          <w:rPrChange w:id="504" w:author="Belolipetskaya, Elena" w:date="2024-10-14T17:25:00Z">
            <w:rPr/>
          </w:rPrChange>
        </w:rPr>
        <w:t>Экспозиция лакос</w:t>
      </w:r>
      <w:r w:rsidR="00A81584" w:rsidRPr="00B029B8">
        <w:rPr>
          <w:b w:val="0"/>
          <w:rPrChange w:id="505" w:author="Belolipetskaya, Elena" w:date="2024-10-14T17:25:00Z">
            <w:rPr/>
          </w:rPrChange>
        </w:rPr>
        <w:t>амида при доклинической NOAEL и прогнозируемая экспозиция у человека при применении лакозамида (600 мг/сут на основе C</w:t>
      </w:r>
      <w:r w:rsidR="00A81584" w:rsidRPr="00B029B8">
        <w:rPr>
          <w:b w:val="0"/>
          <w:vertAlign w:val="subscript"/>
          <w:rPrChange w:id="506" w:author="Belolipetskaya, Elena" w:date="2024-10-14T17:25:00Z">
            <w:rPr/>
          </w:rPrChange>
        </w:rPr>
        <w:t>max</w:t>
      </w:r>
      <w:r w:rsidR="00A81584" w:rsidRPr="00B029B8">
        <w:rPr>
          <w:b w:val="0"/>
          <w:rPrChange w:id="507" w:author="Belolipetskaya, Elena" w:date="2024-10-14T17:25:00Z">
            <w:rPr/>
          </w:rPrChange>
        </w:rPr>
        <w:t xml:space="preserve"> 14,5 ± 1,7 мкг/мл (58 мкмоль/л))</w:t>
      </w:r>
      <w:r w:rsidR="00B424CD" w:rsidRPr="00B029B8">
        <w:rPr>
          <w:b w:val="0"/>
          <w:rPrChange w:id="508" w:author="Belolipetskaya, Elena" w:date="2024-10-14T17:25:00Z">
            <w:rPr/>
          </w:rPrChange>
        </w:rPr>
        <w:t>.</w:t>
      </w:r>
      <w:bookmarkEnd w:id="503"/>
    </w:p>
    <w:tbl>
      <w:tblPr>
        <w:tblW w:w="5000" w:type="pct"/>
        <w:tblInd w:w="40" w:type="dxa"/>
        <w:tblLayout w:type="fixed"/>
        <w:tblCellMar>
          <w:left w:w="40" w:type="dxa"/>
          <w:right w:w="40" w:type="dxa"/>
        </w:tblCellMar>
        <w:tblLook w:val="0000" w:firstRow="0" w:lastRow="0" w:firstColumn="0" w:lastColumn="0" w:noHBand="0" w:noVBand="0"/>
      </w:tblPr>
      <w:tblGrid>
        <w:gridCol w:w="946"/>
        <w:gridCol w:w="1275"/>
        <w:gridCol w:w="1276"/>
        <w:gridCol w:w="851"/>
        <w:gridCol w:w="1431"/>
        <w:gridCol w:w="1468"/>
        <w:gridCol w:w="1227"/>
        <w:gridCol w:w="866"/>
      </w:tblGrid>
      <w:tr w:rsidR="00F26491" w:rsidRPr="002F736C" w14:paraId="08AB7C34" w14:textId="77777777" w:rsidTr="00210BEE">
        <w:trPr>
          <w:tblHeader/>
        </w:trPr>
        <w:tc>
          <w:tcPr>
            <w:tcW w:w="94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D2F6C35" w14:textId="77777777" w:rsidR="00F26491" w:rsidRPr="002F736C" w:rsidRDefault="00F26491" w:rsidP="00F26491">
            <w:pPr>
              <w:jc w:val="center"/>
              <w:rPr>
                <w:b/>
                <w:szCs w:val="24"/>
              </w:rPr>
            </w:pPr>
          </w:p>
        </w:tc>
        <w:tc>
          <w:tcPr>
            <w:tcW w:w="127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570238" w14:textId="77777777" w:rsidR="00F26491" w:rsidRPr="002F736C" w:rsidRDefault="00F26491" w:rsidP="00F26491">
            <w:pPr>
              <w:jc w:val="center"/>
              <w:rPr>
                <w:b/>
                <w:szCs w:val="24"/>
              </w:rPr>
            </w:pPr>
          </w:p>
        </w:tc>
        <w:tc>
          <w:tcPr>
            <w:tcW w:w="3558"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7FD1DCC" w14:textId="77777777" w:rsidR="00F26491" w:rsidRPr="002F736C" w:rsidRDefault="00F26491" w:rsidP="00F26491">
            <w:pPr>
              <w:jc w:val="center"/>
              <w:rPr>
                <w:b/>
                <w:szCs w:val="24"/>
              </w:rPr>
            </w:pPr>
            <w:r w:rsidRPr="002F736C">
              <w:rPr>
                <w:b/>
                <w:color w:val="000000"/>
                <w:szCs w:val="24"/>
              </w:rPr>
              <w:t>NOAEL</w:t>
            </w:r>
          </w:p>
        </w:tc>
        <w:tc>
          <w:tcPr>
            <w:tcW w:w="1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46CF3E6" w14:textId="77777777" w:rsidR="00F26491" w:rsidRPr="002F736C" w:rsidRDefault="00F26491" w:rsidP="00F26491">
            <w:pPr>
              <w:jc w:val="center"/>
              <w:rPr>
                <w:b/>
                <w:szCs w:val="24"/>
              </w:rPr>
            </w:pPr>
          </w:p>
        </w:tc>
        <w:tc>
          <w:tcPr>
            <w:tcW w:w="2093"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2D5A1C2" w14:textId="77777777" w:rsidR="00F26491" w:rsidRPr="002F736C" w:rsidRDefault="00F26491" w:rsidP="00F26491">
            <w:pPr>
              <w:jc w:val="center"/>
              <w:rPr>
                <w:b/>
                <w:szCs w:val="24"/>
              </w:rPr>
            </w:pPr>
            <w:r w:rsidRPr="002F736C">
              <w:rPr>
                <w:b/>
                <w:color w:val="000000"/>
                <w:szCs w:val="24"/>
              </w:rPr>
              <w:t>Соотношение</w:t>
            </w:r>
          </w:p>
        </w:tc>
      </w:tr>
      <w:tr w:rsidR="00F26491" w:rsidRPr="002F736C" w14:paraId="2150E6C7" w14:textId="77777777" w:rsidTr="00210BEE">
        <w:trPr>
          <w:tblHeader/>
        </w:trPr>
        <w:tc>
          <w:tcPr>
            <w:tcW w:w="94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C87995" w14:textId="77777777" w:rsidR="00F26491" w:rsidRPr="002F736C" w:rsidRDefault="00F26491" w:rsidP="00F26491">
            <w:pPr>
              <w:jc w:val="center"/>
              <w:rPr>
                <w:b/>
                <w:szCs w:val="24"/>
              </w:rPr>
            </w:pPr>
            <w:r w:rsidRPr="002F736C">
              <w:rPr>
                <w:b/>
                <w:color w:val="000000"/>
                <w:szCs w:val="24"/>
              </w:rPr>
              <w:t>Вид</w:t>
            </w:r>
          </w:p>
        </w:tc>
        <w:tc>
          <w:tcPr>
            <w:tcW w:w="127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6ED26CA" w14:textId="77777777" w:rsidR="00F26491" w:rsidRPr="002F736C" w:rsidRDefault="00F26491" w:rsidP="00F26491">
            <w:pPr>
              <w:jc w:val="center"/>
              <w:rPr>
                <w:b/>
                <w:szCs w:val="24"/>
              </w:rPr>
            </w:pPr>
            <w:r w:rsidRPr="002F736C">
              <w:rPr>
                <w:b/>
                <w:color w:val="000000"/>
                <w:szCs w:val="24"/>
              </w:rPr>
              <w:t>Продолжительность исследования</w:t>
            </w:r>
          </w:p>
        </w:tc>
        <w:tc>
          <w:tcPr>
            <w:tcW w:w="127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2F5EF2C" w14:textId="77777777" w:rsidR="00F26491" w:rsidRPr="002F736C" w:rsidRDefault="00F26491" w:rsidP="00F26491">
            <w:pPr>
              <w:jc w:val="center"/>
              <w:rPr>
                <w:b/>
                <w:szCs w:val="24"/>
              </w:rPr>
            </w:pPr>
            <w:r w:rsidRPr="002F736C">
              <w:rPr>
                <w:b/>
                <w:color w:val="000000"/>
                <w:szCs w:val="24"/>
              </w:rPr>
              <w:t>(мг/кг/сут)</w:t>
            </w:r>
          </w:p>
        </w:tc>
        <w:tc>
          <w:tcPr>
            <w:tcW w:w="85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FE53205" w14:textId="77777777" w:rsidR="00F26491" w:rsidRPr="002F736C" w:rsidRDefault="00F26491" w:rsidP="00F26491">
            <w:pPr>
              <w:jc w:val="center"/>
              <w:rPr>
                <w:b/>
                <w:szCs w:val="24"/>
              </w:rPr>
            </w:pPr>
            <w:r w:rsidRPr="002F736C">
              <w:rPr>
                <w:b/>
                <w:color w:val="000000"/>
                <w:szCs w:val="24"/>
              </w:rPr>
              <w:t>(мг/м</w:t>
            </w:r>
            <w:r w:rsidRPr="002F736C">
              <w:rPr>
                <w:b/>
                <w:color w:val="000000"/>
                <w:szCs w:val="24"/>
                <w:vertAlign w:val="superscript"/>
              </w:rPr>
              <w:t>2</w:t>
            </w:r>
            <w:r w:rsidRPr="002F736C">
              <w:rPr>
                <w:b/>
                <w:color w:val="000000"/>
                <w:szCs w:val="24"/>
              </w:rPr>
              <w:t>)</w:t>
            </w:r>
          </w:p>
        </w:tc>
        <w:tc>
          <w:tcPr>
            <w:tcW w:w="143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2557862" w14:textId="77777777" w:rsidR="00F26491" w:rsidRDefault="00F26491" w:rsidP="00F26491">
            <w:pPr>
              <w:jc w:val="center"/>
              <w:rPr>
                <w:b/>
                <w:color w:val="000000"/>
                <w:szCs w:val="24"/>
              </w:rPr>
            </w:pPr>
            <w:r w:rsidRPr="002F736C">
              <w:rPr>
                <w:b/>
                <w:color w:val="000000"/>
                <w:szCs w:val="24"/>
              </w:rPr>
              <w:t>C</w:t>
            </w:r>
            <w:r w:rsidRPr="002F736C">
              <w:rPr>
                <w:b/>
                <w:color w:val="000000"/>
                <w:szCs w:val="24"/>
                <w:vertAlign w:val="subscript"/>
              </w:rPr>
              <w:t>max</w:t>
            </w:r>
            <w:r w:rsidRPr="002F736C">
              <w:rPr>
                <w:b/>
                <w:color w:val="000000"/>
                <w:szCs w:val="24"/>
              </w:rPr>
              <w:t xml:space="preserve"> </w:t>
            </w:r>
          </w:p>
          <w:p w14:paraId="36BCA4C9" w14:textId="056D0495" w:rsidR="00F26491" w:rsidRPr="002F736C" w:rsidRDefault="00F26491" w:rsidP="00F26491">
            <w:pPr>
              <w:jc w:val="center"/>
              <w:rPr>
                <w:b/>
                <w:szCs w:val="24"/>
              </w:rPr>
            </w:pPr>
            <w:r w:rsidRPr="002F736C">
              <w:rPr>
                <w:b/>
                <w:color w:val="000000"/>
                <w:szCs w:val="24"/>
              </w:rPr>
              <w:t>(мкг/мл)</w:t>
            </w:r>
          </w:p>
        </w:tc>
        <w:tc>
          <w:tcPr>
            <w:tcW w:w="14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E0A8AFB" w14:textId="77777777" w:rsidR="00F26491" w:rsidRPr="002F736C" w:rsidRDefault="00F26491" w:rsidP="00F26491">
            <w:pPr>
              <w:jc w:val="center"/>
              <w:rPr>
                <w:b/>
                <w:szCs w:val="24"/>
              </w:rPr>
            </w:pPr>
            <w:r w:rsidRPr="002F736C">
              <w:rPr>
                <w:b/>
                <w:color w:val="000000"/>
                <w:szCs w:val="24"/>
              </w:rPr>
              <w:t>ЭДЧ (мг/кг)</w:t>
            </w:r>
          </w:p>
        </w:tc>
        <w:tc>
          <w:tcPr>
            <w:tcW w:w="1227"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82C8D3" w14:textId="28BCEC7E" w:rsidR="00F26491" w:rsidRPr="00F26491" w:rsidRDefault="00F26491" w:rsidP="00F26491">
            <w:pPr>
              <w:jc w:val="center"/>
              <w:rPr>
                <w:b/>
                <w:color w:val="000000"/>
                <w:szCs w:val="24"/>
              </w:rPr>
            </w:pPr>
            <w:r w:rsidRPr="002F736C">
              <w:rPr>
                <w:b/>
                <w:color w:val="000000"/>
                <w:szCs w:val="24"/>
              </w:rPr>
              <w:t>C</w:t>
            </w:r>
            <w:r w:rsidRPr="002F736C">
              <w:rPr>
                <w:b/>
                <w:color w:val="000000"/>
                <w:szCs w:val="24"/>
                <w:vertAlign w:val="subscript"/>
              </w:rPr>
              <w:t>max</w:t>
            </w:r>
            <w:r w:rsidRPr="002F736C">
              <w:rPr>
                <w:b/>
                <w:color w:val="000000"/>
                <w:szCs w:val="24"/>
              </w:rPr>
              <w:t xml:space="preserve"> </w:t>
            </w:r>
          </w:p>
        </w:tc>
        <w:tc>
          <w:tcPr>
            <w:tcW w:w="86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5F3A6B" w14:textId="77777777" w:rsidR="00F26491" w:rsidRPr="002F736C" w:rsidRDefault="00F26491" w:rsidP="00F26491">
            <w:pPr>
              <w:jc w:val="center"/>
              <w:rPr>
                <w:b/>
                <w:szCs w:val="24"/>
              </w:rPr>
            </w:pPr>
            <w:r w:rsidRPr="002F736C">
              <w:rPr>
                <w:b/>
                <w:color w:val="000000"/>
                <w:szCs w:val="24"/>
              </w:rPr>
              <w:t>мг/м</w:t>
            </w:r>
            <w:r w:rsidRPr="002F736C">
              <w:rPr>
                <w:b/>
                <w:color w:val="000000"/>
                <w:szCs w:val="24"/>
                <w:vertAlign w:val="superscript"/>
              </w:rPr>
              <w:t>2</w:t>
            </w:r>
          </w:p>
        </w:tc>
      </w:tr>
      <w:tr w:rsidR="00F26491" w:rsidRPr="002F736C" w14:paraId="266E9420" w14:textId="77777777" w:rsidTr="00F26491">
        <w:tc>
          <w:tcPr>
            <w:tcW w:w="945" w:type="dxa"/>
            <w:tcBorders>
              <w:top w:val="single" w:sz="6" w:space="0" w:color="auto"/>
              <w:left w:val="single" w:sz="6" w:space="0" w:color="auto"/>
              <w:bottom w:val="single" w:sz="6" w:space="0" w:color="auto"/>
              <w:right w:val="single" w:sz="6" w:space="0" w:color="auto"/>
            </w:tcBorders>
            <w:shd w:val="clear" w:color="auto" w:fill="FFFFFF"/>
            <w:vAlign w:val="center"/>
          </w:tcPr>
          <w:p w14:paraId="37B213D8" w14:textId="77777777" w:rsidR="00F26491" w:rsidRPr="00F26491" w:rsidRDefault="00F26491" w:rsidP="00F26491">
            <w:pPr>
              <w:rPr>
                <w:szCs w:val="24"/>
              </w:rPr>
            </w:pPr>
            <w:r w:rsidRPr="00F26491">
              <w:rPr>
                <w:color w:val="000000"/>
                <w:szCs w:val="24"/>
              </w:rPr>
              <w:t>Мыши</w:t>
            </w:r>
          </w:p>
        </w:tc>
        <w:tc>
          <w:tcPr>
            <w:tcW w:w="1275" w:type="dxa"/>
            <w:tcBorders>
              <w:top w:val="single" w:sz="6" w:space="0" w:color="auto"/>
              <w:left w:val="single" w:sz="6" w:space="0" w:color="auto"/>
              <w:bottom w:val="single" w:sz="6" w:space="0" w:color="auto"/>
              <w:right w:val="single" w:sz="6" w:space="0" w:color="auto"/>
            </w:tcBorders>
            <w:shd w:val="clear" w:color="auto" w:fill="FFFFFF"/>
            <w:vAlign w:val="center"/>
          </w:tcPr>
          <w:p w14:paraId="45B01E1C" w14:textId="77777777" w:rsidR="00F26491" w:rsidRPr="00F26491" w:rsidRDefault="00F26491" w:rsidP="00F26491">
            <w:pPr>
              <w:rPr>
                <w:szCs w:val="24"/>
              </w:rPr>
            </w:pPr>
            <w:r w:rsidRPr="00F26491">
              <w:rPr>
                <w:color w:val="000000"/>
                <w:szCs w:val="24"/>
              </w:rPr>
              <w:t>3 месяца</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14:paraId="107FED72" w14:textId="77777777" w:rsidR="00F26491" w:rsidRPr="00F26491" w:rsidRDefault="00F26491" w:rsidP="00F26491">
            <w:pPr>
              <w:rPr>
                <w:szCs w:val="24"/>
              </w:rPr>
            </w:pPr>
            <w:r w:rsidRPr="00F26491">
              <w:rPr>
                <w:color w:val="000000"/>
                <w:szCs w:val="24"/>
              </w:rPr>
              <w:t>60</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14:paraId="16C4D6A7" w14:textId="77777777" w:rsidR="00F26491" w:rsidRPr="00F26491" w:rsidRDefault="00F26491" w:rsidP="00F26491">
            <w:pPr>
              <w:rPr>
                <w:szCs w:val="24"/>
              </w:rPr>
            </w:pPr>
            <w:r w:rsidRPr="00F26491">
              <w:rPr>
                <w:color w:val="000000"/>
                <w:szCs w:val="24"/>
              </w:rPr>
              <w:t>180</w:t>
            </w:r>
          </w:p>
        </w:tc>
        <w:tc>
          <w:tcPr>
            <w:tcW w:w="1431" w:type="dxa"/>
            <w:tcBorders>
              <w:top w:val="single" w:sz="6" w:space="0" w:color="auto"/>
              <w:left w:val="single" w:sz="6" w:space="0" w:color="auto"/>
              <w:bottom w:val="single" w:sz="6" w:space="0" w:color="auto"/>
              <w:right w:val="single" w:sz="6" w:space="0" w:color="auto"/>
            </w:tcBorders>
            <w:shd w:val="clear" w:color="auto" w:fill="FFFFFF"/>
            <w:vAlign w:val="center"/>
          </w:tcPr>
          <w:p w14:paraId="186B8CE7" w14:textId="77777777" w:rsidR="00F26491" w:rsidRPr="00F26491" w:rsidRDefault="00F26491" w:rsidP="00F26491">
            <w:pPr>
              <w:rPr>
                <w:color w:val="000000"/>
                <w:szCs w:val="24"/>
              </w:rPr>
            </w:pPr>
            <w:r w:rsidRPr="00F26491">
              <w:rPr>
                <w:color w:val="000000"/>
                <w:szCs w:val="24"/>
              </w:rPr>
              <w:t>29,04 (самцы)</w:t>
            </w:r>
          </w:p>
          <w:p w14:paraId="7109314A" w14:textId="77777777" w:rsidR="00F26491" w:rsidRPr="00F26491" w:rsidRDefault="00F26491" w:rsidP="00F26491">
            <w:pPr>
              <w:rPr>
                <w:szCs w:val="24"/>
              </w:rPr>
            </w:pPr>
            <w:r w:rsidRPr="00F26491">
              <w:rPr>
                <w:color w:val="000000"/>
                <w:szCs w:val="24"/>
              </w:rPr>
              <w:t>27,62 (самки)</w:t>
            </w:r>
          </w:p>
        </w:tc>
        <w:tc>
          <w:tcPr>
            <w:tcW w:w="1468" w:type="dxa"/>
            <w:tcBorders>
              <w:top w:val="single" w:sz="6" w:space="0" w:color="auto"/>
              <w:left w:val="single" w:sz="6" w:space="0" w:color="auto"/>
              <w:bottom w:val="single" w:sz="6" w:space="0" w:color="auto"/>
              <w:right w:val="single" w:sz="6" w:space="0" w:color="auto"/>
            </w:tcBorders>
            <w:shd w:val="clear" w:color="auto" w:fill="FFFFFF"/>
            <w:vAlign w:val="center"/>
          </w:tcPr>
          <w:p w14:paraId="08B4C6A4" w14:textId="77777777" w:rsidR="00F26491" w:rsidRPr="00F26491" w:rsidRDefault="00F26491" w:rsidP="00F26491">
            <w:pPr>
              <w:rPr>
                <w:szCs w:val="24"/>
              </w:rPr>
            </w:pPr>
            <w:r w:rsidRPr="00F26491">
              <w:rPr>
                <w:color w:val="000000"/>
                <w:szCs w:val="24"/>
              </w:rPr>
              <w:t>4,86</w:t>
            </w:r>
          </w:p>
        </w:tc>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1A3544A4" w14:textId="77777777" w:rsidR="00F26491" w:rsidRPr="00F26491" w:rsidRDefault="00F26491" w:rsidP="00F26491">
            <w:pPr>
              <w:rPr>
                <w:szCs w:val="24"/>
              </w:rPr>
            </w:pPr>
            <w:r w:rsidRPr="00F26491">
              <w:rPr>
                <w:color w:val="000000"/>
                <w:szCs w:val="24"/>
              </w:rPr>
              <w:t>2</w:t>
            </w:r>
          </w:p>
        </w:tc>
        <w:tc>
          <w:tcPr>
            <w:tcW w:w="866" w:type="dxa"/>
            <w:tcBorders>
              <w:top w:val="single" w:sz="6" w:space="0" w:color="auto"/>
              <w:left w:val="single" w:sz="6" w:space="0" w:color="auto"/>
              <w:bottom w:val="single" w:sz="6" w:space="0" w:color="auto"/>
              <w:right w:val="single" w:sz="6" w:space="0" w:color="auto"/>
            </w:tcBorders>
            <w:shd w:val="clear" w:color="auto" w:fill="FFFFFF"/>
            <w:vAlign w:val="center"/>
          </w:tcPr>
          <w:p w14:paraId="089710DD" w14:textId="77777777" w:rsidR="00F26491" w:rsidRPr="00F26491" w:rsidRDefault="00F26491" w:rsidP="00F26491">
            <w:pPr>
              <w:rPr>
                <w:szCs w:val="24"/>
              </w:rPr>
            </w:pPr>
            <w:r w:rsidRPr="00F26491">
              <w:rPr>
                <w:color w:val="000000"/>
                <w:szCs w:val="24"/>
              </w:rPr>
              <w:t>0,5</w:t>
            </w:r>
          </w:p>
        </w:tc>
      </w:tr>
      <w:tr w:rsidR="00F26491" w:rsidRPr="002F736C" w14:paraId="7457E75E" w14:textId="77777777" w:rsidTr="00F26491">
        <w:tc>
          <w:tcPr>
            <w:tcW w:w="945" w:type="dxa"/>
            <w:tcBorders>
              <w:top w:val="single" w:sz="6" w:space="0" w:color="auto"/>
              <w:left w:val="single" w:sz="6" w:space="0" w:color="auto"/>
              <w:bottom w:val="single" w:sz="6" w:space="0" w:color="auto"/>
              <w:right w:val="single" w:sz="6" w:space="0" w:color="auto"/>
            </w:tcBorders>
            <w:shd w:val="clear" w:color="auto" w:fill="FFFFFF"/>
            <w:vAlign w:val="center"/>
          </w:tcPr>
          <w:p w14:paraId="7B355F0C" w14:textId="77777777" w:rsidR="00F26491" w:rsidRPr="00F26491" w:rsidRDefault="00F26491" w:rsidP="00F26491">
            <w:pPr>
              <w:rPr>
                <w:szCs w:val="24"/>
              </w:rPr>
            </w:pPr>
            <w:r w:rsidRPr="00F26491">
              <w:rPr>
                <w:color w:val="000000"/>
                <w:szCs w:val="24"/>
              </w:rPr>
              <w:t>Крысы</w:t>
            </w:r>
          </w:p>
        </w:tc>
        <w:tc>
          <w:tcPr>
            <w:tcW w:w="1275" w:type="dxa"/>
            <w:tcBorders>
              <w:top w:val="single" w:sz="6" w:space="0" w:color="auto"/>
              <w:left w:val="single" w:sz="6" w:space="0" w:color="auto"/>
              <w:bottom w:val="single" w:sz="6" w:space="0" w:color="auto"/>
              <w:right w:val="single" w:sz="6" w:space="0" w:color="auto"/>
            </w:tcBorders>
            <w:shd w:val="clear" w:color="auto" w:fill="FFFFFF"/>
            <w:vAlign w:val="center"/>
          </w:tcPr>
          <w:p w14:paraId="498C3DE1" w14:textId="77777777" w:rsidR="00F26491" w:rsidRPr="00F26491" w:rsidRDefault="00F26491" w:rsidP="00F26491">
            <w:pPr>
              <w:rPr>
                <w:szCs w:val="24"/>
              </w:rPr>
            </w:pPr>
            <w:r w:rsidRPr="00F26491">
              <w:rPr>
                <w:color w:val="000000"/>
                <w:szCs w:val="24"/>
              </w:rPr>
              <w:t>13 недель</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14:paraId="242EB795" w14:textId="77777777" w:rsidR="00F26491" w:rsidRPr="00F26491" w:rsidRDefault="00F26491" w:rsidP="00F26491">
            <w:pPr>
              <w:rPr>
                <w:szCs w:val="24"/>
              </w:rPr>
            </w:pPr>
            <w:r w:rsidRPr="00F26491">
              <w:rPr>
                <w:color w:val="000000"/>
                <w:szCs w:val="24"/>
              </w:rPr>
              <w:t>100</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14:paraId="2F45969D" w14:textId="77777777" w:rsidR="00F26491" w:rsidRPr="00F26491" w:rsidRDefault="00F26491" w:rsidP="00F26491">
            <w:pPr>
              <w:rPr>
                <w:szCs w:val="24"/>
              </w:rPr>
            </w:pPr>
            <w:r w:rsidRPr="00F26491">
              <w:rPr>
                <w:color w:val="000000"/>
                <w:szCs w:val="24"/>
              </w:rPr>
              <w:t>600</w:t>
            </w:r>
          </w:p>
        </w:tc>
        <w:tc>
          <w:tcPr>
            <w:tcW w:w="1431" w:type="dxa"/>
            <w:tcBorders>
              <w:top w:val="single" w:sz="6" w:space="0" w:color="auto"/>
              <w:left w:val="single" w:sz="6" w:space="0" w:color="auto"/>
              <w:bottom w:val="single" w:sz="6" w:space="0" w:color="auto"/>
              <w:right w:val="single" w:sz="6" w:space="0" w:color="auto"/>
            </w:tcBorders>
            <w:shd w:val="clear" w:color="auto" w:fill="FFFFFF"/>
            <w:vAlign w:val="center"/>
          </w:tcPr>
          <w:p w14:paraId="1BAFC374" w14:textId="77777777" w:rsidR="00F26491" w:rsidRPr="00F26491" w:rsidRDefault="00F26491" w:rsidP="00F26491">
            <w:pPr>
              <w:rPr>
                <w:color w:val="000000"/>
                <w:szCs w:val="24"/>
              </w:rPr>
            </w:pPr>
            <w:r w:rsidRPr="00F26491">
              <w:rPr>
                <w:color w:val="000000"/>
                <w:szCs w:val="24"/>
              </w:rPr>
              <w:t>27,033 (самцы)</w:t>
            </w:r>
          </w:p>
          <w:p w14:paraId="40E9F861" w14:textId="77777777" w:rsidR="00F26491" w:rsidRPr="00F26491" w:rsidRDefault="00F26491" w:rsidP="00F26491">
            <w:pPr>
              <w:rPr>
                <w:szCs w:val="24"/>
              </w:rPr>
            </w:pPr>
            <w:r w:rsidRPr="00F26491">
              <w:rPr>
                <w:color w:val="000000"/>
                <w:szCs w:val="24"/>
              </w:rPr>
              <w:t>36,033 (самки)</w:t>
            </w:r>
          </w:p>
        </w:tc>
        <w:tc>
          <w:tcPr>
            <w:tcW w:w="1468" w:type="dxa"/>
            <w:tcBorders>
              <w:top w:val="single" w:sz="6" w:space="0" w:color="auto"/>
              <w:left w:val="single" w:sz="6" w:space="0" w:color="auto"/>
              <w:bottom w:val="single" w:sz="6" w:space="0" w:color="auto"/>
              <w:right w:val="single" w:sz="6" w:space="0" w:color="auto"/>
            </w:tcBorders>
            <w:shd w:val="clear" w:color="auto" w:fill="FFFFFF"/>
            <w:vAlign w:val="center"/>
          </w:tcPr>
          <w:p w14:paraId="6AEA86C4" w14:textId="77777777" w:rsidR="00F26491" w:rsidRPr="00F26491" w:rsidRDefault="00F26491" w:rsidP="00F26491">
            <w:pPr>
              <w:rPr>
                <w:szCs w:val="24"/>
              </w:rPr>
            </w:pPr>
            <w:r w:rsidRPr="00F26491">
              <w:rPr>
                <w:color w:val="000000"/>
                <w:szCs w:val="24"/>
              </w:rPr>
              <w:t>16,2</w:t>
            </w:r>
          </w:p>
        </w:tc>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4240EBC3" w14:textId="57EE2D29" w:rsidR="00F26491" w:rsidRPr="00F26491" w:rsidRDefault="00F26491" w:rsidP="00F26491">
            <w:pPr>
              <w:rPr>
                <w:color w:val="000000"/>
                <w:szCs w:val="24"/>
              </w:rPr>
            </w:pPr>
            <w:r w:rsidRPr="00F26491">
              <w:rPr>
                <w:color w:val="000000"/>
                <w:szCs w:val="24"/>
              </w:rPr>
              <w:t>1,9</w:t>
            </w:r>
            <w:r>
              <w:rPr>
                <w:color w:val="000000"/>
                <w:szCs w:val="24"/>
              </w:rPr>
              <w:t xml:space="preserve"> </w:t>
            </w:r>
            <w:r w:rsidRPr="00F26491">
              <w:rPr>
                <w:color w:val="000000"/>
                <w:szCs w:val="24"/>
              </w:rPr>
              <w:t>(самцы)</w:t>
            </w:r>
          </w:p>
          <w:p w14:paraId="07A9143A" w14:textId="77777777" w:rsidR="00F26491" w:rsidRDefault="00F26491" w:rsidP="00F26491">
            <w:pPr>
              <w:rPr>
                <w:color w:val="000000"/>
                <w:szCs w:val="24"/>
              </w:rPr>
            </w:pPr>
            <w:r w:rsidRPr="00F26491">
              <w:rPr>
                <w:color w:val="000000"/>
                <w:szCs w:val="24"/>
              </w:rPr>
              <w:t xml:space="preserve">2,5 </w:t>
            </w:r>
          </w:p>
          <w:p w14:paraId="4FA17AAB" w14:textId="521195B5" w:rsidR="00F26491" w:rsidRPr="00F26491" w:rsidRDefault="00F26491" w:rsidP="00F26491">
            <w:pPr>
              <w:rPr>
                <w:szCs w:val="24"/>
              </w:rPr>
            </w:pPr>
            <w:r w:rsidRPr="00F26491">
              <w:rPr>
                <w:color w:val="000000"/>
                <w:szCs w:val="24"/>
              </w:rPr>
              <w:t>(самки)</w:t>
            </w:r>
          </w:p>
        </w:tc>
        <w:tc>
          <w:tcPr>
            <w:tcW w:w="866" w:type="dxa"/>
            <w:tcBorders>
              <w:top w:val="single" w:sz="6" w:space="0" w:color="auto"/>
              <w:left w:val="single" w:sz="6" w:space="0" w:color="auto"/>
              <w:bottom w:val="single" w:sz="6" w:space="0" w:color="auto"/>
              <w:right w:val="single" w:sz="6" w:space="0" w:color="auto"/>
            </w:tcBorders>
            <w:shd w:val="clear" w:color="auto" w:fill="FFFFFF"/>
            <w:vAlign w:val="center"/>
          </w:tcPr>
          <w:p w14:paraId="00EBE25E" w14:textId="77777777" w:rsidR="00F26491" w:rsidRPr="00F26491" w:rsidRDefault="00F26491" w:rsidP="00F26491">
            <w:pPr>
              <w:rPr>
                <w:szCs w:val="24"/>
              </w:rPr>
            </w:pPr>
            <w:r w:rsidRPr="00F26491">
              <w:rPr>
                <w:color w:val="000000"/>
                <w:szCs w:val="24"/>
              </w:rPr>
              <w:t>1,6</w:t>
            </w:r>
          </w:p>
        </w:tc>
      </w:tr>
      <w:tr w:rsidR="00F26491" w:rsidRPr="002F736C" w14:paraId="72F2A82E" w14:textId="77777777" w:rsidTr="00F26491">
        <w:tc>
          <w:tcPr>
            <w:tcW w:w="945" w:type="dxa"/>
            <w:tcBorders>
              <w:top w:val="single" w:sz="6" w:space="0" w:color="auto"/>
              <w:left w:val="single" w:sz="6" w:space="0" w:color="auto"/>
              <w:bottom w:val="single" w:sz="6" w:space="0" w:color="auto"/>
              <w:right w:val="single" w:sz="6" w:space="0" w:color="auto"/>
            </w:tcBorders>
            <w:shd w:val="clear" w:color="auto" w:fill="FFFFFF"/>
            <w:vAlign w:val="center"/>
          </w:tcPr>
          <w:p w14:paraId="6B53FC54" w14:textId="77777777" w:rsidR="00F26491" w:rsidRPr="00F26491" w:rsidRDefault="00F26491" w:rsidP="00F26491">
            <w:pPr>
              <w:rPr>
                <w:szCs w:val="24"/>
              </w:rPr>
            </w:pPr>
            <w:r w:rsidRPr="00F26491">
              <w:rPr>
                <w:color w:val="000000"/>
                <w:szCs w:val="24"/>
              </w:rPr>
              <w:t>Крысы</w:t>
            </w:r>
          </w:p>
        </w:tc>
        <w:tc>
          <w:tcPr>
            <w:tcW w:w="1275" w:type="dxa"/>
            <w:tcBorders>
              <w:top w:val="single" w:sz="6" w:space="0" w:color="auto"/>
              <w:left w:val="single" w:sz="6" w:space="0" w:color="auto"/>
              <w:bottom w:val="single" w:sz="6" w:space="0" w:color="auto"/>
              <w:right w:val="single" w:sz="6" w:space="0" w:color="auto"/>
            </w:tcBorders>
            <w:shd w:val="clear" w:color="auto" w:fill="FFFFFF"/>
            <w:vAlign w:val="center"/>
          </w:tcPr>
          <w:p w14:paraId="10041F93" w14:textId="77777777" w:rsidR="00F26491" w:rsidRPr="00F26491" w:rsidRDefault="00F26491" w:rsidP="00F26491">
            <w:pPr>
              <w:rPr>
                <w:szCs w:val="24"/>
              </w:rPr>
            </w:pPr>
            <w:r w:rsidRPr="00F26491">
              <w:rPr>
                <w:color w:val="000000"/>
                <w:szCs w:val="24"/>
              </w:rPr>
              <w:t>6 месяцев</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14:paraId="093C0407" w14:textId="77777777" w:rsidR="00F26491" w:rsidRPr="00F26491" w:rsidRDefault="00F26491" w:rsidP="00F26491">
            <w:pPr>
              <w:rPr>
                <w:szCs w:val="24"/>
              </w:rPr>
            </w:pPr>
            <w:r w:rsidRPr="00F26491">
              <w:rPr>
                <w:color w:val="000000"/>
                <w:szCs w:val="24"/>
              </w:rPr>
              <w:t>90</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14:paraId="5E7327CE" w14:textId="77777777" w:rsidR="00F26491" w:rsidRPr="00F26491" w:rsidRDefault="00F26491" w:rsidP="00F26491">
            <w:pPr>
              <w:rPr>
                <w:szCs w:val="24"/>
              </w:rPr>
            </w:pPr>
            <w:r w:rsidRPr="00F26491">
              <w:rPr>
                <w:color w:val="000000"/>
                <w:szCs w:val="24"/>
              </w:rPr>
              <w:t>540</w:t>
            </w:r>
          </w:p>
        </w:tc>
        <w:tc>
          <w:tcPr>
            <w:tcW w:w="1431" w:type="dxa"/>
            <w:tcBorders>
              <w:top w:val="single" w:sz="6" w:space="0" w:color="auto"/>
              <w:left w:val="single" w:sz="6" w:space="0" w:color="auto"/>
              <w:bottom w:val="single" w:sz="6" w:space="0" w:color="auto"/>
              <w:right w:val="single" w:sz="6" w:space="0" w:color="auto"/>
            </w:tcBorders>
            <w:shd w:val="clear" w:color="auto" w:fill="FFFFFF"/>
            <w:vAlign w:val="center"/>
          </w:tcPr>
          <w:p w14:paraId="02CAEA93" w14:textId="77777777" w:rsidR="00F26491" w:rsidRPr="00F26491" w:rsidRDefault="00F26491" w:rsidP="00F26491">
            <w:pPr>
              <w:rPr>
                <w:szCs w:val="24"/>
              </w:rPr>
            </w:pPr>
            <w:r w:rsidRPr="00F26491">
              <w:rPr>
                <w:color w:val="000000"/>
                <w:szCs w:val="24"/>
              </w:rPr>
              <w:t>27,45</w:t>
            </w:r>
          </w:p>
        </w:tc>
        <w:tc>
          <w:tcPr>
            <w:tcW w:w="1468" w:type="dxa"/>
            <w:tcBorders>
              <w:top w:val="single" w:sz="6" w:space="0" w:color="auto"/>
              <w:left w:val="single" w:sz="6" w:space="0" w:color="auto"/>
              <w:bottom w:val="single" w:sz="6" w:space="0" w:color="auto"/>
              <w:right w:val="single" w:sz="6" w:space="0" w:color="auto"/>
            </w:tcBorders>
            <w:shd w:val="clear" w:color="auto" w:fill="FFFFFF"/>
            <w:vAlign w:val="center"/>
          </w:tcPr>
          <w:p w14:paraId="3D95A99F" w14:textId="77777777" w:rsidR="00F26491" w:rsidRPr="00F26491" w:rsidRDefault="00F26491" w:rsidP="00F26491">
            <w:pPr>
              <w:rPr>
                <w:szCs w:val="24"/>
              </w:rPr>
            </w:pPr>
            <w:r w:rsidRPr="00F26491">
              <w:rPr>
                <w:color w:val="000000"/>
                <w:szCs w:val="24"/>
              </w:rPr>
              <w:t>14,5</w:t>
            </w:r>
          </w:p>
        </w:tc>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319916A7" w14:textId="77777777" w:rsidR="00F26491" w:rsidRPr="00F26491" w:rsidRDefault="00F26491" w:rsidP="00F26491">
            <w:pPr>
              <w:rPr>
                <w:szCs w:val="24"/>
              </w:rPr>
            </w:pPr>
            <w:r w:rsidRPr="00F26491">
              <w:rPr>
                <w:color w:val="000000"/>
                <w:szCs w:val="24"/>
              </w:rPr>
              <w:t>1,9</w:t>
            </w:r>
          </w:p>
        </w:tc>
        <w:tc>
          <w:tcPr>
            <w:tcW w:w="866" w:type="dxa"/>
            <w:tcBorders>
              <w:top w:val="single" w:sz="6" w:space="0" w:color="auto"/>
              <w:left w:val="single" w:sz="6" w:space="0" w:color="auto"/>
              <w:bottom w:val="single" w:sz="6" w:space="0" w:color="auto"/>
              <w:right w:val="single" w:sz="6" w:space="0" w:color="auto"/>
            </w:tcBorders>
            <w:shd w:val="clear" w:color="auto" w:fill="FFFFFF"/>
            <w:vAlign w:val="center"/>
          </w:tcPr>
          <w:p w14:paraId="5906BFA3" w14:textId="77777777" w:rsidR="00F26491" w:rsidRPr="00F26491" w:rsidRDefault="00F26491" w:rsidP="00F26491">
            <w:pPr>
              <w:rPr>
                <w:szCs w:val="24"/>
              </w:rPr>
            </w:pPr>
            <w:r w:rsidRPr="00F26491">
              <w:rPr>
                <w:color w:val="000000"/>
                <w:szCs w:val="24"/>
              </w:rPr>
              <w:t>1,5</w:t>
            </w:r>
          </w:p>
        </w:tc>
      </w:tr>
      <w:tr w:rsidR="00F26491" w:rsidRPr="002F736C" w14:paraId="694CB2BA" w14:textId="77777777" w:rsidTr="00F26491">
        <w:tc>
          <w:tcPr>
            <w:tcW w:w="945" w:type="dxa"/>
            <w:tcBorders>
              <w:top w:val="single" w:sz="6" w:space="0" w:color="auto"/>
              <w:left w:val="single" w:sz="6" w:space="0" w:color="auto"/>
              <w:bottom w:val="single" w:sz="6" w:space="0" w:color="auto"/>
              <w:right w:val="single" w:sz="6" w:space="0" w:color="auto"/>
            </w:tcBorders>
            <w:shd w:val="clear" w:color="auto" w:fill="FFFFFF"/>
            <w:vAlign w:val="center"/>
          </w:tcPr>
          <w:p w14:paraId="622ACFFD" w14:textId="77777777" w:rsidR="00F26491" w:rsidRPr="00F26491" w:rsidRDefault="00F26491" w:rsidP="00F26491">
            <w:pPr>
              <w:rPr>
                <w:szCs w:val="24"/>
              </w:rPr>
            </w:pPr>
            <w:r w:rsidRPr="00F26491">
              <w:rPr>
                <w:color w:val="000000"/>
                <w:szCs w:val="24"/>
              </w:rPr>
              <w:t>Собаки</w:t>
            </w:r>
          </w:p>
        </w:tc>
        <w:tc>
          <w:tcPr>
            <w:tcW w:w="1275" w:type="dxa"/>
            <w:tcBorders>
              <w:top w:val="single" w:sz="6" w:space="0" w:color="auto"/>
              <w:left w:val="single" w:sz="6" w:space="0" w:color="auto"/>
              <w:bottom w:val="single" w:sz="6" w:space="0" w:color="auto"/>
              <w:right w:val="single" w:sz="6" w:space="0" w:color="auto"/>
            </w:tcBorders>
            <w:shd w:val="clear" w:color="auto" w:fill="FFFFFF"/>
            <w:vAlign w:val="center"/>
          </w:tcPr>
          <w:p w14:paraId="1F7A10AD" w14:textId="77777777" w:rsidR="00F26491" w:rsidRPr="00F26491" w:rsidRDefault="00F26491" w:rsidP="00F26491">
            <w:pPr>
              <w:rPr>
                <w:szCs w:val="24"/>
              </w:rPr>
            </w:pPr>
            <w:r w:rsidRPr="00F26491">
              <w:rPr>
                <w:color w:val="000000"/>
                <w:szCs w:val="24"/>
              </w:rPr>
              <w:t>12 месяцев</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14:paraId="28DE88AD" w14:textId="77777777" w:rsidR="00F26491" w:rsidRPr="00F26491" w:rsidRDefault="00F26491" w:rsidP="00F26491">
            <w:pPr>
              <w:rPr>
                <w:szCs w:val="24"/>
              </w:rPr>
            </w:pPr>
            <w:r w:rsidRPr="00F26491">
              <w:rPr>
                <w:color w:val="000000"/>
                <w:szCs w:val="24"/>
              </w:rPr>
              <w:t>10</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14:paraId="7C2E27CA" w14:textId="77777777" w:rsidR="00F26491" w:rsidRPr="00F26491" w:rsidRDefault="00F26491" w:rsidP="00F26491">
            <w:pPr>
              <w:rPr>
                <w:szCs w:val="24"/>
              </w:rPr>
            </w:pPr>
            <w:r w:rsidRPr="00F26491">
              <w:rPr>
                <w:color w:val="000000"/>
                <w:szCs w:val="24"/>
              </w:rPr>
              <w:t>200</w:t>
            </w:r>
          </w:p>
        </w:tc>
        <w:tc>
          <w:tcPr>
            <w:tcW w:w="1431" w:type="dxa"/>
            <w:tcBorders>
              <w:top w:val="single" w:sz="6" w:space="0" w:color="auto"/>
              <w:left w:val="single" w:sz="6" w:space="0" w:color="auto"/>
              <w:bottom w:val="single" w:sz="6" w:space="0" w:color="auto"/>
              <w:right w:val="single" w:sz="6" w:space="0" w:color="auto"/>
            </w:tcBorders>
            <w:shd w:val="clear" w:color="auto" w:fill="FFFFFF"/>
            <w:vAlign w:val="center"/>
          </w:tcPr>
          <w:p w14:paraId="11B97383" w14:textId="77777777" w:rsidR="00F26491" w:rsidRPr="00F26491" w:rsidRDefault="00F26491" w:rsidP="00F26491">
            <w:pPr>
              <w:rPr>
                <w:color w:val="000000"/>
                <w:szCs w:val="24"/>
              </w:rPr>
            </w:pPr>
            <w:r w:rsidRPr="00F26491">
              <w:rPr>
                <w:color w:val="000000"/>
                <w:szCs w:val="24"/>
              </w:rPr>
              <w:t>15,52 (самцы)</w:t>
            </w:r>
          </w:p>
          <w:p w14:paraId="12911746" w14:textId="77777777" w:rsidR="00F26491" w:rsidRPr="00F26491" w:rsidRDefault="00F26491" w:rsidP="00F26491">
            <w:pPr>
              <w:rPr>
                <w:szCs w:val="24"/>
              </w:rPr>
            </w:pPr>
            <w:r w:rsidRPr="00F26491">
              <w:rPr>
                <w:color w:val="000000"/>
                <w:szCs w:val="24"/>
              </w:rPr>
              <w:t>13,15 (самки)</w:t>
            </w:r>
          </w:p>
        </w:tc>
        <w:tc>
          <w:tcPr>
            <w:tcW w:w="1468" w:type="dxa"/>
            <w:tcBorders>
              <w:top w:val="single" w:sz="6" w:space="0" w:color="auto"/>
              <w:left w:val="single" w:sz="6" w:space="0" w:color="auto"/>
              <w:bottom w:val="single" w:sz="6" w:space="0" w:color="auto"/>
              <w:right w:val="single" w:sz="6" w:space="0" w:color="auto"/>
            </w:tcBorders>
            <w:shd w:val="clear" w:color="auto" w:fill="FFFFFF"/>
            <w:vAlign w:val="center"/>
          </w:tcPr>
          <w:p w14:paraId="6336921F" w14:textId="77777777" w:rsidR="00F26491" w:rsidRPr="00F26491" w:rsidRDefault="00F26491" w:rsidP="00F26491">
            <w:pPr>
              <w:rPr>
                <w:szCs w:val="24"/>
              </w:rPr>
            </w:pPr>
            <w:r w:rsidRPr="00F26491">
              <w:rPr>
                <w:color w:val="000000"/>
                <w:szCs w:val="24"/>
              </w:rPr>
              <w:t>5,41</w:t>
            </w:r>
          </w:p>
        </w:tc>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7D6BD176" w14:textId="77777777" w:rsidR="00F26491" w:rsidRDefault="00F26491" w:rsidP="00F26491">
            <w:pPr>
              <w:rPr>
                <w:color w:val="000000"/>
                <w:szCs w:val="24"/>
              </w:rPr>
            </w:pPr>
            <w:r w:rsidRPr="00F26491">
              <w:rPr>
                <w:color w:val="000000"/>
                <w:szCs w:val="24"/>
              </w:rPr>
              <w:t xml:space="preserve">1,0 </w:t>
            </w:r>
          </w:p>
          <w:p w14:paraId="3F90AA38" w14:textId="4B1E0098" w:rsidR="00F26491" w:rsidRPr="00F26491" w:rsidRDefault="00F26491" w:rsidP="00F26491">
            <w:pPr>
              <w:rPr>
                <w:color w:val="000000"/>
                <w:szCs w:val="24"/>
              </w:rPr>
            </w:pPr>
            <w:r>
              <w:rPr>
                <w:color w:val="000000"/>
                <w:szCs w:val="24"/>
              </w:rPr>
              <w:t>(самцы</w:t>
            </w:r>
            <w:r w:rsidRPr="00F26491">
              <w:rPr>
                <w:color w:val="000000"/>
                <w:szCs w:val="24"/>
              </w:rPr>
              <w:t>)</w:t>
            </w:r>
          </w:p>
          <w:p w14:paraId="22612C9A" w14:textId="77777777" w:rsidR="00F26491" w:rsidRDefault="00F26491" w:rsidP="00F26491">
            <w:pPr>
              <w:rPr>
                <w:color w:val="000000"/>
                <w:szCs w:val="24"/>
              </w:rPr>
            </w:pPr>
            <w:r w:rsidRPr="00F26491">
              <w:rPr>
                <w:color w:val="000000"/>
                <w:szCs w:val="24"/>
              </w:rPr>
              <w:t xml:space="preserve">0,9 </w:t>
            </w:r>
          </w:p>
          <w:p w14:paraId="2BDF02F5" w14:textId="5CB09AA3" w:rsidR="00F26491" w:rsidRPr="00F26491" w:rsidRDefault="00F26491" w:rsidP="00F26491">
            <w:pPr>
              <w:rPr>
                <w:szCs w:val="24"/>
              </w:rPr>
            </w:pPr>
            <w:r>
              <w:rPr>
                <w:color w:val="000000"/>
                <w:szCs w:val="24"/>
              </w:rPr>
              <w:t>(самки</w:t>
            </w:r>
            <w:r w:rsidRPr="00F26491">
              <w:rPr>
                <w:color w:val="000000"/>
                <w:szCs w:val="24"/>
              </w:rPr>
              <w:t>)</w:t>
            </w:r>
          </w:p>
        </w:tc>
        <w:tc>
          <w:tcPr>
            <w:tcW w:w="866" w:type="dxa"/>
            <w:tcBorders>
              <w:top w:val="single" w:sz="6" w:space="0" w:color="auto"/>
              <w:left w:val="single" w:sz="6" w:space="0" w:color="auto"/>
              <w:bottom w:val="single" w:sz="6" w:space="0" w:color="auto"/>
              <w:right w:val="single" w:sz="6" w:space="0" w:color="auto"/>
            </w:tcBorders>
            <w:shd w:val="clear" w:color="auto" w:fill="FFFFFF"/>
            <w:vAlign w:val="center"/>
          </w:tcPr>
          <w:p w14:paraId="258137F7" w14:textId="77777777" w:rsidR="00F26491" w:rsidRPr="00F26491" w:rsidRDefault="00F26491" w:rsidP="00F26491">
            <w:pPr>
              <w:rPr>
                <w:szCs w:val="24"/>
              </w:rPr>
            </w:pPr>
            <w:r w:rsidRPr="00F26491">
              <w:rPr>
                <w:color w:val="000000"/>
                <w:szCs w:val="24"/>
              </w:rPr>
              <w:t>0,5</w:t>
            </w:r>
          </w:p>
        </w:tc>
      </w:tr>
    </w:tbl>
    <w:p w14:paraId="5C3491A0" w14:textId="0621C57D" w:rsidR="00B424CD" w:rsidRDefault="00B424CD" w:rsidP="00B424CD">
      <w:pPr>
        <w:pStyle w:val="af5"/>
        <w:keepNext/>
        <w:jc w:val="both"/>
        <w:rPr>
          <w:ins w:id="509" w:author="Belolipetskaya, Elena" w:date="2024-10-14T17:25:00Z"/>
        </w:rPr>
      </w:pPr>
    </w:p>
    <w:p w14:paraId="58A2074D" w14:textId="17ADBED8" w:rsidR="00B029B8" w:rsidRDefault="00B029B8" w:rsidP="00B029B8">
      <w:pPr>
        <w:rPr>
          <w:ins w:id="510" w:author="Belolipetskaya, Elena" w:date="2024-10-14T17:25:00Z"/>
        </w:rPr>
        <w:pPrChange w:id="511" w:author="Belolipetskaya, Elena" w:date="2024-10-14T17:25:00Z">
          <w:pPr>
            <w:pStyle w:val="af5"/>
            <w:keepNext/>
            <w:jc w:val="both"/>
          </w:pPr>
        </w:pPrChange>
      </w:pPr>
    </w:p>
    <w:p w14:paraId="7F7F214F" w14:textId="77777777" w:rsidR="00B029B8" w:rsidRPr="00B029B8" w:rsidRDefault="00B029B8" w:rsidP="00B029B8">
      <w:pPr>
        <w:rPr>
          <w:rPrChange w:id="512" w:author="Belolipetskaya, Elena" w:date="2024-10-14T17:25:00Z">
            <w:rPr/>
          </w:rPrChange>
        </w:rPr>
        <w:pPrChange w:id="513" w:author="Belolipetskaya, Elena" w:date="2024-10-14T17:25:00Z">
          <w:pPr>
            <w:pStyle w:val="af5"/>
            <w:keepNext/>
            <w:jc w:val="both"/>
          </w:pPr>
        </w:pPrChange>
      </w:pPr>
    </w:p>
    <w:p w14:paraId="3963ED58" w14:textId="5BE3D88D" w:rsidR="00B424CD" w:rsidRPr="00B029B8" w:rsidRDefault="003C76DB" w:rsidP="003C76DB">
      <w:pPr>
        <w:pStyle w:val="af5"/>
        <w:rPr>
          <w:b w:val="0"/>
          <w:rPrChange w:id="514" w:author="Belolipetskaya, Elena" w:date="2024-10-14T17:26:00Z">
            <w:rPr/>
          </w:rPrChange>
        </w:rPr>
      </w:pPr>
      <w:bookmarkStart w:id="515" w:name="_Toc179552974"/>
      <w:r>
        <w:t xml:space="preserve">Таблица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Таблица \* ARABIC \s 1 </w:instrText>
      </w:r>
      <w:r>
        <w:fldChar w:fldCharType="separate"/>
      </w:r>
      <w:r>
        <w:rPr>
          <w:noProof/>
        </w:rPr>
        <w:t>3</w:t>
      </w:r>
      <w:r>
        <w:fldChar w:fldCharType="end"/>
      </w:r>
      <w:r>
        <w:t xml:space="preserve">. </w:t>
      </w:r>
      <w:r w:rsidR="00B424CD" w:rsidRPr="00B029B8">
        <w:rPr>
          <w:b w:val="0"/>
          <w:rPrChange w:id="516" w:author="Belolipetskaya, Elena" w:date="2024-10-14T17:26:00Z">
            <w:rPr/>
          </w:rPrChange>
        </w:rPr>
        <w:t>Базовые исследования токсичности лакосамида на крысах и собаках.</w:t>
      </w:r>
      <w:bookmarkEnd w:id="515"/>
    </w:p>
    <w:tbl>
      <w:tblPr>
        <w:tblW w:w="5000" w:type="pct"/>
        <w:tblCellMar>
          <w:left w:w="40" w:type="dxa"/>
          <w:right w:w="40" w:type="dxa"/>
        </w:tblCellMar>
        <w:tblLook w:val="0000" w:firstRow="0" w:lastRow="0" w:firstColumn="0" w:lastColumn="0" w:noHBand="0" w:noVBand="0"/>
      </w:tblPr>
      <w:tblGrid>
        <w:gridCol w:w="1754"/>
        <w:gridCol w:w="1851"/>
        <w:gridCol w:w="2343"/>
        <w:gridCol w:w="1845"/>
        <w:gridCol w:w="1553"/>
      </w:tblGrid>
      <w:tr w:rsidR="00B424CD" w:rsidRPr="004D0630" w14:paraId="42E67CB9" w14:textId="77777777" w:rsidTr="00210BEE">
        <w:trPr>
          <w:tblHeader/>
        </w:trPr>
        <w:tc>
          <w:tcPr>
            <w:tcW w:w="93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869A44" w14:textId="77777777" w:rsidR="00B424CD" w:rsidRPr="00B424CD" w:rsidRDefault="00B424CD" w:rsidP="00B424CD">
            <w:pPr>
              <w:jc w:val="center"/>
              <w:rPr>
                <w:szCs w:val="24"/>
              </w:rPr>
            </w:pPr>
            <w:r w:rsidRPr="00B424CD">
              <w:rPr>
                <w:b/>
                <w:bCs/>
                <w:szCs w:val="24"/>
              </w:rPr>
              <w:t>Исследование</w:t>
            </w:r>
          </w:p>
        </w:tc>
        <w:tc>
          <w:tcPr>
            <w:tcW w:w="9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D8C5C6" w14:textId="77777777" w:rsidR="00B424CD" w:rsidRPr="00B424CD" w:rsidRDefault="00B424CD" w:rsidP="00B424CD">
            <w:pPr>
              <w:jc w:val="center"/>
              <w:rPr>
                <w:szCs w:val="24"/>
              </w:rPr>
            </w:pPr>
            <w:r w:rsidRPr="00B424CD">
              <w:rPr>
                <w:b/>
                <w:bCs/>
                <w:szCs w:val="24"/>
              </w:rPr>
              <w:t>Возраст</w:t>
            </w:r>
          </w:p>
        </w:tc>
        <w:tc>
          <w:tcPr>
            <w:tcW w:w="12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27F0B5" w14:textId="77777777" w:rsidR="00B424CD" w:rsidRPr="00B424CD" w:rsidRDefault="00B424CD" w:rsidP="00B424CD">
            <w:pPr>
              <w:jc w:val="center"/>
              <w:rPr>
                <w:szCs w:val="24"/>
              </w:rPr>
            </w:pPr>
            <w:r w:rsidRPr="00B424CD">
              <w:rPr>
                <w:b/>
                <w:bCs/>
                <w:szCs w:val="24"/>
              </w:rPr>
              <w:t>п/о доза (мг/кг/сут)</w:t>
            </w:r>
          </w:p>
        </w:tc>
        <w:tc>
          <w:tcPr>
            <w:tcW w:w="9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3767EC" w14:textId="77777777" w:rsidR="00B424CD" w:rsidRDefault="00B424CD" w:rsidP="00B424CD">
            <w:pPr>
              <w:jc w:val="center"/>
              <w:rPr>
                <w:b/>
                <w:bCs/>
                <w:szCs w:val="24"/>
              </w:rPr>
            </w:pPr>
            <w:r w:rsidRPr="00B424CD">
              <w:rPr>
                <w:b/>
                <w:bCs/>
                <w:szCs w:val="24"/>
              </w:rPr>
              <w:t>AUC</w:t>
            </w:r>
            <w:r w:rsidRPr="00B424CD">
              <w:rPr>
                <w:b/>
                <w:bCs/>
                <w:szCs w:val="24"/>
                <w:vertAlign w:val="subscript"/>
              </w:rPr>
              <w:t>0-24 ч</w:t>
            </w:r>
            <w:r w:rsidRPr="00B424CD">
              <w:rPr>
                <w:b/>
                <w:bCs/>
                <w:szCs w:val="24"/>
              </w:rPr>
              <w:t xml:space="preserve"> </w:t>
            </w:r>
          </w:p>
          <w:p w14:paraId="6D4A226F" w14:textId="0880CCA4" w:rsidR="00B424CD" w:rsidRPr="00B424CD" w:rsidRDefault="00B424CD" w:rsidP="00B424CD">
            <w:pPr>
              <w:jc w:val="center"/>
              <w:rPr>
                <w:szCs w:val="24"/>
              </w:rPr>
            </w:pPr>
            <w:r w:rsidRPr="00B424CD">
              <w:rPr>
                <w:b/>
                <w:bCs/>
                <w:szCs w:val="24"/>
              </w:rPr>
              <w:t>(мкг·ч/ мл)</w:t>
            </w:r>
          </w:p>
        </w:tc>
        <w:tc>
          <w:tcPr>
            <w:tcW w:w="8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17FA34" w14:textId="5A80B7BD" w:rsidR="00B424CD" w:rsidRPr="00B424CD" w:rsidRDefault="00B424CD" w:rsidP="00B424CD">
            <w:pPr>
              <w:jc w:val="center"/>
              <w:rPr>
                <w:szCs w:val="24"/>
              </w:rPr>
            </w:pPr>
            <w:r>
              <w:rPr>
                <w:b/>
                <w:bCs/>
                <w:szCs w:val="24"/>
              </w:rPr>
              <w:t>Отношение экспозиции</w:t>
            </w:r>
            <w:r w:rsidRPr="00B424CD">
              <w:rPr>
                <w:b/>
                <w:bCs/>
                <w:szCs w:val="24"/>
                <w:vertAlign w:val="superscript"/>
              </w:rPr>
              <w:t>и</w:t>
            </w:r>
          </w:p>
        </w:tc>
      </w:tr>
      <w:tr w:rsidR="00B424CD" w:rsidRPr="004D0630" w14:paraId="34F5EBF4" w14:textId="77777777" w:rsidTr="00B424CD">
        <w:tc>
          <w:tcPr>
            <w:tcW w:w="5000" w:type="pct"/>
            <w:gridSpan w:val="5"/>
            <w:tcBorders>
              <w:top w:val="single" w:sz="4" w:space="0" w:color="auto"/>
              <w:left w:val="single" w:sz="4" w:space="0" w:color="auto"/>
              <w:bottom w:val="single" w:sz="6" w:space="0" w:color="auto"/>
              <w:right w:val="single" w:sz="4" w:space="0" w:color="auto"/>
            </w:tcBorders>
            <w:shd w:val="clear" w:color="auto" w:fill="FFFFFF"/>
          </w:tcPr>
          <w:p w14:paraId="1F4BAB43" w14:textId="77777777" w:rsidR="00B424CD" w:rsidRPr="004D0630" w:rsidRDefault="00B424CD" w:rsidP="00D45102">
            <w:pPr>
              <w:jc w:val="both"/>
              <w:rPr>
                <w:szCs w:val="24"/>
              </w:rPr>
            </w:pPr>
            <w:r w:rsidRPr="004D0630">
              <w:rPr>
                <w:color w:val="000000"/>
                <w:szCs w:val="24"/>
              </w:rPr>
              <w:t>Токсичность при многократном введении</w:t>
            </w:r>
          </w:p>
        </w:tc>
      </w:tr>
      <w:tr w:rsidR="00B424CD" w:rsidRPr="004D0630" w14:paraId="7E3407DA" w14:textId="77777777" w:rsidTr="00B424CD">
        <w:tc>
          <w:tcPr>
            <w:tcW w:w="938" w:type="pct"/>
            <w:tcBorders>
              <w:top w:val="single" w:sz="6" w:space="0" w:color="auto"/>
              <w:left w:val="single" w:sz="4" w:space="0" w:color="auto"/>
              <w:bottom w:val="single" w:sz="6" w:space="0" w:color="auto"/>
              <w:right w:val="single" w:sz="6" w:space="0" w:color="auto"/>
            </w:tcBorders>
            <w:shd w:val="clear" w:color="auto" w:fill="FFFFFF"/>
          </w:tcPr>
          <w:p w14:paraId="5969B579" w14:textId="77777777" w:rsidR="00B424CD" w:rsidRPr="004D0630" w:rsidRDefault="00B424CD" w:rsidP="00D45102">
            <w:pPr>
              <w:jc w:val="both"/>
              <w:rPr>
                <w:szCs w:val="24"/>
              </w:rPr>
            </w:pPr>
            <w:r w:rsidRPr="004D0630">
              <w:rPr>
                <w:color w:val="000000"/>
                <w:szCs w:val="24"/>
              </w:rPr>
              <w:t>6</w:t>
            </w:r>
            <w:r>
              <w:rPr>
                <w:color w:val="000000"/>
                <w:szCs w:val="24"/>
              </w:rPr>
              <w:t> нед</w:t>
            </w:r>
            <w:r w:rsidRPr="004D0630">
              <w:rPr>
                <w:color w:val="000000"/>
                <w:szCs w:val="24"/>
              </w:rPr>
              <w:t>ель</w:t>
            </w:r>
            <w:r>
              <w:rPr>
                <w:color w:val="000000"/>
                <w:szCs w:val="24"/>
              </w:rPr>
              <w:t xml:space="preserve"> ± </w:t>
            </w:r>
            <w:r w:rsidRPr="004D0630">
              <w:rPr>
                <w:color w:val="000000"/>
                <w:szCs w:val="24"/>
              </w:rPr>
              <w:t>4</w:t>
            </w:r>
            <w:r>
              <w:rPr>
                <w:color w:val="000000"/>
                <w:szCs w:val="24"/>
              </w:rPr>
              <w:noBreakHyphen/>
            </w:r>
            <w:r w:rsidRPr="004D0630">
              <w:rPr>
                <w:color w:val="000000"/>
                <w:szCs w:val="24"/>
              </w:rPr>
              <w:t>недельный период восстановления, крысы</w:t>
            </w:r>
          </w:p>
        </w:tc>
        <w:tc>
          <w:tcPr>
            <w:tcW w:w="990" w:type="pct"/>
            <w:tcBorders>
              <w:top w:val="single" w:sz="6" w:space="0" w:color="auto"/>
              <w:left w:val="single" w:sz="6" w:space="0" w:color="auto"/>
              <w:bottom w:val="single" w:sz="6" w:space="0" w:color="auto"/>
              <w:right w:val="single" w:sz="6" w:space="0" w:color="auto"/>
            </w:tcBorders>
            <w:shd w:val="clear" w:color="auto" w:fill="FFFFFF"/>
          </w:tcPr>
          <w:p w14:paraId="4763C7E3" w14:textId="77777777" w:rsidR="00B424CD" w:rsidRPr="004D0630" w:rsidRDefault="00B424CD" w:rsidP="00D45102">
            <w:pPr>
              <w:jc w:val="both"/>
              <w:rPr>
                <w:szCs w:val="24"/>
              </w:rPr>
            </w:pPr>
            <w:r w:rsidRPr="004D0630">
              <w:rPr>
                <w:color w:val="000000"/>
                <w:szCs w:val="24"/>
              </w:rPr>
              <w:t>Неполовозрелые 7/14</w:t>
            </w:r>
            <w:r>
              <w:rPr>
                <w:color w:val="000000"/>
                <w:szCs w:val="24"/>
              </w:rPr>
              <w:t> </w:t>
            </w:r>
            <w:r w:rsidRPr="004D0630">
              <w:rPr>
                <w:color w:val="000000"/>
                <w:szCs w:val="24"/>
              </w:rPr>
              <w:t>дней</w:t>
            </w:r>
          </w:p>
        </w:tc>
        <w:tc>
          <w:tcPr>
            <w:tcW w:w="1254" w:type="pct"/>
            <w:tcBorders>
              <w:top w:val="single" w:sz="6" w:space="0" w:color="auto"/>
              <w:left w:val="single" w:sz="6" w:space="0" w:color="auto"/>
              <w:bottom w:val="single" w:sz="6" w:space="0" w:color="auto"/>
              <w:right w:val="single" w:sz="6" w:space="0" w:color="auto"/>
            </w:tcBorders>
            <w:shd w:val="clear" w:color="auto" w:fill="FFFFFF"/>
          </w:tcPr>
          <w:p w14:paraId="59F81CA4" w14:textId="77777777" w:rsidR="00B424CD" w:rsidRPr="004D0630" w:rsidRDefault="00B424CD" w:rsidP="00D45102">
            <w:pPr>
              <w:jc w:val="both"/>
              <w:rPr>
                <w:szCs w:val="24"/>
              </w:rPr>
            </w:pPr>
            <w:r w:rsidRPr="004D0630">
              <w:rPr>
                <w:color w:val="000000"/>
                <w:szCs w:val="24"/>
              </w:rPr>
              <w:t>30, 90, 180</w:t>
            </w:r>
          </w:p>
        </w:tc>
        <w:tc>
          <w:tcPr>
            <w:tcW w:w="987" w:type="pct"/>
            <w:tcBorders>
              <w:top w:val="single" w:sz="6" w:space="0" w:color="auto"/>
              <w:left w:val="single" w:sz="6" w:space="0" w:color="auto"/>
              <w:bottom w:val="single" w:sz="6" w:space="0" w:color="auto"/>
              <w:right w:val="single" w:sz="6" w:space="0" w:color="auto"/>
            </w:tcBorders>
            <w:shd w:val="clear" w:color="auto" w:fill="FFFFFF"/>
          </w:tcPr>
          <w:p w14:paraId="1E6F9CDE" w14:textId="77777777" w:rsidR="00B424CD" w:rsidRPr="004D0630" w:rsidRDefault="00B424CD" w:rsidP="00D45102">
            <w:pPr>
              <w:jc w:val="both"/>
              <w:rPr>
                <w:szCs w:val="24"/>
              </w:rPr>
            </w:pPr>
            <w:r w:rsidRPr="004D0630">
              <w:rPr>
                <w:color w:val="000000"/>
                <w:szCs w:val="24"/>
              </w:rPr>
              <w:t>95, 297, 559 (неделя 6)</w:t>
            </w:r>
          </w:p>
        </w:tc>
        <w:tc>
          <w:tcPr>
            <w:tcW w:w="831" w:type="pct"/>
            <w:tcBorders>
              <w:top w:val="single" w:sz="6" w:space="0" w:color="auto"/>
              <w:left w:val="single" w:sz="6" w:space="0" w:color="auto"/>
              <w:bottom w:val="single" w:sz="6" w:space="0" w:color="auto"/>
              <w:right w:val="single" w:sz="4" w:space="0" w:color="auto"/>
            </w:tcBorders>
            <w:shd w:val="clear" w:color="auto" w:fill="FFFFFF"/>
          </w:tcPr>
          <w:p w14:paraId="3AE1A998" w14:textId="77777777" w:rsidR="00B424CD" w:rsidRPr="004D0630" w:rsidRDefault="00B424CD" w:rsidP="00D45102">
            <w:pPr>
              <w:jc w:val="both"/>
              <w:rPr>
                <w:szCs w:val="24"/>
              </w:rPr>
            </w:pPr>
            <w:r w:rsidRPr="004D0630">
              <w:rPr>
                <w:color w:val="000000"/>
                <w:szCs w:val="24"/>
              </w:rPr>
              <w:t>0,4, 1,2, 2,2</w:t>
            </w:r>
          </w:p>
        </w:tc>
      </w:tr>
      <w:tr w:rsidR="00B424CD" w:rsidRPr="004D0630" w14:paraId="516235CE" w14:textId="77777777" w:rsidTr="00B424CD">
        <w:tc>
          <w:tcPr>
            <w:tcW w:w="938" w:type="pct"/>
            <w:tcBorders>
              <w:top w:val="single" w:sz="6" w:space="0" w:color="auto"/>
              <w:left w:val="single" w:sz="4" w:space="0" w:color="auto"/>
              <w:bottom w:val="single" w:sz="6" w:space="0" w:color="auto"/>
              <w:right w:val="single" w:sz="6" w:space="0" w:color="auto"/>
            </w:tcBorders>
            <w:shd w:val="clear" w:color="auto" w:fill="FFFFFF"/>
          </w:tcPr>
          <w:p w14:paraId="2D1E3C05" w14:textId="77777777" w:rsidR="00B424CD" w:rsidRPr="004D0630" w:rsidRDefault="00B424CD" w:rsidP="00D45102">
            <w:pPr>
              <w:jc w:val="both"/>
              <w:rPr>
                <w:szCs w:val="24"/>
              </w:rPr>
            </w:pPr>
            <w:r w:rsidRPr="004D0630">
              <w:rPr>
                <w:color w:val="000000"/>
                <w:szCs w:val="24"/>
              </w:rPr>
              <w:t>26</w:t>
            </w:r>
            <w:r>
              <w:rPr>
                <w:color w:val="000000"/>
                <w:szCs w:val="24"/>
              </w:rPr>
              <w:t> нед</w:t>
            </w:r>
            <w:r w:rsidRPr="004D0630">
              <w:rPr>
                <w:color w:val="000000"/>
                <w:szCs w:val="24"/>
              </w:rPr>
              <w:t>ель, крысы</w:t>
            </w:r>
          </w:p>
        </w:tc>
        <w:tc>
          <w:tcPr>
            <w:tcW w:w="990" w:type="pct"/>
            <w:tcBorders>
              <w:top w:val="single" w:sz="6" w:space="0" w:color="auto"/>
              <w:left w:val="single" w:sz="6" w:space="0" w:color="auto"/>
              <w:bottom w:val="single" w:sz="6" w:space="0" w:color="auto"/>
              <w:right w:val="single" w:sz="6" w:space="0" w:color="auto"/>
            </w:tcBorders>
            <w:shd w:val="clear" w:color="auto" w:fill="FFFFFF"/>
          </w:tcPr>
          <w:p w14:paraId="7BF14F2C" w14:textId="77777777" w:rsidR="00B424CD" w:rsidRPr="004D0630" w:rsidRDefault="00B424CD" w:rsidP="00D45102">
            <w:pPr>
              <w:jc w:val="both"/>
              <w:rPr>
                <w:szCs w:val="24"/>
              </w:rPr>
            </w:pPr>
            <w:r w:rsidRPr="004D0630">
              <w:rPr>
                <w:color w:val="000000"/>
                <w:szCs w:val="24"/>
              </w:rPr>
              <w:t>Взрослые, 5</w:t>
            </w:r>
            <w:r>
              <w:rPr>
                <w:color w:val="000000"/>
                <w:szCs w:val="24"/>
              </w:rPr>
              <w:t> нед</w:t>
            </w:r>
            <w:r w:rsidRPr="004D0630">
              <w:rPr>
                <w:color w:val="000000"/>
                <w:szCs w:val="24"/>
              </w:rPr>
              <w:t>ель</w:t>
            </w:r>
          </w:p>
        </w:tc>
        <w:tc>
          <w:tcPr>
            <w:tcW w:w="1254" w:type="pct"/>
            <w:tcBorders>
              <w:top w:val="single" w:sz="6" w:space="0" w:color="auto"/>
              <w:left w:val="single" w:sz="6" w:space="0" w:color="auto"/>
              <w:bottom w:val="single" w:sz="6" w:space="0" w:color="auto"/>
              <w:right w:val="single" w:sz="6" w:space="0" w:color="auto"/>
            </w:tcBorders>
            <w:shd w:val="clear" w:color="auto" w:fill="FFFFFF"/>
          </w:tcPr>
          <w:p w14:paraId="73775680" w14:textId="77777777" w:rsidR="00B424CD" w:rsidRPr="004D0630" w:rsidRDefault="00B424CD" w:rsidP="00D45102">
            <w:pPr>
              <w:jc w:val="both"/>
              <w:rPr>
                <w:szCs w:val="24"/>
              </w:rPr>
            </w:pPr>
            <w:r w:rsidRPr="004D0630">
              <w:rPr>
                <w:color w:val="000000"/>
                <w:szCs w:val="24"/>
              </w:rPr>
              <w:t>30, 90, 180</w:t>
            </w:r>
          </w:p>
        </w:tc>
        <w:tc>
          <w:tcPr>
            <w:tcW w:w="987" w:type="pct"/>
            <w:tcBorders>
              <w:top w:val="single" w:sz="6" w:space="0" w:color="auto"/>
              <w:left w:val="single" w:sz="6" w:space="0" w:color="auto"/>
              <w:bottom w:val="single" w:sz="6" w:space="0" w:color="auto"/>
              <w:right w:val="single" w:sz="6" w:space="0" w:color="auto"/>
            </w:tcBorders>
            <w:shd w:val="clear" w:color="auto" w:fill="FFFFFF"/>
          </w:tcPr>
          <w:p w14:paraId="443E4EBB" w14:textId="77777777" w:rsidR="00B424CD" w:rsidRPr="004D0630" w:rsidRDefault="00B424CD" w:rsidP="00D45102">
            <w:pPr>
              <w:jc w:val="both"/>
              <w:rPr>
                <w:szCs w:val="24"/>
              </w:rPr>
            </w:pPr>
            <w:r w:rsidRPr="004D0630">
              <w:rPr>
                <w:color w:val="000000"/>
                <w:szCs w:val="24"/>
              </w:rPr>
              <w:t>132, 297, 527 (Недели 13, 26)</w:t>
            </w:r>
          </w:p>
        </w:tc>
        <w:tc>
          <w:tcPr>
            <w:tcW w:w="831" w:type="pct"/>
            <w:tcBorders>
              <w:top w:val="single" w:sz="6" w:space="0" w:color="auto"/>
              <w:left w:val="single" w:sz="6" w:space="0" w:color="auto"/>
              <w:bottom w:val="single" w:sz="6" w:space="0" w:color="auto"/>
              <w:right w:val="single" w:sz="4" w:space="0" w:color="auto"/>
            </w:tcBorders>
            <w:shd w:val="clear" w:color="auto" w:fill="FFFFFF"/>
          </w:tcPr>
          <w:p w14:paraId="255F3ADF" w14:textId="77777777" w:rsidR="00B424CD" w:rsidRPr="004D0630" w:rsidRDefault="00B424CD" w:rsidP="00D45102">
            <w:pPr>
              <w:jc w:val="both"/>
              <w:rPr>
                <w:szCs w:val="24"/>
              </w:rPr>
            </w:pPr>
            <w:r w:rsidRPr="004D0630">
              <w:rPr>
                <w:color w:val="000000"/>
                <w:szCs w:val="24"/>
              </w:rPr>
              <w:t>0,5, 1,2, 2,1</w:t>
            </w:r>
          </w:p>
        </w:tc>
      </w:tr>
      <w:tr w:rsidR="00B424CD" w:rsidRPr="004D0630" w14:paraId="43C80976" w14:textId="77777777" w:rsidTr="00B424CD">
        <w:tc>
          <w:tcPr>
            <w:tcW w:w="938" w:type="pct"/>
            <w:tcBorders>
              <w:top w:val="single" w:sz="6" w:space="0" w:color="auto"/>
              <w:left w:val="single" w:sz="4" w:space="0" w:color="auto"/>
              <w:bottom w:val="single" w:sz="6" w:space="0" w:color="auto"/>
              <w:right w:val="single" w:sz="6" w:space="0" w:color="auto"/>
            </w:tcBorders>
            <w:shd w:val="clear" w:color="auto" w:fill="FFFFFF"/>
          </w:tcPr>
          <w:p w14:paraId="3FB713E6" w14:textId="77777777" w:rsidR="00B424CD" w:rsidRPr="004D0630" w:rsidRDefault="00B424CD" w:rsidP="00D45102">
            <w:pPr>
              <w:jc w:val="both"/>
              <w:rPr>
                <w:szCs w:val="24"/>
              </w:rPr>
            </w:pPr>
            <w:r w:rsidRPr="004D0630">
              <w:rPr>
                <w:color w:val="000000"/>
                <w:szCs w:val="24"/>
              </w:rPr>
              <w:t>НОВОЕ 6</w:t>
            </w:r>
            <w:r>
              <w:rPr>
                <w:color w:val="000000"/>
                <w:szCs w:val="24"/>
              </w:rPr>
              <w:t> нед</w:t>
            </w:r>
            <w:r w:rsidRPr="004D0630">
              <w:rPr>
                <w:color w:val="000000"/>
                <w:szCs w:val="24"/>
              </w:rPr>
              <w:t>ель, собаки (подбор дозы)</w:t>
            </w:r>
          </w:p>
        </w:tc>
        <w:tc>
          <w:tcPr>
            <w:tcW w:w="990" w:type="pct"/>
            <w:tcBorders>
              <w:top w:val="single" w:sz="6" w:space="0" w:color="auto"/>
              <w:left w:val="single" w:sz="6" w:space="0" w:color="auto"/>
              <w:bottom w:val="single" w:sz="6" w:space="0" w:color="auto"/>
              <w:right w:val="single" w:sz="6" w:space="0" w:color="auto"/>
            </w:tcBorders>
            <w:shd w:val="clear" w:color="auto" w:fill="FFFFFF"/>
          </w:tcPr>
          <w:p w14:paraId="6D834641" w14:textId="77777777" w:rsidR="00B424CD" w:rsidRPr="004D0630" w:rsidRDefault="00B424CD" w:rsidP="00D45102">
            <w:pPr>
              <w:jc w:val="both"/>
              <w:rPr>
                <w:szCs w:val="24"/>
              </w:rPr>
            </w:pPr>
            <w:r w:rsidRPr="004D0630">
              <w:rPr>
                <w:color w:val="000000"/>
                <w:szCs w:val="24"/>
              </w:rPr>
              <w:t>Неполовозрелые, 7-8</w:t>
            </w:r>
            <w:r>
              <w:rPr>
                <w:color w:val="000000"/>
                <w:szCs w:val="24"/>
              </w:rPr>
              <w:t> нед</w:t>
            </w:r>
            <w:r w:rsidRPr="004D0630">
              <w:rPr>
                <w:color w:val="000000"/>
                <w:szCs w:val="24"/>
              </w:rPr>
              <w:t>ель</w:t>
            </w:r>
          </w:p>
        </w:tc>
        <w:tc>
          <w:tcPr>
            <w:tcW w:w="1254" w:type="pct"/>
            <w:tcBorders>
              <w:top w:val="single" w:sz="6" w:space="0" w:color="auto"/>
              <w:left w:val="single" w:sz="6" w:space="0" w:color="auto"/>
              <w:bottom w:val="single" w:sz="6" w:space="0" w:color="auto"/>
              <w:right w:val="single" w:sz="6" w:space="0" w:color="auto"/>
            </w:tcBorders>
            <w:shd w:val="clear" w:color="auto" w:fill="FFFFFF"/>
          </w:tcPr>
          <w:p w14:paraId="602B1470" w14:textId="77777777" w:rsidR="00B424CD" w:rsidRPr="004D0630" w:rsidRDefault="00B424CD" w:rsidP="00D45102">
            <w:pPr>
              <w:jc w:val="both"/>
              <w:rPr>
                <w:szCs w:val="24"/>
              </w:rPr>
            </w:pPr>
            <w:r w:rsidRPr="004D0630">
              <w:rPr>
                <w:color w:val="000000"/>
                <w:szCs w:val="24"/>
              </w:rPr>
              <w:t>5, 10, 25</w:t>
            </w:r>
          </w:p>
        </w:tc>
        <w:tc>
          <w:tcPr>
            <w:tcW w:w="987" w:type="pct"/>
            <w:tcBorders>
              <w:top w:val="single" w:sz="6" w:space="0" w:color="auto"/>
              <w:left w:val="single" w:sz="6" w:space="0" w:color="auto"/>
              <w:bottom w:val="single" w:sz="6" w:space="0" w:color="auto"/>
              <w:right w:val="single" w:sz="6" w:space="0" w:color="auto"/>
            </w:tcBorders>
            <w:shd w:val="clear" w:color="auto" w:fill="FFFFFF"/>
          </w:tcPr>
          <w:p w14:paraId="6FBBEB05" w14:textId="77777777" w:rsidR="00B424CD" w:rsidRPr="004D0630" w:rsidRDefault="00B424CD" w:rsidP="00D45102">
            <w:pPr>
              <w:jc w:val="both"/>
              <w:rPr>
                <w:szCs w:val="24"/>
              </w:rPr>
            </w:pPr>
            <w:r w:rsidRPr="004D0630">
              <w:rPr>
                <w:color w:val="000000"/>
                <w:szCs w:val="24"/>
              </w:rPr>
              <w:t>16, 28, 89 (неделя 6)</w:t>
            </w:r>
          </w:p>
        </w:tc>
        <w:tc>
          <w:tcPr>
            <w:tcW w:w="831" w:type="pct"/>
            <w:tcBorders>
              <w:top w:val="single" w:sz="6" w:space="0" w:color="auto"/>
              <w:left w:val="single" w:sz="6" w:space="0" w:color="auto"/>
              <w:bottom w:val="single" w:sz="6" w:space="0" w:color="auto"/>
              <w:right w:val="single" w:sz="4" w:space="0" w:color="auto"/>
            </w:tcBorders>
            <w:shd w:val="clear" w:color="auto" w:fill="FFFFFF"/>
          </w:tcPr>
          <w:p w14:paraId="173412F5" w14:textId="77777777" w:rsidR="00B424CD" w:rsidRPr="004D0630" w:rsidRDefault="00B424CD" w:rsidP="00D45102">
            <w:pPr>
              <w:jc w:val="both"/>
              <w:rPr>
                <w:szCs w:val="24"/>
              </w:rPr>
            </w:pPr>
            <w:r>
              <w:rPr>
                <w:color w:val="000000"/>
                <w:szCs w:val="24"/>
              </w:rPr>
              <w:t>&lt; </w:t>
            </w:r>
            <w:r w:rsidRPr="004D0630">
              <w:rPr>
                <w:color w:val="000000"/>
                <w:szCs w:val="24"/>
              </w:rPr>
              <w:t>0,1, 0,1, 0,4</w:t>
            </w:r>
          </w:p>
        </w:tc>
      </w:tr>
      <w:tr w:rsidR="00B424CD" w:rsidRPr="004D0630" w14:paraId="2E120A48" w14:textId="77777777" w:rsidTr="00B424CD">
        <w:tc>
          <w:tcPr>
            <w:tcW w:w="938" w:type="pct"/>
            <w:tcBorders>
              <w:top w:val="single" w:sz="6" w:space="0" w:color="auto"/>
              <w:left w:val="single" w:sz="4" w:space="0" w:color="auto"/>
              <w:bottom w:val="single" w:sz="6" w:space="0" w:color="auto"/>
              <w:right w:val="single" w:sz="6" w:space="0" w:color="auto"/>
            </w:tcBorders>
            <w:shd w:val="clear" w:color="auto" w:fill="FFFFFF"/>
          </w:tcPr>
          <w:p w14:paraId="6C1FC024" w14:textId="77777777" w:rsidR="00B424CD" w:rsidRPr="004D0630" w:rsidRDefault="00B424CD" w:rsidP="00D45102">
            <w:pPr>
              <w:jc w:val="both"/>
              <w:rPr>
                <w:szCs w:val="24"/>
              </w:rPr>
            </w:pPr>
            <w:r w:rsidRPr="004D0630">
              <w:rPr>
                <w:color w:val="000000"/>
                <w:szCs w:val="24"/>
              </w:rPr>
              <w:t>НОВОЕ 33</w:t>
            </w:r>
            <w:r>
              <w:rPr>
                <w:color w:val="000000"/>
                <w:szCs w:val="24"/>
              </w:rPr>
              <w:t> нед</w:t>
            </w:r>
            <w:r w:rsidRPr="004D0630">
              <w:rPr>
                <w:color w:val="000000"/>
                <w:szCs w:val="24"/>
              </w:rPr>
              <w:t>ели</w:t>
            </w:r>
            <w:r>
              <w:rPr>
                <w:color w:val="000000"/>
                <w:szCs w:val="24"/>
              </w:rPr>
              <w:t xml:space="preserve"> ± </w:t>
            </w:r>
            <w:r w:rsidRPr="004D0630">
              <w:rPr>
                <w:color w:val="000000"/>
                <w:szCs w:val="24"/>
              </w:rPr>
              <w:t>4</w:t>
            </w:r>
            <w:r>
              <w:rPr>
                <w:color w:val="000000"/>
                <w:szCs w:val="24"/>
              </w:rPr>
              <w:t> нед</w:t>
            </w:r>
            <w:r w:rsidRPr="004D0630">
              <w:rPr>
                <w:color w:val="000000"/>
                <w:szCs w:val="24"/>
              </w:rPr>
              <w:t>ели, собаки</w:t>
            </w:r>
          </w:p>
        </w:tc>
        <w:tc>
          <w:tcPr>
            <w:tcW w:w="990" w:type="pct"/>
            <w:tcBorders>
              <w:top w:val="single" w:sz="6" w:space="0" w:color="auto"/>
              <w:left w:val="single" w:sz="6" w:space="0" w:color="auto"/>
              <w:bottom w:val="single" w:sz="6" w:space="0" w:color="auto"/>
              <w:right w:val="single" w:sz="6" w:space="0" w:color="auto"/>
            </w:tcBorders>
            <w:shd w:val="clear" w:color="auto" w:fill="FFFFFF"/>
          </w:tcPr>
          <w:p w14:paraId="191B21D6" w14:textId="77777777" w:rsidR="00B424CD" w:rsidRPr="004D0630" w:rsidRDefault="00B424CD" w:rsidP="00D45102">
            <w:pPr>
              <w:jc w:val="both"/>
              <w:rPr>
                <w:szCs w:val="24"/>
              </w:rPr>
            </w:pPr>
            <w:r w:rsidRPr="004D0630">
              <w:rPr>
                <w:color w:val="000000"/>
                <w:szCs w:val="24"/>
              </w:rPr>
              <w:t>Неполовозрелые, 8</w:t>
            </w:r>
            <w:r>
              <w:rPr>
                <w:color w:val="000000"/>
                <w:szCs w:val="24"/>
              </w:rPr>
              <w:t> нед</w:t>
            </w:r>
            <w:r w:rsidRPr="004D0630">
              <w:rPr>
                <w:color w:val="000000"/>
                <w:szCs w:val="24"/>
              </w:rPr>
              <w:t>ель</w:t>
            </w:r>
          </w:p>
        </w:tc>
        <w:tc>
          <w:tcPr>
            <w:tcW w:w="1254" w:type="pct"/>
            <w:tcBorders>
              <w:top w:val="single" w:sz="6" w:space="0" w:color="auto"/>
              <w:left w:val="single" w:sz="6" w:space="0" w:color="auto"/>
              <w:bottom w:val="single" w:sz="6" w:space="0" w:color="auto"/>
              <w:right w:val="single" w:sz="6" w:space="0" w:color="auto"/>
            </w:tcBorders>
            <w:shd w:val="clear" w:color="auto" w:fill="FFFFFF"/>
          </w:tcPr>
          <w:p w14:paraId="40EDD2DA" w14:textId="77777777" w:rsidR="00B424CD" w:rsidRDefault="00B424CD" w:rsidP="00D45102">
            <w:pPr>
              <w:jc w:val="both"/>
              <w:rPr>
                <w:color w:val="000000"/>
                <w:szCs w:val="24"/>
              </w:rPr>
            </w:pPr>
            <w:r w:rsidRPr="004D0630">
              <w:rPr>
                <w:color w:val="000000"/>
                <w:szCs w:val="24"/>
              </w:rPr>
              <w:t xml:space="preserve">3, 10, 25/30/35 </w:t>
            </w:r>
            <w:r>
              <w:rPr>
                <w:color w:val="000000"/>
                <w:szCs w:val="24"/>
              </w:rPr>
              <w:t>и</w:t>
            </w:r>
            <w:r w:rsidRPr="004D0630">
              <w:rPr>
                <w:color w:val="000000"/>
                <w:szCs w:val="24"/>
              </w:rPr>
              <w:t xml:space="preserve"> 50/60/70 </w:t>
            </w:r>
          </w:p>
          <w:p w14:paraId="7EBED34D" w14:textId="77777777" w:rsidR="00B424CD" w:rsidRPr="004D0630" w:rsidRDefault="00B424CD" w:rsidP="00D45102">
            <w:pPr>
              <w:jc w:val="both"/>
              <w:rPr>
                <w:szCs w:val="24"/>
              </w:rPr>
            </w:pPr>
            <w:r>
              <w:rPr>
                <w:color w:val="000000"/>
                <w:szCs w:val="24"/>
              </w:rPr>
              <w:t>(</w:t>
            </w:r>
            <w:r w:rsidRPr="004D0630">
              <w:rPr>
                <w:color w:val="000000"/>
                <w:szCs w:val="24"/>
              </w:rPr>
              <w:t>в</w:t>
            </w:r>
            <w:r>
              <w:rPr>
                <w:color w:val="000000"/>
                <w:szCs w:val="24"/>
              </w:rPr>
              <w:t> </w:t>
            </w:r>
            <w:r w:rsidRPr="004D0630">
              <w:rPr>
                <w:color w:val="000000"/>
                <w:szCs w:val="24"/>
              </w:rPr>
              <w:t>2 отдельных дозах)</w:t>
            </w:r>
          </w:p>
        </w:tc>
        <w:tc>
          <w:tcPr>
            <w:tcW w:w="987" w:type="pct"/>
            <w:tcBorders>
              <w:top w:val="single" w:sz="6" w:space="0" w:color="auto"/>
              <w:left w:val="single" w:sz="6" w:space="0" w:color="auto"/>
              <w:bottom w:val="single" w:sz="6" w:space="0" w:color="auto"/>
              <w:right w:val="single" w:sz="6" w:space="0" w:color="auto"/>
            </w:tcBorders>
            <w:shd w:val="clear" w:color="auto" w:fill="FFFFFF"/>
          </w:tcPr>
          <w:p w14:paraId="79BD3691" w14:textId="77777777" w:rsidR="00B424CD" w:rsidRPr="004D0630" w:rsidRDefault="00B424CD" w:rsidP="00D45102">
            <w:pPr>
              <w:jc w:val="both"/>
              <w:rPr>
                <w:szCs w:val="24"/>
              </w:rPr>
            </w:pPr>
            <w:r w:rsidRPr="004D0630">
              <w:rPr>
                <w:color w:val="000000"/>
                <w:szCs w:val="24"/>
              </w:rPr>
              <w:t>13, 38, 56, 106 (неделя 33)</w:t>
            </w:r>
          </w:p>
        </w:tc>
        <w:tc>
          <w:tcPr>
            <w:tcW w:w="831" w:type="pct"/>
            <w:tcBorders>
              <w:top w:val="single" w:sz="6" w:space="0" w:color="auto"/>
              <w:left w:val="single" w:sz="6" w:space="0" w:color="auto"/>
              <w:bottom w:val="single" w:sz="6" w:space="0" w:color="auto"/>
              <w:right w:val="single" w:sz="4" w:space="0" w:color="auto"/>
            </w:tcBorders>
            <w:shd w:val="clear" w:color="auto" w:fill="FFFFFF"/>
          </w:tcPr>
          <w:p w14:paraId="6AE353C8" w14:textId="77777777" w:rsidR="00B424CD" w:rsidRPr="004D0630" w:rsidRDefault="00B424CD" w:rsidP="00D45102">
            <w:pPr>
              <w:jc w:val="both"/>
              <w:rPr>
                <w:szCs w:val="24"/>
              </w:rPr>
            </w:pPr>
            <w:r>
              <w:rPr>
                <w:color w:val="000000"/>
                <w:szCs w:val="24"/>
              </w:rPr>
              <w:t>&lt; </w:t>
            </w:r>
            <w:r w:rsidRPr="004D0630">
              <w:rPr>
                <w:color w:val="000000"/>
                <w:szCs w:val="24"/>
              </w:rPr>
              <w:t>0,1, 0,2, 0,2, 0,4</w:t>
            </w:r>
          </w:p>
        </w:tc>
      </w:tr>
      <w:tr w:rsidR="00B424CD" w:rsidRPr="004D0630" w14:paraId="13D4FB28" w14:textId="77777777" w:rsidTr="00B424CD">
        <w:tc>
          <w:tcPr>
            <w:tcW w:w="938" w:type="pct"/>
            <w:tcBorders>
              <w:top w:val="single" w:sz="6" w:space="0" w:color="auto"/>
              <w:left w:val="single" w:sz="4" w:space="0" w:color="auto"/>
              <w:bottom w:val="single" w:sz="6" w:space="0" w:color="auto"/>
              <w:right w:val="single" w:sz="6" w:space="0" w:color="auto"/>
            </w:tcBorders>
            <w:shd w:val="clear" w:color="auto" w:fill="FFFFFF"/>
          </w:tcPr>
          <w:p w14:paraId="052131EB" w14:textId="77777777" w:rsidR="00B424CD" w:rsidRPr="004D0630" w:rsidRDefault="00B424CD" w:rsidP="00D45102">
            <w:pPr>
              <w:jc w:val="both"/>
              <w:rPr>
                <w:szCs w:val="24"/>
              </w:rPr>
            </w:pPr>
            <w:r w:rsidRPr="004D0630">
              <w:rPr>
                <w:color w:val="000000"/>
                <w:szCs w:val="24"/>
              </w:rPr>
              <w:t>52</w:t>
            </w:r>
            <w:r>
              <w:rPr>
                <w:color w:val="000000"/>
                <w:szCs w:val="24"/>
              </w:rPr>
              <w:t> нед</w:t>
            </w:r>
            <w:r w:rsidRPr="004D0630">
              <w:rPr>
                <w:color w:val="000000"/>
                <w:szCs w:val="24"/>
              </w:rPr>
              <w:t>ели, собаки</w:t>
            </w:r>
          </w:p>
        </w:tc>
        <w:tc>
          <w:tcPr>
            <w:tcW w:w="990" w:type="pct"/>
            <w:tcBorders>
              <w:top w:val="single" w:sz="6" w:space="0" w:color="auto"/>
              <w:left w:val="single" w:sz="6" w:space="0" w:color="auto"/>
              <w:bottom w:val="single" w:sz="6" w:space="0" w:color="auto"/>
              <w:right w:val="single" w:sz="6" w:space="0" w:color="auto"/>
            </w:tcBorders>
            <w:shd w:val="clear" w:color="auto" w:fill="FFFFFF"/>
          </w:tcPr>
          <w:p w14:paraId="6584BBF7" w14:textId="77777777" w:rsidR="00B424CD" w:rsidRPr="004D0630" w:rsidRDefault="00B424CD" w:rsidP="00D45102">
            <w:pPr>
              <w:jc w:val="both"/>
              <w:rPr>
                <w:szCs w:val="24"/>
              </w:rPr>
            </w:pPr>
            <w:r w:rsidRPr="004D0630">
              <w:rPr>
                <w:color w:val="000000"/>
                <w:szCs w:val="24"/>
              </w:rPr>
              <w:t>Взрослые, 5,5</w:t>
            </w:r>
            <w:r>
              <w:rPr>
                <w:color w:val="000000"/>
                <w:szCs w:val="24"/>
              </w:rPr>
              <w:t> месяц</w:t>
            </w:r>
            <w:r w:rsidRPr="004D0630">
              <w:rPr>
                <w:color w:val="000000"/>
                <w:szCs w:val="24"/>
              </w:rPr>
              <w:t>ев</w:t>
            </w:r>
          </w:p>
        </w:tc>
        <w:tc>
          <w:tcPr>
            <w:tcW w:w="1254" w:type="pct"/>
            <w:tcBorders>
              <w:top w:val="single" w:sz="6" w:space="0" w:color="auto"/>
              <w:left w:val="single" w:sz="6" w:space="0" w:color="auto"/>
              <w:bottom w:val="single" w:sz="6" w:space="0" w:color="auto"/>
              <w:right w:val="single" w:sz="6" w:space="0" w:color="auto"/>
            </w:tcBorders>
            <w:shd w:val="clear" w:color="auto" w:fill="FFFFFF"/>
          </w:tcPr>
          <w:p w14:paraId="302BEA64" w14:textId="77777777" w:rsidR="00B424CD" w:rsidRPr="004D0630" w:rsidRDefault="00B424CD" w:rsidP="00D45102">
            <w:pPr>
              <w:jc w:val="both"/>
              <w:rPr>
                <w:szCs w:val="24"/>
              </w:rPr>
            </w:pPr>
            <w:r w:rsidRPr="004D0630">
              <w:rPr>
                <w:color w:val="000000"/>
                <w:szCs w:val="24"/>
              </w:rPr>
              <w:t>5, 10, 20/25</w:t>
            </w:r>
          </w:p>
        </w:tc>
        <w:tc>
          <w:tcPr>
            <w:tcW w:w="987" w:type="pct"/>
            <w:tcBorders>
              <w:top w:val="single" w:sz="6" w:space="0" w:color="auto"/>
              <w:left w:val="single" w:sz="6" w:space="0" w:color="auto"/>
              <w:bottom w:val="single" w:sz="6" w:space="0" w:color="auto"/>
              <w:right w:val="single" w:sz="6" w:space="0" w:color="auto"/>
            </w:tcBorders>
            <w:shd w:val="clear" w:color="auto" w:fill="FFFFFF"/>
          </w:tcPr>
          <w:p w14:paraId="1FCBDB3E" w14:textId="77777777" w:rsidR="00B424CD" w:rsidRPr="004D0630" w:rsidRDefault="00B424CD" w:rsidP="00D45102">
            <w:pPr>
              <w:jc w:val="both"/>
              <w:rPr>
                <w:szCs w:val="24"/>
              </w:rPr>
            </w:pPr>
            <w:r w:rsidRPr="004D0630">
              <w:rPr>
                <w:color w:val="000000"/>
                <w:szCs w:val="24"/>
              </w:rPr>
              <w:t>24, 59, 137 (недели 13, 39, 52)</w:t>
            </w:r>
          </w:p>
        </w:tc>
        <w:tc>
          <w:tcPr>
            <w:tcW w:w="831" w:type="pct"/>
            <w:tcBorders>
              <w:top w:val="single" w:sz="6" w:space="0" w:color="auto"/>
              <w:left w:val="single" w:sz="6" w:space="0" w:color="auto"/>
              <w:bottom w:val="single" w:sz="6" w:space="0" w:color="auto"/>
              <w:right w:val="single" w:sz="4" w:space="0" w:color="auto"/>
            </w:tcBorders>
            <w:shd w:val="clear" w:color="auto" w:fill="FFFFFF"/>
          </w:tcPr>
          <w:p w14:paraId="6AA695FD" w14:textId="77777777" w:rsidR="00B424CD" w:rsidRPr="004D0630" w:rsidRDefault="00B424CD" w:rsidP="00D45102">
            <w:pPr>
              <w:jc w:val="both"/>
              <w:rPr>
                <w:szCs w:val="24"/>
              </w:rPr>
            </w:pPr>
            <w:r w:rsidRPr="004D0630">
              <w:rPr>
                <w:color w:val="000000"/>
                <w:szCs w:val="24"/>
              </w:rPr>
              <w:t>0,1, 0,2, 0,5</w:t>
            </w:r>
          </w:p>
        </w:tc>
      </w:tr>
      <w:tr w:rsidR="00B424CD" w:rsidRPr="004D0630" w14:paraId="4C5B94EF" w14:textId="77777777" w:rsidTr="00D45102">
        <w:tc>
          <w:tcPr>
            <w:tcW w:w="5000" w:type="pct"/>
            <w:gridSpan w:val="5"/>
            <w:tcBorders>
              <w:top w:val="single" w:sz="6" w:space="0" w:color="auto"/>
              <w:left w:val="single" w:sz="4" w:space="0" w:color="auto"/>
              <w:bottom w:val="single" w:sz="6" w:space="0" w:color="auto"/>
              <w:right w:val="single" w:sz="4" w:space="0" w:color="auto"/>
            </w:tcBorders>
            <w:shd w:val="clear" w:color="auto" w:fill="FFFFFF"/>
          </w:tcPr>
          <w:p w14:paraId="6CB3E4C0" w14:textId="77777777" w:rsidR="00B424CD" w:rsidRPr="004D0630" w:rsidRDefault="00B424CD" w:rsidP="00D45102">
            <w:pPr>
              <w:jc w:val="both"/>
              <w:rPr>
                <w:color w:val="000000"/>
                <w:szCs w:val="24"/>
              </w:rPr>
            </w:pPr>
            <w:r w:rsidRPr="004D0630">
              <w:rPr>
                <w:color w:val="000000"/>
                <w:szCs w:val="24"/>
              </w:rPr>
              <w:t>Репродуктивная токсичность</w:t>
            </w:r>
          </w:p>
        </w:tc>
      </w:tr>
      <w:tr w:rsidR="00B424CD" w:rsidRPr="004D0630" w14:paraId="49C9A721" w14:textId="77777777" w:rsidTr="00B424CD">
        <w:tc>
          <w:tcPr>
            <w:tcW w:w="938" w:type="pct"/>
            <w:tcBorders>
              <w:top w:val="single" w:sz="6" w:space="0" w:color="auto"/>
              <w:left w:val="single" w:sz="4" w:space="0" w:color="auto"/>
              <w:bottom w:val="single" w:sz="6" w:space="0" w:color="auto"/>
              <w:right w:val="single" w:sz="6" w:space="0" w:color="auto"/>
            </w:tcBorders>
            <w:shd w:val="clear" w:color="auto" w:fill="FFFFFF"/>
          </w:tcPr>
          <w:p w14:paraId="706D5FFA" w14:textId="77777777" w:rsidR="00B424CD" w:rsidRPr="004D0630" w:rsidRDefault="00B424CD" w:rsidP="00D45102">
            <w:pPr>
              <w:jc w:val="both"/>
              <w:rPr>
                <w:szCs w:val="24"/>
              </w:rPr>
            </w:pPr>
            <w:r w:rsidRPr="004D0630">
              <w:rPr>
                <w:color w:val="000000"/>
                <w:szCs w:val="24"/>
              </w:rPr>
              <w:t>Крысы, ДГ 7 - ДПР 20</w:t>
            </w:r>
          </w:p>
        </w:tc>
        <w:tc>
          <w:tcPr>
            <w:tcW w:w="990" w:type="pct"/>
            <w:tcBorders>
              <w:top w:val="single" w:sz="6" w:space="0" w:color="auto"/>
              <w:left w:val="single" w:sz="6" w:space="0" w:color="auto"/>
              <w:bottom w:val="single" w:sz="6" w:space="0" w:color="auto"/>
              <w:right w:val="single" w:sz="6" w:space="0" w:color="auto"/>
            </w:tcBorders>
            <w:shd w:val="clear" w:color="auto" w:fill="FFFFFF"/>
          </w:tcPr>
          <w:p w14:paraId="2F07DAC7" w14:textId="77777777" w:rsidR="00B424CD" w:rsidRPr="004D0630" w:rsidRDefault="00B424CD" w:rsidP="00D45102">
            <w:pPr>
              <w:jc w:val="both"/>
              <w:rPr>
                <w:szCs w:val="24"/>
              </w:rPr>
            </w:pPr>
            <w:r w:rsidRPr="004D0630">
              <w:rPr>
                <w:color w:val="000000"/>
                <w:szCs w:val="24"/>
              </w:rPr>
              <w:t>Взрослые, 10</w:t>
            </w:r>
            <w:r>
              <w:rPr>
                <w:color w:val="000000"/>
                <w:szCs w:val="24"/>
              </w:rPr>
              <w:t> нед</w:t>
            </w:r>
            <w:r w:rsidRPr="004D0630">
              <w:rPr>
                <w:color w:val="000000"/>
                <w:szCs w:val="24"/>
              </w:rPr>
              <w:t>ель</w:t>
            </w:r>
          </w:p>
        </w:tc>
        <w:tc>
          <w:tcPr>
            <w:tcW w:w="1254" w:type="pct"/>
            <w:tcBorders>
              <w:top w:val="single" w:sz="6" w:space="0" w:color="auto"/>
              <w:left w:val="single" w:sz="6" w:space="0" w:color="auto"/>
              <w:bottom w:val="single" w:sz="6" w:space="0" w:color="auto"/>
              <w:right w:val="single" w:sz="6" w:space="0" w:color="auto"/>
            </w:tcBorders>
            <w:shd w:val="clear" w:color="auto" w:fill="FFFFFF"/>
          </w:tcPr>
          <w:p w14:paraId="5B60DFEE" w14:textId="77777777" w:rsidR="00B424CD" w:rsidRPr="004D0630" w:rsidRDefault="00B424CD" w:rsidP="00D45102">
            <w:pPr>
              <w:jc w:val="both"/>
              <w:rPr>
                <w:szCs w:val="24"/>
              </w:rPr>
            </w:pPr>
            <w:r w:rsidRPr="004D0630">
              <w:rPr>
                <w:color w:val="000000"/>
                <w:szCs w:val="24"/>
              </w:rPr>
              <w:t>25, 70, 200</w:t>
            </w:r>
          </w:p>
        </w:tc>
        <w:tc>
          <w:tcPr>
            <w:tcW w:w="987" w:type="pct"/>
            <w:tcBorders>
              <w:top w:val="single" w:sz="6" w:space="0" w:color="auto"/>
              <w:left w:val="single" w:sz="6" w:space="0" w:color="auto"/>
              <w:bottom w:val="single" w:sz="6" w:space="0" w:color="auto"/>
              <w:right w:val="single" w:sz="6" w:space="0" w:color="auto"/>
            </w:tcBorders>
            <w:shd w:val="clear" w:color="auto" w:fill="FFFFFF"/>
          </w:tcPr>
          <w:p w14:paraId="2E7B8CEC" w14:textId="77777777" w:rsidR="00B424CD" w:rsidRPr="004D0630" w:rsidRDefault="00B424CD" w:rsidP="00D45102">
            <w:pPr>
              <w:jc w:val="both"/>
              <w:rPr>
                <w:szCs w:val="24"/>
              </w:rPr>
            </w:pPr>
            <w:r w:rsidRPr="004D0630">
              <w:rPr>
                <w:color w:val="000000"/>
                <w:szCs w:val="24"/>
              </w:rPr>
              <w:t>Н/О</w:t>
            </w:r>
            <w:r w:rsidRPr="004D0630">
              <w:rPr>
                <w:color w:val="000000"/>
                <w:szCs w:val="24"/>
                <w:vertAlign w:val="superscript"/>
              </w:rPr>
              <w:t>+</w:t>
            </w:r>
          </w:p>
        </w:tc>
        <w:tc>
          <w:tcPr>
            <w:tcW w:w="831" w:type="pct"/>
            <w:tcBorders>
              <w:top w:val="single" w:sz="6" w:space="0" w:color="auto"/>
              <w:left w:val="single" w:sz="6" w:space="0" w:color="auto"/>
              <w:bottom w:val="single" w:sz="6" w:space="0" w:color="auto"/>
              <w:right w:val="single" w:sz="4" w:space="0" w:color="auto"/>
            </w:tcBorders>
            <w:shd w:val="clear" w:color="auto" w:fill="FFFFFF"/>
          </w:tcPr>
          <w:p w14:paraId="54D9FCF2" w14:textId="77777777" w:rsidR="00B424CD" w:rsidRPr="004D0630" w:rsidRDefault="00B424CD" w:rsidP="00D45102">
            <w:pPr>
              <w:jc w:val="both"/>
              <w:rPr>
                <w:szCs w:val="24"/>
              </w:rPr>
            </w:pPr>
            <w:r w:rsidRPr="004D0630">
              <w:rPr>
                <w:color w:val="000000"/>
                <w:szCs w:val="24"/>
              </w:rPr>
              <w:t>от прибл. 1 до 2</w:t>
            </w:r>
            <w:r w:rsidRPr="004D0630">
              <w:rPr>
                <w:color w:val="000000"/>
                <w:szCs w:val="24"/>
                <w:vertAlign w:val="superscript"/>
              </w:rPr>
              <w:t>+</w:t>
            </w:r>
          </w:p>
        </w:tc>
      </w:tr>
      <w:tr w:rsidR="00B424CD" w:rsidRPr="004D0630" w14:paraId="2C855522" w14:textId="77777777" w:rsidTr="00B424CD">
        <w:tc>
          <w:tcPr>
            <w:tcW w:w="938" w:type="pct"/>
            <w:tcBorders>
              <w:top w:val="single" w:sz="6" w:space="0" w:color="auto"/>
              <w:left w:val="single" w:sz="4" w:space="0" w:color="auto"/>
              <w:bottom w:val="single" w:sz="6" w:space="0" w:color="auto"/>
              <w:right w:val="single" w:sz="6" w:space="0" w:color="auto"/>
            </w:tcBorders>
            <w:shd w:val="clear" w:color="auto" w:fill="FFFFFF"/>
          </w:tcPr>
          <w:p w14:paraId="581D874F" w14:textId="77777777" w:rsidR="00B424CD" w:rsidRPr="004D0630" w:rsidRDefault="00B424CD" w:rsidP="00D45102">
            <w:pPr>
              <w:jc w:val="both"/>
              <w:rPr>
                <w:szCs w:val="24"/>
              </w:rPr>
            </w:pPr>
            <w:r w:rsidRPr="004D0630">
              <w:rPr>
                <w:color w:val="000000"/>
                <w:szCs w:val="24"/>
              </w:rPr>
              <w:lastRenderedPageBreak/>
              <w:t>НОВОЕ Крысы, ДГ6 - роды (подбор дозы)</w:t>
            </w:r>
          </w:p>
        </w:tc>
        <w:tc>
          <w:tcPr>
            <w:tcW w:w="990" w:type="pct"/>
            <w:tcBorders>
              <w:top w:val="single" w:sz="6" w:space="0" w:color="auto"/>
              <w:left w:val="single" w:sz="6" w:space="0" w:color="auto"/>
              <w:bottom w:val="single" w:sz="6" w:space="0" w:color="auto"/>
              <w:right w:val="single" w:sz="6" w:space="0" w:color="auto"/>
            </w:tcBorders>
            <w:shd w:val="clear" w:color="auto" w:fill="FFFFFF"/>
          </w:tcPr>
          <w:p w14:paraId="7FDCD83B" w14:textId="77777777" w:rsidR="00B424CD" w:rsidRPr="004D0630" w:rsidRDefault="00B424CD" w:rsidP="00D45102">
            <w:pPr>
              <w:jc w:val="both"/>
              <w:rPr>
                <w:szCs w:val="24"/>
              </w:rPr>
            </w:pPr>
            <w:r w:rsidRPr="004D0630">
              <w:rPr>
                <w:color w:val="000000"/>
                <w:szCs w:val="24"/>
              </w:rPr>
              <w:t>Взрослые 12</w:t>
            </w:r>
            <w:r>
              <w:rPr>
                <w:color w:val="000000"/>
                <w:szCs w:val="24"/>
              </w:rPr>
              <w:t> нед</w:t>
            </w:r>
            <w:r w:rsidRPr="004D0630">
              <w:rPr>
                <w:color w:val="000000"/>
                <w:szCs w:val="24"/>
              </w:rPr>
              <w:t>ель</w:t>
            </w:r>
          </w:p>
        </w:tc>
        <w:tc>
          <w:tcPr>
            <w:tcW w:w="1254" w:type="pct"/>
            <w:tcBorders>
              <w:top w:val="single" w:sz="6" w:space="0" w:color="auto"/>
              <w:left w:val="single" w:sz="6" w:space="0" w:color="auto"/>
              <w:bottom w:val="single" w:sz="6" w:space="0" w:color="auto"/>
              <w:right w:val="single" w:sz="6" w:space="0" w:color="auto"/>
            </w:tcBorders>
            <w:shd w:val="clear" w:color="auto" w:fill="FFFFFF"/>
          </w:tcPr>
          <w:p w14:paraId="56605D46" w14:textId="77777777" w:rsidR="00B424CD" w:rsidRPr="004D0630" w:rsidRDefault="00B424CD" w:rsidP="00D45102">
            <w:pPr>
              <w:jc w:val="both"/>
              <w:rPr>
                <w:szCs w:val="24"/>
              </w:rPr>
            </w:pPr>
            <w:r w:rsidRPr="004D0630">
              <w:rPr>
                <w:color w:val="000000"/>
                <w:szCs w:val="24"/>
              </w:rPr>
              <w:t xml:space="preserve">100, 300, 500 </w:t>
            </w:r>
            <w:r>
              <w:rPr>
                <w:color w:val="000000"/>
                <w:szCs w:val="24"/>
              </w:rPr>
              <w:t>(</w:t>
            </w:r>
            <w:r w:rsidRPr="004D0630">
              <w:rPr>
                <w:color w:val="000000"/>
                <w:szCs w:val="24"/>
              </w:rPr>
              <w:t>в</w:t>
            </w:r>
            <w:r>
              <w:rPr>
                <w:color w:val="000000"/>
                <w:szCs w:val="24"/>
              </w:rPr>
              <w:t> </w:t>
            </w:r>
            <w:r w:rsidRPr="004D0630">
              <w:rPr>
                <w:color w:val="000000"/>
                <w:szCs w:val="24"/>
              </w:rPr>
              <w:t>2 отдельных дозах)</w:t>
            </w:r>
          </w:p>
        </w:tc>
        <w:tc>
          <w:tcPr>
            <w:tcW w:w="987" w:type="pct"/>
            <w:tcBorders>
              <w:top w:val="single" w:sz="6" w:space="0" w:color="auto"/>
              <w:left w:val="single" w:sz="6" w:space="0" w:color="auto"/>
              <w:bottom w:val="single" w:sz="6" w:space="0" w:color="auto"/>
              <w:right w:val="single" w:sz="6" w:space="0" w:color="auto"/>
            </w:tcBorders>
            <w:shd w:val="clear" w:color="auto" w:fill="FFFFFF"/>
          </w:tcPr>
          <w:p w14:paraId="49E71A6D" w14:textId="77777777" w:rsidR="00B424CD" w:rsidRPr="004D0630" w:rsidRDefault="00B424CD" w:rsidP="00D45102">
            <w:pPr>
              <w:jc w:val="both"/>
              <w:rPr>
                <w:szCs w:val="24"/>
              </w:rPr>
            </w:pPr>
            <w:r w:rsidRPr="004D0630">
              <w:rPr>
                <w:color w:val="000000"/>
                <w:szCs w:val="24"/>
              </w:rPr>
              <w:t>281, 629, 982 (ДГ6)</w:t>
            </w:r>
          </w:p>
          <w:p w14:paraId="41ED92D3" w14:textId="77777777" w:rsidR="00B424CD" w:rsidRPr="004D0630" w:rsidRDefault="00B424CD" w:rsidP="00D45102">
            <w:pPr>
              <w:jc w:val="both"/>
              <w:rPr>
                <w:szCs w:val="24"/>
              </w:rPr>
            </w:pPr>
            <w:r w:rsidRPr="004D0630">
              <w:rPr>
                <w:color w:val="000000"/>
                <w:szCs w:val="24"/>
              </w:rPr>
              <w:t>377, 1220, НД^ (ДГ18)</w:t>
            </w:r>
          </w:p>
        </w:tc>
        <w:tc>
          <w:tcPr>
            <w:tcW w:w="831" w:type="pct"/>
            <w:tcBorders>
              <w:top w:val="single" w:sz="6" w:space="0" w:color="auto"/>
              <w:left w:val="single" w:sz="6" w:space="0" w:color="auto"/>
              <w:bottom w:val="single" w:sz="6" w:space="0" w:color="auto"/>
              <w:right w:val="single" w:sz="4" w:space="0" w:color="auto"/>
            </w:tcBorders>
            <w:shd w:val="clear" w:color="auto" w:fill="FFFFFF"/>
          </w:tcPr>
          <w:p w14:paraId="52269094" w14:textId="77777777" w:rsidR="00B424CD" w:rsidRPr="004D0630" w:rsidRDefault="00B424CD" w:rsidP="00D45102">
            <w:pPr>
              <w:jc w:val="both"/>
              <w:rPr>
                <w:szCs w:val="24"/>
              </w:rPr>
            </w:pPr>
            <w:r w:rsidRPr="004D0630">
              <w:rPr>
                <w:color w:val="000000"/>
                <w:szCs w:val="24"/>
              </w:rPr>
              <w:t>1,1, 2,5, 3,9 1,5, 4,8, НД</w:t>
            </w:r>
          </w:p>
        </w:tc>
      </w:tr>
      <w:tr w:rsidR="00B424CD" w:rsidRPr="004D0630" w14:paraId="05E68108" w14:textId="77777777" w:rsidTr="00B424CD">
        <w:tc>
          <w:tcPr>
            <w:tcW w:w="938" w:type="pct"/>
            <w:tcBorders>
              <w:top w:val="single" w:sz="6" w:space="0" w:color="auto"/>
              <w:left w:val="single" w:sz="4" w:space="0" w:color="auto"/>
              <w:bottom w:val="single" w:sz="6" w:space="0" w:color="auto"/>
              <w:right w:val="single" w:sz="6" w:space="0" w:color="auto"/>
            </w:tcBorders>
            <w:shd w:val="clear" w:color="auto" w:fill="FFFFFF"/>
          </w:tcPr>
          <w:p w14:paraId="121FCB40" w14:textId="77777777" w:rsidR="00B424CD" w:rsidRPr="004D0630" w:rsidRDefault="00B424CD" w:rsidP="00D45102">
            <w:pPr>
              <w:jc w:val="both"/>
              <w:rPr>
                <w:szCs w:val="24"/>
              </w:rPr>
            </w:pPr>
            <w:r w:rsidRPr="004D0630">
              <w:rPr>
                <w:color w:val="000000"/>
                <w:szCs w:val="24"/>
              </w:rPr>
              <w:t>НОВОЕ Крысы ДГ6 - ДПР20</w:t>
            </w:r>
          </w:p>
        </w:tc>
        <w:tc>
          <w:tcPr>
            <w:tcW w:w="990" w:type="pct"/>
            <w:tcBorders>
              <w:top w:val="single" w:sz="6" w:space="0" w:color="auto"/>
              <w:left w:val="single" w:sz="6" w:space="0" w:color="auto"/>
              <w:bottom w:val="single" w:sz="6" w:space="0" w:color="auto"/>
              <w:right w:val="single" w:sz="6" w:space="0" w:color="auto"/>
            </w:tcBorders>
            <w:shd w:val="clear" w:color="auto" w:fill="FFFFFF"/>
          </w:tcPr>
          <w:p w14:paraId="68C51E2E" w14:textId="77777777" w:rsidR="00B424CD" w:rsidRPr="004D0630" w:rsidRDefault="00B424CD" w:rsidP="00D45102">
            <w:pPr>
              <w:jc w:val="both"/>
              <w:rPr>
                <w:szCs w:val="24"/>
              </w:rPr>
            </w:pPr>
            <w:r w:rsidRPr="004D0630">
              <w:rPr>
                <w:color w:val="000000"/>
                <w:szCs w:val="24"/>
              </w:rPr>
              <w:t>Взрослые 14</w:t>
            </w:r>
            <w:r>
              <w:rPr>
                <w:color w:val="000000"/>
                <w:szCs w:val="24"/>
              </w:rPr>
              <w:t> нед</w:t>
            </w:r>
            <w:r w:rsidRPr="004D0630">
              <w:rPr>
                <w:color w:val="000000"/>
                <w:szCs w:val="24"/>
              </w:rPr>
              <w:t>ель</w:t>
            </w:r>
          </w:p>
        </w:tc>
        <w:tc>
          <w:tcPr>
            <w:tcW w:w="1254" w:type="pct"/>
            <w:tcBorders>
              <w:top w:val="single" w:sz="6" w:space="0" w:color="auto"/>
              <w:left w:val="single" w:sz="6" w:space="0" w:color="auto"/>
              <w:bottom w:val="single" w:sz="6" w:space="0" w:color="auto"/>
              <w:right w:val="single" w:sz="6" w:space="0" w:color="auto"/>
            </w:tcBorders>
            <w:shd w:val="clear" w:color="auto" w:fill="FFFFFF"/>
          </w:tcPr>
          <w:p w14:paraId="6D23B2EF" w14:textId="77777777" w:rsidR="00B424CD" w:rsidRPr="004D0630" w:rsidRDefault="00B424CD" w:rsidP="00D45102">
            <w:pPr>
              <w:jc w:val="both"/>
              <w:rPr>
                <w:szCs w:val="24"/>
              </w:rPr>
            </w:pPr>
            <w:r w:rsidRPr="004D0630">
              <w:rPr>
                <w:color w:val="000000"/>
                <w:szCs w:val="24"/>
              </w:rPr>
              <w:t xml:space="preserve">50, 100, 200 </w:t>
            </w:r>
            <w:r>
              <w:rPr>
                <w:color w:val="000000"/>
                <w:szCs w:val="24"/>
              </w:rPr>
              <w:t>(</w:t>
            </w:r>
            <w:r w:rsidRPr="004D0630">
              <w:rPr>
                <w:color w:val="000000"/>
                <w:szCs w:val="24"/>
              </w:rPr>
              <w:t>в</w:t>
            </w:r>
            <w:r>
              <w:rPr>
                <w:color w:val="000000"/>
                <w:szCs w:val="24"/>
              </w:rPr>
              <w:t> </w:t>
            </w:r>
            <w:r w:rsidRPr="004D0630">
              <w:rPr>
                <w:color w:val="000000"/>
                <w:szCs w:val="24"/>
              </w:rPr>
              <w:t>2 отдельных дозах)</w:t>
            </w:r>
          </w:p>
        </w:tc>
        <w:tc>
          <w:tcPr>
            <w:tcW w:w="987" w:type="pct"/>
            <w:tcBorders>
              <w:top w:val="single" w:sz="6" w:space="0" w:color="auto"/>
              <w:left w:val="single" w:sz="6" w:space="0" w:color="auto"/>
              <w:bottom w:val="single" w:sz="6" w:space="0" w:color="auto"/>
              <w:right w:val="single" w:sz="6" w:space="0" w:color="auto"/>
            </w:tcBorders>
            <w:shd w:val="clear" w:color="auto" w:fill="FFFFFF"/>
          </w:tcPr>
          <w:p w14:paraId="0D946E11" w14:textId="77777777" w:rsidR="00B424CD" w:rsidRPr="004D0630" w:rsidRDefault="00B424CD" w:rsidP="00D45102">
            <w:pPr>
              <w:jc w:val="both"/>
              <w:rPr>
                <w:szCs w:val="24"/>
              </w:rPr>
            </w:pPr>
            <w:r w:rsidRPr="004D0630">
              <w:rPr>
                <w:color w:val="000000"/>
                <w:szCs w:val="24"/>
              </w:rPr>
              <w:t>151, 277, 517 (ДПР10)</w:t>
            </w:r>
          </w:p>
        </w:tc>
        <w:tc>
          <w:tcPr>
            <w:tcW w:w="831" w:type="pct"/>
            <w:tcBorders>
              <w:top w:val="single" w:sz="6" w:space="0" w:color="auto"/>
              <w:left w:val="single" w:sz="6" w:space="0" w:color="auto"/>
              <w:bottom w:val="single" w:sz="6" w:space="0" w:color="auto"/>
              <w:right w:val="single" w:sz="4" w:space="0" w:color="auto"/>
            </w:tcBorders>
            <w:shd w:val="clear" w:color="auto" w:fill="FFFFFF"/>
          </w:tcPr>
          <w:p w14:paraId="124F43BE" w14:textId="77777777" w:rsidR="00B424CD" w:rsidRPr="004D0630" w:rsidRDefault="00B424CD" w:rsidP="00D45102">
            <w:pPr>
              <w:jc w:val="both"/>
              <w:rPr>
                <w:szCs w:val="24"/>
              </w:rPr>
            </w:pPr>
            <w:r w:rsidRPr="004D0630">
              <w:rPr>
                <w:color w:val="000000"/>
                <w:szCs w:val="24"/>
              </w:rPr>
              <w:t>0,6, 1,1, 2,1</w:t>
            </w:r>
          </w:p>
        </w:tc>
      </w:tr>
      <w:tr w:rsidR="00B424CD" w:rsidRPr="004D0630" w14:paraId="5CA23039" w14:textId="77777777" w:rsidTr="00B424CD">
        <w:tc>
          <w:tcPr>
            <w:tcW w:w="5000" w:type="pct"/>
            <w:gridSpan w:val="5"/>
            <w:tcBorders>
              <w:top w:val="single" w:sz="6" w:space="0" w:color="auto"/>
              <w:left w:val="single" w:sz="4" w:space="0" w:color="auto"/>
              <w:bottom w:val="single" w:sz="4" w:space="0" w:color="auto"/>
              <w:right w:val="single" w:sz="4" w:space="0" w:color="auto"/>
            </w:tcBorders>
            <w:shd w:val="clear" w:color="auto" w:fill="FFFFFF"/>
          </w:tcPr>
          <w:p w14:paraId="5A03C125" w14:textId="7378A8F3" w:rsidR="000F341D" w:rsidRPr="000F341D" w:rsidRDefault="000F341D" w:rsidP="00B424CD">
            <w:pPr>
              <w:jc w:val="both"/>
              <w:rPr>
                <w:ins w:id="517" w:author="Belolipetskaya, Elena" w:date="2024-10-14T17:26:00Z"/>
                <w:b/>
                <w:color w:val="000000"/>
                <w:sz w:val="20"/>
                <w:szCs w:val="24"/>
                <w:rPrChange w:id="518" w:author="Belolipetskaya, Elena" w:date="2024-10-14T17:26:00Z">
                  <w:rPr>
                    <w:ins w:id="519" w:author="Belolipetskaya, Elena" w:date="2024-10-14T17:26:00Z"/>
                    <w:color w:val="000000"/>
                    <w:sz w:val="20"/>
                    <w:szCs w:val="24"/>
                    <w:vertAlign w:val="superscript"/>
                  </w:rPr>
                </w:rPrChange>
              </w:rPr>
            </w:pPr>
            <w:ins w:id="520" w:author="Belolipetskaya, Elena" w:date="2024-10-14T17:26:00Z">
              <w:r w:rsidRPr="000F341D">
                <w:rPr>
                  <w:b/>
                  <w:color w:val="000000"/>
                  <w:sz w:val="20"/>
                  <w:szCs w:val="24"/>
                  <w:rPrChange w:id="521" w:author="Belolipetskaya, Elena" w:date="2024-10-14T17:26:00Z">
                    <w:rPr>
                      <w:color w:val="000000"/>
                      <w:sz w:val="20"/>
                      <w:szCs w:val="24"/>
                      <w:vertAlign w:val="superscript"/>
                    </w:rPr>
                  </w:rPrChange>
                </w:rPr>
                <w:t>Примечание:</w:t>
              </w:r>
            </w:ins>
          </w:p>
          <w:p w14:paraId="0E8D4524" w14:textId="6CA03AFC" w:rsidR="00B424CD" w:rsidRPr="00B424CD" w:rsidRDefault="00B424CD" w:rsidP="00B424CD">
            <w:pPr>
              <w:jc w:val="both"/>
              <w:rPr>
                <w:szCs w:val="24"/>
              </w:rPr>
            </w:pPr>
            <w:commentRangeStart w:id="522"/>
            <w:r w:rsidRPr="00B424CD">
              <w:rPr>
                <w:color w:val="000000"/>
                <w:sz w:val="20"/>
                <w:szCs w:val="24"/>
                <w:vertAlign w:val="superscript"/>
              </w:rPr>
              <w:t>и</w:t>
            </w:r>
            <w:r w:rsidRPr="00B424CD">
              <w:rPr>
                <w:color w:val="000000"/>
                <w:sz w:val="20"/>
                <w:szCs w:val="24"/>
              </w:rPr>
              <w:t>AUC</w:t>
            </w:r>
            <w:r w:rsidRPr="00B424CD">
              <w:rPr>
                <w:b/>
                <w:bCs/>
                <w:color w:val="000000"/>
                <w:sz w:val="20"/>
                <w:szCs w:val="24"/>
                <w:vertAlign w:val="subscript"/>
              </w:rPr>
              <w:t xml:space="preserve">0-24 ч </w:t>
            </w:r>
            <w:r w:rsidRPr="00B424CD">
              <w:rPr>
                <w:color w:val="000000"/>
                <w:sz w:val="20"/>
                <w:szCs w:val="24"/>
              </w:rPr>
              <w:t>относительно значения для человека 252 мкг, ч/мл при дозе 300 мг в сутки (см. заявление PM-2008-1184-1; C</w:t>
            </w:r>
            <w:r w:rsidRPr="00B424CD">
              <w:rPr>
                <w:color w:val="000000"/>
                <w:sz w:val="20"/>
                <w:szCs w:val="24"/>
                <w:vertAlign w:val="subscript"/>
              </w:rPr>
              <w:t>max</w:t>
            </w:r>
            <w:r w:rsidRPr="00B424CD">
              <w:rPr>
                <w:color w:val="000000"/>
                <w:sz w:val="20"/>
                <w:szCs w:val="24"/>
              </w:rPr>
              <w:t xml:space="preserve"> = 14,5 мкг/мл); </w:t>
            </w:r>
            <w:r w:rsidRPr="00B424CD">
              <w:rPr>
                <w:color w:val="000000"/>
                <w:sz w:val="20"/>
                <w:szCs w:val="24"/>
                <w:vertAlign w:val="superscript"/>
              </w:rPr>
              <w:t>$</w:t>
            </w:r>
            <w:r w:rsidRPr="00B424CD">
              <w:rPr>
                <w:color w:val="000000"/>
                <w:sz w:val="20"/>
                <w:szCs w:val="24"/>
              </w:rPr>
              <w:t>данные пилотного исследования (AUC</w:t>
            </w:r>
            <w:r w:rsidRPr="00B424CD">
              <w:rPr>
                <w:color w:val="000000"/>
                <w:sz w:val="20"/>
                <w:szCs w:val="24"/>
                <w:vertAlign w:val="subscript"/>
              </w:rPr>
              <w:t>0-4 ч</w:t>
            </w:r>
            <w:r w:rsidRPr="00B424CD">
              <w:rPr>
                <w:color w:val="000000"/>
                <w:sz w:val="20"/>
                <w:szCs w:val="24"/>
              </w:rPr>
              <w:t xml:space="preserve">); п/о = перорально; НОВОЕ = представлены новые исследования; ДГ = день гестации; ДПР = день после рождения; НД = нет данных; дозы, применяемые 2 раза в сутки, вводились с интервалом в 10 часов; </w:t>
            </w:r>
            <w:r w:rsidRPr="00B424CD">
              <w:rPr>
                <w:color w:val="000000"/>
                <w:sz w:val="20"/>
                <w:szCs w:val="24"/>
                <w:vertAlign w:val="superscript"/>
              </w:rPr>
              <w:t>+</w:t>
            </w:r>
            <w:r w:rsidRPr="00B424CD">
              <w:rPr>
                <w:color w:val="000000"/>
                <w:sz w:val="20"/>
                <w:szCs w:val="24"/>
              </w:rPr>
              <w:t xml:space="preserve"> токсикокинетические данные, рассчитанные на основе значений 13</w:t>
            </w:r>
            <w:r w:rsidRPr="00B424CD">
              <w:rPr>
                <w:color w:val="000000"/>
                <w:sz w:val="20"/>
                <w:szCs w:val="24"/>
              </w:rPr>
              <w:noBreakHyphen/>
              <w:t>недельного и 26</w:t>
            </w:r>
            <w:r w:rsidRPr="00B424CD">
              <w:rPr>
                <w:color w:val="000000"/>
                <w:sz w:val="20"/>
                <w:szCs w:val="24"/>
              </w:rPr>
              <w:noBreakHyphen/>
              <w:t>недельного исследований (см. заявку 2008-1184-1), ^ Значения ДГ6 только из-за высокого уровня смертности.</w:t>
            </w:r>
            <w:commentRangeEnd w:id="522"/>
            <w:r w:rsidR="000F341D">
              <w:rPr>
                <w:rStyle w:val="afb"/>
              </w:rPr>
              <w:commentReference w:id="522"/>
            </w:r>
          </w:p>
        </w:tc>
      </w:tr>
    </w:tbl>
    <w:p w14:paraId="7ABF2C12" w14:textId="77777777" w:rsidR="00B424CD" w:rsidRPr="00B424CD" w:rsidRDefault="00B424CD" w:rsidP="00B424CD"/>
    <w:p w14:paraId="1F5019EE" w14:textId="43CCDD26" w:rsidR="00D448A4" w:rsidRDefault="00D448A4" w:rsidP="00D448A4">
      <w:pPr>
        <w:pStyle w:val="3"/>
        <w:rPr>
          <w:color w:val="000000" w:themeColor="text1"/>
          <w:szCs w:val="24"/>
        </w:rPr>
      </w:pPr>
      <w:bookmarkStart w:id="523" w:name="_Toc179552009"/>
      <w:bookmarkEnd w:id="495"/>
      <w:r w:rsidRPr="00781AE0">
        <w:rPr>
          <w:color w:val="000000" w:themeColor="text1"/>
          <w:szCs w:val="24"/>
        </w:rPr>
        <w:t>Прочие исследования</w:t>
      </w:r>
      <w:bookmarkEnd w:id="523"/>
    </w:p>
    <w:p w14:paraId="5EFF7987" w14:textId="77777777" w:rsidR="00D448A4" w:rsidRPr="000C56A7" w:rsidRDefault="00D448A4" w:rsidP="00D448A4"/>
    <w:p w14:paraId="09E6277B" w14:textId="269C6CA2" w:rsidR="00D448A4" w:rsidRDefault="00C30A4B" w:rsidP="00810FE2">
      <w:pPr>
        <w:pStyle w:val="4"/>
      </w:pPr>
      <w:bookmarkStart w:id="524" w:name="_Toc179552010"/>
      <w:r>
        <w:rPr>
          <w:lang w:val="ru-RU"/>
        </w:rPr>
        <w:t>Антигенность</w:t>
      </w:r>
      <w:bookmarkEnd w:id="524"/>
    </w:p>
    <w:p w14:paraId="5D8561B0" w14:textId="77777777" w:rsidR="00D448A4" w:rsidRPr="00351B53" w:rsidRDefault="00D448A4" w:rsidP="00D448A4"/>
    <w:p w14:paraId="2371AAF0" w14:textId="04275F67" w:rsidR="00C30A4B" w:rsidRDefault="00C30A4B" w:rsidP="00C07877">
      <w:pPr>
        <w:ind w:firstLine="709"/>
        <w:jc w:val="both"/>
        <w:rPr>
          <w:color w:val="000000"/>
          <w:lang w:val="ru"/>
        </w:rPr>
      </w:pPr>
      <w:r w:rsidRPr="00C30A4B">
        <w:rPr>
          <w:color w:val="000000"/>
          <w:lang w:val="ru"/>
        </w:rPr>
        <w:t xml:space="preserve">Лакосамид оказывал </w:t>
      </w:r>
      <w:commentRangeStart w:id="525"/>
      <w:r w:rsidRPr="00C30A4B">
        <w:rPr>
          <w:color w:val="000000"/>
          <w:lang w:val="ru"/>
        </w:rPr>
        <w:t xml:space="preserve">отрицательное влияние на кожные реакции сенсибилизации </w:t>
      </w:r>
      <w:commentRangeEnd w:id="525"/>
      <w:r w:rsidR="000F341D">
        <w:rPr>
          <w:rStyle w:val="afb"/>
        </w:rPr>
        <w:commentReference w:id="525"/>
      </w:r>
      <w:r w:rsidRPr="00C30A4B">
        <w:rPr>
          <w:color w:val="000000"/>
          <w:lang w:val="ru"/>
        </w:rPr>
        <w:t>у морских свинок при использовании шкалы оценки Магнуссона/Клигмана.</w:t>
      </w:r>
    </w:p>
    <w:p w14:paraId="1369BD1C" w14:textId="77777777" w:rsidR="00D448A4" w:rsidRPr="000C56A7" w:rsidRDefault="00D448A4" w:rsidP="00C07877">
      <w:pPr>
        <w:jc w:val="both"/>
      </w:pPr>
    </w:p>
    <w:p w14:paraId="5A889CF5" w14:textId="2A0D5DAD" w:rsidR="00D448A4" w:rsidRDefault="00D448A4" w:rsidP="00810FE2">
      <w:pPr>
        <w:pStyle w:val="4"/>
      </w:pPr>
      <w:bookmarkStart w:id="526" w:name="_Toc179552011"/>
      <w:r w:rsidRPr="002E7351">
        <w:t>Иммунотоксичность</w:t>
      </w:r>
      <w:bookmarkEnd w:id="526"/>
    </w:p>
    <w:p w14:paraId="45FA4F46" w14:textId="77777777" w:rsidR="00D448A4" w:rsidRPr="00351B53" w:rsidRDefault="00D448A4" w:rsidP="00C07877">
      <w:pPr>
        <w:jc w:val="both"/>
      </w:pPr>
    </w:p>
    <w:p w14:paraId="5E7857C5" w14:textId="59C9D7F4" w:rsidR="00C30A4B" w:rsidRDefault="00C30A4B" w:rsidP="00C07877">
      <w:pPr>
        <w:ind w:firstLine="709"/>
        <w:jc w:val="both"/>
      </w:pPr>
      <w:r w:rsidRPr="00C30A4B">
        <w:t>Лакосамид не обладал иммунотоксикологическими свойствами у мышей в отношении IgM- и IgG-ответа на SRBC. Полученные пределы безопасности, основанные на массе тела и площади поверхности тела в отношении иммунотоксикологических эффектов, в этом исследовании составили &gt; 31,5 и &gt; 2,4, соответственно (с поправкой на 200 мг 2 р/сут).</w:t>
      </w:r>
    </w:p>
    <w:p w14:paraId="438A2323" w14:textId="77777777" w:rsidR="00C30A4B" w:rsidRDefault="00C30A4B" w:rsidP="00C07877">
      <w:pPr>
        <w:ind w:firstLine="709"/>
        <w:jc w:val="both"/>
      </w:pPr>
    </w:p>
    <w:p w14:paraId="24F63DB4" w14:textId="2F9FC38C" w:rsidR="00D448A4" w:rsidRDefault="00C30A4B" w:rsidP="00810FE2">
      <w:pPr>
        <w:pStyle w:val="4"/>
      </w:pPr>
      <w:bookmarkStart w:id="527" w:name="_Toc179552012"/>
      <w:r>
        <w:t>Зависимость</w:t>
      </w:r>
      <w:bookmarkEnd w:id="527"/>
    </w:p>
    <w:p w14:paraId="15A9D7D1" w14:textId="77777777" w:rsidR="00D448A4" w:rsidRDefault="00D448A4" w:rsidP="00D448A4"/>
    <w:p w14:paraId="470314BF" w14:textId="257947A2" w:rsidR="008D273A" w:rsidRDefault="008D273A" w:rsidP="00C07877">
      <w:pPr>
        <w:ind w:firstLine="709"/>
        <w:jc w:val="both"/>
        <w:rPr>
          <w:color w:val="000000"/>
          <w:lang w:val="ru"/>
        </w:rPr>
      </w:pPr>
      <w:r w:rsidRPr="008D273A">
        <w:rPr>
          <w:color w:val="000000"/>
          <w:lang w:val="ru"/>
        </w:rPr>
        <w:t>В исследованиях с использованием крыс в течение 26 недель и собак в течение 12 месяцев с периодом восстановления после введения максимальной дозы использовался контрольный список поведенческих и физических признаков действия препарата. Ретроспективный анализ этих двух исследований токсичности не выявил новых поведенческих или физических признаков после прекращения применения препарата.</w:t>
      </w:r>
    </w:p>
    <w:p w14:paraId="754DFE34" w14:textId="628A4FD7" w:rsidR="00D448A4" w:rsidRDefault="00D448A4" w:rsidP="00D448A4"/>
    <w:p w14:paraId="1AE34D6D" w14:textId="166B644D" w:rsidR="008D273A" w:rsidRDefault="008D273A" w:rsidP="008D273A">
      <w:pPr>
        <w:pStyle w:val="4"/>
      </w:pPr>
      <w:bookmarkStart w:id="528" w:name="_Toc179552013"/>
      <w:r>
        <w:t>Злоупотребление препаратом</w:t>
      </w:r>
      <w:bookmarkEnd w:id="528"/>
    </w:p>
    <w:p w14:paraId="30F39AE4" w14:textId="77777777" w:rsidR="008D273A" w:rsidRPr="008D273A" w:rsidRDefault="008D273A" w:rsidP="008D273A">
      <w:pPr>
        <w:rPr>
          <w:lang w:val="x-none"/>
        </w:rPr>
      </w:pPr>
    </w:p>
    <w:p w14:paraId="55ECE35F" w14:textId="77777777" w:rsidR="008D273A" w:rsidRPr="008D273A" w:rsidRDefault="008D273A" w:rsidP="008D273A">
      <w:pPr>
        <w:ind w:firstLine="709"/>
        <w:jc w:val="both"/>
        <w:rPr>
          <w:color w:val="000000"/>
        </w:rPr>
      </w:pPr>
      <w:r w:rsidRPr="008D273A">
        <w:rPr>
          <w:color w:val="000000"/>
        </w:rPr>
        <w:t>Чтобы оценить потенциальную опасность злоупотребления лакосамидом, были проведены три специальных исследования на животных.</w:t>
      </w:r>
    </w:p>
    <w:p w14:paraId="7BDB9896" w14:textId="39409054" w:rsidR="008D273A" w:rsidRPr="00B424CD" w:rsidRDefault="008D273A" w:rsidP="008D273A">
      <w:pPr>
        <w:ind w:firstLine="709"/>
        <w:jc w:val="both"/>
        <w:rPr>
          <w:color w:val="0070C0"/>
        </w:rPr>
      </w:pPr>
      <w:r w:rsidRPr="008D273A">
        <w:rPr>
          <w:color w:val="000000"/>
        </w:rPr>
        <w:t>1) Исследование по различению препаратов</w:t>
      </w:r>
      <w:ins w:id="529" w:author="Belolipetskaya, Elena" w:date="2024-10-14T17:30:00Z">
        <w:r w:rsidR="000F341D">
          <w:rPr>
            <w:color w:val="000000"/>
          </w:rPr>
          <w:t>.</w:t>
        </w:r>
      </w:ins>
      <w:r w:rsidRPr="008D273A">
        <w:rPr>
          <w:color w:val="000000"/>
        </w:rPr>
        <w:t xml:space="preserve"> Группу крыс, не привыкших к препаратам, обучали различать внутривенные инъекции носителя (физиологический раствор) и 10 мг/кг лакосамида, реагируя на пищевое подкрепление с фиксированным соотношением 10. В соответствии со слабым характером стимулирующего действия лакосамида, время, затраченное на достижение различения с его помощью (59,0 ± 4,2 тренировочных сеанса), было дольше, чем для установления различия между 2 вариантами выбора с препаратами сравнения, использованными в настоящем исследовании </w:t>
      </w:r>
      <w:r w:rsidR="00B424CD" w:rsidRPr="00B424CD">
        <w:rPr>
          <w:color w:val="000000"/>
        </w:rPr>
        <w:t>[1].</w:t>
      </w:r>
    </w:p>
    <w:p w14:paraId="3279B3F8" w14:textId="77777777" w:rsidR="008D273A" w:rsidRPr="008D273A" w:rsidRDefault="008D273A" w:rsidP="008D273A">
      <w:pPr>
        <w:ind w:firstLine="709"/>
        <w:jc w:val="both"/>
        <w:rPr>
          <w:color w:val="000000"/>
        </w:rPr>
      </w:pPr>
      <w:r w:rsidRPr="008D273A">
        <w:rPr>
          <w:color w:val="000000"/>
        </w:rPr>
        <w:lastRenderedPageBreak/>
        <w:t>В последующем тестировании на генерализацию сам лакосамид, диазепам, морфин, фенциклидин и фенобарбитал были протестированы на генерализацию в ответ на раздражитель лакосамид. При анализе собственно лакосамида характер ответа лучше всего описывался как случайный, что подчеркивало сложность, с которой крысы с легкостью отличали лакосамид от физиологического раствора. Исследования на генерализацию со сравнением препаратов с известной способностью вызывать злоупотребление и зависимость согласуются со слабым различающим признаком лакосамида, поскольку характер ответа по сути был случайным при всех дозах. В заключение следует отметить, что дискриминационный раздражитель, создаваемый лакосамидом у крыс, не был устойчивым и явно не зависел от дозы, что позволяет предположить, что испытуемое вещество едва ли окажет субъективное воздействие, которое приведет к злоупотреблению у человека.</w:t>
      </w:r>
    </w:p>
    <w:p w14:paraId="01FA0624" w14:textId="291D3285" w:rsidR="008D273A" w:rsidRPr="008D273A" w:rsidRDefault="008D273A" w:rsidP="008D273A">
      <w:pPr>
        <w:ind w:firstLine="709"/>
        <w:jc w:val="both"/>
        <w:rPr>
          <w:color w:val="000000"/>
        </w:rPr>
      </w:pPr>
      <w:r w:rsidRPr="008D273A">
        <w:rPr>
          <w:color w:val="000000"/>
        </w:rPr>
        <w:t xml:space="preserve">2) Затем лакосамид изучали после перорального введения (через зонд) в тесте </w:t>
      </w:r>
      <w:del w:id="530" w:author="Belolipetskaya, Elena" w:date="2024-10-14T17:38:00Z">
        <w:r w:rsidRPr="008D273A" w:rsidDel="00AC488E">
          <w:rPr>
            <w:color w:val="000000"/>
          </w:rPr>
          <w:delText>предпочтения обусловленной локации</w:delText>
        </w:r>
      </w:del>
      <w:ins w:id="531" w:author="Belolipetskaya, Elena" w:date="2024-10-14T17:38:00Z">
        <w:r w:rsidR="00AC488E">
          <w:rPr>
            <w:color w:val="000000"/>
          </w:rPr>
          <w:t>«предпочтения места»</w:t>
        </w:r>
      </w:ins>
      <w:r w:rsidRPr="008D273A">
        <w:rPr>
          <w:color w:val="000000"/>
        </w:rPr>
        <w:t xml:space="preserve"> на крысах; морфина гидрохлорид использовали в качестве усиливающего препарата, а носитель - в качестве отрицательного контроля. В отличие от морфина, лакосамид не влиял на время, проведенное в отсеке с лекарственными препаратами во время тестовой сессии, по сравнению с контрольным носителем. На количество </w:t>
      </w:r>
      <w:del w:id="532" w:author="Belolipetskaya, Elena" w:date="2024-10-14T17:39:00Z">
        <w:r w:rsidRPr="008D273A" w:rsidDel="00AC488E">
          <w:rPr>
            <w:color w:val="000000"/>
          </w:rPr>
          <w:delText xml:space="preserve">пересечений </w:delText>
        </w:r>
      </w:del>
      <w:ins w:id="533" w:author="Belolipetskaya, Elena" w:date="2024-10-14T17:39:00Z">
        <w:r w:rsidR="00AC488E">
          <w:rPr>
            <w:color w:val="000000"/>
          </w:rPr>
          <w:t>перемещений между локациями</w:t>
        </w:r>
        <w:r w:rsidR="00AC488E" w:rsidRPr="008D273A">
          <w:rPr>
            <w:color w:val="000000"/>
          </w:rPr>
          <w:t xml:space="preserve"> </w:t>
        </w:r>
      </w:ins>
      <w:r w:rsidRPr="008D273A">
        <w:rPr>
          <w:color w:val="000000"/>
        </w:rPr>
        <w:t>это никак не влияло.</w:t>
      </w:r>
    </w:p>
    <w:p w14:paraId="6FCA4CC5" w14:textId="77777777" w:rsidR="008D273A" w:rsidRPr="008D273A" w:rsidRDefault="008D273A" w:rsidP="008D273A">
      <w:pPr>
        <w:ind w:firstLine="709"/>
        <w:jc w:val="both"/>
        <w:rPr>
          <w:color w:val="000000"/>
        </w:rPr>
      </w:pPr>
      <w:r w:rsidRPr="008D273A">
        <w:rPr>
          <w:color w:val="000000"/>
        </w:rPr>
        <w:t xml:space="preserve">3) </w:t>
      </w:r>
      <w:commentRangeStart w:id="534"/>
      <w:r w:rsidRPr="008D273A">
        <w:rPr>
          <w:color w:val="000000"/>
        </w:rPr>
        <w:t>Кроме того, когда лакосамид сравнивали с кокаином и физиологическим раствором на предмет способности поддерживать самостоятельное внутривенное введение крысами, он не поддерживал самостоятельное введение при всех протестированных дозах</w:t>
      </w:r>
      <w:commentRangeEnd w:id="534"/>
      <w:r w:rsidR="00985292">
        <w:rPr>
          <w:rStyle w:val="afb"/>
        </w:rPr>
        <w:commentReference w:id="534"/>
      </w:r>
      <w:r w:rsidRPr="008D273A">
        <w:rPr>
          <w:color w:val="000000"/>
        </w:rPr>
        <w:t>.</w:t>
      </w:r>
    </w:p>
    <w:p w14:paraId="3EF01C87" w14:textId="77777777" w:rsidR="008D273A" w:rsidRPr="008D273A" w:rsidRDefault="008D273A" w:rsidP="008D273A">
      <w:pPr>
        <w:ind w:firstLine="709"/>
        <w:jc w:val="both"/>
        <w:rPr>
          <w:color w:val="000000"/>
        </w:rPr>
      </w:pPr>
      <w:r w:rsidRPr="008D273A">
        <w:rPr>
          <w:color w:val="000000"/>
        </w:rPr>
        <w:t>Эти результаты свидетельствуют о том, что лакосамид, скорее всего, не обладает положительными подкрепляющими свойствами или потенциалом злоупотребления.</w:t>
      </w:r>
    </w:p>
    <w:p w14:paraId="6C6B569E" w14:textId="67E509F0" w:rsidR="008D273A" w:rsidRPr="008D273A" w:rsidRDefault="008D273A" w:rsidP="008D273A">
      <w:pPr>
        <w:ind w:firstLine="709"/>
        <w:jc w:val="both"/>
        <w:rPr>
          <w:color w:val="000000"/>
        </w:rPr>
      </w:pPr>
      <w:r w:rsidRPr="008D273A">
        <w:rPr>
          <w:color w:val="000000"/>
        </w:rPr>
        <w:t xml:space="preserve">Оценка потенциала зависимости от лакосамида, </w:t>
      </w:r>
      <w:del w:id="535" w:author="Belolipetskaya, Elena" w:date="2024-10-14T17:50:00Z">
        <w:r w:rsidRPr="008D273A" w:rsidDel="00985292">
          <w:rPr>
            <w:color w:val="000000"/>
          </w:rPr>
          <w:delText xml:space="preserve">предоставленная заявителем, </w:delText>
        </w:r>
      </w:del>
      <w:r w:rsidRPr="008D273A">
        <w:rPr>
          <w:color w:val="000000"/>
        </w:rPr>
        <w:t xml:space="preserve">была сочтена </w:t>
      </w:r>
      <w:ins w:id="536" w:author="Belolipetskaya, Elena" w:date="2024-10-14T17:50:00Z">
        <w:r w:rsidR="00985292">
          <w:rPr>
            <w:color w:val="000000"/>
          </w:rPr>
          <w:t xml:space="preserve">регулятором </w:t>
        </w:r>
      </w:ins>
      <w:r w:rsidRPr="008D273A">
        <w:rPr>
          <w:color w:val="000000"/>
        </w:rPr>
        <w:t>не полностью исчерпывающей. Однако клинически признаков абстинентного синдрома не наблюдалось, и дальнейшие доклинические исследования не добавили бы релевантной информации к общему соотношению риска и пользы для пациента.</w:t>
      </w:r>
    </w:p>
    <w:p w14:paraId="6F25E191" w14:textId="77777777" w:rsidR="008D273A" w:rsidRPr="008D273A" w:rsidRDefault="008D273A" w:rsidP="00D448A4">
      <w:pPr>
        <w:rPr>
          <w:lang w:val="ru"/>
        </w:rPr>
      </w:pPr>
    </w:p>
    <w:p w14:paraId="4C1E1A89" w14:textId="34E78CC7" w:rsidR="00D448A4" w:rsidRDefault="00D448A4" w:rsidP="00810FE2">
      <w:pPr>
        <w:pStyle w:val="4"/>
      </w:pPr>
      <w:bookmarkStart w:id="537" w:name="_Toc179552014"/>
      <w:r>
        <w:t>Токсичность примесей</w:t>
      </w:r>
      <w:bookmarkEnd w:id="537"/>
    </w:p>
    <w:p w14:paraId="39ECC72C" w14:textId="77777777" w:rsidR="00D448A4" w:rsidRPr="00351B53" w:rsidRDefault="00D448A4" w:rsidP="00D448A4"/>
    <w:p w14:paraId="74C0E404" w14:textId="1E4A6A28" w:rsidR="00C30A4B" w:rsidRPr="00C30A4B" w:rsidRDefault="00C30A4B" w:rsidP="00C30A4B">
      <w:pPr>
        <w:ind w:firstLine="709"/>
        <w:jc w:val="both"/>
        <w:rPr>
          <w:color w:val="000000"/>
          <w:lang w:val="ru"/>
        </w:rPr>
      </w:pPr>
      <w:bookmarkStart w:id="538" w:name="bookmark11"/>
      <w:r w:rsidRPr="00C30A4B">
        <w:rPr>
          <w:color w:val="000000"/>
          <w:lang w:val="ru"/>
        </w:rPr>
        <w:t xml:space="preserve">Примесь SPM 14018 </w:t>
      </w:r>
      <w:ins w:id="539" w:author="Belolipetskaya, Elena" w:date="2024-10-14T17:51:00Z">
        <w:r w:rsidR="00985292">
          <w:rPr>
            <w:color w:val="000000"/>
            <w:lang w:val="ru"/>
          </w:rPr>
          <w:t>в составе референтного препарата лакосамида</w:t>
        </w:r>
      </w:ins>
      <w:r w:rsidRPr="00C30A4B">
        <w:rPr>
          <w:color w:val="000000"/>
          <w:lang w:val="ru"/>
        </w:rPr>
        <w:t>была признана прошедшей квалификацию в отношении исследований токсичности при многократном введении, проведенных с использованием серии KK02457.</w:t>
      </w:r>
    </w:p>
    <w:p w14:paraId="26F85335" w14:textId="70D7A4C8" w:rsidR="00C30A4B" w:rsidRPr="00C30A4B" w:rsidRDefault="00C30A4B" w:rsidP="00C30A4B">
      <w:pPr>
        <w:ind w:firstLine="709"/>
        <w:jc w:val="both"/>
        <w:rPr>
          <w:color w:val="000000"/>
          <w:lang w:val="ru"/>
        </w:rPr>
      </w:pPr>
      <w:r w:rsidRPr="00C30A4B">
        <w:rPr>
          <w:color w:val="000000"/>
          <w:lang w:val="ru"/>
        </w:rPr>
        <w:t xml:space="preserve">Однако из представленного досье </w:t>
      </w:r>
      <w:ins w:id="540" w:author="Belolipetskaya, Elena" w:date="2024-10-14T17:52:00Z">
        <w:r w:rsidR="00985292">
          <w:rPr>
            <w:color w:val="000000"/>
            <w:lang w:val="ru"/>
          </w:rPr>
          <w:t xml:space="preserve">при регистрации оригинального препарата </w:t>
        </w:r>
      </w:ins>
      <w:r w:rsidRPr="00C30A4B">
        <w:rPr>
          <w:color w:val="000000"/>
          <w:lang w:val="ru"/>
        </w:rPr>
        <w:t xml:space="preserve">было неясно, какое фактическое количество SPM 14018 содержалось в серии PEH-A-188(2), используемой для испытаний на генотоксичность (тест Эймса и тест мышиной лимфомы). </w:t>
      </w:r>
      <w:ins w:id="541" w:author="Belolipetskaya, Elena" w:date="2024-10-14T17:53:00Z">
        <w:r w:rsidR="00985292">
          <w:rPr>
            <w:color w:val="000000"/>
            <w:lang w:val="ru"/>
          </w:rPr>
          <w:t xml:space="preserve">В ответ на запрос регулятора </w:t>
        </w:r>
      </w:ins>
      <w:del w:id="542" w:author="Belolipetskaya, Elena" w:date="2024-10-14T17:52:00Z">
        <w:r w:rsidRPr="00C30A4B" w:rsidDel="00985292">
          <w:rPr>
            <w:color w:val="000000"/>
            <w:lang w:val="ru"/>
          </w:rPr>
          <w:delText xml:space="preserve">Заявителя попросили уточнить, какое фактическое количество SPM 14018 содержалось в серии, использованной для проведенных испытаний на генотоксичность, и обосновать требование о допустимом пределе в 0,3 %. Заявитель решил ужесточить </w:delText>
        </w:r>
      </w:del>
      <w:r w:rsidRPr="00C30A4B">
        <w:rPr>
          <w:color w:val="000000"/>
          <w:lang w:val="ru"/>
        </w:rPr>
        <w:t xml:space="preserve">допустимый предел для SPM 14018 в фармацевтической субстанции лакосамида </w:t>
      </w:r>
      <w:ins w:id="543" w:author="Belolipetskaya, Elena" w:date="2024-10-14T17:53:00Z">
        <w:r w:rsidR="00985292">
          <w:rPr>
            <w:color w:val="000000"/>
            <w:lang w:val="ru"/>
          </w:rPr>
          <w:t xml:space="preserve">был ужесточен </w:t>
        </w:r>
      </w:ins>
      <w:r w:rsidRPr="00C30A4B">
        <w:rPr>
          <w:color w:val="000000"/>
          <w:lang w:val="ru"/>
        </w:rPr>
        <w:t xml:space="preserve">до не более 0,15 % на основе данных анализа серии, т. е. ниже порога квалификации ICH Q3A (R). Принимая во внимание заявление </w:t>
      </w:r>
      <w:del w:id="544" w:author="Belolipetskaya, Elena" w:date="2024-10-14T17:53:00Z">
        <w:r w:rsidRPr="00C30A4B" w:rsidDel="00985292">
          <w:rPr>
            <w:color w:val="000000"/>
            <w:lang w:val="ru"/>
          </w:rPr>
          <w:delText xml:space="preserve">заявителя </w:delText>
        </w:r>
      </w:del>
      <w:r w:rsidRPr="00C30A4B">
        <w:rPr>
          <w:color w:val="000000"/>
          <w:lang w:val="ru"/>
        </w:rPr>
        <w:t xml:space="preserve">об ужесточении допустимого предела для примеси SPM 14018 и обзорный анализ генотоксических данных, </w:t>
      </w:r>
      <w:del w:id="545" w:author="Belolipetskaya, Elena" w:date="2024-10-14T17:53:00Z">
        <w:r w:rsidRPr="00C30A4B" w:rsidDel="00985292">
          <w:rPr>
            <w:color w:val="000000"/>
            <w:lang w:val="ru"/>
          </w:rPr>
          <w:delText>ответ заявителя был принят</w:delText>
        </w:r>
      </w:del>
      <w:ins w:id="546" w:author="Belolipetskaya, Elena" w:date="2024-10-14T17:53:00Z">
        <w:r w:rsidR="00985292">
          <w:rPr>
            <w:color w:val="000000"/>
            <w:lang w:val="ru"/>
          </w:rPr>
          <w:t>регулятор принял ответ</w:t>
        </w:r>
      </w:ins>
      <w:r w:rsidRPr="00C30A4B">
        <w:rPr>
          <w:color w:val="000000"/>
          <w:lang w:val="ru"/>
        </w:rPr>
        <w:t>.</w:t>
      </w:r>
    </w:p>
    <w:p w14:paraId="6FAEC0E0" w14:textId="1F9CE582" w:rsidR="00C30A4B" w:rsidRDefault="00C30A4B" w:rsidP="00C30A4B">
      <w:pPr>
        <w:ind w:firstLine="709"/>
        <w:jc w:val="both"/>
        <w:rPr>
          <w:color w:val="000000"/>
          <w:lang w:val="ru"/>
        </w:rPr>
      </w:pPr>
      <w:r w:rsidRPr="00C30A4B">
        <w:rPr>
          <w:color w:val="000000"/>
          <w:lang w:val="ru"/>
        </w:rPr>
        <w:t>SPM 6912, продукт распада и метаболит мышей и человека (&lt; 10 %), считается токсикологически квалифицированным.</w:t>
      </w:r>
    </w:p>
    <w:bookmarkEnd w:id="538"/>
    <w:p w14:paraId="14BC3483" w14:textId="77777777" w:rsidR="00D448A4" w:rsidRPr="00351B53" w:rsidRDefault="00D448A4" w:rsidP="00D448A4"/>
    <w:p w14:paraId="13373BFE" w14:textId="77777777" w:rsidR="00D448A4" w:rsidRDefault="00D448A4" w:rsidP="00CD1374">
      <w:pPr>
        <w:pStyle w:val="20"/>
        <w:numPr>
          <w:ilvl w:val="0"/>
          <w:numId w:val="0"/>
        </w:numPr>
        <w:rPr>
          <w:color w:val="000000" w:themeColor="text1"/>
          <w:szCs w:val="24"/>
        </w:rPr>
      </w:pPr>
      <w:bookmarkStart w:id="547" w:name="_Toc179552015"/>
      <w:r w:rsidRPr="000B0F48">
        <w:rPr>
          <w:color w:val="000000" w:themeColor="text1"/>
          <w:szCs w:val="24"/>
        </w:rPr>
        <w:t>Список</w:t>
      </w:r>
      <w:r w:rsidRPr="000B0F48">
        <w:rPr>
          <w:color w:val="000000" w:themeColor="text1"/>
          <w:szCs w:val="24"/>
          <w:lang w:val="en-US"/>
        </w:rPr>
        <w:t xml:space="preserve"> </w:t>
      </w:r>
      <w:r w:rsidRPr="000B0F48">
        <w:rPr>
          <w:color w:val="000000" w:themeColor="text1"/>
          <w:szCs w:val="24"/>
        </w:rPr>
        <w:t>литературы</w:t>
      </w:r>
      <w:bookmarkEnd w:id="547"/>
    </w:p>
    <w:p w14:paraId="49052DCE" w14:textId="77777777" w:rsidR="00D448A4" w:rsidRPr="00B424CD" w:rsidRDefault="00D448A4" w:rsidP="00334CFF">
      <w:pPr>
        <w:jc w:val="both"/>
        <w:rPr>
          <w:lang w:val="en-US"/>
        </w:rPr>
      </w:pPr>
    </w:p>
    <w:p w14:paraId="57867718" w14:textId="72DB8E48" w:rsidR="00481715" w:rsidRPr="00B424CD" w:rsidRDefault="00B424CD" w:rsidP="00B424CD">
      <w:pPr>
        <w:pStyle w:val="a5"/>
        <w:numPr>
          <w:ilvl w:val="0"/>
          <w:numId w:val="15"/>
        </w:numPr>
        <w:jc w:val="both"/>
        <w:rPr>
          <w:rStyle w:val="aff"/>
          <w:rFonts w:cs="Arial"/>
          <w:b/>
          <w:bCs/>
          <w:kern w:val="32"/>
          <w:szCs w:val="32"/>
          <w:lang w:val="en-US"/>
        </w:rPr>
      </w:pPr>
      <w:commentRangeStart w:id="548"/>
      <w:r w:rsidRPr="00B424CD">
        <w:rPr>
          <w:lang w:val="en-US"/>
        </w:rPr>
        <w:lastRenderedPageBreak/>
        <w:t>Carter et al., 2004, Bartoletti et al., 2000, Mori et al, 2002</w:t>
      </w:r>
      <w:commentRangeEnd w:id="548"/>
      <w:r w:rsidR="00985292">
        <w:rPr>
          <w:rStyle w:val="afb"/>
        </w:rPr>
        <w:commentReference w:id="548"/>
      </w:r>
      <w:r w:rsidR="00481715" w:rsidRPr="00B424CD">
        <w:rPr>
          <w:rStyle w:val="aff"/>
          <w:rFonts w:cs="Arial"/>
          <w:b/>
          <w:bCs/>
          <w:kern w:val="32"/>
          <w:szCs w:val="32"/>
          <w:lang w:val="en-US"/>
        </w:rPr>
        <w:br w:type="page"/>
      </w:r>
    </w:p>
    <w:p w14:paraId="5C93B0EE" w14:textId="665661E5" w:rsidR="00D448A4" w:rsidRDefault="00D448A4" w:rsidP="00D448A4">
      <w:pPr>
        <w:pStyle w:val="1"/>
      </w:pPr>
      <w:bookmarkStart w:id="549" w:name="_Toc179552016"/>
      <w:bookmarkStart w:id="550" w:name="_Hlk118304075"/>
      <w:commentRangeStart w:id="551"/>
      <w:r w:rsidRPr="005E6358">
        <w:lastRenderedPageBreak/>
        <w:t>ДЕЙСТВИЕ</w:t>
      </w:r>
      <w:r w:rsidRPr="00CD7CD6">
        <w:t xml:space="preserve"> </w:t>
      </w:r>
      <w:r w:rsidRPr="005E6358">
        <w:t>У</w:t>
      </w:r>
      <w:r w:rsidRPr="00CD7CD6">
        <w:t xml:space="preserve"> </w:t>
      </w:r>
      <w:r w:rsidRPr="005E6358">
        <w:t>ЧЕЛОВЕКА</w:t>
      </w:r>
      <w:bookmarkEnd w:id="549"/>
      <w:commentRangeEnd w:id="551"/>
      <w:r w:rsidR="00A26E02">
        <w:rPr>
          <w:rStyle w:val="afb"/>
          <w:rFonts w:eastAsia="Times New Roman" w:cs="Times New Roman"/>
          <w:b w:val="0"/>
          <w:bCs w:val="0"/>
        </w:rPr>
        <w:commentReference w:id="551"/>
      </w:r>
    </w:p>
    <w:p w14:paraId="28F772CE" w14:textId="77777777" w:rsidR="00D448A4" w:rsidRPr="00CD7CD6" w:rsidRDefault="00D448A4" w:rsidP="00D448A4"/>
    <w:p w14:paraId="37FC023B" w14:textId="77777777" w:rsidR="00D448A4" w:rsidRDefault="00D448A4" w:rsidP="00C07877">
      <w:pPr>
        <w:pStyle w:val="20"/>
        <w:numPr>
          <w:ilvl w:val="0"/>
          <w:numId w:val="0"/>
        </w:numPr>
        <w:rPr>
          <w:color w:val="000000" w:themeColor="text1"/>
          <w:szCs w:val="24"/>
        </w:rPr>
      </w:pPr>
      <w:bookmarkStart w:id="552" w:name="_Toc179552017"/>
      <w:r w:rsidRPr="0036636A">
        <w:rPr>
          <w:color w:val="000000" w:themeColor="text1"/>
          <w:szCs w:val="24"/>
        </w:rPr>
        <w:t>Введение и резюме</w:t>
      </w:r>
      <w:bookmarkEnd w:id="552"/>
    </w:p>
    <w:p w14:paraId="59EE7084" w14:textId="77777777" w:rsidR="00D448A4" w:rsidRPr="004321D0" w:rsidRDefault="00D448A4" w:rsidP="00D448A4"/>
    <w:p w14:paraId="2B5F650D" w14:textId="7B99D619" w:rsidR="00D448A4" w:rsidRDefault="00D448A4" w:rsidP="00C07877">
      <w:pPr>
        <w:ind w:firstLine="709"/>
        <w:contextualSpacing/>
        <w:jc w:val="both"/>
      </w:pPr>
      <w:r w:rsidRPr="0036636A">
        <w:t>Клинических исследований препарата</w:t>
      </w:r>
      <w:r w:rsidRPr="0036636A">
        <w:rPr>
          <w:rFonts w:ascii="Calibri" w:hAnsi="Calibri" w:cs="Calibri"/>
          <w:color w:val="000000"/>
        </w:rPr>
        <w:t xml:space="preserve"> </w:t>
      </w:r>
      <w:r w:rsidR="008D273A" w:rsidRPr="00210BEE">
        <w:t>PT-LCS</w:t>
      </w:r>
      <w:r w:rsidRPr="0036636A">
        <w:t>, таблетки,</w:t>
      </w:r>
      <w:r>
        <w:t xml:space="preserve"> покрытые пленочной оболочкой, </w:t>
      </w:r>
      <w:r w:rsidR="00210BEE" w:rsidRPr="00210BEE">
        <w:t>20</w:t>
      </w:r>
      <w:r w:rsidRPr="00210BEE">
        <w:t>0 мг (АО «Р-Фарм», Россия) не проводилось. Так как препарат</w:t>
      </w:r>
      <w:r w:rsidRPr="00210BEE">
        <w:rPr>
          <w:rFonts w:ascii="Calibri" w:hAnsi="Calibri" w:cs="Calibri"/>
        </w:rPr>
        <w:t xml:space="preserve"> </w:t>
      </w:r>
      <w:r w:rsidR="00210BEE" w:rsidRPr="00210BEE">
        <w:t>PT-LCS</w:t>
      </w:r>
      <w:r w:rsidRPr="00210BEE">
        <w:t>, разработанный парт</w:t>
      </w:r>
      <w:r w:rsidR="00170525" w:rsidRPr="00210BEE">
        <w:t>н</w:t>
      </w:r>
      <w:r w:rsidRPr="00210BEE">
        <w:t xml:space="preserve">ером АО «Р-Фарм» </w:t>
      </w:r>
      <w:ins w:id="553" w:author="Belolipetskaya, Elena" w:date="2024-10-14T17:55:00Z">
        <w:r w:rsidR="00985292" w:rsidRPr="006F4658">
          <w:rPr>
            <w:color w:val="000000"/>
            <w:shd w:val="clear" w:color="auto" w:fill="FFFFFF"/>
          </w:rPr>
          <w:t xml:space="preserve">Brawn Biotech Ltd, </w:t>
        </w:r>
      </w:ins>
      <w:del w:id="554" w:author="Belolipetskaya, Elena" w:date="2024-10-14T17:55:00Z">
        <w:r w:rsidRPr="00210BEE" w:rsidDel="00985292">
          <w:delText xml:space="preserve">BDR Pharmaceuticals International Pvt Ltd, </w:delText>
        </w:r>
      </w:del>
      <w:r w:rsidRPr="00210BEE">
        <w:t xml:space="preserve">Индия представляет собой воспроизведенный препарат </w:t>
      </w:r>
      <w:r w:rsidR="00210BEE" w:rsidRPr="00210BEE">
        <w:t>лакосамида</w:t>
      </w:r>
      <w:r w:rsidRPr="00210BEE">
        <w:t xml:space="preserve">, ожидается, что его свойства будут идентичны свойствам оригинального препарата </w:t>
      </w:r>
      <w:r w:rsidR="00210BEE" w:rsidRPr="00210BEE">
        <w:rPr>
          <w:rFonts w:eastAsia="MS Mincho"/>
          <w:szCs w:val="24"/>
          <w:lang w:eastAsia="ru-RU"/>
        </w:rPr>
        <w:t>Вимпат</w:t>
      </w:r>
      <w:r w:rsidR="00210BEE" w:rsidRPr="00210BEE">
        <w:rPr>
          <w:rFonts w:eastAsia="MS Mincho"/>
          <w:szCs w:val="24"/>
          <w:vertAlign w:val="superscript"/>
          <w:lang w:eastAsia="ru-RU"/>
        </w:rPr>
        <w:t>®</w:t>
      </w:r>
      <w:r w:rsidRPr="00210BEE">
        <w:t xml:space="preserve">, таблетки, </w:t>
      </w:r>
      <w:r w:rsidR="00210BEE" w:rsidRPr="00210BEE">
        <w:t>покрытые пленочной оболочкой, 200</w:t>
      </w:r>
      <w:r w:rsidRPr="00210BEE">
        <w:t xml:space="preserve"> мг (</w:t>
      </w:r>
      <w:r w:rsidR="00210BEE" w:rsidRPr="00210BEE">
        <w:rPr>
          <w:rFonts w:eastAsia="Calibri"/>
          <w:bCs/>
          <w:szCs w:val="24"/>
        </w:rPr>
        <w:t>ЮСБ Фарма С.А., Бельгия</w:t>
      </w:r>
      <w:r w:rsidRPr="00210BEE">
        <w:t xml:space="preserve">), которому </w:t>
      </w:r>
      <w:r w:rsidR="00210BEE" w:rsidRPr="00210BEE">
        <w:t xml:space="preserve">PT-LCS </w:t>
      </w:r>
      <w:r w:rsidRPr="00210BEE">
        <w:t xml:space="preserve">полностью соответствует по качественному и количественному составу действующего вещества </w:t>
      </w:r>
      <w:r w:rsidRPr="00F67FE5">
        <w:rPr>
          <w:highlight w:val="yellow"/>
          <w:rPrChange w:id="555" w:author="Belolipetskaya, Elena" w:date="2024-10-14T17:56:00Z">
            <w:rPr/>
          </w:rPrChange>
        </w:rPr>
        <w:t>и основных вспомогательных веществ,</w:t>
      </w:r>
      <w:r w:rsidRPr="00210BEE">
        <w:t xml:space="preserve"> а также по лекарственной форме и дозировке</w:t>
      </w:r>
      <w:r w:rsidRPr="0036636A">
        <w:t>. В связи с этим ниже приводятся данные клини</w:t>
      </w:r>
      <w:r w:rsidR="00ED13F9">
        <w:t>ческих исследований</w:t>
      </w:r>
      <w:r w:rsidRPr="0036636A">
        <w:t xml:space="preserve"> препарата</w:t>
      </w:r>
      <w:r w:rsidR="001B5489">
        <w:t xml:space="preserve"> лакосамид</w:t>
      </w:r>
      <w:r>
        <w:t>а</w:t>
      </w:r>
      <w:r w:rsidRPr="0036636A">
        <w:t>.</w:t>
      </w:r>
    </w:p>
    <w:p w14:paraId="67D0DC34" w14:textId="5FFE4CBB" w:rsidR="00CE7916" w:rsidRPr="00CE7916" w:rsidRDefault="00CE7916" w:rsidP="00C07877">
      <w:pPr>
        <w:ind w:firstLine="709"/>
        <w:jc w:val="both"/>
        <w:rPr>
          <w:bCs/>
        </w:rPr>
      </w:pPr>
      <w:r w:rsidRPr="00CE7916">
        <w:rPr>
          <w:bCs/>
        </w:rPr>
        <w:t xml:space="preserve">Программа разработки препарата </w:t>
      </w:r>
      <w:commentRangeStart w:id="556"/>
      <w:r w:rsidRPr="00CE7916">
        <w:rPr>
          <w:bCs/>
        </w:rPr>
        <w:t>Вимпат</w:t>
      </w:r>
      <w:commentRangeEnd w:id="556"/>
      <w:r w:rsidR="00115619">
        <w:rPr>
          <w:rStyle w:val="afb"/>
        </w:rPr>
        <w:commentReference w:id="556"/>
      </w:r>
      <w:r w:rsidRPr="00CE7916">
        <w:rPr>
          <w:bCs/>
        </w:rPr>
        <w:t xml:space="preserve"> III фазы включает 6 завершенных и </w:t>
      </w:r>
      <w:commentRangeStart w:id="557"/>
      <w:r w:rsidRPr="00CE7916">
        <w:rPr>
          <w:bCs/>
        </w:rPr>
        <w:t xml:space="preserve">3 продолжающихся исследования II/III фазы </w:t>
      </w:r>
      <w:commentRangeEnd w:id="557"/>
      <w:r w:rsidR="00115619">
        <w:rPr>
          <w:rStyle w:val="afb"/>
        </w:rPr>
        <w:commentReference w:id="557"/>
      </w:r>
      <w:r w:rsidRPr="00CE7916">
        <w:rPr>
          <w:bCs/>
        </w:rPr>
        <w:t>для дополнительного лечения пациентов с парциальными припадками (с использованием лекарственной формы для приема внутрь [таблетки/капсулы]). В общей сложности 1338 взрослых пациентов с парциальными припадками с вторичной генерализацией или без нее получали Вимпат для приема внутрь в дозе от 100 до 800 мг/сут в качестве дополнительной терапии. В дополнение к таблеткам, покрытым пленочной оболочкой, был разработан раствор Вимпат для парентерального введения (10 мг/мл) в натрия хлориде для внутривенной инфузии. Для применения у пациентов, испытывающих трудности с глотанием таблеток, был разработан ароматизированный сироп с концентрацией препарата Вимпат 10 мг/мл или 15 мг/мл.</w:t>
      </w:r>
    </w:p>
    <w:p w14:paraId="434C51A7" w14:textId="4947F85D" w:rsidR="00291C45" w:rsidRPr="00291C45" w:rsidRDefault="00291C45" w:rsidP="00291C45">
      <w:pPr>
        <w:ind w:firstLine="709"/>
        <w:jc w:val="both"/>
        <w:rPr>
          <w:i/>
        </w:rPr>
      </w:pPr>
      <w:commentRangeStart w:id="558"/>
      <w:r w:rsidRPr="00291C45">
        <w:rPr>
          <w:i/>
        </w:rPr>
        <w:t>Клиническая эффективность и безопасность (парциальные припадки)</w:t>
      </w:r>
    </w:p>
    <w:p w14:paraId="2D18BF5D" w14:textId="6704EEDC" w:rsidR="00291C45" w:rsidRDefault="00291C45" w:rsidP="00291C45">
      <w:pPr>
        <w:ind w:firstLine="709"/>
        <w:jc w:val="both"/>
      </w:pPr>
      <w:r>
        <w:t>Эффективность лакосамида в качестве монотерапии была установлена в ходе двойного слепого исследования не меньшей эффективности в параллельных группах для сравнения с карбамазепином CR у 886 пациентов в возрасте 16 лет и старше с впервые диагностированной эпилепсией. У пациентов должны были наблюдаться неспровоцированные парциальными припадками с вторичной генерализацией или без нее. Пациенты были рандомизированы в группу карбамазепина CR или лакосамида в форме таблеток в соотношении 1:1. Доза была основана на зависимости ответа от дозы и варьировала от 400 до 1200 мг/сут для карбамазепина CR и от 200 до 600 мг/сут для лакосамида. Продолжительность лечения составляла до 121 недели в зависимости от ответа.</w:t>
      </w:r>
    </w:p>
    <w:p w14:paraId="29722DE6" w14:textId="77777777" w:rsidR="00291C45" w:rsidRDefault="00291C45" w:rsidP="00291C45">
      <w:pPr>
        <w:ind w:firstLine="709"/>
        <w:jc w:val="both"/>
      </w:pPr>
      <w:r>
        <w:t>Расчетная частота отсутствия припадков в течение 6 месяцев составила 89,8 % у пациентов, получавших лакосамид, и 91,1 % у пациентов, получавших карбамазепин, с использованием метода анализа выживаемости Каплана-Мейера. Скорректированная абсолютная разница между методами лечения составила -1,3 % (95 % ДИ: -5,5, 2,8). По оценкам Каплана-Мейера, частота отсутствия припадков за 12 месяцев составила 77,8 % у пациентов, получавших лакосамид, и 82,7 % у пациентов, получавших карбамазепин CR.</w:t>
      </w:r>
    </w:p>
    <w:p w14:paraId="1C57A59A" w14:textId="77777777" w:rsidR="00291C45" w:rsidRDefault="00291C45" w:rsidP="00291C45">
      <w:pPr>
        <w:ind w:firstLine="709"/>
        <w:jc w:val="both"/>
      </w:pPr>
      <w:r>
        <w:t>Частота отсутствия приступов в течение 6 месяцев у пожилых пациентов в возрасте 65 лет и старше (62 пациента получали лакосамид, 57 пациентов - карбамазепин CR) была одинаковой в обеих группах. Показатели также были аналогичны тем, которые наблюдались в популяции в целом. В пожилом возрасте поддерживающая доза лакосамида составляла 200 мг/сут у 55 пациентов (88,7 %), 400 мг/сут у 6 пациентов (9,7 %), а у 1 пациента (1,6 %) доза была увеличена до более чем 400 мг/сут.</w:t>
      </w:r>
    </w:p>
    <w:p w14:paraId="6978BEA3" w14:textId="77777777" w:rsidR="00291C45" w:rsidRDefault="00291C45" w:rsidP="00291C45">
      <w:pPr>
        <w:ind w:firstLine="709"/>
        <w:jc w:val="both"/>
      </w:pPr>
      <w:r>
        <w:t>Перевод на монотерапию</w:t>
      </w:r>
    </w:p>
    <w:p w14:paraId="58366E2C" w14:textId="77777777" w:rsidR="00291C45" w:rsidRDefault="00291C45" w:rsidP="00291C45">
      <w:pPr>
        <w:ind w:firstLine="709"/>
        <w:jc w:val="both"/>
      </w:pPr>
      <w:r>
        <w:lastRenderedPageBreak/>
        <w:t>Эффективность и безопасность лакосамида при переводе на монотерапию были оценены в ходе многоцентрового двойного слепого рандомизированного исследования с историческим контролем. В этом исследовании 425 пациентов в возрасте от 16 до 70 лет с неконтролируемыми парциальными припадками, получавших стабильные дозы 1 или 2 представленных в продаже противоэпилептических препаратов, были рандомизированы для перевода на монотерапию лакосамидом (400 мг/сут или 300 мг/сут в соотношении 3:1). У получавших лечение пациентов, которые завершили титрование и начали постепенную отмену противоэпилептических препаратов (284 и 99, соответственно), монотерапия продолжалась у 71,5 % и 70,7 % пациентов, соответственно, в течение 57-105 дней (медиана 71 день), в течение заданного периода наблюдения в 70 дней.</w:t>
      </w:r>
    </w:p>
    <w:p w14:paraId="3B2D6A99" w14:textId="77777777" w:rsidR="00291C45" w:rsidRDefault="00291C45" w:rsidP="00291C45">
      <w:pPr>
        <w:ind w:firstLine="709"/>
        <w:jc w:val="both"/>
      </w:pPr>
      <w:r>
        <w:t>Вспомогательная терапия</w:t>
      </w:r>
    </w:p>
    <w:p w14:paraId="585F368A" w14:textId="77777777" w:rsidR="00291C45" w:rsidRDefault="00291C45" w:rsidP="00291C45">
      <w:pPr>
        <w:ind w:firstLine="709"/>
        <w:jc w:val="both"/>
      </w:pPr>
      <w:r>
        <w:t>Эффективность лакосамида в качестве дополнительной терапии в рекомендуемых дозах (200 мг/сут, 400 мг/сут) была установлена в ходе 3 многоцентровых рандомизированных плацебо-контролируемых клинических исследований с 12 недельным периодом поддерживающей терапии. В исследованиях контролируемой дополнительной терапии также была показана эффективность лакосамида в дозе 600 мг/сут, хотя эффективность была аналогична таковой при 400 мг/сут, и пациенты хуже переносили эту дозу из-за нежелательных реакций со стороны ЦНС и желудочно-кишечного тракта. Таким образом, доза 600 мг/сут не рекомендована. Максимальная рекомендуемая доза составляет 400 мг/сут. Эти исследования, в которых приняли участие 1308 пациентов с парциальными припадками в анамнезе продолжительностью в среднем 23 года, были направлены на оценку эффективности и безопасности лакосамида при одновременном применении с 1-3 противоэпилептическими препаратами у пациентов с неконтролируемыми парциальными припадками с вторичной генерализацией или без нее. В целом доля пациентов со снижением частоты припадков на 50 % составила 23 %, 34 % и 40 % при приеме плацебо, лакосамида 200 мг/сут и лакосамида 400 мг/сут.</w:t>
      </w:r>
    </w:p>
    <w:p w14:paraId="57BC267F" w14:textId="77777777" w:rsidR="00291C45" w:rsidRDefault="00291C45" w:rsidP="00291C45">
      <w:pPr>
        <w:ind w:firstLine="709"/>
        <w:jc w:val="both"/>
      </w:pPr>
      <w:r>
        <w:t>Фармакокинетика и безопасность однократной нагрузочной дозы лакосамида для внутривенного введения были определены в многоцентровом открытом исследовании, предназначенном для оценки безопасности и переносимости быстрого начала приема лакосамида с использованием однократной нагрузочной дозы для внутривенного введения (включая 200 мг) с последующим пероральным приемом два раза в сутки (эквивалентно дозе для внутривенного введения) в качестве дополнительной терапии у взрослых пациентов в возрасте от 16 до 60 лет с парциальными припадками.</w:t>
      </w:r>
    </w:p>
    <w:p w14:paraId="681DB239" w14:textId="77777777" w:rsidR="00291C45" w:rsidRDefault="00291C45" w:rsidP="00291C45">
      <w:pPr>
        <w:ind w:firstLine="709"/>
        <w:jc w:val="both"/>
      </w:pPr>
      <w:r>
        <w:t>Дети</w:t>
      </w:r>
    </w:p>
    <w:p w14:paraId="564B179D" w14:textId="77777777" w:rsidR="00291C45" w:rsidRDefault="00291C45" w:rsidP="00291C45">
      <w:pPr>
        <w:ind w:firstLine="709"/>
        <w:jc w:val="both"/>
      </w:pPr>
      <w:r>
        <w:t>Парциальные припадки имеют схожую патофизиологию и клинические проявления у детей в возрасте от 2 лет и у взрослых. Эффективность лакосамида у детей в возрасте 2 лет и старше была экстраполирована из данных, полученных у подростков и взрослых с парциальными припадками, у которых ожидался сопоставимый ответ при условии адаптации дозы для детей (см. раздел 4.2) и доказательства безопасности (см. раздел 4.8).</w:t>
      </w:r>
    </w:p>
    <w:p w14:paraId="19D5B2E3" w14:textId="77777777" w:rsidR="00291C45" w:rsidRDefault="00291C45" w:rsidP="00291C45">
      <w:pPr>
        <w:ind w:firstLine="709"/>
        <w:jc w:val="both"/>
      </w:pPr>
      <w:r>
        <w:t>Эффективность, подтвержденная изложенным выше принципом экстраполяции, была подтверждена результатами двойного слепого рандомизированного плацебо-контролируемого клинического исследования. Исследование состояло из 8 недельного исходного периода, за которым следовал 6 недельный период титрования. Соответствующие критериям пациенты, получавшие стабильную схему от 1 до ≤ 3 противоэпилептических препаратов, у которых наблюдалось как минимум 2 парциальных припадка в течение 4 недель, предшествовавших скринингу, с фазой отсутствия приступов не более 21 дня в течение 8 недель до начала исходного периода, были рандомизированы в группу лечения плацебо (n=172) либо лакосамида (n=171).</w:t>
      </w:r>
    </w:p>
    <w:p w14:paraId="363C6191" w14:textId="77777777" w:rsidR="00291C45" w:rsidRDefault="00291C45" w:rsidP="00291C45">
      <w:pPr>
        <w:ind w:firstLine="709"/>
        <w:jc w:val="both"/>
      </w:pPr>
      <w:r>
        <w:lastRenderedPageBreak/>
        <w:t>Дозирование начинали с дозы 2 мг/кг/сут у участников с массой тела менее 50 кг или 100 мг/сут у участников с массой тела 50 кг и более в 2 приема. В течение периода титрования дозы лакосамида корректировали с шагом 1 или 2 мг/кг/сут у пациентов с массой тела менее 50 кг или 50 или 100 мг/сут у пациентов с массой тела 50 кг и более с еженедельными интервалами для достижения целевого диапазона доз для поддерживающей терапии.</w:t>
      </w:r>
    </w:p>
    <w:p w14:paraId="4577CCDF" w14:textId="77777777" w:rsidR="00291C45" w:rsidRDefault="00291C45" w:rsidP="00291C45">
      <w:pPr>
        <w:ind w:firstLine="709"/>
        <w:jc w:val="both"/>
      </w:pPr>
      <w:r>
        <w:t>Участники должны были достичь минимальной целевой дозы для своей категории массы тела в течение последних 3 дней периода титрования, чтобы быть включенными в 10 недельный период поддерживающей терапии. Испытуемые должны были получать стабильную дозу лакосамида в течение всего периода поддерживающей терапии, либо были выведены и включены в период постепенного снижения дозы в слепом режиме.</w:t>
      </w:r>
    </w:p>
    <w:p w14:paraId="1FFB4EA5" w14:textId="77777777" w:rsidR="00291C45" w:rsidRDefault="00291C45" w:rsidP="00291C45">
      <w:pPr>
        <w:ind w:firstLine="709"/>
        <w:jc w:val="both"/>
      </w:pPr>
      <w:r>
        <w:t>Статистически (р=0,0003) и клинически значимое снижение частоты парциальных припадков за 28 дней от исходного уровня до периода поддерживающей терапии наблюдалось в группе лечения лакосамидом и группе лечения плацебо. Процентное снижение по сравнению с плацебо, основанное на ковариационном анализе, составило 31,72 % (95 % ДИ: 16,342, 44,277).</w:t>
      </w:r>
    </w:p>
    <w:p w14:paraId="0704DC4C" w14:textId="77777777" w:rsidR="00291C45" w:rsidRDefault="00291C45" w:rsidP="00291C45">
      <w:pPr>
        <w:ind w:firstLine="709"/>
        <w:jc w:val="both"/>
      </w:pPr>
      <w:r>
        <w:t>В целом доля пациентов, у которых частота парциальных припадков снизилась по крайней мере на 50 % за 28 дней от исходного уровня до периода поддерживающей терапии, составила 52,9 % в группе лечения лакосамидом и 33,3 % в группе лечения плацебо.</w:t>
      </w:r>
    </w:p>
    <w:p w14:paraId="6084069B" w14:textId="77777777" w:rsidR="00291C45" w:rsidRDefault="00291C45" w:rsidP="00291C45">
      <w:pPr>
        <w:ind w:firstLine="709"/>
        <w:jc w:val="both"/>
      </w:pPr>
      <w:r>
        <w:t>Качество жизни, оцененное с помощью опросника для оценки качества жизни у детей, показало, что пациенты как в группе лечения лакосамидом, так и в группе лечения плацебо имели одинаковое и стабильное качество жизни, связанное со здоровьем, в течение всего периода лечения.</w:t>
      </w:r>
    </w:p>
    <w:p w14:paraId="43FE4E96" w14:textId="77777777" w:rsidR="00291C45" w:rsidRPr="00291C45" w:rsidRDefault="00291C45" w:rsidP="00291C45">
      <w:pPr>
        <w:ind w:firstLine="709"/>
        <w:jc w:val="both"/>
        <w:rPr>
          <w:i/>
        </w:rPr>
      </w:pPr>
      <w:r w:rsidRPr="00291C45">
        <w:rPr>
          <w:i/>
        </w:rPr>
        <w:t>Клиническая эффективность и безопасность (первичные генерализованные тонико-клонические припадки)</w:t>
      </w:r>
    </w:p>
    <w:p w14:paraId="0E19A803" w14:textId="77777777" w:rsidR="00291C45" w:rsidRDefault="00291C45" w:rsidP="00291C45">
      <w:pPr>
        <w:ind w:firstLine="709"/>
        <w:jc w:val="both"/>
      </w:pPr>
      <w:r>
        <w:t>Эффективность лакосамида в качестве дополнительной терапии у пациентов в возрасте 4 лет и старше с идиопатической генерализованной эпилепсией, страдающих первичными генерализованными тонико-клоническими припадками (ПГТКП), была установлена в ходе 24 недельного двойного слепого рандомизированного плацебо-контролируемого многоцентрового клинического исследования в параллельных группах. Исследование состояло из 12 недельного исторического исходного периода, 4 недельного проспективного исходного периода и 24 недельного периода лечения (который включал 6 недельный период титрования и 18 недельный период поддерживающей терапии). Соответствующие критериям пациенты, получавшие стабильную дозу 1-3 противоэпилептических препаратов, у которых было зарегистрировано по крайней мере 3 ПГТКП в течение 16 недельного комбинированного исходного периода, были рандомизированы в соотношении 1:1 для получения лакосамида или плацебо (пациенты в популяции полного анализа: лакосамид n= 118, плацебо n= 121; из них 8 пациентов в возрастной группе от ≥ 4 до &lt; 12 лет и 16 пациентов в возрасте от ≥ 12 до &lt; 18 лет получали лакосамид, а 9 и 16 пациентов, соответственно, - плацебо).</w:t>
      </w:r>
    </w:p>
    <w:p w14:paraId="5651CCC3" w14:textId="094F3490" w:rsidR="00D448A4" w:rsidRPr="00CD7CD6" w:rsidRDefault="00291C45" w:rsidP="00291C45">
      <w:pPr>
        <w:ind w:firstLine="709"/>
        <w:jc w:val="both"/>
      </w:pPr>
      <w:r>
        <w:t>Дозу титровали до целевой поддерживающей дозы 12 мг/кг/сут у пациентов с массой тела менее 30 кг, 8 мг/кг/сут у пациентов с массой тела от 30 до менее 50 кг или 400 мг/сут у пациентов с массой тела 50 кг и более.</w:t>
      </w:r>
      <w:commentRangeEnd w:id="558"/>
      <w:r w:rsidR="00F67FE5">
        <w:rPr>
          <w:rStyle w:val="afb"/>
        </w:rPr>
        <w:commentReference w:id="558"/>
      </w:r>
    </w:p>
    <w:p w14:paraId="1B2946A9" w14:textId="77777777" w:rsidR="00D448A4" w:rsidRPr="00CD7CD6" w:rsidRDefault="00D448A4" w:rsidP="00D448A4"/>
    <w:p w14:paraId="19887180" w14:textId="6C185ECA" w:rsidR="00D448A4" w:rsidRPr="00CD7CD6" w:rsidRDefault="00D448A4" w:rsidP="00D448A4">
      <w:pPr>
        <w:pStyle w:val="20"/>
        <w:rPr>
          <w:color w:val="000000" w:themeColor="text1"/>
          <w:szCs w:val="24"/>
        </w:rPr>
      </w:pPr>
      <w:bookmarkStart w:id="559" w:name="_Toc179552018"/>
      <w:r w:rsidRPr="005E6358">
        <w:rPr>
          <w:color w:val="000000" w:themeColor="text1"/>
          <w:szCs w:val="24"/>
        </w:rPr>
        <w:t>Фармакокинетика</w:t>
      </w:r>
      <w:r w:rsidRPr="00CD7CD6">
        <w:rPr>
          <w:color w:val="000000" w:themeColor="text1"/>
          <w:szCs w:val="24"/>
        </w:rPr>
        <w:t xml:space="preserve"> </w:t>
      </w:r>
      <w:r w:rsidRPr="005E6358">
        <w:rPr>
          <w:color w:val="000000" w:themeColor="text1"/>
          <w:szCs w:val="24"/>
        </w:rPr>
        <w:t>у</w:t>
      </w:r>
      <w:r w:rsidRPr="00CD7CD6">
        <w:rPr>
          <w:color w:val="000000" w:themeColor="text1"/>
          <w:szCs w:val="24"/>
        </w:rPr>
        <w:t xml:space="preserve"> </w:t>
      </w:r>
      <w:r w:rsidRPr="005E6358">
        <w:rPr>
          <w:color w:val="000000" w:themeColor="text1"/>
          <w:szCs w:val="24"/>
        </w:rPr>
        <w:t>человека</w:t>
      </w:r>
      <w:bookmarkEnd w:id="559"/>
    </w:p>
    <w:p w14:paraId="22770681" w14:textId="77777777" w:rsidR="00D448A4" w:rsidRPr="00CD7CD6" w:rsidRDefault="00D448A4" w:rsidP="00D448A4"/>
    <w:p w14:paraId="41A32644" w14:textId="77777777" w:rsidR="00D45102" w:rsidRPr="00D45102" w:rsidRDefault="00D45102" w:rsidP="00D45102">
      <w:pPr>
        <w:ind w:firstLine="709"/>
        <w:jc w:val="both"/>
      </w:pPr>
      <w:bookmarkStart w:id="560" w:name="_Hlk118204976"/>
      <w:r w:rsidRPr="00D45102">
        <w:t>После приема внутрь лакосамид быстро и полностью абсорбируется из ЖКТ. T</w:t>
      </w:r>
      <w:r w:rsidRPr="00F67FE5">
        <w:rPr>
          <w:vertAlign w:val="subscript"/>
          <w:rPrChange w:id="561" w:author="Belolipetskaya, Elena" w:date="2024-10-14T17:59:00Z">
            <w:rPr/>
          </w:rPrChange>
        </w:rPr>
        <w:t>max</w:t>
      </w:r>
      <w:r w:rsidRPr="00D45102">
        <w:t xml:space="preserve"> составляет приблизительно 0.5-4 ч. После в/в введения C</w:t>
      </w:r>
      <w:r w:rsidRPr="00F67FE5">
        <w:rPr>
          <w:vertAlign w:val="subscript"/>
          <w:rPrChange w:id="562" w:author="Belolipetskaya, Elena" w:date="2024-10-14T17:59:00Z">
            <w:rPr/>
          </w:rPrChange>
        </w:rPr>
        <w:t>max</w:t>
      </w:r>
      <w:r w:rsidRPr="00D45102">
        <w:t xml:space="preserve"> достигается в конце инфузии. </w:t>
      </w:r>
      <w:r w:rsidRPr="00D45102">
        <w:lastRenderedPageBreak/>
        <w:t>Vd составляет около 0.6 л/кг. Связывание с белками плазмы составляет менее 15%. Метаболизируется в печени при участии изофермента CYP2C19 с образованием фармакологически неактивного O-десметильного метаболита. Изучение взаимодействия с омепразолом (ингибитором CYP2C19) показало отсутствие клинически значимых изменений концентрации лакосамида в плазме крови, поэтому значение данного пути метаболизма является минимальным.</w:t>
      </w:r>
    </w:p>
    <w:p w14:paraId="35EF097A" w14:textId="77777777" w:rsidR="00D45102" w:rsidRPr="00D45102" w:rsidRDefault="00D45102" w:rsidP="00D45102">
      <w:pPr>
        <w:ind w:firstLine="709"/>
        <w:jc w:val="both"/>
      </w:pPr>
      <w:r w:rsidRPr="00D45102">
        <w:t>T</w:t>
      </w:r>
      <w:r w:rsidRPr="00F67FE5">
        <w:rPr>
          <w:vertAlign w:val="subscript"/>
          <w:rPrChange w:id="563" w:author="Belolipetskaya, Elena" w:date="2024-10-14T17:59:00Z">
            <w:rPr/>
          </w:rPrChange>
        </w:rPr>
        <w:t>1/2</w:t>
      </w:r>
      <w:r w:rsidRPr="00D45102">
        <w:t xml:space="preserve"> составляет около 13 ч. Выводится с мочой в неизмененном виде (около 40%), в виде O-десметильного метаболита (менее 30%) и других метаболитов; менее 0.5% определяется в кале.</w:t>
      </w:r>
    </w:p>
    <w:p w14:paraId="0B1C28AB" w14:textId="55B8D894" w:rsidR="00D448A4" w:rsidRDefault="00D448A4" w:rsidP="00D45102"/>
    <w:p w14:paraId="5250DB12" w14:textId="262BE053" w:rsidR="00D448A4" w:rsidRDefault="00D448A4" w:rsidP="00D448A4">
      <w:pPr>
        <w:pStyle w:val="3"/>
        <w:rPr>
          <w:bCs w:val="0"/>
          <w:szCs w:val="24"/>
        </w:rPr>
      </w:pPr>
      <w:bookmarkStart w:id="564" w:name="_Toc99740826"/>
      <w:bookmarkStart w:id="565" w:name="_Toc179552019"/>
      <w:bookmarkStart w:id="566" w:name="_Toc52190579"/>
      <w:r>
        <w:rPr>
          <w:bCs w:val="0"/>
          <w:szCs w:val="24"/>
        </w:rPr>
        <w:t>Всасывание</w:t>
      </w:r>
      <w:bookmarkEnd w:id="564"/>
      <w:bookmarkEnd w:id="565"/>
    </w:p>
    <w:p w14:paraId="02F12F2A" w14:textId="77777777" w:rsidR="00D448A4" w:rsidRPr="009902E3" w:rsidRDefault="00D448A4" w:rsidP="00D448A4"/>
    <w:p w14:paraId="1450EC7C" w14:textId="775C2BC2" w:rsidR="00CE7916" w:rsidRPr="00CE7916" w:rsidRDefault="00CE7916" w:rsidP="00C07877">
      <w:pPr>
        <w:ind w:firstLine="709"/>
        <w:jc w:val="both"/>
        <w:rPr>
          <w:color w:val="000000"/>
        </w:rPr>
      </w:pPr>
      <w:r w:rsidRPr="00CE7916">
        <w:rPr>
          <w:color w:val="000000"/>
        </w:rPr>
        <w:t>Лакосамид - это модифицированная аминокислота с быстрым и полным всасыванием. Биодоступность после перорального применения приближается к 100 %. Применяются три лекарственные формы: таблетки, покрытые пленочной оболочкой, 50, 100, 150 и 200 мг, раствор для инфузий 10 мг/мл и раствор для приема внутрь 15 мг/мл. Была продемонстрирована биоэквивалентность между таблетками, применяемыми в клинических исследованиях, и 30 или 60-минутной инфузией для перорального введения. Если инфузию проводить в течение 15 минут, среднее значение C</w:t>
      </w:r>
      <w:r w:rsidRPr="00F67FE5">
        <w:rPr>
          <w:color w:val="000000"/>
          <w:vertAlign w:val="subscript"/>
          <w:rPrChange w:id="567" w:author="Belolipetskaya, Elena" w:date="2024-10-14T17:59:00Z">
            <w:rPr>
              <w:color w:val="000000"/>
            </w:rPr>
          </w:rPrChange>
        </w:rPr>
        <w:t>max</w:t>
      </w:r>
      <w:r w:rsidRPr="00CE7916">
        <w:rPr>
          <w:color w:val="000000"/>
        </w:rPr>
        <w:t xml:space="preserve"> получается на 20 % выше, и биоэквивалентность не может быть показана. Также была показана биоэквивалентность между таблеткой для клинических исследований и раствором для приема внутрь, концентрация которого отличается от концентрации раствора, заявленного для продажи (10 мг/мл). Таблетка, предназначенная для продажи, немного отличается от лекарственной формы, использованной в клинических исследованиях, но не изучалась </w:t>
      </w:r>
      <w:r w:rsidRPr="00F67FE5">
        <w:rPr>
          <w:i/>
          <w:color w:val="000000"/>
          <w:rPrChange w:id="568" w:author="Belolipetskaya, Elena" w:date="2024-10-14T17:59:00Z">
            <w:rPr>
              <w:color w:val="000000"/>
            </w:rPr>
          </w:rPrChange>
        </w:rPr>
        <w:t>in vivo</w:t>
      </w:r>
      <w:r w:rsidRPr="00CE7916">
        <w:rPr>
          <w:color w:val="000000"/>
        </w:rPr>
        <w:t xml:space="preserve">. Было получено разрешение на изучение биоэквивалентности между формой таблеток для продажи и препаратом для клинических исследований, поскольку препарат может быть отнесен к классу BCS I и обладает сходным и быстрым растворением при различных значениях pH </w:t>
      </w:r>
      <w:r w:rsidRPr="00F67FE5">
        <w:rPr>
          <w:i/>
          <w:color w:val="000000"/>
          <w:rPrChange w:id="569" w:author="Belolipetskaya, Elena" w:date="2024-10-14T17:59:00Z">
            <w:rPr>
              <w:color w:val="000000"/>
            </w:rPr>
          </w:rPrChange>
        </w:rPr>
        <w:t>in vitro</w:t>
      </w:r>
      <w:r w:rsidRPr="00CE7916">
        <w:rPr>
          <w:color w:val="000000"/>
        </w:rPr>
        <w:t>, препарат обладает высокой проницаемостью, по-видимому, незначительно вовлекает кишечный транспортер, а вспомогательные вещества в препарате едва ли будут оказывать влияние на транспортные белки. Для исследования биоэквивалентности растворов для приема внутрь в различных концентрациях также был проведена процедура биовэйвера. Поскольку препарат содержится в растворе, а раствор не содержит какого-либо вспомогательного вещества, которое оказывает влияние на всасывание препарата, была одобрена процедура биовэйвера.</w:t>
      </w:r>
    </w:p>
    <w:p w14:paraId="1720419B" w14:textId="77777777" w:rsidR="00D448A4" w:rsidDel="00F67FE5" w:rsidRDefault="00D448A4" w:rsidP="00D448A4">
      <w:pPr>
        <w:ind w:firstLine="709"/>
        <w:rPr>
          <w:del w:id="570" w:author="Belolipetskaya, Elena" w:date="2024-10-14T18:00:00Z"/>
          <w:color w:val="000000"/>
          <w:lang w:val="ru"/>
        </w:rPr>
      </w:pPr>
    </w:p>
    <w:p w14:paraId="4B81858A" w14:textId="0502EFDC" w:rsidR="00D448A4" w:rsidDel="00F67FE5" w:rsidRDefault="00D448A4" w:rsidP="00D448A4">
      <w:pPr>
        <w:rPr>
          <w:del w:id="571" w:author="Belolipetskaya, Elena" w:date="2024-10-14T18:00:00Z"/>
          <w:b/>
        </w:rPr>
      </w:pPr>
      <w:del w:id="572" w:author="Belolipetskaya, Elena" w:date="2024-10-14T18:00:00Z">
        <w:r w:rsidRPr="00304172" w:rsidDel="00F67FE5">
          <w:rPr>
            <w:b/>
          </w:rPr>
          <w:delText>Биоэквивалентность</w:delText>
        </w:r>
      </w:del>
    </w:p>
    <w:p w14:paraId="42ECDBBF" w14:textId="5CB88870" w:rsidR="00D448A4" w:rsidDel="00F67FE5" w:rsidRDefault="00D448A4" w:rsidP="00D448A4">
      <w:pPr>
        <w:rPr>
          <w:del w:id="573" w:author="Belolipetskaya, Elena" w:date="2024-10-14T18:00:00Z"/>
          <w:b/>
        </w:rPr>
      </w:pPr>
    </w:p>
    <w:p w14:paraId="299297F8" w14:textId="5CF6864F" w:rsidR="00D448A4" w:rsidRPr="00D53618" w:rsidDel="00F67FE5" w:rsidRDefault="00D53618" w:rsidP="00C07877">
      <w:pPr>
        <w:keepNext/>
        <w:keepLines/>
        <w:ind w:firstLine="709"/>
        <w:jc w:val="both"/>
        <w:rPr>
          <w:del w:id="574" w:author="Belolipetskaya, Elena" w:date="2024-10-14T18:00:00Z"/>
        </w:rPr>
      </w:pPr>
      <w:del w:id="575" w:author="Belolipetskaya, Elena" w:date="2024-10-14T18:00:00Z">
        <w:r w:rsidRPr="00D53618" w:rsidDel="00F67FE5">
          <w:rPr>
            <w:lang w:val="ru"/>
          </w:rPr>
          <w:delText>Исследования биоэквивалентности не проводились.</w:delText>
        </w:r>
      </w:del>
    </w:p>
    <w:p w14:paraId="77DCC1B5" w14:textId="77777777" w:rsidR="00D448A4" w:rsidRPr="00E36AA0" w:rsidRDefault="00D448A4" w:rsidP="00D448A4">
      <w:pPr>
        <w:rPr>
          <w:color w:val="FF0000"/>
        </w:rPr>
      </w:pPr>
    </w:p>
    <w:p w14:paraId="6B003AEE" w14:textId="77777777" w:rsidR="00D448A4" w:rsidRPr="00F97308" w:rsidRDefault="00D448A4" w:rsidP="00D448A4">
      <w:pPr>
        <w:rPr>
          <w:b/>
          <w:bCs/>
        </w:rPr>
      </w:pPr>
      <w:r w:rsidRPr="00F97308">
        <w:rPr>
          <w:b/>
          <w:bCs/>
        </w:rPr>
        <w:t xml:space="preserve">Исследования </w:t>
      </w:r>
      <w:r>
        <w:rPr>
          <w:b/>
          <w:bCs/>
        </w:rPr>
        <w:t>влияния пищи</w:t>
      </w:r>
    </w:p>
    <w:p w14:paraId="02E1B82C" w14:textId="77777777" w:rsidR="00D448A4" w:rsidRDefault="00D448A4" w:rsidP="00D448A4">
      <w:pPr>
        <w:ind w:firstLine="851"/>
      </w:pPr>
    </w:p>
    <w:p w14:paraId="7DB33EC8" w14:textId="5C003A59" w:rsidR="00D448A4" w:rsidRDefault="009863E2" w:rsidP="00C07877">
      <w:pPr>
        <w:ind w:firstLine="709"/>
        <w:jc w:val="both"/>
        <w:rPr>
          <w:color w:val="000000"/>
          <w:lang w:val="ru"/>
        </w:rPr>
      </w:pPr>
      <w:r w:rsidRPr="009863E2">
        <w:rPr>
          <w:color w:val="000000"/>
          <w:lang w:val="ru"/>
        </w:rPr>
        <w:t>Прием пищи не влияет на скорость и степень всасывания.</w:t>
      </w:r>
    </w:p>
    <w:p w14:paraId="7E7D87E1" w14:textId="77777777" w:rsidR="00481715" w:rsidRDefault="00481715" w:rsidP="00481715"/>
    <w:p w14:paraId="359E084C" w14:textId="689E814E" w:rsidR="00D448A4" w:rsidRDefault="00D448A4" w:rsidP="00481715">
      <w:pPr>
        <w:pStyle w:val="3"/>
        <w:keepNext w:val="0"/>
        <w:keepLines w:val="0"/>
        <w:rPr>
          <w:bCs w:val="0"/>
          <w:szCs w:val="24"/>
        </w:rPr>
      </w:pPr>
      <w:bookmarkStart w:id="576" w:name="_Toc52190578"/>
      <w:bookmarkStart w:id="577" w:name="_Toc99740827"/>
      <w:bookmarkStart w:id="578" w:name="_Toc179552020"/>
      <w:r w:rsidRPr="009D7041">
        <w:rPr>
          <w:bCs w:val="0"/>
          <w:szCs w:val="24"/>
        </w:rPr>
        <w:t>Распределение</w:t>
      </w:r>
      <w:bookmarkEnd w:id="576"/>
      <w:bookmarkEnd w:id="577"/>
      <w:bookmarkEnd w:id="578"/>
    </w:p>
    <w:p w14:paraId="0AB12DFE" w14:textId="77777777" w:rsidR="00D448A4" w:rsidRDefault="00D448A4" w:rsidP="00481715"/>
    <w:p w14:paraId="44850EA6" w14:textId="05E704BC" w:rsidR="00D448A4" w:rsidRDefault="00E36AA0" w:rsidP="00E36AA0">
      <w:pPr>
        <w:ind w:firstLine="708"/>
        <w:rPr>
          <w:color w:val="000000"/>
        </w:rPr>
      </w:pPr>
      <w:r w:rsidRPr="00E36AA0">
        <w:rPr>
          <w:color w:val="000000"/>
        </w:rPr>
        <w:t>Объем распределения составляет приблизительно 0,6 л/кг. Связывание лакосамида с белками плазмы крови составляет не менее 15 %.</w:t>
      </w:r>
    </w:p>
    <w:p w14:paraId="0AAD51D4" w14:textId="77777777" w:rsidR="00E36AA0" w:rsidRDefault="00E36AA0" w:rsidP="00E36AA0">
      <w:pPr>
        <w:ind w:firstLine="708"/>
      </w:pPr>
    </w:p>
    <w:p w14:paraId="3F8FDFCE" w14:textId="79FFA3C0" w:rsidR="00D448A4" w:rsidRDefault="00D448A4" w:rsidP="00D448A4">
      <w:pPr>
        <w:pStyle w:val="3"/>
        <w:keepNext w:val="0"/>
        <w:rPr>
          <w:bCs w:val="0"/>
          <w:szCs w:val="24"/>
        </w:rPr>
      </w:pPr>
      <w:bookmarkStart w:id="579" w:name="_Toc179552021"/>
      <w:r w:rsidRPr="009D7041">
        <w:rPr>
          <w:bCs w:val="0"/>
          <w:szCs w:val="24"/>
        </w:rPr>
        <w:lastRenderedPageBreak/>
        <w:t>Метаболизм</w:t>
      </w:r>
      <w:bookmarkEnd w:id="566"/>
      <w:bookmarkEnd w:id="579"/>
    </w:p>
    <w:p w14:paraId="0D89B216" w14:textId="77777777" w:rsidR="00D448A4" w:rsidRDefault="00D448A4" w:rsidP="00D448A4"/>
    <w:p w14:paraId="278D24AB" w14:textId="77777777" w:rsidR="00E36AA0" w:rsidRPr="00E36AA0" w:rsidRDefault="00E36AA0" w:rsidP="00E36AA0">
      <w:pPr>
        <w:ind w:firstLine="709"/>
        <w:jc w:val="both"/>
        <w:rPr>
          <w:color w:val="000000"/>
          <w:lang w:val="ru"/>
        </w:rPr>
      </w:pPr>
      <w:r w:rsidRPr="00E36AA0">
        <w:rPr>
          <w:color w:val="000000"/>
          <w:lang w:val="ru"/>
        </w:rPr>
        <w:t>95 % дозы выводится с мочой в виде лакосамида и метаболитов. Метаболизм лакосамида полностью не изучен.</w:t>
      </w:r>
    </w:p>
    <w:p w14:paraId="6CC47767" w14:textId="77777777" w:rsidR="00E36AA0" w:rsidRPr="00E36AA0" w:rsidRDefault="00E36AA0" w:rsidP="00E36AA0">
      <w:pPr>
        <w:ind w:firstLine="709"/>
        <w:jc w:val="both"/>
        <w:rPr>
          <w:color w:val="000000"/>
          <w:lang w:val="ru"/>
        </w:rPr>
      </w:pPr>
      <w:r w:rsidRPr="00E36AA0">
        <w:rPr>
          <w:color w:val="000000"/>
          <w:lang w:val="ru"/>
        </w:rPr>
        <w:t>Основными соединениями, выводимыми с мочой, являются неизмененный лакосамид (примерно 40 % от дозы) и его О-десметильный метаболит менее (менее 30 %).</w:t>
      </w:r>
    </w:p>
    <w:p w14:paraId="4825AEF7" w14:textId="77777777" w:rsidR="00E36AA0" w:rsidRPr="00E36AA0" w:rsidRDefault="00E36AA0" w:rsidP="00E36AA0">
      <w:pPr>
        <w:ind w:firstLine="709"/>
        <w:jc w:val="both"/>
        <w:rPr>
          <w:color w:val="000000"/>
          <w:lang w:val="ru"/>
        </w:rPr>
      </w:pPr>
      <w:r w:rsidRPr="00E36AA0">
        <w:rPr>
          <w:color w:val="000000"/>
          <w:lang w:val="ru"/>
        </w:rPr>
        <w:t>Полярная фракция, предположительно представленная производными серина, составляла около 20 % в моче, но была обнаружена лишь в небольших количествах (0-2 %) в плазме крови некоторых пациентов. В моче были обнаружены небольшие количества (0,5-2 %) дополнительных метаболитов.</w:t>
      </w:r>
    </w:p>
    <w:p w14:paraId="59EBF419" w14:textId="53278016" w:rsidR="00D448A4" w:rsidRDefault="00E36AA0" w:rsidP="00E36AA0">
      <w:pPr>
        <w:ind w:firstLine="709"/>
        <w:jc w:val="both"/>
        <w:rPr>
          <w:color w:val="000000"/>
          <w:lang w:val="ru"/>
        </w:rPr>
      </w:pPr>
      <w:r w:rsidRPr="00E36AA0">
        <w:rPr>
          <w:color w:val="000000"/>
          <w:lang w:val="ru"/>
        </w:rPr>
        <w:t xml:space="preserve">Данные </w:t>
      </w:r>
      <w:r w:rsidRPr="00F67FE5">
        <w:rPr>
          <w:i/>
          <w:color w:val="000000"/>
          <w:lang w:val="ru"/>
          <w:rPrChange w:id="580" w:author="Belolipetskaya, Elena" w:date="2024-10-14T18:00:00Z">
            <w:rPr>
              <w:color w:val="000000"/>
              <w:lang w:val="ru"/>
            </w:rPr>
          </w:rPrChange>
        </w:rPr>
        <w:t>in vitro</w:t>
      </w:r>
      <w:r w:rsidRPr="00E36AA0">
        <w:rPr>
          <w:color w:val="000000"/>
          <w:lang w:val="ru"/>
        </w:rPr>
        <w:t xml:space="preserve"> показали, что CYP2C9, CYP2C19 и CYP3A4 способны катализировать образование О-десметильного метаболита, однако основной изофермент, участвующий в этом процессе, не был подтвержден </w:t>
      </w:r>
      <w:r w:rsidRPr="00F67FE5">
        <w:rPr>
          <w:i/>
          <w:color w:val="000000"/>
          <w:lang w:val="ru"/>
          <w:rPrChange w:id="581" w:author="Belolipetskaya, Elena" w:date="2024-10-14T18:00:00Z">
            <w:rPr>
              <w:color w:val="000000"/>
              <w:lang w:val="ru"/>
            </w:rPr>
          </w:rPrChange>
        </w:rPr>
        <w:t>in vivo</w:t>
      </w:r>
      <w:r w:rsidRPr="00E36AA0">
        <w:rPr>
          <w:color w:val="000000"/>
          <w:lang w:val="ru"/>
        </w:rPr>
        <w:t>. Клинически значимой разницы в экспозиции лакосамида не наблюдалось при сравнении его фармакокинетики у пациентов с интенсивным метаболизмом (ИМ, с функциональным CYP2C19) и медленным метаболизмом (ММ, без функционального CYP2C19). Кроме того, исследование взаимодействия с омепразолом (ингибитор CYP2C19) не выявило клинически значимых изменений концентрации лакосамида в плазме крови, что указывает на незначительность этого пути. Концентрация О-десметил-лакосамида в плазме крови составляет около 15 % от концентрации лакосамида в плазме крови. Этот основной метаболит не обладает известной фармакологической активностью.</w:t>
      </w:r>
    </w:p>
    <w:p w14:paraId="18620D82" w14:textId="77777777" w:rsidR="00D448A4" w:rsidRPr="006740FF" w:rsidRDefault="00D448A4" w:rsidP="00D448A4">
      <w:pPr>
        <w:ind w:firstLine="709"/>
        <w:rPr>
          <w:lang w:val="ru"/>
        </w:rPr>
      </w:pPr>
    </w:p>
    <w:p w14:paraId="04ACE7A2" w14:textId="37D20586" w:rsidR="00D448A4" w:rsidRDefault="00D448A4" w:rsidP="00D448A4">
      <w:pPr>
        <w:pStyle w:val="3"/>
        <w:rPr>
          <w:bCs w:val="0"/>
          <w:szCs w:val="24"/>
        </w:rPr>
      </w:pPr>
      <w:bookmarkStart w:id="582" w:name="_Toc52190580"/>
      <w:bookmarkStart w:id="583" w:name="_Toc179552022"/>
      <w:r w:rsidRPr="009505C5">
        <w:rPr>
          <w:bCs w:val="0"/>
          <w:szCs w:val="24"/>
        </w:rPr>
        <w:t>Выведение</w:t>
      </w:r>
      <w:bookmarkEnd w:id="582"/>
      <w:bookmarkEnd w:id="583"/>
    </w:p>
    <w:p w14:paraId="783ED630" w14:textId="77777777" w:rsidR="00D448A4" w:rsidRDefault="00D448A4" w:rsidP="00D448A4"/>
    <w:p w14:paraId="0BD6E90E" w14:textId="77777777" w:rsidR="00F91DE0" w:rsidRDefault="00F91DE0" w:rsidP="00F91DE0">
      <w:pPr>
        <w:ind w:firstLine="709"/>
        <w:jc w:val="both"/>
        <w:rPr>
          <w:color w:val="000000"/>
          <w:lang w:val="ru"/>
        </w:rPr>
      </w:pPr>
      <w:r w:rsidRPr="00F91DE0">
        <w:rPr>
          <w:color w:val="000000"/>
          <w:lang w:val="ru"/>
        </w:rPr>
        <w:t xml:space="preserve">Период полувыведения составляет 11-16 часов, а клиренс - около 3 л/ч. Межиндивидуальная вариабельность невелика (около 20 %). Лакосамид имеет 1-компартментную кинетику, и она пропорциональна дозе и времени в терапевтическом диапазоне. Лакосамид частично (30 %) выводится почками и частично путем метаболизма. Внепочечная элиминация полностью не изучена. В исследовании баланса масс 19-40 % от дозы было обнаружено в моче в виде неактивного метаболита SPM12809. (Данный метаболит взаимодействует с другим метаболитом, поэтому цифра неточная). Однако считается, что образование метаболита катализируется CYP2C19, но отсутствие или ингибирование CYP2C19 приводило к снижению клиренса после приема внутрь лишь на 7-17 %. Таким образом, либо роль этого пути метаболизма довольно мал, либо в образование SPM12809 играет роль другой фермент. Заявитель попытался идентифицировать остальные пути метаболизма и ферменты, выполняющие роль катализаторов, но, несмотря на довольно обширные исследования, дополнительной информации получено не было. Идентификация связанных с дозой соединений в плазме крови является погранично допустимым. Был изучен только объединенный образец плазмы крови из всех временных точек полной кривой отбора образцов. Грубая оценка показала, что на долю лакосамида приходится 60-100 % радиоактивности в плазме крови. SPM12809 был единственным метаболитом, обнаруженным в плазме крови. Фармакокинетика SPM12809 была изучена в нескольких исследованиях. Экспозиция SPM12809, как правило, составляет 15 % от экспозиции лакосамида. </w:t>
      </w:r>
    </w:p>
    <w:p w14:paraId="3F7705E5" w14:textId="77777777" w:rsidR="008B07F7" w:rsidRPr="00C07877" w:rsidRDefault="008B07F7" w:rsidP="00C07877">
      <w:pPr>
        <w:ind w:firstLine="709"/>
        <w:jc w:val="both"/>
        <w:rPr>
          <w:color w:val="000000"/>
          <w:lang w:val="ru"/>
        </w:rPr>
      </w:pPr>
    </w:p>
    <w:p w14:paraId="138863BE" w14:textId="2DE327FF" w:rsidR="00D448A4" w:rsidRDefault="00D448A4" w:rsidP="00D448A4">
      <w:pPr>
        <w:pStyle w:val="3"/>
        <w:rPr>
          <w:bCs w:val="0"/>
          <w:szCs w:val="24"/>
        </w:rPr>
      </w:pPr>
      <w:bookmarkStart w:id="584" w:name="_Toc179552023"/>
      <w:bookmarkEnd w:id="560"/>
      <w:r>
        <w:rPr>
          <w:bCs w:val="0"/>
          <w:szCs w:val="24"/>
        </w:rPr>
        <w:t>Пропорциональность дозе и временная зависимость</w:t>
      </w:r>
      <w:bookmarkEnd w:id="584"/>
    </w:p>
    <w:p w14:paraId="726728AB" w14:textId="77777777" w:rsidR="00D448A4" w:rsidRDefault="00D448A4" w:rsidP="00D448A4"/>
    <w:p w14:paraId="3915BC51" w14:textId="21D28874" w:rsidR="00F91DE0" w:rsidRPr="00F91DE0" w:rsidRDefault="00F91DE0" w:rsidP="00F91DE0">
      <w:pPr>
        <w:ind w:firstLine="709"/>
        <w:jc w:val="both"/>
        <w:rPr>
          <w:color w:val="000000"/>
          <w:lang w:val="ru"/>
        </w:rPr>
      </w:pPr>
      <w:commentRangeStart w:id="585"/>
      <w:r w:rsidRPr="00F91DE0">
        <w:rPr>
          <w:color w:val="000000"/>
          <w:lang w:val="ru"/>
        </w:rPr>
        <w:lastRenderedPageBreak/>
        <w:t>Фармакокинетика пропорционал</w:t>
      </w:r>
      <w:r w:rsidR="00E12344">
        <w:rPr>
          <w:color w:val="000000"/>
          <w:lang w:val="ru"/>
        </w:rPr>
        <w:t>ьна дозе и в динамике постоянна</w:t>
      </w:r>
      <w:r w:rsidRPr="00F91DE0">
        <w:rPr>
          <w:color w:val="000000"/>
          <w:lang w:val="ru"/>
        </w:rPr>
        <w:t>. После применения препарата два раза в сутки стабильная концентрация в плазме крови достигается через 3 дня. Концентрация в плазме крови увеличивается с коэффициентом накопления примерно вдвое.</w:t>
      </w:r>
      <w:commentRangeEnd w:id="585"/>
      <w:r w:rsidR="007F41E8">
        <w:rPr>
          <w:rStyle w:val="afb"/>
        </w:rPr>
        <w:commentReference w:id="585"/>
      </w:r>
    </w:p>
    <w:p w14:paraId="11E65149" w14:textId="77777777" w:rsidR="00F91DE0" w:rsidRDefault="00F91DE0" w:rsidP="00F91DE0">
      <w:pPr>
        <w:ind w:firstLine="709"/>
        <w:jc w:val="both"/>
        <w:rPr>
          <w:color w:val="000000"/>
          <w:lang w:val="ru"/>
        </w:rPr>
      </w:pPr>
      <w:r w:rsidRPr="00F91DE0">
        <w:rPr>
          <w:color w:val="000000"/>
          <w:lang w:val="ru"/>
        </w:rPr>
        <w:t>Однократная нагрузочная доза 200 мг приблизительно соответствует равновесной концентрации, сопоставимой с таковой при приеме внутрь 100 мг два раза в сутки.</w:t>
      </w:r>
    </w:p>
    <w:p w14:paraId="526B5638" w14:textId="77777777" w:rsidR="00F91DE0" w:rsidRPr="00F91DE0" w:rsidRDefault="00F91DE0" w:rsidP="00C07877">
      <w:pPr>
        <w:ind w:firstLine="709"/>
        <w:jc w:val="both"/>
        <w:rPr>
          <w:color w:val="000000"/>
          <w:lang w:val="ru"/>
        </w:rPr>
      </w:pPr>
    </w:p>
    <w:p w14:paraId="6D74206B" w14:textId="13DB4200" w:rsidR="00D448A4" w:rsidRDefault="00D448A4" w:rsidP="00D448A4">
      <w:pPr>
        <w:pStyle w:val="3"/>
        <w:rPr>
          <w:bCs w:val="0"/>
          <w:szCs w:val="24"/>
        </w:rPr>
      </w:pPr>
      <w:bookmarkStart w:id="586" w:name="_Toc179552024"/>
      <w:r w:rsidRPr="000A4369">
        <w:rPr>
          <w:bCs w:val="0"/>
          <w:szCs w:val="24"/>
        </w:rPr>
        <w:t>Внутри - и межиндивидуальная вариабельность</w:t>
      </w:r>
      <w:bookmarkEnd w:id="586"/>
    </w:p>
    <w:p w14:paraId="1B0C9525" w14:textId="77777777" w:rsidR="00D448A4" w:rsidRPr="000A4369" w:rsidRDefault="00D448A4" w:rsidP="00D448A4"/>
    <w:p w14:paraId="4CC2720D" w14:textId="50BF758E" w:rsidR="00D448A4" w:rsidRDefault="00D448A4" w:rsidP="00C07877">
      <w:pPr>
        <w:ind w:firstLine="709"/>
        <w:jc w:val="both"/>
        <w:rPr>
          <w:color w:val="000000"/>
          <w:lang w:val="ru"/>
        </w:rPr>
      </w:pPr>
      <w:r w:rsidRPr="00EE40EF">
        <w:rPr>
          <w:color w:val="000000"/>
          <w:lang w:val="ru"/>
        </w:rPr>
        <w:t xml:space="preserve">ФК </w:t>
      </w:r>
      <w:r w:rsidR="00E12344">
        <w:rPr>
          <w:color w:val="000000"/>
          <w:lang w:val="ru"/>
        </w:rPr>
        <w:t>лакосамида</w:t>
      </w:r>
      <w:r w:rsidRPr="00EE40EF">
        <w:rPr>
          <w:color w:val="000000"/>
          <w:lang w:val="ru"/>
        </w:rPr>
        <w:t xml:space="preserve"> характеризуется низкой внутрииндивидуальной и меж</w:t>
      </w:r>
      <w:r w:rsidR="00E12344">
        <w:rPr>
          <w:color w:val="000000"/>
          <w:lang w:val="ru"/>
        </w:rPr>
        <w:t>индивидуальной вариабельностью</w:t>
      </w:r>
      <w:r w:rsidRPr="00EE40EF">
        <w:rPr>
          <w:color w:val="000000"/>
          <w:lang w:val="ru"/>
        </w:rPr>
        <w:t xml:space="preserve">. </w:t>
      </w:r>
    </w:p>
    <w:p w14:paraId="5A9E2CBF" w14:textId="77777777" w:rsidR="00D448A4" w:rsidRPr="00776AE1" w:rsidRDefault="00D448A4" w:rsidP="00D448A4"/>
    <w:p w14:paraId="012774EE" w14:textId="73A094C3" w:rsidR="00D448A4" w:rsidRDefault="00D448A4" w:rsidP="00D448A4">
      <w:pPr>
        <w:pStyle w:val="3"/>
        <w:rPr>
          <w:bCs w:val="0"/>
          <w:szCs w:val="24"/>
        </w:rPr>
      </w:pPr>
      <w:bookmarkStart w:id="587" w:name="_Toc52190581"/>
      <w:bookmarkStart w:id="588" w:name="_Toc179552025"/>
      <w:r w:rsidRPr="00E75618">
        <w:rPr>
          <w:bCs w:val="0"/>
          <w:szCs w:val="24"/>
        </w:rPr>
        <w:t>Фармакокинетика у особых групп пациентов</w:t>
      </w:r>
      <w:bookmarkEnd w:id="587"/>
      <w:bookmarkEnd w:id="588"/>
    </w:p>
    <w:p w14:paraId="61BD8442" w14:textId="77777777" w:rsidR="00D448A4" w:rsidRPr="008E72F0" w:rsidRDefault="00D448A4" w:rsidP="00D448A4"/>
    <w:p w14:paraId="3E87C1DA" w14:textId="6BC13D95" w:rsidR="00D448A4" w:rsidRDefault="00D448A4" w:rsidP="00810FE2">
      <w:pPr>
        <w:pStyle w:val="4"/>
      </w:pPr>
      <w:bookmarkStart w:id="589" w:name="_Toc52190582"/>
      <w:bookmarkStart w:id="590" w:name="_Toc179552026"/>
      <w:r w:rsidRPr="00E75618">
        <w:t>В</w:t>
      </w:r>
      <w:r>
        <w:t xml:space="preserve">лияние </w:t>
      </w:r>
      <w:bookmarkEnd w:id="589"/>
      <w:r w:rsidR="00E338D0">
        <w:rPr>
          <w:lang w:val="ru-RU"/>
        </w:rPr>
        <w:t>п</w:t>
      </w:r>
      <w:r w:rsidR="004D3A80">
        <w:rPr>
          <w:lang w:val="ru-RU"/>
        </w:rPr>
        <w:t>ола</w:t>
      </w:r>
      <w:bookmarkEnd w:id="590"/>
    </w:p>
    <w:p w14:paraId="7924A062" w14:textId="77777777" w:rsidR="00D448A4" w:rsidRPr="008E72F0" w:rsidRDefault="00D448A4" w:rsidP="00D448A4"/>
    <w:p w14:paraId="503BB4ED" w14:textId="141FAB53" w:rsidR="00D448A4" w:rsidRDefault="00E338D0" w:rsidP="00D448A4">
      <w:pPr>
        <w:ind w:firstLine="709"/>
        <w:rPr>
          <w:lang w:val="ru"/>
        </w:rPr>
      </w:pPr>
      <w:bookmarkStart w:id="591" w:name="_Toc52190583"/>
      <w:r w:rsidRPr="00E338D0">
        <w:rPr>
          <w:lang w:val="ru"/>
        </w:rPr>
        <w:t>Клинические исследования показали, что пол не оказывает клинически значимого влияния на концентрацию лакосамида в плазме крови.</w:t>
      </w:r>
    </w:p>
    <w:p w14:paraId="1DFC4E2B" w14:textId="77777777" w:rsidR="00E338D0" w:rsidRPr="00E17A0A" w:rsidRDefault="00E338D0" w:rsidP="00D448A4">
      <w:pPr>
        <w:ind w:firstLine="709"/>
        <w:rPr>
          <w:rStyle w:val="af4"/>
          <w:b w:val="0"/>
          <w:bCs w:val="0"/>
        </w:rPr>
      </w:pPr>
    </w:p>
    <w:p w14:paraId="7E76389C" w14:textId="3CDFD2D9" w:rsidR="00D448A4" w:rsidRDefault="00D448A4" w:rsidP="00810FE2">
      <w:pPr>
        <w:pStyle w:val="4"/>
      </w:pPr>
      <w:bookmarkStart w:id="592" w:name="_Toc179552027"/>
      <w:r w:rsidRPr="00F42555">
        <w:t>Почечная недостаточность</w:t>
      </w:r>
      <w:bookmarkEnd w:id="591"/>
      <w:bookmarkEnd w:id="592"/>
    </w:p>
    <w:p w14:paraId="1866A565" w14:textId="77777777" w:rsidR="00D448A4" w:rsidRPr="006740FF" w:rsidRDefault="00D448A4" w:rsidP="00D448A4"/>
    <w:p w14:paraId="12E9CA02" w14:textId="77777777" w:rsidR="00E338D0" w:rsidRPr="00E338D0" w:rsidRDefault="00E338D0" w:rsidP="00E338D0">
      <w:pPr>
        <w:ind w:firstLine="709"/>
        <w:jc w:val="both"/>
        <w:rPr>
          <w:lang w:val="ru"/>
        </w:rPr>
      </w:pPr>
      <w:r w:rsidRPr="00E338D0">
        <w:rPr>
          <w:lang w:val="ru"/>
        </w:rPr>
        <w:t>AUC лакосамида была увеличена примерно на 30 % у пациентов с легким и умеренным нарушением функции почек и на 60 % у пациентов с тяжелым нарушением функции почек и пациентов с терминальной стадией болезни почек, нуждающихся в гемодиализе, по сравнению со здоровыми людьми, тогда как C</w:t>
      </w:r>
      <w:r w:rsidRPr="00F67FE5">
        <w:rPr>
          <w:vertAlign w:val="subscript"/>
          <w:lang w:val="ru"/>
          <w:rPrChange w:id="593" w:author="Belolipetskaya, Elena" w:date="2024-10-14T18:02:00Z">
            <w:rPr>
              <w:lang w:val="ru"/>
            </w:rPr>
          </w:rPrChange>
        </w:rPr>
        <w:t>max</w:t>
      </w:r>
      <w:r w:rsidRPr="00E338D0">
        <w:rPr>
          <w:lang w:val="ru"/>
        </w:rPr>
        <w:t xml:space="preserve"> оставалась неизменной.</w:t>
      </w:r>
    </w:p>
    <w:p w14:paraId="2498690D" w14:textId="194D141B" w:rsidR="00D448A4" w:rsidRDefault="00E338D0" w:rsidP="00E338D0">
      <w:pPr>
        <w:ind w:firstLine="709"/>
        <w:jc w:val="both"/>
        <w:rPr>
          <w:lang w:val="ru"/>
        </w:rPr>
      </w:pPr>
      <w:r w:rsidRPr="00E338D0">
        <w:rPr>
          <w:lang w:val="ru"/>
        </w:rPr>
        <w:t>Лакосамид эффективно выводится из плазмы крови при гемодиализе. После 4-часового курса гемодиализа AUC лакосамида снижается примерно на 50 %. Поэтому рекомендуется прием дополнительных доз препарата после гемодиализа (см. раздел 4.2). Экспозиция О-десметильного метаболита была в несколько раз выше у пациентов с умеренным и тяжелым нарушением функции почек. При отсутствии гемодиализа у пациентов с терминальной стадией болезни почек уровни были повышены и непрерывно повышались в течение 24-часового отбора проб. Неизвестно, может ли повышенная экспозиция метаболита у пациентов с терминальной стадией болезни почек вызывать нежелательные эффекты, однако фармакологическая активность метаболита не была установлена.</w:t>
      </w:r>
    </w:p>
    <w:p w14:paraId="3D09132B" w14:textId="77777777" w:rsidR="00E338D0" w:rsidRDefault="00E338D0" w:rsidP="00E338D0">
      <w:pPr>
        <w:ind w:firstLine="709"/>
        <w:jc w:val="both"/>
      </w:pPr>
    </w:p>
    <w:p w14:paraId="0602CD27" w14:textId="5D0C05C6" w:rsidR="00D448A4" w:rsidRDefault="00D448A4" w:rsidP="00810FE2">
      <w:pPr>
        <w:pStyle w:val="4"/>
      </w:pPr>
      <w:bookmarkStart w:id="594" w:name="_Toc52190584"/>
      <w:bookmarkStart w:id="595" w:name="_Toc179552028"/>
      <w:r w:rsidRPr="00F42555">
        <w:t>Печеночная недостаточность</w:t>
      </w:r>
      <w:bookmarkEnd w:id="594"/>
      <w:bookmarkEnd w:id="595"/>
    </w:p>
    <w:p w14:paraId="3484F1D6" w14:textId="77777777" w:rsidR="00D448A4" w:rsidRPr="00423C72" w:rsidRDefault="00D448A4" w:rsidP="00D448A4"/>
    <w:p w14:paraId="7A25E11E" w14:textId="5A09BC31" w:rsidR="00C07877" w:rsidRPr="00E338D0" w:rsidRDefault="00E338D0" w:rsidP="00F75C3B">
      <w:pPr>
        <w:ind w:firstLine="709"/>
        <w:jc w:val="both"/>
        <w:rPr>
          <w:color w:val="FF0000"/>
        </w:rPr>
      </w:pPr>
      <w:r w:rsidRPr="00E338D0">
        <w:rPr>
          <w:lang w:val="ru"/>
        </w:rPr>
        <w:t>У пациентов с умеренным нарушением функции печени (класс В по шкале Чайлда-Пью) наблюдались более высокие концентрации лакосамида в плазме крови (примерно на 50 % выше нормы AUCnorm). Более высокая экспозиция была частично обусловлена снижением функции почек у исследуемых участников. Согласно оценкам, снижение внепочечного клиренса у пациентов, участвовавших в исследовании, приводило к увеличению AUC лакосамида на 20 %. Фармакокинетика лакосамида при тяжелом нарушении функции печени не оценивалась</w:t>
      </w:r>
      <w:r w:rsidR="00F75C3B">
        <w:rPr>
          <w:lang w:val="ru"/>
        </w:rPr>
        <w:t>.</w:t>
      </w:r>
    </w:p>
    <w:p w14:paraId="2DCBE799" w14:textId="77777777" w:rsidR="002416CC" w:rsidRDefault="002416CC" w:rsidP="00810FE2">
      <w:pPr>
        <w:pStyle w:val="4"/>
        <w:sectPr w:rsidR="002416CC" w:rsidSect="007C72B3">
          <w:footerReference w:type="default" r:id="rId14"/>
          <w:headerReference w:type="first" r:id="rId15"/>
          <w:pgSz w:w="11906" w:h="16838"/>
          <w:pgMar w:top="1134" w:right="849" w:bottom="1134" w:left="1701" w:header="709" w:footer="709" w:gutter="0"/>
          <w:cols w:space="708"/>
          <w:docGrid w:linePitch="360"/>
        </w:sectPr>
      </w:pPr>
    </w:p>
    <w:p w14:paraId="14D8F4CC" w14:textId="6CDE78C4" w:rsidR="00D448A4" w:rsidRDefault="00D448A4" w:rsidP="00810FE2">
      <w:pPr>
        <w:pStyle w:val="4"/>
      </w:pPr>
      <w:bookmarkStart w:id="596" w:name="_Toc179552029"/>
      <w:r>
        <w:lastRenderedPageBreak/>
        <w:t>Фармакокинетика в целевой популяции</w:t>
      </w:r>
      <w:bookmarkEnd w:id="596"/>
    </w:p>
    <w:p w14:paraId="6233EA8F" w14:textId="77777777" w:rsidR="00D448A4" w:rsidRDefault="00D448A4" w:rsidP="00D448A4"/>
    <w:p w14:paraId="5184C456" w14:textId="4D4A2616" w:rsidR="007A33C7" w:rsidRPr="00A71280" w:rsidRDefault="007A33C7" w:rsidP="007A33C7">
      <w:pPr>
        <w:ind w:firstLine="709"/>
        <w:jc w:val="both"/>
      </w:pPr>
      <w:r w:rsidRPr="007A33C7">
        <w:t xml:space="preserve">Концентрации лакосамида в образцах плазмы, мочи и слюны человека были определены с </w:t>
      </w:r>
      <w:r w:rsidRPr="00A71280">
        <w:t>использованием метода высокоэффективной жидкостной хроматограф</w:t>
      </w:r>
      <w:r w:rsidR="00A71280" w:rsidRPr="00A71280">
        <w:t>ии–тандемной масс-спектрометрии</w:t>
      </w:r>
      <w:r w:rsidRPr="00A71280">
        <w:t xml:space="preserve">. Используя этот метод, можно определить широкий диапазон концентраций (0,01–10 мкг/мл для образцов плазмы и слюны; 0,2–200 мкг/мл для образцов мочи) с высокой точностью между анализами (например, измерение в плазме от -7 до 4 %) и прецизионностью (например, измерение в плазме 102–104 %). Нижний предел количественного определения составляет 0,01 мкг/мл в плазме и слюне; соответствующее значение для мочи составляет 0,1 мкг/мл. </w:t>
      </w:r>
    </w:p>
    <w:p w14:paraId="128C0332" w14:textId="127960EE" w:rsidR="007A33C7" w:rsidRPr="00A71280" w:rsidRDefault="007A33C7" w:rsidP="007A33C7">
      <w:pPr>
        <w:ind w:firstLine="709"/>
        <w:jc w:val="both"/>
      </w:pPr>
      <w:r w:rsidRPr="00A71280">
        <w:t>Лакосамид быстро всасывается, при этом максимальная концентрация в плазме (C</w:t>
      </w:r>
      <w:r w:rsidRPr="00A71280">
        <w:rPr>
          <w:vertAlign w:val="subscript"/>
        </w:rPr>
        <w:t>max</w:t>
      </w:r>
      <w:r w:rsidRPr="00A71280">
        <w:t>) достигается через 0,5–4 ч после однократной дозы (100–800 мг) и многократных д</w:t>
      </w:r>
      <w:r w:rsidR="00A71280" w:rsidRPr="00A71280">
        <w:t>оз (до 400 мг дважды в день).</w:t>
      </w:r>
      <w:r w:rsidRPr="00A71280">
        <w:t xml:space="preserve"> Концентрация лакосамида в плазме увеличивается с коэффициентом накопления примерно в 2,3 раза</w:t>
      </w:r>
      <w:r w:rsidR="00A71280" w:rsidRPr="00A71280">
        <w:t xml:space="preserve"> после многократного приема. </w:t>
      </w:r>
      <w:r w:rsidRPr="00A71280">
        <w:t>Прием с пищей не влияет на площадь под кривой «концентрация в плазме – время» (AUC) или C</w:t>
      </w:r>
      <w:r w:rsidRPr="00A71280">
        <w:rPr>
          <w:vertAlign w:val="subscript"/>
        </w:rPr>
        <w:t>max</w:t>
      </w:r>
      <w:r w:rsidR="00A71280" w:rsidRPr="00A71280">
        <w:t xml:space="preserve">. </w:t>
      </w:r>
      <w:r w:rsidRPr="00A71280">
        <w:t>Подобная биодоступность присутствует, независимо от того, вводился ли лакосамид в виде внутривенной инфузии в течение 1 ч, в виде табле</w:t>
      </w:r>
      <w:r w:rsidR="00211E8C" w:rsidRPr="00A71280">
        <w:t>тки или в виде сиропа (</w:t>
      </w:r>
      <w:r w:rsidR="00DC356E">
        <w:t>Таблица 4-1</w:t>
      </w:r>
      <w:r w:rsidRPr="00A71280">
        <w:t xml:space="preserve">). Абсолютная </w:t>
      </w:r>
      <w:r w:rsidR="00A71280" w:rsidRPr="00A71280">
        <w:t xml:space="preserve">биодоступность составляет 100 %. </w:t>
      </w:r>
      <w:r w:rsidRPr="00A71280">
        <w:t>Такое же воздействие лакосамида наблюдается при однократной дозе 200 мг, вводимой в виде внутривенной инфузии в течение различных периодов времени, по сравнению с перо</w:t>
      </w:r>
      <w:r w:rsidR="00A71280" w:rsidRPr="00A71280">
        <w:t xml:space="preserve">ральным приемом в виде таблетки. </w:t>
      </w:r>
      <w:r w:rsidRPr="00A71280">
        <w:t>AUC была эквивалентна для таблетки, сиропа и инфузии в течени</w:t>
      </w:r>
      <w:r w:rsidR="00211E8C" w:rsidRPr="00A71280">
        <w:t>е 15 мин, 30 мин и 1 ч,</w:t>
      </w:r>
      <w:r w:rsidRPr="00A71280">
        <w:t xml:space="preserve"> C</w:t>
      </w:r>
      <w:r w:rsidRPr="00A71280">
        <w:rPr>
          <w:vertAlign w:val="subscript"/>
        </w:rPr>
        <w:t>max</w:t>
      </w:r>
      <w:r w:rsidRPr="00A71280">
        <w:t xml:space="preserve"> </w:t>
      </w:r>
      <w:r w:rsidR="00211E8C" w:rsidRPr="00A71280">
        <w:t xml:space="preserve">также </w:t>
      </w:r>
      <w:r w:rsidRPr="00A71280">
        <w:t>была эквивалентна, за исключением 15-минутной инфузии, где ожидается более высокая C</w:t>
      </w:r>
      <w:r w:rsidRPr="00A71280">
        <w:rPr>
          <w:vertAlign w:val="subscript"/>
        </w:rPr>
        <w:t>max</w:t>
      </w:r>
      <w:r w:rsidRPr="00A71280">
        <w:t xml:space="preserve"> по </w:t>
      </w:r>
      <w:r w:rsidR="00A71280" w:rsidRPr="00A71280">
        <w:t xml:space="preserve">сравнению с пероральным приемом. </w:t>
      </w:r>
      <w:r w:rsidRPr="00A71280">
        <w:t xml:space="preserve"> </w:t>
      </w:r>
    </w:p>
    <w:p w14:paraId="488488CA" w14:textId="552DF6D7" w:rsidR="007A33C7" w:rsidRPr="00A71280" w:rsidRDefault="007A33C7" w:rsidP="007A33C7">
      <w:pPr>
        <w:ind w:firstLine="709"/>
        <w:jc w:val="both"/>
      </w:pPr>
      <w:r w:rsidRPr="00A71280">
        <w:t>Пропорциональное дозе увеличение C</w:t>
      </w:r>
      <w:r w:rsidRPr="00A71280">
        <w:rPr>
          <w:vertAlign w:val="subscript"/>
        </w:rPr>
        <w:t>max</w:t>
      </w:r>
      <w:r w:rsidR="00211E8C" w:rsidRPr="00A71280">
        <w:t xml:space="preserve"> и </w:t>
      </w:r>
      <w:r w:rsidRPr="00A71280">
        <w:t xml:space="preserve">AUC наблюдалось после однократного перорального приема лакосамида в диапазоне </w:t>
      </w:r>
      <w:r w:rsidR="00211E8C" w:rsidRPr="00A71280">
        <w:t xml:space="preserve">доз </w:t>
      </w:r>
      <w:r w:rsidRPr="00A71280">
        <w:t>от 100 до 800 мг. Это увеличение было справедливо для C</w:t>
      </w:r>
      <w:r w:rsidRPr="00A71280">
        <w:rPr>
          <w:vertAlign w:val="subscript"/>
        </w:rPr>
        <w:t>max</w:t>
      </w:r>
      <w:r w:rsidRPr="00A71280">
        <w:t xml:space="preserve"> и AUC в пределах интервала дозирования 12 ч при многократных дозах 100–400 мг два раза в день (что соответствует 200–800 мг/день)</w:t>
      </w:r>
      <w:r w:rsidR="00A71280" w:rsidRPr="00A71280">
        <w:t xml:space="preserve">. </w:t>
      </w:r>
      <w:r w:rsidRPr="00A71280">
        <w:t xml:space="preserve"> </w:t>
      </w:r>
    </w:p>
    <w:p w14:paraId="1E27F983" w14:textId="21E3CE94" w:rsidR="007A33C7" w:rsidRPr="00A71280" w:rsidRDefault="007A33C7" w:rsidP="007A33C7">
      <w:pPr>
        <w:ind w:firstLine="709"/>
        <w:jc w:val="both"/>
      </w:pPr>
      <w:r w:rsidRPr="00A71280">
        <w:t xml:space="preserve">Использование образцов слюны вместо образцов плазмы является подходящим альтернативным методом оценки фармакокинетики лакосамида в центральном </w:t>
      </w:r>
      <w:r w:rsidR="00211E8C" w:rsidRPr="00A71280">
        <w:t>кровообращении. Концентрация лакос</w:t>
      </w:r>
      <w:r w:rsidRPr="00A71280">
        <w:t xml:space="preserve">амида в </w:t>
      </w:r>
      <w:r w:rsidR="00211E8C" w:rsidRPr="00A71280">
        <w:t>слюне идентична концентрации лакос</w:t>
      </w:r>
      <w:r w:rsidRPr="00A71280">
        <w:t>амида в плазме в то же время отбора проб</w:t>
      </w:r>
      <w:r w:rsidR="00211E8C" w:rsidRPr="00A71280">
        <w:t>,</w:t>
      </w:r>
      <w:r w:rsidRPr="00A71280">
        <w:t xml:space="preserve"> </w:t>
      </w:r>
      <w:r w:rsidR="00211E8C" w:rsidRPr="00A71280">
        <w:t>если она получена через ≥2 ч после приема; в случае более короткого времени отбора проб наблюдались некоторые изменения из-за остаточного</w:t>
      </w:r>
      <w:r w:rsidR="00A71280" w:rsidRPr="00A71280">
        <w:t xml:space="preserve"> сиропа в полости рта. </w:t>
      </w:r>
    </w:p>
    <w:p w14:paraId="09300E52" w14:textId="402B9119" w:rsidR="00D448A4" w:rsidRPr="009F004B" w:rsidRDefault="007A33C7" w:rsidP="007A33C7">
      <w:pPr>
        <w:ind w:firstLine="709"/>
        <w:jc w:val="both"/>
      </w:pPr>
      <w:r w:rsidRPr="00A71280">
        <w:t xml:space="preserve">Для быстрого начала терапии можно использовать так называемый принцип ударной дозы, чтобы достичь эффективной дозы как можно быстрее. Ударная доза 200 мг лакосамида с последующим режимом дозирования 100 мг два раза в день приводит к почти такому же профилю концентрации-времени, как и на 10-й день режима титрования (50 мг два раза в день в течение 1 недели с последующим приемом </w:t>
      </w:r>
      <w:r w:rsidRPr="007A33C7">
        <w:t>100 мг д</w:t>
      </w:r>
      <w:r w:rsidR="00A71280">
        <w:t xml:space="preserve">ва раза в день). </w:t>
      </w:r>
    </w:p>
    <w:p w14:paraId="277B53B2" w14:textId="77777777" w:rsidR="0074512E" w:rsidRPr="00C83A7D" w:rsidRDefault="0074512E" w:rsidP="00D448A4"/>
    <w:p w14:paraId="144D7D34" w14:textId="4628BD03" w:rsidR="00481715" w:rsidRPr="00C83A7D" w:rsidRDefault="003C76DB" w:rsidP="003C76DB">
      <w:pPr>
        <w:pStyle w:val="af5"/>
      </w:pPr>
      <w:bookmarkStart w:id="597" w:name="_Toc179552975"/>
      <w:r>
        <w:t xml:space="preserve">Таблица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Таблица \* ARABIC \s 1 </w:instrText>
      </w:r>
      <w:r>
        <w:fldChar w:fldCharType="separate"/>
      </w:r>
      <w:r>
        <w:rPr>
          <w:noProof/>
        </w:rPr>
        <w:t>1</w:t>
      </w:r>
      <w:r>
        <w:fldChar w:fldCharType="end"/>
      </w:r>
      <w:r>
        <w:t xml:space="preserve">. </w:t>
      </w:r>
      <w:commentRangeStart w:id="598"/>
      <w:r w:rsidR="0074512E" w:rsidRPr="00C83A7D">
        <w:t>Фармакокинетические параметры лакосамида после однократного приема с использованием различных формуляций.</w:t>
      </w:r>
      <w:bookmarkEnd w:id="597"/>
      <w:commentRangeEnd w:id="598"/>
      <w:r w:rsidR="00F67FE5">
        <w:rPr>
          <w:rStyle w:val="afb"/>
          <w:rFonts w:eastAsia="Times New Roman"/>
          <w:b w:val="0"/>
          <w:bCs w:val="0"/>
        </w:rPr>
        <w:commentReference w:id="598"/>
      </w:r>
    </w:p>
    <w:tbl>
      <w:tblPr>
        <w:tblStyle w:val="aff2"/>
        <w:tblW w:w="0" w:type="auto"/>
        <w:tblLook w:val="04A0" w:firstRow="1" w:lastRow="0" w:firstColumn="1" w:lastColumn="0" w:noHBand="0" w:noVBand="1"/>
      </w:tblPr>
      <w:tblGrid>
        <w:gridCol w:w="1407"/>
        <w:gridCol w:w="1333"/>
        <w:gridCol w:w="1321"/>
        <w:gridCol w:w="1321"/>
        <w:gridCol w:w="1321"/>
        <w:gridCol w:w="1321"/>
        <w:gridCol w:w="1322"/>
      </w:tblGrid>
      <w:tr w:rsidR="0074512E" w14:paraId="6E25C88C" w14:textId="77777777" w:rsidTr="00A71280">
        <w:trPr>
          <w:tblHeader/>
        </w:trPr>
        <w:tc>
          <w:tcPr>
            <w:tcW w:w="1407" w:type="dxa"/>
            <w:vMerge w:val="restart"/>
            <w:shd w:val="clear" w:color="auto" w:fill="D9D9D9" w:themeFill="background1" w:themeFillShade="D9"/>
            <w:vAlign w:val="center"/>
          </w:tcPr>
          <w:p w14:paraId="03792808" w14:textId="5402B2B7" w:rsidR="0074512E" w:rsidRDefault="0074512E" w:rsidP="0074512E">
            <w:pPr>
              <w:jc w:val="center"/>
              <w:rPr>
                <w:b/>
              </w:rPr>
            </w:pPr>
            <w:r>
              <w:rPr>
                <w:b/>
              </w:rPr>
              <w:t>Параметр</w:t>
            </w:r>
          </w:p>
        </w:tc>
        <w:tc>
          <w:tcPr>
            <w:tcW w:w="6617" w:type="dxa"/>
            <w:gridSpan w:val="5"/>
            <w:shd w:val="clear" w:color="auto" w:fill="D9D9D9" w:themeFill="background1" w:themeFillShade="D9"/>
            <w:vAlign w:val="center"/>
          </w:tcPr>
          <w:p w14:paraId="14DEE951" w14:textId="77A67493" w:rsidR="0074512E" w:rsidRDefault="0074512E" w:rsidP="0074512E">
            <w:pPr>
              <w:jc w:val="center"/>
              <w:rPr>
                <w:b/>
              </w:rPr>
            </w:pPr>
            <w:r>
              <w:rPr>
                <w:b/>
              </w:rPr>
              <w:t>Натощак</w:t>
            </w:r>
          </w:p>
        </w:tc>
        <w:tc>
          <w:tcPr>
            <w:tcW w:w="1322" w:type="dxa"/>
            <w:shd w:val="clear" w:color="auto" w:fill="D9D9D9" w:themeFill="background1" w:themeFillShade="D9"/>
            <w:vAlign w:val="center"/>
          </w:tcPr>
          <w:p w14:paraId="46A97622" w14:textId="330FA7BC" w:rsidR="0074512E" w:rsidRDefault="0074512E" w:rsidP="0074512E">
            <w:pPr>
              <w:jc w:val="center"/>
              <w:rPr>
                <w:b/>
              </w:rPr>
            </w:pPr>
            <w:r>
              <w:rPr>
                <w:b/>
              </w:rPr>
              <w:t>После еды</w:t>
            </w:r>
          </w:p>
        </w:tc>
      </w:tr>
      <w:tr w:rsidR="0074512E" w14:paraId="36817BDD" w14:textId="77777777" w:rsidTr="00A71280">
        <w:trPr>
          <w:tblHeader/>
        </w:trPr>
        <w:tc>
          <w:tcPr>
            <w:tcW w:w="1407" w:type="dxa"/>
            <w:vMerge/>
            <w:shd w:val="clear" w:color="auto" w:fill="D9D9D9" w:themeFill="background1" w:themeFillShade="D9"/>
            <w:vAlign w:val="center"/>
          </w:tcPr>
          <w:p w14:paraId="3A8B86AA" w14:textId="77777777" w:rsidR="0074512E" w:rsidRDefault="0074512E" w:rsidP="0074512E">
            <w:pPr>
              <w:jc w:val="center"/>
              <w:rPr>
                <w:b/>
              </w:rPr>
            </w:pPr>
          </w:p>
        </w:tc>
        <w:tc>
          <w:tcPr>
            <w:tcW w:w="1333" w:type="dxa"/>
            <w:shd w:val="clear" w:color="auto" w:fill="D9D9D9" w:themeFill="background1" w:themeFillShade="D9"/>
            <w:vAlign w:val="center"/>
          </w:tcPr>
          <w:p w14:paraId="15B9FF80" w14:textId="3C949948" w:rsidR="0074512E" w:rsidRDefault="0074512E" w:rsidP="0074512E">
            <w:pPr>
              <w:jc w:val="center"/>
              <w:rPr>
                <w:b/>
              </w:rPr>
            </w:pPr>
            <w:r>
              <w:rPr>
                <w:b/>
              </w:rPr>
              <w:t>Таблетки</w:t>
            </w:r>
          </w:p>
        </w:tc>
        <w:tc>
          <w:tcPr>
            <w:tcW w:w="1321" w:type="dxa"/>
            <w:shd w:val="clear" w:color="auto" w:fill="D9D9D9" w:themeFill="background1" w:themeFillShade="D9"/>
            <w:vAlign w:val="center"/>
          </w:tcPr>
          <w:p w14:paraId="1B8B9FE1" w14:textId="74CD1196" w:rsidR="0074512E" w:rsidRDefault="0074512E" w:rsidP="0074512E">
            <w:pPr>
              <w:jc w:val="center"/>
              <w:rPr>
                <w:b/>
              </w:rPr>
            </w:pPr>
            <w:r>
              <w:rPr>
                <w:b/>
              </w:rPr>
              <w:t>Сироп</w:t>
            </w:r>
          </w:p>
        </w:tc>
        <w:tc>
          <w:tcPr>
            <w:tcW w:w="1321" w:type="dxa"/>
            <w:shd w:val="clear" w:color="auto" w:fill="D9D9D9" w:themeFill="background1" w:themeFillShade="D9"/>
            <w:vAlign w:val="center"/>
          </w:tcPr>
          <w:p w14:paraId="56812E10" w14:textId="7CB813FF" w:rsidR="0074512E" w:rsidRDefault="0074512E" w:rsidP="0074512E">
            <w:pPr>
              <w:jc w:val="center"/>
              <w:rPr>
                <w:b/>
              </w:rPr>
            </w:pPr>
            <w:r w:rsidRPr="0074512E">
              <w:rPr>
                <w:b/>
              </w:rPr>
              <w:t>15-минутная инфузия</w:t>
            </w:r>
          </w:p>
        </w:tc>
        <w:tc>
          <w:tcPr>
            <w:tcW w:w="1321" w:type="dxa"/>
            <w:shd w:val="clear" w:color="auto" w:fill="D9D9D9" w:themeFill="background1" w:themeFillShade="D9"/>
            <w:vAlign w:val="center"/>
          </w:tcPr>
          <w:p w14:paraId="34D105E9" w14:textId="081A6CB4" w:rsidR="0074512E" w:rsidRDefault="0074512E" w:rsidP="0074512E">
            <w:pPr>
              <w:jc w:val="center"/>
              <w:rPr>
                <w:b/>
              </w:rPr>
            </w:pPr>
            <w:r>
              <w:rPr>
                <w:b/>
              </w:rPr>
              <w:t>30</w:t>
            </w:r>
            <w:r w:rsidRPr="0074512E">
              <w:rPr>
                <w:b/>
              </w:rPr>
              <w:t>-минутная инфузия</w:t>
            </w:r>
          </w:p>
        </w:tc>
        <w:tc>
          <w:tcPr>
            <w:tcW w:w="1321" w:type="dxa"/>
            <w:shd w:val="clear" w:color="auto" w:fill="D9D9D9" w:themeFill="background1" w:themeFillShade="D9"/>
            <w:vAlign w:val="center"/>
          </w:tcPr>
          <w:p w14:paraId="51DC9D46" w14:textId="07456BF4" w:rsidR="0074512E" w:rsidRDefault="0074512E" w:rsidP="0074512E">
            <w:pPr>
              <w:jc w:val="center"/>
              <w:rPr>
                <w:b/>
              </w:rPr>
            </w:pPr>
            <w:r>
              <w:rPr>
                <w:b/>
              </w:rPr>
              <w:t>1-часовая</w:t>
            </w:r>
            <w:r w:rsidRPr="0074512E">
              <w:rPr>
                <w:b/>
              </w:rPr>
              <w:t xml:space="preserve"> инфузия</w:t>
            </w:r>
          </w:p>
        </w:tc>
        <w:tc>
          <w:tcPr>
            <w:tcW w:w="1322" w:type="dxa"/>
            <w:shd w:val="clear" w:color="auto" w:fill="D9D9D9" w:themeFill="background1" w:themeFillShade="D9"/>
            <w:vAlign w:val="center"/>
          </w:tcPr>
          <w:p w14:paraId="178A7A46" w14:textId="3C7A4C01" w:rsidR="0074512E" w:rsidRDefault="0074512E" w:rsidP="0074512E">
            <w:pPr>
              <w:jc w:val="center"/>
              <w:rPr>
                <w:b/>
              </w:rPr>
            </w:pPr>
            <w:r>
              <w:rPr>
                <w:b/>
              </w:rPr>
              <w:t>Таблетки</w:t>
            </w:r>
          </w:p>
        </w:tc>
      </w:tr>
      <w:tr w:rsidR="0074512E" w14:paraId="31BF2613" w14:textId="77777777" w:rsidTr="007D0CA6">
        <w:tc>
          <w:tcPr>
            <w:tcW w:w="1407" w:type="dxa"/>
          </w:tcPr>
          <w:p w14:paraId="20799C1D" w14:textId="32A0DBC2" w:rsidR="0074512E" w:rsidRPr="007D0CA6" w:rsidRDefault="0074512E" w:rsidP="00D448A4">
            <w:pPr>
              <w:rPr>
                <w:szCs w:val="24"/>
              </w:rPr>
            </w:pPr>
            <w:r w:rsidRPr="007D0CA6">
              <w:rPr>
                <w:szCs w:val="24"/>
              </w:rPr>
              <w:t>Доза, мг</w:t>
            </w:r>
          </w:p>
        </w:tc>
        <w:tc>
          <w:tcPr>
            <w:tcW w:w="1333" w:type="dxa"/>
            <w:vAlign w:val="center"/>
          </w:tcPr>
          <w:p w14:paraId="7466BB4E" w14:textId="32C26E7F" w:rsidR="0074512E" w:rsidRPr="007D0CA6" w:rsidRDefault="0074512E" w:rsidP="007D0CA6">
            <w:pPr>
              <w:jc w:val="center"/>
              <w:rPr>
                <w:szCs w:val="24"/>
              </w:rPr>
            </w:pPr>
            <w:r w:rsidRPr="007D0CA6">
              <w:rPr>
                <w:szCs w:val="24"/>
              </w:rPr>
              <w:t>200</w:t>
            </w:r>
          </w:p>
        </w:tc>
        <w:tc>
          <w:tcPr>
            <w:tcW w:w="1321" w:type="dxa"/>
            <w:vAlign w:val="center"/>
          </w:tcPr>
          <w:p w14:paraId="242C9713" w14:textId="329EE8DC" w:rsidR="0074512E" w:rsidRPr="007D0CA6" w:rsidRDefault="0074512E" w:rsidP="007D0CA6">
            <w:pPr>
              <w:jc w:val="center"/>
              <w:rPr>
                <w:szCs w:val="24"/>
              </w:rPr>
            </w:pPr>
            <w:r w:rsidRPr="007D0CA6">
              <w:rPr>
                <w:szCs w:val="24"/>
              </w:rPr>
              <w:t>200</w:t>
            </w:r>
          </w:p>
        </w:tc>
        <w:tc>
          <w:tcPr>
            <w:tcW w:w="1321" w:type="dxa"/>
            <w:vAlign w:val="center"/>
          </w:tcPr>
          <w:p w14:paraId="5DAC7191" w14:textId="6708B7F4" w:rsidR="0074512E" w:rsidRPr="007D0CA6" w:rsidRDefault="0074512E" w:rsidP="007D0CA6">
            <w:pPr>
              <w:jc w:val="center"/>
              <w:rPr>
                <w:szCs w:val="24"/>
              </w:rPr>
            </w:pPr>
            <w:r w:rsidRPr="007D0CA6">
              <w:rPr>
                <w:szCs w:val="24"/>
              </w:rPr>
              <w:t>200</w:t>
            </w:r>
          </w:p>
        </w:tc>
        <w:tc>
          <w:tcPr>
            <w:tcW w:w="1321" w:type="dxa"/>
            <w:vAlign w:val="center"/>
          </w:tcPr>
          <w:p w14:paraId="3B8DB453" w14:textId="042E9EBE" w:rsidR="0074512E" w:rsidRPr="007D0CA6" w:rsidRDefault="0074512E" w:rsidP="007D0CA6">
            <w:pPr>
              <w:jc w:val="center"/>
              <w:rPr>
                <w:szCs w:val="24"/>
              </w:rPr>
            </w:pPr>
            <w:r w:rsidRPr="007D0CA6">
              <w:rPr>
                <w:szCs w:val="24"/>
              </w:rPr>
              <w:t>200</w:t>
            </w:r>
          </w:p>
        </w:tc>
        <w:tc>
          <w:tcPr>
            <w:tcW w:w="1321" w:type="dxa"/>
            <w:vAlign w:val="center"/>
          </w:tcPr>
          <w:p w14:paraId="464B962A" w14:textId="69E527B2" w:rsidR="0074512E" w:rsidRPr="007D0CA6" w:rsidRDefault="0074512E" w:rsidP="007D0CA6">
            <w:pPr>
              <w:jc w:val="center"/>
              <w:rPr>
                <w:szCs w:val="24"/>
              </w:rPr>
            </w:pPr>
            <w:r w:rsidRPr="007D0CA6">
              <w:rPr>
                <w:szCs w:val="24"/>
              </w:rPr>
              <w:t>200</w:t>
            </w:r>
          </w:p>
        </w:tc>
        <w:tc>
          <w:tcPr>
            <w:tcW w:w="1322" w:type="dxa"/>
            <w:vAlign w:val="center"/>
          </w:tcPr>
          <w:p w14:paraId="5CCCA412" w14:textId="2799C21A" w:rsidR="0074512E" w:rsidRPr="007D0CA6" w:rsidRDefault="0074512E" w:rsidP="007D0CA6">
            <w:pPr>
              <w:jc w:val="center"/>
              <w:rPr>
                <w:szCs w:val="24"/>
              </w:rPr>
            </w:pPr>
            <w:r w:rsidRPr="007D0CA6">
              <w:rPr>
                <w:szCs w:val="24"/>
              </w:rPr>
              <w:t>300</w:t>
            </w:r>
          </w:p>
        </w:tc>
      </w:tr>
      <w:tr w:rsidR="0074512E" w14:paraId="136A05FF" w14:textId="77777777" w:rsidTr="007D0CA6">
        <w:tc>
          <w:tcPr>
            <w:tcW w:w="1407" w:type="dxa"/>
          </w:tcPr>
          <w:p w14:paraId="0D247116" w14:textId="3A53B2F7" w:rsidR="0074512E" w:rsidRPr="007D0CA6" w:rsidRDefault="0074512E" w:rsidP="0074512E">
            <w:pPr>
              <w:rPr>
                <w:szCs w:val="24"/>
              </w:rPr>
            </w:pPr>
            <w:r w:rsidRPr="007D0CA6">
              <w:rPr>
                <w:szCs w:val="24"/>
              </w:rPr>
              <w:lastRenderedPageBreak/>
              <w:t>AUC</w:t>
            </w:r>
            <w:r w:rsidRPr="007D0CA6">
              <w:rPr>
                <w:szCs w:val="24"/>
                <w:vertAlign w:val="subscript"/>
              </w:rPr>
              <w:t>(0–t)</w:t>
            </w:r>
            <w:r w:rsidRPr="007D0CA6">
              <w:rPr>
                <w:szCs w:val="24"/>
              </w:rPr>
              <w:t xml:space="preserve"> (мкг/мл*ч)</w:t>
            </w:r>
          </w:p>
        </w:tc>
        <w:tc>
          <w:tcPr>
            <w:tcW w:w="1333" w:type="dxa"/>
            <w:vAlign w:val="center"/>
          </w:tcPr>
          <w:p w14:paraId="4A1305B9" w14:textId="2165BFA9" w:rsidR="0074512E" w:rsidRPr="007D0CA6" w:rsidRDefault="0074512E" w:rsidP="007D0CA6">
            <w:pPr>
              <w:jc w:val="center"/>
              <w:rPr>
                <w:szCs w:val="24"/>
              </w:rPr>
            </w:pPr>
            <w:r w:rsidRPr="007D0CA6">
              <w:rPr>
                <w:szCs w:val="24"/>
              </w:rPr>
              <w:t>84,5 (22,2)</w:t>
            </w:r>
          </w:p>
        </w:tc>
        <w:tc>
          <w:tcPr>
            <w:tcW w:w="1321" w:type="dxa"/>
            <w:vAlign w:val="center"/>
          </w:tcPr>
          <w:p w14:paraId="56CF74E7" w14:textId="546D5EAD" w:rsidR="0074512E" w:rsidRPr="007D0CA6" w:rsidRDefault="0074512E" w:rsidP="007D0CA6">
            <w:pPr>
              <w:jc w:val="center"/>
              <w:rPr>
                <w:szCs w:val="24"/>
              </w:rPr>
            </w:pPr>
            <w:r w:rsidRPr="007D0CA6">
              <w:rPr>
                <w:szCs w:val="24"/>
              </w:rPr>
              <w:t>83,3 (21,8)</w:t>
            </w:r>
          </w:p>
        </w:tc>
        <w:tc>
          <w:tcPr>
            <w:tcW w:w="1321" w:type="dxa"/>
            <w:vAlign w:val="center"/>
          </w:tcPr>
          <w:p w14:paraId="6FC4B4EE" w14:textId="02D5EB6B" w:rsidR="0074512E" w:rsidRPr="007D0CA6" w:rsidRDefault="0074512E" w:rsidP="007D0CA6">
            <w:pPr>
              <w:jc w:val="center"/>
              <w:rPr>
                <w:szCs w:val="24"/>
              </w:rPr>
            </w:pPr>
            <w:r w:rsidRPr="007D0CA6">
              <w:rPr>
                <w:szCs w:val="24"/>
              </w:rPr>
              <w:t>72,3 (17,4)</w:t>
            </w:r>
          </w:p>
        </w:tc>
        <w:tc>
          <w:tcPr>
            <w:tcW w:w="1321" w:type="dxa"/>
            <w:vAlign w:val="center"/>
          </w:tcPr>
          <w:p w14:paraId="685E07B1" w14:textId="63B51B45" w:rsidR="0074512E" w:rsidRPr="007D0CA6" w:rsidRDefault="0074512E" w:rsidP="007D0CA6">
            <w:pPr>
              <w:jc w:val="center"/>
              <w:rPr>
                <w:szCs w:val="24"/>
              </w:rPr>
            </w:pPr>
            <w:r w:rsidRPr="007D0CA6">
              <w:rPr>
                <w:szCs w:val="24"/>
              </w:rPr>
              <w:t>78,3 (23,9)</w:t>
            </w:r>
          </w:p>
        </w:tc>
        <w:tc>
          <w:tcPr>
            <w:tcW w:w="1321" w:type="dxa"/>
            <w:vAlign w:val="center"/>
          </w:tcPr>
          <w:p w14:paraId="7A5A0D9B" w14:textId="35E41723" w:rsidR="0074512E" w:rsidRPr="007D0CA6" w:rsidRDefault="0074512E" w:rsidP="007D0CA6">
            <w:pPr>
              <w:jc w:val="center"/>
              <w:rPr>
                <w:szCs w:val="24"/>
              </w:rPr>
            </w:pPr>
            <w:r w:rsidRPr="007D0CA6">
              <w:rPr>
                <w:szCs w:val="24"/>
              </w:rPr>
              <w:t>79,07 (24,8)</w:t>
            </w:r>
          </w:p>
        </w:tc>
        <w:tc>
          <w:tcPr>
            <w:tcW w:w="1322" w:type="dxa"/>
            <w:vAlign w:val="center"/>
          </w:tcPr>
          <w:p w14:paraId="6BC8DA42" w14:textId="044CA14F" w:rsidR="0074512E" w:rsidRPr="007D0CA6" w:rsidRDefault="0074512E" w:rsidP="007D0CA6">
            <w:pPr>
              <w:jc w:val="center"/>
              <w:rPr>
                <w:szCs w:val="24"/>
              </w:rPr>
            </w:pPr>
            <w:r w:rsidRPr="007D0CA6">
              <w:rPr>
                <w:szCs w:val="24"/>
              </w:rPr>
              <w:t>138,0 (13,2)</w:t>
            </w:r>
          </w:p>
        </w:tc>
      </w:tr>
      <w:tr w:rsidR="0074512E" w14:paraId="2B2B0FB0" w14:textId="77777777" w:rsidTr="007D0CA6">
        <w:tc>
          <w:tcPr>
            <w:tcW w:w="1407" w:type="dxa"/>
          </w:tcPr>
          <w:p w14:paraId="6574D064" w14:textId="27089577" w:rsidR="0074512E" w:rsidRPr="007D0CA6" w:rsidRDefault="0074512E" w:rsidP="00D448A4">
            <w:pPr>
              <w:rPr>
                <w:szCs w:val="24"/>
              </w:rPr>
            </w:pPr>
            <w:r w:rsidRPr="007D0CA6">
              <w:rPr>
                <w:szCs w:val="24"/>
              </w:rPr>
              <w:t>C</w:t>
            </w:r>
            <w:r w:rsidRPr="007D0CA6">
              <w:rPr>
                <w:szCs w:val="24"/>
                <w:vertAlign w:val="subscript"/>
              </w:rPr>
              <w:t xml:space="preserve">max </w:t>
            </w:r>
            <w:r w:rsidRPr="007D0CA6">
              <w:rPr>
                <w:szCs w:val="24"/>
              </w:rPr>
              <w:t>, мкг/мл</w:t>
            </w:r>
          </w:p>
        </w:tc>
        <w:tc>
          <w:tcPr>
            <w:tcW w:w="1333" w:type="dxa"/>
            <w:vAlign w:val="center"/>
          </w:tcPr>
          <w:p w14:paraId="4D6B747A" w14:textId="284CD030" w:rsidR="0074512E" w:rsidRPr="007D0CA6" w:rsidRDefault="0074512E" w:rsidP="007D0CA6">
            <w:pPr>
              <w:jc w:val="center"/>
              <w:rPr>
                <w:szCs w:val="24"/>
              </w:rPr>
            </w:pPr>
            <w:r w:rsidRPr="007D0CA6">
              <w:rPr>
                <w:szCs w:val="24"/>
              </w:rPr>
              <w:t>5,26 (19,8)</w:t>
            </w:r>
          </w:p>
        </w:tc>
        <w:tc>
          <w:tcPr>
            <w:tcW w:w="1321" w:type="dxa"/>
            <w:vAlign w:val="center"/>
          </w:tcPr>
          <w:p w14:paraId="2E605898" w14:textId="0A5867DE" w:rsidR="0074512E" w:rsidRPr="007D0CA6" w:rsidRDefault="0074512E" w:rsidP="007D0CA6">
            <w:pPr>
              <w:jc w:val="center"/>
              <w:rPr>
                <w:szCs w:val="24"/>
              </w:rPr>
            </w:pPr>
            <w:r w:rsidRPr="007D0CA6">
              <w:rPr>
                <w:szCs w:val="24"/>
              </w:rPr>
              <w:t>5,14 (16,5)</w:t>
            </w:r>
          </w:p>
        </w:tc>
        <w:tc>
          <w:tcPr>
            <w:tcW w:w="1321" w:type="dxa"/>
            <w:vAlign w:val="center"/>
          </w:tcPr>
          <w:p w14:paraId="413384C1" w14:textId="7C95746E" w:rsidR="0074512E" w:rsidRPr="007D0CA6" w:rsidRDefault="0074512E" w:rsidP="007D0CA6">
            <w:pPr>
              <w:jc w:val="center"/>
              <w:rPr>
                <w:szCs w:val="24"/>
              </w:rPr>
            </w:pPr>
            <w:r w:rsidRPr="007D0CA6">
              <w:rPr>
                <w:szCs w:val="24"/>
              </w:rPr>
              <w:t>5</w:t>
            </w:r>
            <w:r w:rsidRPr="007D0CA6">
              <w:rPr>
                <w:szCs w:val="24"/>
                <w:lang w:val="en-US"/>
              </w:rPr>
              <w:t>,</w:t>
            </w:r>
            <w:r w:rsidRPr="007D0CA6">
              <w:rPr>
                <w:szCs w:val="24"/>
              </w:rPr>
              <w:t>72 (36</w:t>
            </w:r>
            <w:r w:rsidRPr="007D0CA6">
              <w:rPr>
                <w:szCs w:val="24"/>
                <w:lang w:val="en-US"/>
              </w:rPr>
              <w:t>,</w:t>
            </w:r>
            <w:r w:rsidRPr="007D0CA6">
              <w:rPr>
                <w:szCs w:val="24"/>
              </w:rPr>
              <w:t>2)</w:t>
            </w:r>
          </w:p>
        </w:tc>
        <w:tc>
          <w:tcPr>
            <w:tcW w:w="1321" w:type="dxa"/>
            <w:vAlign w:val="center"/>
          </w:tcPr>
          <w:p w14:paraId="7078A92A" w14:textId="0CA0966D" w:rsidR="0074512E" w:rsidRPr="007D0CA6" w:rsidRDefault="0074512E" w:rsidP="007D0CA6">
            <w:pPr>
              <w:jc w:val="center"/>
              <w:rPr>
                <w:szCs w:val="24"/>
              </w:rPr>
            </w:pPr>
            <w:r w:rsidRPr="007D0CA6">
              <w:rPr>
                <w:szCs w:val="24"/>
              </w:rPr>
              <w:t>5</w:t>
            </w:r>
            <w:r w:rsidRPr="007D0CA6">
              <w:rPr>
                <w:szCs w:val="24"/>
                <w:lang w:val="en-US"/>
              </w:rPr>
              <w:t>,</w:t>
            </w:r>
            <w:r w:rsidRPr="007D0CA6">
              <w:rPr>
                <w:szCs w:val="24"/>
              </w:rPr>
              <w:t>76 (28</w:t>
            </w:r>
            <w:r w:rsidRPr="007D0CA6">
              <w:rPr>
                <w:szCs w:val="24"/>
                <w:lang w:val="en-US"/>
              </w:rPr>
              <w:t>,</w:t>
            </w:r>
            <w:r w:rsidRPr="007D0CA6">
              <w:rPr>
                <w:szCs w:val="24"/>
              </w:rPr>
              <w:t>0)</w:t>
            </w:r>
          </w:p>
        </w:tc>
        <w:tc>
          <w:tcPr>
            <w:tcW w:w="1321" w:type="dxa"/>
            <w:vAlign w:val="center"/>
          </w:tcPr>
          <w:p w14:paraId="5FFEB448" w14:textId="07B78DD2" w:rsidR="0074512E" w:rsidRPr="007D0CA6" w:rsidRDefault="0074512E" w:rsidP="007D0CA6">
            <w:pPr>
              <w:jc w:val="center"/>
              <w:rPr>
                <w:szCs w:val="24"/>
              </w:rPr>
            </w:pPr>
            <w:r w:rsidRPr="007D0CA6">
              <w:rPr>
                <w:szCs w:val="24"/>
              </w:rPr>
              <w:t>5</w:t>
            </w:r>
            <w:r w:rsidRPr="007D0CA6">
              <w:rPr>
                <w:szCs w:val="24"/>
                <w:lang w:val="en-US"/>
              </w:rPr>
              <w:t>,</w:t>
            </w:r>
            <w:r w:rsidRPr="007D0CA6">
              <w:rPr>
                <w:szCs w:val="24"/>
              </w:rPr>
              <w:t>26 (22</w:t>
            </w:r>
            <w:r w:rsidRPr="007D0CA6">
              <w:rPr>
                <w:szCs w:val="24"/>
                <w:lang w:val="en-US"/>
              </w:rPr>
              <w:t>,</w:t>
            </w:r>
            <w:r w:rsidRPr="007D0CA6">
              <w:rPr>
                <w:szCs w:val="24"/>
              </w:rPr>
              <w:t>5)</w:t>
            </w:r>
          </w:p>
        </w:tc>
        <w:tc>
          <w:tcPr>
            <w:tcW w:w="1322" w:type="dxa"/>
            <w:vAlign w:val="center"/>
          </w:tcPr>
          <w:p w14:paraId="49570A18" w14:textId="21F68BF9" w:rsidR="0074512E" w:rsidRPr="007D0CA6" w:rsidRDefault="0074512E" w:rsidP="007D0CA6">
            <w:pPr>
              <w:jc w:val="center"/>
              <w:rPr>
                <w:szCs w:val="24"/>
              </w:rPr>
            </w:pPr>
            <w:r w:rsidRPr="007D0CA6">
              <w:rPr>
                <w:szCs w:val="24"/>
              </w:rPr>
              <w:t>7</w:t>
            </w:r>
            <w:r w:rsidRPr="007D0CA6">
              <w:rPr>
                <w:szCs w:val="24"/>
                <w:lang w:val="en-US"/>
              </w:rPr>
              <w:t>,</w:t>
            </w:r>
            <w:r w:rsidRPr="007D0CA6">
              <w:rPr>
                <w:szCs w:val="24"/>
              </w:rPr>
              <w:t>4 (16</w:t>
            </w:r>
            <w:r w:rsidRPr="007D0CA6">
              <w:rPr>
                <w:szCs w:val="24"/>
                <w:lang w:val="en-US"/>
              </w:rPr>
              <w:t>,</w:t>
            </w:r>
            <w:r w:rsidRPr="007D0CA6">
              <w:rPr>
                <w:szCs w:val="24"/>
              </w:rPr>
              <w:t>9)</w:t>
            </w:r>
          </w:p>
        </w:tc>
      </w:tr>
      <w:tr w:rsidR="0074512E" w14:paraId="349C0180" w14:textId="77777777" w:rsidTr="007D0CA6">
        <w:tc>
          <w:tcPr>
            <w:tcW w:w="1407" w:type="dxa"/>
          </w:tcPr>
          <w:p w14:paraId="2E05AC07" w14:textId="57DFBDF4" w:rsidR="0074512E" w:rsidRPr="007D0CA6" w:rsidRDefault="0074512E" w:rsidP="0074512E">
            <w:pPr>
              <w:rPr>
                <w:szCs w:val="24"/>
                <w:vertAlign w:val="superscript"/>
              </w:rPr>
            </w:pPr>
            <w:r w:rsidRPr="007D0CA6">
              <w:rPr>
                <w:szCs w:val="24"/>
              </w:rPr>
              <w:t>t</w:t>
            </w:r>
            <w:r w:rsidRPr="007D0CA6">
              <w:rPr>
                <w:szCs w:val="24"/>
                <w:vertAlign w:val="subscript"/>
              </w:rPr>
              <w:t>max</w:t>
            </w:r>
            <w:r w:rsidRPr="007D0CA6">
              <w:rPr>
                <w:szCs w:val="24"/>
              </w:rPr>
              <w:t>, ч</w:t>
            </w:r>
            <w:r w:rsidRPr="007D0CA6">
              <w:rPr>
                <w:szCs w:val="24"/>
                <w:vertAlign w:val="superscript"/>
              </w:rPr>
              <w:t>а</w:t>
            </w:r>
          </w:p>
        </w:tc>
        <w:tc>
          <w:tcPr>
            <w:tcW w:w="1333" w:type="dxa"/>
            <w:vAlign w:val="center"/>
          </w:tcPr>
          <w:p w14:paraId="2AA56142" w14:textId="4A74A394" w:rsidR="0074512E" w:rsidRPr="007D0CA6" w:rsidRDefault="0074512E" w:rsidP="007D0CA6">
            <w:pPr>
              <w:jc w:val="center"/>
              <w:rPr>
                <w:szCs w:val="24"/>
              </w:rPr>
            </w:pPr>
            <w:r w:rsidRPr="007D0CA6">
              <w:rPr>
                <w:szCs w:val="24"/>
              </w:rPr>
              <w:t>1,0 (0,5-1,5)</w:t>
            </w:r>
          </w:p>
        </w:tc>
        <w:tc>
          <w:tcPr>
            <w:tcW w:w="1321" w:type="dxa"/>
            <w:vAlign w:val="center"/>
          </w:tcPr>
          <w:p w14:paraId="2590FD37" w14:textId="27C869F0" w:rsidR="0074512E" w:rsidRPr="007D0CA6" w:rsidRDefault="0074512E" w:rsidP="007D0CA6">
            <w:pPr>
              <w:jc w:val="center"/>
              <w:rPr>
                <w:szCs w:val="24"/>
              </w:rPr>
            </w:pPr>
            <w:r w:rsidRPr="007D0CA6">
              <w:rPr>
                <w:szCs w:val="24"/>
              </w:rPr>
              <w:t>0</w:t>
            </w:r>
            <w:r w:rsidRPr="007D0CA6">
              <w:rPr>
                <w:szCs w:val="24"/>
                <w:lang w:val="en-US"/>
              </w:rPr>
              <w:t>,</w:t>
            </w:r>
            <w:r w:rsidRPr="007D0CA6">
              <w:rPr>
                <w:szCs w:val="24"/>
              </w:rPr>
              <w:t>5 (0</w:t>
            </w:r>
            <w:r w:rsidRPr="007D0CA6">
              <w:rPr>
                <w:szCs w:val="24"/>
                <w:lang w:val="en-US"/>
              </w:rPr>
              <w:t>,</w:t>
            </w:r>
            <w:r w:rsidRPr="007D0CA6">
              <w:rPr>
                <w:szCs w:val="24"/>
              </w:rPr>
              <w:t>5–2</w:t>
            </w:r>
            <w:r w:rsidRPr="007D0CA6">
              <w:rPr>
                <w:szCs w:val="24"/>
                <w:lang w:val="en-US"/>
              </w:rPr>
              <w:t>,</w:t>
            </w:r>
            <w:r w:rsidRPr="007D0CA6">
              <w:rPr>
                <w:szCs w:val="24"/>
              </w:rPr>
              <w:t>0)</w:t>
            </w:r>
          </w:p>
        </w:tc>
        <w:tc>
          <w:tcPr>
            <w:tcW w:w="1321" w:type="dxa"/>
            <w:vAlign w:val="center"/>
          </w:tcPr>
          <w:p w14:paraId="464EF176" w14:textId="4E94DBF3" w:rsidR="0074512E" w:rsidRPr="007D0CA6" w:rsidRDefault="0074512E" w:rsidP="007D0CA6">
            <w:pPr>
              <w:jc w:val="center"/>
              <w:rPr>
                <w:szCs w:val="24"/>
              </w:rPr>
            </w:pPr>
            <w:r w:rsidRPr="007D0CA6">
              <w:rPr>
                <w:szCs w:val="24"/>
              </w:rPr>
              <w:t>0</w:t>
            </w:r>
            <w:r w:rsidRPr="007D0CA6">
              <w:rPr>
                <w:szCs w:val="24"/>
                <w:lang w:val="en-US"/>
              </w:rPr>
              <w:t>,</w:t>
            </w:r>
            <w:r w:rsidRPr="007D0CA6">
              <w:rPr>
                <w:szCs w:val="24"/>
              </w:rPr>
              <w:t>25 (0</w:t>
            </w:r>
            <w:r w:rsidRPr="007D0CA6">
              <w:rPr>
                <w:szCs w:val="24"/>
                <w:lang w:val="en-US"/>
              </w:rPr>
              <w:t>,</w:t>
            </w:r>
            <w:r w:rsidRPr="007D0CA6">
              <w:rPr>
                <w:szCs w:val="24"/>
              </w:rPr>
              <w:t>25–2)</w:t>
            </w:r>
          </w:p>
        </w:tc>
        <w:tc>
          <w:tcPr>
            <w:tcW w:w="1321" w:type="dxa"/>
            <w:vAlign w:val="center"/>
          </w:tcPr>
          <w:p w14:paraId="5D920479" w14:textId="3FC6E938" w:rsidR="0074512E" w:rsidRPr="007D0CA6" w:rsidRDefault="0074512E" w:rsidP="007D0CA6">
            <w:pPr>
              <w:jc w:val="center"/>
              <w:rPr>
                <w:szCs w:val="24"/>
              </w:rPr>
            </w:pPr>
            <w:r w:rsidRPr="007D0CA6">
              <w:rPr>
                <w:szCs w:val="24"/>
              </w:rPr>
              <w:t>0</w:t>
            </w:r>
            <w:r w:rsidRPr="007D0CA6">
              <w:rPr>
                <w:szCs w:val="24"/>
                <w:lang w:val="en-US"/>
              </w:rPr>
              <w:t>,</w:t>
            </w:r>
            <w:r w:rsidRPr="007D0CA6">
              <w:rPr>
                <w:szCs w:val="24"/>
              </w:rPr>
              <w:t>5 (0</w:t>
            </w:r>
            <w:r w:rsidRPr="007D0CA6">
              <w:rPr>
                <w:szCs w:val="24"/>
                <w:lang w:val="en-US"/>
              </w:rPr>
              <w:t>,</w:t>
            </w:r>
            <w:r w:rsidRPr="007D0CA6">
              <w:rPr>
                <w:szCs w:val="24"/>
              </w:rPr>
              <w:t>5–2)</w:t>
            </w:r>
          </w:p>
        </w:tc>
        <w:tc>
          <w:tcPr>
            <w:tcW w:w="1321" w:type="dxa"/>
            <w:vAlign w:val="center"/>
          </w:tcPr>
          <w:p w14:paraId="45C2702C" w14:textId="4CEDF16B" w:rsidR="0074512E" w:rsidRPr="007D0CA6" w:rsidRDefault="0074512E" w:rsidP="007D0CA6">
            <w:pPr>
              <w:jc w:val="center"/>
              <w:rPr>
                <w:szCs w:val="24"/>
              </w:rPr>
            </w:pPr>
            <w:r w:rsidRPr="007D0CA6">
              <w:rPr>
                <w:szCs w:val="24"/>
              </w:rPr>
              <w:t>1 (1–3)</w:t>
            </w:r>
          </w:p>
        </w:tc>
        <w:tc>
          <w:tcPr>
            <w:tcW w:w="1322" w:type="dxa"/>
            <w:vAlign w:val="center"/>
          </w:tcPr>
          <w:p w14:paraId="4F561622" w14:textId="7E82FDFB" w:rsidR="0074512E" w:rsidRPr="007D0CA6" w:rsidRDefault="0074512E" w:rsidP="007D0CA6">
            <w:pPr>
              <w:jc w:val="center"/>
              <w:rPr>
                <w:szCs w:val="24"/>
              </w:rPr>
            </w:pPr>
            <w:r w:rsidRPr="007D0CA6">
              <w:rPr>
                <w:szCs w:val="24"/>
              </w:rPr>
              <w:t>2 (0</w:t>
            </w:r>
            <w:r w:rsidRPr="007D0CA6">
              <w:rPr>
                <w:szCs w:val="24"/>
                <w:lang w:val="en-US"/>
              </w:rPr>
              <w:t>,</w:t>
            </w:r>
            <w:r w:rsidRPr="007D0CA6">
              <w:rPr>
                <w:szCs w:val="24"/>
              </w:rPr>
              <w:t>5–4</w:t>
            </w:r>
            <w:r w:rsidRPr="007D0CA6">
              <w:rPr>
                <w:szCs w:val="24"/>
                <w:lang w:val="en-US"/>
              </w:rPr>
              <w:t>,</w:t>
            </w:r>
            <w:r w:rsidRPr="007D0CA6">
              <w:rPr>
                <w:szCs w:val="24"/>
              </w:rPr>
              <w:t>0)</w:t>
            </w:r>
          </w:p>
        </w:tc>
      </w:tr>
      <w:tr w:rsidR="0074512E" w14:paraId="10022669" w14:textId="77777777" w:rsidTr="007D0CA6">
        <w:tc>
          <w:tcPr>
            <w:tcW w:w="1407" w:type="dxa"/>
          </w:tcPr>
          <w:p w14:paraId="5FF25B99" w14:textId="1E693D86" w:rsidR="0074512E" w:rsidRPr="007D0CA6" w:rsidRDefault="007D0CA6" w:rsidP="007D0CA6">
            <w:pPr>
              <w:rPr>
                <w:szCs w:val="24"/>
              </w:rPr>
            </w:pPr>
            <w:r w:rsidRPr="007D0CA6">
              <w:rPr>
                <w:szCs w:val="24"/>
              </w:rPr>
              <w:t>t</w:t>
            </w:r>
            <w:r w:rsidRPr="007D0CA6">
              <w:rPr>
                <w:szCs w:val="24"/>
                <w:vertAlign w:val="subscript"/>
              </w:rPr>
              <w:t>1/2</w:t>
            </w:r>
            <w:r w:rsidR="0074512E" w:rsidRPr="007D0CA6">
              <w:rPr>
                <w:szCs w:val="24"/>
              </w:rPr>
              <w:t>, ч</w:t>
            </w:r>
          </w:p>
        </w:tc>
        <w:tc>
          <w:tcPr>
            <w:tcW w:w="1333" w:type="dxa"/>
            <w:vAlign w:val="center"/>
          </w:tcPr>
          <w:p w14:paraId="6FB0DD16" w14:textId="3AEC3CED" w:rsidR="0074512E" w:rsidRPr="007D0CA6" w:rsidRDefault="0074512E" w:rsidP="007D0CA6">
            <w:pPr>
              <w:jc w:val="center"/>
              <w:rPr>
                <w:szCs w:val="24"/>
              </w:rPr>
            </w:pPr>
            <w:r w:rsidRPr="007D0CA6">
              <w:rPr>
                <w:szCs w:val="24"/>
              </w:rPr>
              <w:t>12,48 (19,1)</w:t>
            </w:r>
          </w:p>
        </w:tc>
        <w:tc>
          <w:tcPr>
            <w:tcW w:w="1321" w:type="dxa"/>
            <w:vAlign w:val="center"/>
          </w:tcPr>
          <w:p w14:paraId="6F1E9365" w14:textId="5F537B2C" w:rsidR="0074512E" w:rsidRPr="007D0CA6" w:rsidRDefault="007D0CA6" w:rsidP="007D0CA6">
            <w:pPr>
              <w:jc w:val="center"/>
              <w:rPr>
                <w:szCs w:val="24"/>
              </w:rPr>
            </w:pPr>
            <w:r w:rsidRPr="007D0CA6">
              <w:rPr>
                <w:szCs w:val="24"/>
              </w:rPr>
              <w:t>12</w:t>
            </w:r>
            <w:r w:rsidRPr="007D0CA6">
              <w:rPr>
                <w:szCs w:val="24"/>
                <w:lang w:val="en-US"/>
              </w:rPr>
              <w:t>,</w:t>
            </w:r>
            <w:r w:rsidRPr="007D0CA6">
              <w:rPr>
                <w:szCs w:val="24"/>
              </w:rPr>
              <w:t>35 (18</w:t>
            </w:r>
            <w:r w:rsidRPr="007D0CA6">
              <w:rPr>
                <w:szCs w:val="24"/>
                <w:lang w:val="en-US"/>
              </w:rPr>
              <w:t>,</w:t>
            </w:r>
            <w:r w:rsidRPr="007D0CA6">
              <w:rPr>
                <w:szCs w:val="24"/>
              </w:rPr>
              <w:t>3)</w:t>
            </w:r>
          </w:p>
        </w:tc>
        <w:tc>
          <w:tcPr>
            <w:tcW w:w="1321" w:type="dxa"/>
            <w:vAlign w:val="center"/>
          </w:tcPr>
          <w:p w14:paraId="03097405" w14:textId="20A93701" w:rsidR="0074512E" w:rsidRPr="007D0CA6" w:rsidRDefault="007D0CA6" w:rsidP="007D0CA6">
            <w:pPr>
              <w:jc w:val="center"/>
              <w:rPr>
                <w:szCs w:val="24"/>
              </w:rPr>
            </w:pPr>
            <w:r w:rsidRPr="007D0CA6">
              <w:rPr>
                <w:szCs w:val="24"/>
              </w:rPr>
              <w:t>12</w:t>
            </w:r>
            <w:r w:rsidRPr="007D0CA6">
              <w:rPr>
                <w:szCs w:val="24"/>
                <w:lang w:val="en-US"/>
              </w:rPr>
              <w:t>,</w:t>
            </w:r>
            <w:r w:rsidRPr="007D0CA6">
              <w:rPr>
                <w:szCs w:val="24"/>
              </w:rPr>
              <w:t>6 (10</w:t>
            </w:r>
            <w:r w:rsidRPr="007D0CA6">
              <w:rPr>
                <w:szCs w:val="24"/>
                <w:lang w:val="en-US"/>
              </w:rPr>
              <w:t>,</w:t>
            </w:r>
            <w:r w:rsidRPr="007D0CA6">
              <w:rPr>
                <w:szCs w:val="24"/>
              </w:rPr>
              <w:t>6–16</w:t>
            </w:r>
            <w:r w:rsidRPr="007D0CA6">
              <w:rPr>
                <w:szCs w:val="24"/>
                <w:lang w:val="en-US"/>
              </w:rPr>
              <w:t>,</w:t>
            </w:r>
            <w:r w:rsidRPr="007D0CA6">
              <w:rPr>
                <w:szCs w:val="24"/>
              </w:rPr>
              <w:t>1)</w:t>
            </w:r>
            <w:r w:rsidRPr="007D0CA6">
              <w:rPr>
                <w:szCs w:val="24"/>
                <w:vertAlign w:val="superscript"/>
              </w:rPr>
              <w:t>a</w:t>
            </w:r>
          </w:p>
        </w:tc>
        <w:tc>
          <w:tcPr>
            <w:tcW w:w="1321" w:type="dxa"/>
            <w:vAlign w:val="center"/>
          </w:tcPr>
          <w:p w14:paraId="1CB48DB4" w14:textId="16AFEA0C" w:rsidR="0074512E" w:rsidRPr="007D0CA6" w:rsidRDefault="007D0CA6" w:rsidP="007D0CA6">
            <w:pPr>
              <w:jc w:val="center"/>
              <w:rPr>
                <w:szCs w:val="24"/>
              </w:rPr>
            </w:pPr>
            <w:r w:rsidRPr="007D0CA6">
              <w:rPr>
                <w:szCs w:val="24"/>
              </w:rPr>
              <w:t>11</w:t>
            </w:r>
            <w:r w:rsidRPr="007D0CA6">
              <w:rPr>
                <w:szCs w:val="24"/>
                <w:lang w:val="en-US"/>
              </w:rPr>
              <w:t>,</w:t>
            </w:r>
            <w:r w:rsidRPr="007D0CA6">
              <w:rPr>
                <w:szCs w:val="24"/>
              </w:rPr>
              <w:t>4 (9</w:t>
            </w:r>
            <w:r w:rsidRPr="007D0CA6">
              <w:rPr>
                <w:szCs w:val="24"/>
                <w:lang w:val="en-US"/>
              </w:rPr>
              <w:t>,</w:t>
            </w:r>
            <w:r w:rsidRPr="007D0CA6">
              <w:rPr>
                <w:szCs w:val="24"/>
              </w:rPr>
              <w:t>3–17</w:t>
            </w:r>
            <w:r w:rsidRPr="007D0CA6">
              <w:rPr>
                <w:szCs w:val="24"/>
                <w:lang w:val="en-US"/>
              </w:rPr>
              <w:t>,</w:t>
            </w:r>
            <w:r w:rsidRPr="007D0CA6">
              <w:rPr>
                <w:szCs w:val="24"/>
              </w:rPr>
              <w:t>0)</w:t>
            </w:r>
            <w:r w:rsidRPr="007D0CA6">
              <w:rPr>
                <w:szCs w:val="24"/>
                <w:vertAlign w:val="superscript"/>
              </w:rPr>
              <w:t>a</w:t>
            </w:r>
          </w:p>
        </w:tc>
        <w:tc>
          <w:tcPr>
            <w:tcW w:w="1321" w:type="dxa"/>
            <w:vAlign w:val="center"/>
          </w:tcPr>
          <w:p w14:paraId="55ACFA79" w14:textId="75B2892D" w:rsidR="0074512E" w:rsidRPr="007D0CA6" w:rsidRDefault="007D0CA6" w:rsidP="007D0CA6">
            <w:pPr>
              <w:jc w:val="center"/>
              <w:rPr>
                <w:szCs w:val="24"/>
              </w:rPr>
            </w:pPr>
            <w:r w:rsidRPr="007D0CA6">
              <w:rPr>
                <w:szCs w:val="24"/>
              </w:rPr>
              <w:t>11</w:t>
            </w:r>
            <w:r w:rsidRPr="007D0CA6">
              <w:rPr>
                <w:szCs w:val="24"/>
                <w:lang w:val="en-US"/>
              </w:rPr>
              <w:t>,</w:t>
            </w:r>
            <w:r w:rsidRPr="007D0CA6">
              <w:rPr>
                <w:szCs w:val="24"/>
              </w:rPr>
              <w:t>3 (9</w:t>
            </w:r>
            <w:r w:rsidRPr="007D0CA6">
              <w:rPr>
                <w:szCs w:val="24"/>
                <w:lang w:val="en-US"/>
              </w:rPr>
              <w:t>,</w:t>
            </w:r>
            <w:r w:rsidRPr="007D0CA6">
              <w:rPr>
                <w:szCs w:val="24"/>
              </w:rPr>
              <w:t>5–17</w:t>
            </w:r>
            <w:r w:rsidRPr="007D0CA6">
              <w:rPr>
                <w:szCs w:val="24"/>
                <w:lang w:val="en-US"/>
              </w:rPr>
              <w:t>,</w:t>
            </w:r>
            <w:r w:rsidRPr="007D0CA6">
              <w:rPr>
                <w:szCs w:val="24"/>
              </w:rPr>
              <w:t>2)</w:t>
            </w:r>
            <w:r w:rsidRPr="007D0CA6">
              <w:rPr>
                <w:szCs w:val="24"/>
                <w:vertAlign w:val="superscript"/>
              </w:rPr>
              <w:t>a</w:t>
            </w:r>
          </w:p>
        </w:tc>
        <w:tc>
          <w:tcPr>
            <w:tcW w:w="1322" w:type="dxa"/>
            <w:vAlign w:val="center"/>
          </w:tcPr>
          <w:p w14:paraId="6811DAC2" w14:textId="18014D50" w:rsidR="0074512E" w:rsidRPr="007D0CA6" w:rsidRDefault="007D0CA6" w:rsidP="007D0CA6">
            <w:pPr>
              <w:jc w:val="center"/>
              <w:rPr>
                <w:szCs w:val="24"/>
              </w:rPr>
            </w:pPr>
            <w:r w:rsidRPr="007D0CA6">
              <w:rPr>
                <w:szCs w:val="24"/>
              </w:rPr>
              <w:t>13</w:t>
            </w:r>
            <w:r w:rsidRPr="007D0CA6">
              <w:rPr>
                <w:szCs w:val="24"/>
                <w:lang w:val="en-US"/>
              </w:rPr>
              <w:t>,</w:t>
            </w:r>
            <w:r w:rsidRPr="007D0CA6">
              <w:rPr>
                <w:szCs w:val="24"/>
              </w:rPr>
              <w:t>4 (11</w:t>
            </w:r>
            <w:r w:rsidRPr="007D0CA6">
              <w:rPr>
                <w:szCs w:val="24"/>
                <w:lang w:val="en-US"/>
              </w:rPr>
              <w:t>,</w:t>
            </w:r>
            <w:r w:rsidRPr="007D0CA6">
              <w:rPr>
                <w:szCs w:val="24"/>
              </w:rPr>
              <w:t>5)</w:t>
            </w:r>
          </w:p>
        </w:tc>
      </w:tr>
      <w:tr w:rsidR="0074512E" w14:paraId="6CA02F79" w14:textId="77777777" w:rsidTr="00F3525D">
        <w:tc>
          <w:tcPr>
            <w:tcW w:w="9346" w:type="dxa"/>
            <w:gridSpan w:val="7"/>
          </w:tcPr>
          <w:p w14:paraId="2626FDE4" w14:textId="267D6876" w:rsidR="00F67FE5" w:rsidRPr="00F67FE5" w:rsidRDefault="00F67FE5" w:rsidP="007D0CA6">
            <w:pPr>
              <w:rPr>
                <w:ins w:id="599" w:author="Belolipetskaya, Elena" w:date="2024-10-14T18:01:00Z"/>
                <w:b/>
                <w:sz w:val="20"/>
                <w:szCs w:val="24"/>
                <w:rPrChange w:id="600" w:author="Belolipetskaya, Elena" w:date="2024-10-14T18:02:00Z">
                  <w:rPr>
                    <w:ins w:id="601" w:author="Belolipetskaya, Elena" w:date="2024-10-14T18:01:00Z"/>
                    <w:sz w:val="20"/>
                    <w:szCs w:val="24"/>
                  </w:rPr>
                </w:rPrChange>
              </w:rPr>
            </w:pPr>
            <w:ins w:id="602" w:author="Belolipetskaya, Elena" w:date="2024-10-14T18:01:00Z">
              <w:r w:rsidRPr="00F67FE5">
                <w:rPr>
                  <w:b/>
                  <w:sz w:val="20"/>
                  <w:szCs w:val="24"/>
                  <w:rPrChange w:id="603" w:author="Belolipetskaya, Elena" w:date="2024-10-14T18:02:00Z">
                    <w:rPr>
                      <w:sz w:val="20"/>
                      <w:szCs w:val="24"/>
                    </w:rPr>
                  </w:rPrChange>
                </w:rPr>
                <w:t>Примечание:</w:t>
              </w:r>
            </w:ins>
          </w:p>
          <w:p w14:paraId="2147BE6D" w14:textId="6BFEB9B3" w:rsidR="007D0CA6" w:rsidRPr="007D0CA6" w:rsidRDefault="007D0CA6" w:rsidP="007D0CA6">
            <w:pPr>
              <w:rPr>
                <w:sz w:val="20"/>
                <w:szCs w:val="24"/>
              </w:rPr>
            </w:pPr>
            <w:r w:rsidRPr="007D0CA6">
              <w:rPr>
                <w:sz w:val="20"/>
                <w:szCs w:val="24"/>
              </w:rPr>
              <w:t>Коэффициент вариации в % от геометрического среднего (CV%).</w:t>
            </w:r>
          </w:p>
          <w:p w14:paraId="58610CE7" w14:textId="54D493FD" w:rsidR="007D0CA6" w:rsidRPr="007D0CA6" w:rsidRDefault="007D0CA6" w:rsidP="007D0CA6">
            <w:pPr>
              <w:rPr>
                <w:sz w:val="20"/>
                <w:szCs w:val="24"/>
              </w:rPr>
            </w:pPr>
            <w:r w:rsidRPr="007D0CA6">
              <w:rPr>
                <w:sz w:val="20"/>
                <w:szCs w:val="24"/>
              </w:rPr>
              <w:t>AUC</w:t>
            </w:r>
            <w:r w:rsidRPr="007D0CA6">
              <w:rPr>
                <w:sz w:val="20"/>
                <w:szCs w:val="24"/>
                <w:vertAlign w:val="subscript"/>
              </w:rPr>
              <w:t>(0–t)</w:t>
            </w:r>
            <w:r w:rsidRPr="007D0CA6">
              <w:rPr>
                <w:sz w:val="20"/>
                <w:szCs w:val="24"/>
              </w:rPr>
              <w:t xml:space="preserve"> площадь под кривой концентрации в плазме от времени от нуля до последнего времени с концентрацией, превышающей нижний предел количественной оценки, C</w:t>
            </w:r>
            <w:r w:rsidRPr="007D0CA6">
              <w:rPr>
                <w:sz w:val="20"/>
                <w:szCs w:val="24"/>
                <w:vertAlign w:val="subscript"/>
              </w:rPr>
              <w:t xml:space="preserve">max </w:t>
            </w:r>
            <w:r w:rsidRPr="007D0CA6">
              <w:rPr>
                <w:sz w:val="20"/>
                <w:szCs w:val="24"/>
              </w:rPr>
              <w:t>максимальная концентрация, коэффициент вариации CV, период полувыведения t</w:t>
            </w:r>
            <w:r w:rsidRPr="007D0CA6">
              <w:rPr>
                <w:sz w:val="20"/>
                <w:szCs w:val="24"/>
                <w:vertAlign w:val="subscript"/>
              </w:rPr>
              <w:t>1/2</w:t>
            </w:r>
            <w:r w:rsidRPr="007D0CA6">
              <w:rPr>
                <w:sz w:val="20"/>
                <w:szCs w:val="24"/>
              </w:rPr>
              <w:t>, время t</w:t>
            </w:r>
            <w:r w:rsidRPr="007D0CA6">
              <w:rPr>
                <w:sz w:val="20"/>
                <w:szCs w:val="24"/>
                <w:vertAlign w:val="subscript"/>
              </w:rPr>
              <w:t>max</w:t>
            </w:r>
            <w:r w:rsidRPr="007D0CA6">
              <w:rPr>
                <w:sz w:val="20"/>
                <w:szCs w:val="24"/>
              </w:rPr>
              <w:t xml:space="preserve"> до максимальной концентрации.</w:t>
            </w:r>
          </w:p>
          <w:p w14:paraId="0BDB06CA" w14:textId="7BC06FA7" w:rsidR="0074512E" w:rsidRPr="007D0CA6" w:rsidRDefault="007D0CA6" w:rsidP="007D0CA6">
            <w:pPr>
              <w:rPr>
                <w:b/>
                <w:szCs w:val="24"/>
                <w:lang w:val="en-US"/>
              </w:rPr>
            </w:pPr>
            <w:r w:rsidRPr="007D0CA6">
              <w:rPr>
                <w:sz w:val="20"/>
                <w:szCs w:val="24"/>
                <w:vertAlign w:val="superscript"/>
              </w:rPr>
              <w:t>a</w:t>
            </w:r>
            <w:r w:rsidRPr="007D0CA6">
              <w:rPr>
                <w:sz w:val="20"/>
                <w:szCs w:val="24"/>
              </w:rPr>
              <w:t>Значения являются медианными (диапазон)</w:t>
            </w:r>
            <w:r>
              <w:rPr>
                <w:sz w:val="20"/>
                <w:szCs w:val="24"/>
                <w:lang w:val="en-US"/>
              </w:rPr>
              <w:t>.</w:t>
            </w:r>
          </w:p>
        </w:tc>
      </w:tr>
    </w:tbl>
    <w:p w14:paraId="1FB566D7" w14:textId="77777777" w:rsidR="00481715" w:rsidRPr="0074512E" w:rsidRDefault="00481715" w:rsidP="00D448A4"/>
    <w:p w14:paraId="4AA79670" w14:textId="1929F79A" w:rsidR="00D448A4" w:rsidRDefault="00D448A4" w:rsidP="00810FE2">
      <w:pPr>
        <w:pStyle w:val="4"/>
      </w:pPr>
      <w:bookmarkStart w:id="604" w:name="_Toc179552030"/>
      <w:r>
        <w:t>Влияние возраста</w:t>
      </w:r>
      <w:bookmarkEnd w:id="604"/>
    </w:p>
    <w:p w14:paraId="1A431A4F" w14:textId="77777777" w:rsidR="00D448A4" w:rsidRPr="00700C9C" w:rsidRDefault="00D448A4" w:rsidP="00D448A4"/>
    <w:p w14:paraId="2347C945" w14:textId="77777777" w:rsidR="004D3A80" w:rsidRPr="00F75C3B" w:rsidRDefault="00D448A4" w:rsidP="004D3A80">
      <w:pPr>
        <w:jc w:val="both"/>
        <w:rPr>
          <w:b/>
          <w:i/>
        </w:rPr>
      </w:pPr>
      <w:r>
        <w:tab/>
      </w:r>
      <w:r w:rsidR="004D3A80" w:rsidRPr="00F75C3B">
        <w:rPr>
          <w:b/>
          <w:i/>
        </w:rPr>
        <w:t>Пациенты пожилого возраста (&gt; 65 лет)</w:t>
      </w:r>
    </w:p>
    <w:p w14:paraId="14012A38" w14:textId="1FE884A2" w:rsidR="004D3A80" w:rsidRDefault="004D3A80" w:rsidP="004D3A80">
      <w:pPr>
        <w:ind w:firstLine="708"/>
        <w:jc w:val="both"/>
      </w:pPr>
      <w:r>
        <w:t>6777В исследовании с участием пожилых мужчин и женщин, включая 4 пациентов в возрасте старше 75 лет, AUC была увеличена примерно на 30 и 50 % по сравнению с молодыми мужчинами, соответственно. Отчасти это связано с более низкой массой тела. Разница в нормализованной массе тела составляет 26 и 23 %, соответственно. Также наблюдалась повышенная вариабельность экспозиции. В этом исследовании почечный клиренс лакосамида был лишь незначительно снижен у пациентов пожилого возраста.</w:t>
      </w:r>
    </w:p>
    <w:p w14:paraId="0BBD6B22" w14:textId="77777777" w:rsidR="004D3A80" w:rsidRDefault="004D3A80" w:rsidP="004D3A80">
      <w:pPr>
        <w:jc w:val="both"/>
      </w:pPr>
      <w:r>
        <w:t>Общее снижение дозы не считается необходимым, если только это не указано в связи со снижением функции почек.</w:t>
      </w:r>
    </w:p>
    <w:p w14:paraId="7CC3A115" w14:textId="77777777" w:rsidR="004D3A80" w:rsidRPr="00F75C3B" w:rsidRDefault="004D3A80" w:rsidP="004D3A80">
      <w:pPr>
        <w:ind w:firstLine="708"/>
        <w:jc w:val="both"/>
        <w:rPr>
          <w:b/>
          <w:i/>
        </w:rPr>
      </w:pPr>
      <w:r w:rsidRPr="00F75C3B">
        <w:rPr>
          <w:b/>
          <w:i/>
        </w:rPr>
        <w:t>Дети</w:t>
      </w:r>
    </w:p>
    <w:p w14:paraId="7807A97F" w14:textId="77777777" w:rsidR="004D3A80" w:rsidRDefault="004D3A80" w:rsidP="004D3A80">
      <w:pPr>
        <w:ind w:firstLine="708"/>
        <w:jc w:val="both"/>
      </w:pPr>
      <w:r>
        <w:t>Фармакокинетический профиль лакосамида у детей был определен в ходе анализа популяционной фармакокинетики с использованием данных о концентрации в плазме крови при редком отборе проб, полученных в 6 плацебо-контролируемых рандомизированных клинических исследованиях и 5 открытых исследованиях с участием 1655 взрослых и детей с эпилепсией в возрасте от 1 месяца до 17 лет. Три исследования были проведены с участием взрослых, 7 - с участием детей и 1 - в смешанной популяции. Применяемые дозы лакосамида варьировали от 2 до 17,8 мг/кг/сут при приеме два раза в сутки, но не превышали 600 мг/сут.</w:t>
      </w:r>
    </w:p>
    <w:p w14:paraId="58FE6B8A" w14:textId="77777777" w:rsidR="004D3A80" w:rsidRDefault="004D3A80" w:rsidP="004D3A80">
      <w:pPr>
        <w:ind w:firstLine="708"/>
        <w:jc w:val="both"/>
      </w:pPr>
      <w:r>
        <w:t>Типичный плазменный клиренс, согласно оценкам, составил 0,46 л/ч, 0,81 л/ч, 1,03 л/ч и 1,34 л/ч для пациентов детского возраста с массой тела 10 кг, 20 кг, 30 кг и 50 кг, соответственно. Для сравнения плазменный клиренс оценивали в 1,74 л/ч у взрослых (70 кг массы тела).</w:t>
      </w:r>
    </w:p>
    <w:p w14:paraId="1B551774" w14:textId="33707775" w:rsidR="00D448A4" w:rsidRPr="004D3A80" w:rsidRDefault="004D3A80" w:rsidP="004D3A80">
      <w:pPr>
        <w:ind w:firstLine="708"/>
        <w:jc w:val="both"/>
      </w:pPr>
      <w:r>
        <w:t>Анализ популяционной фармакокинетики с использованием редко отбираемых образцов для фармакокинетического анализа из исследования ПГТКП показал одинаковую экспозицию у пациентов с ПГТКП и у пациентов с парциальными припадками.</w:t>
      </w:r>
    </w:p>
    <w:p w14:paraId="2A716CF2" w14:textId="77777777" w:rsidR="00D448A4" w:rsidRDefault="00D448A4" w:rsidP="00D448A4"/>
    <w:p w14:paraId="5C6D5568" w14:textId="77777777" w:rsidR="00D448A4" w:rsidRDefault="00D448A4" w:rsidP="00D448A4">
      <w:pPr>
        <w:rPr>
          <w:b/>
          <w:bCs/>
        </w:rPr>
      </w:pPr>
      <w:r w:rsidRPr="00AB20DF">
        <w:rPr>
          <w:b/>
          <w:bCs/>
        </w:rPr>
        <w:t>4</w:t>
      </w:r>
      <w:r w:rsidRPr="00620389">
        <w:rPr>
          <w:b/>
          <w:bCs/>
        </w:rPr>
        <w:t>.</w:t>
      </w:r>
      <w:r>
        <w:rPr>
          <w:b/>
          <w:bCs/>
        </w:rPr>
        <w:t>1.8</w:t>
      </w:r>
      <w:r w:rsidRPr="00620389">
        <w:rPr>
          <w:b/>
          <w:bCs/>
        </w:rPr>
        <w:t xml:space="preserve">. </w:t>
      </w:r>
      <w:r w:rsidRPr="00A06148">
        <w:rPr>
          <w:b/>
        </w:rPr>
        <w:t>Фармакокине</w:t>
      </w:r>
      <w:r>
        <w:rPr>
          <w:b/>
          <w:bCs/>
        </w:rPr>
        <w:t>тические лекарственные взаимодействия</w:t>
      </w:r>
    </w:p>
    <w:p w14:paraId="69725A49" w14:textId="77777777" w:rsidR="00D448A4" w:rsidRDefault="00D448A4" w:rsidP="00D448A4">
      <w:pPr>
        <w:rPr>
          <w:b/>
          <w:bCs/>
        </w:rPr>
      </w:pPr>
    </w:p>
    <w:p w14:paraId="5FE08274" w14:textId="46DC087E" w:rsidR="007D0CA6" w:rsidRPr="007D0CA6" w:rsidRDefault="007D0CA6" w:rsidP="007D0CA6">
      <w:pPr>
        <w:ind w:firstLine="709"/>
        <w:jc w:val="both"/>
        <w:rPr>
          <w:color w:val="000000"/>
        </w:rPr>
      </w:pPr>
      <w:r w:rsidRPr="007D0CA6">
        <w:rPr>
          <w:color w:val="000000"/>
        </w:rPr>
        <w:t xml:space="preserve">Исследования </w:t>
      </w:r>
      <w:r w:rsidRPr="007D0CA6">
        <w:rPr>
          <w:i/>
          <w:color w:val="000000"/>
        </w:rPr>
        <w:t>in vitro</w:t>
      </w:r>
      <w:r w:rsidRPr="007D0CA6">
        <w:rPr>
          <w:color w:val="000000"/>
        </w:rPr>
        <w:t xml:space="preserve"> показали, что лакосамид может как индуцировать, так и ингибировать CYP3A4. Сигнал не очень сильный, но, тем не менее, нельзя исключать, что лакосамид может оказывать умеренное влияние на активность этого фермента. Заявитель изучит это в ходе исследования с многократным пероральным применением мидазолама. Исследование клеточного транспорта Caco-2 показало, что существует некоторый транспорт оттока. Зависимость переноса от концентрации не оценивалась. Концентрации, использованные в исследовании, довольно высоки, и нельзя исключать возможность переноса лакосамида транспортерами аминокислот или пептидными транспортерами, например, PEPT1. Однако, поскольку нет указаний на соответствующую роль транспортера </w:t>
      </w:r>
      <w:r w:rsidRPr="007D0CA6">
        <w:rPr>
          <w:i/>
          <w:color w:val="000000"/>
        </w:rPr>
        <w:t>in vivo</w:t>
      </w:r>
      <w:r w:rsidRPr="007D0CA6">
        <w:rPr>
          <w:color w:val="000000"/>
        </w:rPr>
        <w:t xml:space="preserve"> (высокая проницаемость, отсутствие активной почечной или билиарной экскреции), необходимость в дальнейших исследованиях не рассматривалась. Лакосамид не влияет на транспорт дигоксина </w:t>
      </w:r>
      <w:r w:rsidRPr="007D0CA6">
        <w:rPr>
          <w:i/>
          <w:color w:val="000000"/>
        </w:rPr>
        <w:t>in vivo</w:t>
      </w:r>
      <w:r w:rsidRPr="007D0CA6">
        <w:rPr>
          <w:color w:val="000000"/>
        </w:rPr>
        <w:t xml:space="preserve">, и ингибитор P gp верапамил не влиял на транспорт </w:t>
      </w:r>
      <w:r w:rsidRPr="007D0CA6">
        <w:rPr>
          <w:i/>
          <w:color w:val="000000"/>
        </w:rPr>
        <w:t>in vitro</w:t>
      </w:r>
      <w:r w:rsidRPr="007D0CA6">
        <w:rPr>
          <w:color w:val="000000"/>
        </w:rPr>
        <w:t>. Исследования взаимодействия in vivo показали, что многократное применение омепразола (40 мг ежедневно) увеличивало экспозицию лакосамида на 19 %, лакосамид незначительно (на 9 %) увеличивал экспозицию этинилэстрадиола и левоногестрела, не влияя на фармакокинетику дигоксина. Взаимодействия между лакосамидом и метформином, вальпроевой кислотой и карбамазепином не наблюдалось. Однако исследование взаимодействия с карбамазепином не включало достаточно длительный период лечения карбамазепином в целевой дозе для достижения полной индукции. Популяционный анализ показал, что одновременное лечение фенитоином, фенобарбиталом и карбамазепином умеренно снижает экспозицию лакосамида.</w:t>
      </w:r>
    </w:p>
    <w:p w14:paraId="6FC32E0E" w14:textId="1AAFA884" w:rsidR="007D0CA6" w:rsidRPr="007D0CA6" w:rsidRDefault="007D0CA6" w:rsidP="007D0CA6">
      <w:pPr>
        <w:ind w:firstLine="709"/>
        <w:jc w:val="both"/>
        <w:rPr>
          <w:color w:val="000000"/>
          <w:lang w:val="ru"/>
        </w:rPr>
      </w:pPr>
      <w:r w:rsidRPr="007D0CA6">
        <w:rPr>
          <w:color w:val="000000"/>
          <w:lang w:val="ru"/>
        </w:rPr>
        <w:t>Лакосамид следует применять осторожно в сочетании с ЛС, вызывающими удлинение интервала PR (например карбамазепин, ламотриджин, прегабалин) и антиаритмическими средствами I класса. Однако в подгрупповом анализе клинических исследований не было отмечено дополнительное удлинение интервала PR у больных, которые получали лакосамид в комбинации с карбамазеиином или ламотриджином.</w:t>
      </w:r>
    </w:p>
    <w:p w14:paraId="53D3516E" w14:textId="77777777" w:rsidR="007D0CA6" w:rsidRPr="007D0CA6" w:rsidRDefault="007D0CA6" w:rsidP="007D0CA6">
      <w:pPr>
        <w:ind w:firstLine="709"/>
        <w:jc w:val="both"/>
        <w:rPr>
          <w:i/>
          <w:color w:val="000000"/>
          <w:lang w:val="ru"/>
        </w:rPr>
      </w:pPr>
      <w:r w:rsidRPr="007D0CA6">
        <w:rPr>
          <w:i/>
          <w:color w:val="000000"/>
          <w:lang w:val="ru"/>
        </w:rPr>
        <w:t>Данные in vitro</w:t>
      </w:r>
    </w:p>
    <w:p w14:paraId="411B32AC" w14:textId="5CB7CFB9" w:rsidR="007D0CA6" w:rsidRPr="007D0CA6" w:rsidRDefault="007D0CA6" w:rsidP="007D0CA6">
      <w:pPr>
        <w:ind w:firstLine="709"/>
        <w:jc w:val="both"/>
        <w:rPr>
          <w:color w:val="000000"/>
          <w:lang w:val="ru"/>
        </w:rPr>
      </w:pPr>
      <w:r w:rsidRPr="007D0CA6">
        <w:rPr>
          <w:color w:val="000000"/>
          <w:lang w:val="ru"/>
        </w:rPr>
        <w:t>Результаты исследований свидетельствуют о низкой вероятности взаимодействия лакосамида с другими ЛС.</w:t>
      </w:r>
      <w:r w:rsidRPr="007D0CA6">
        <w:rPr>
          <w:color w:val="000000"/>
        </w:rPr>
        <w:t xml:space="preserve"> </w:t>
      </w:r>
      <w:r w:rsidRPr="007D0CA6">
        <w:rPr>
          <w:color w:val="000000"/>
          <w:lang w:val="ru"/>
        </w:rPr>
        <w:t xml:space="preserve">Исследования метаболизма </w:t>
      </w:r>
      <w:r w:rsidRPr="007D0CA6">
        <w:rPr>
          <w:i/>
          <w:color w:val="000000"/>
          <w:lang w:val="ru"/>
        </w:rPr>
        <w:t>in vitro</w:t>
      </w:r>
      <w:r w:rsidRPr="007D0CA6">
        <w:rPr>
          <w:color w:val="000000"/>
          <w:lang w:val="ru"/>
        </w:rPr>
        <w:t xml:space="preserve"> показывают, что лакосамид не индуцирует изоферменты CYP1A2, CYP2В6 и CYP2С9. В концентрациях, которые наблюдались в крови во время клинических исследований, лакосамид не ингибировал изоферменты CYP1A1, CYP1А2, CYP2А6, CYP2В6, CYP2С8, CYP2С9, CYP2D6 и CYP2Е1. Исследования </w:t>
      </w:r>
      <w:r w:rsidRPr="00D95166">
        <w:rPr>
          <w:i/>
          <w:color w:val="000000"/>
          <w:lang w:val="ru"/>
        </w:rPr>
        <w:t>in vitro</w:t>
      </w:r>
      <w:r w:rsidRPr="007D0CA6">
        <w:rPr>
          <w:color w:val="000000"/>
          <w:lang w:val="ru"/>
        </w:rPr>
        <w:t xml:space="preserve"> свидетельствуют, что лакосамид не транспортируется Р-gp в кишечнике. Данные </w:t>
      </w:r>
      <w:r w:rsidRPr="00D95166">
        <w:rPr>
          <w:i/>
          <w:color w:val="000000"/>
          <w:lang w:val="ru"/>
        </w:rPr>
        <w:t>in vitro</w:t>
      </w:r>
      <w:r w:rsidRPr="007D0CA6">
        <w:rPr>
          <w:color w:val="000000"/>
          <w:lang w:val="ru"/>
        </w:rPr>
        <w:t xml:space="preserve"> показывают, что изоферменты CYP2C9, CYP2C19 и CYP3A4 способны катализировать образование О-дезметилметаболита.</w:t>
      </w:r>
    </w:p>
    <w:p w14:paraId="357314D3" w14:textId="3E24B510" w:rsidR="007D0CA6" w:rsidRPr="007D0CA6" w:rsidRDefault="007D0CA6" w:rsidP="007D0CA6">
      <w:pPr>
        <w:ind w:firstLine="709"/>
        <w:jc w:val="both"/>
        <w:rPr>
          <w:color w:val="000000"/>
          <w:lang w:val="ru"/>
        </w:rPr>
      </w:pPr>
      <w:r w:rsidRPr="007D0CA6">
        <w:rPr>
          <w:i/>
          <w:color w:val="000000"/>
          <w:lang w:val="ru"/>
        </w:rPr>
        <w:t>Данные in vivo</w:t>
      </w:r>
    </w:p>
    <w:p w14:paraId="25E388FE" w14:textId="15F6D52E" w:rsidR="007D0CA6" w:rsidRPr="007D0CA6" w:rsidRDefault="007D0CA6" w:rsidP="007D0CA6">
      <w:pPr>
        <w:ind w:firstLine="709"/>
        <w:jc w:val="both"/>
        <w:rPr>
          <w:color w:val="000000"/>
          <w:lang w:val="ru"/>
        </w:rPr>
      </w:pPr>
      <w:r w:rsidRPr="007D0CA6">
        <w:rPr>
          <w:color w:val="000000"/>
          <w:lang w:val="ru"/>
        </w:rPr>
        <w:t>Клинические данные свидетельствуют, что лакосамид не ингибирует и не индуцирует изоферменты CYP2C19 и CYP3А4 до клинически значимого уровня.</w:t>
      </w:r>
      <w:r w:rsidRPr="007D0CA6">
        <w:rPr>
          <w:color w:val="000000"/>
        </w:rPr>
        <w:t xml:space="preserve"> </w:t>
      </w:r>
      <w:r w:rsidRPr="007D0CA6">
        <w:rPr>
          <w:color w:val="000000"/>
          <w:lang w:val="ru"/>
        </w:rPr>
        <w:t>Лакосамид не оказывает действие на AUC мидазолама, метаболизирующегося посредством изофермента CYP3A4, при дозировке лакосамида 200 мг 2 раза в день, но при этом Сmах мидазолама немного увеличивается (30%). Лакосамид не влияет на фармакокинетику омепразола, метаболизирующегося посредством изоферментов CYP2C19 и CYP3А4, при дозировке лакосамида 300 мг 2 раза в день.</w:t>
      </w:r>
    </w:p>
    <w:p w14:paraId="3D79BE4B" w14:textId="7AB85E00" w:rsidR="007D0CA6" w:rsidRPr="007D0CA6" w:rsidRDefault="007D0CA6" w:rsidP="007D0CA6">
      <w:pPr>
        <w:ind w:firstLine="709"/>
        <w:jc w:val="both"/>
        <w:rPr>
          <w:color w:val="000000"/>
          <w:lang w:val="ru"/>
        </w:rPr>
      </w:pPr>
      <w:r w:rsidRPr="007D0CA6">
        <w:rPr>
          <w:color w:val="000000"/>
          <w:lang w:val="ru"/>
        </w:rPr>
        <w:t>Омепразол — ингибитор изофермента CYP2C19 (40 мг 4 раза в день) не увеличивал клинически значимо экспозицию лакосамида. Таким образом маловероятно, что умеренные ингибиторы изофермента CYP2C19 могут оказывать клинически значимое влияние на системную экспозицию лакосамида.</w:t>
      </w:r>
    </w:p>
    <w:p w14:paraId="70330E59" w14:textId="12BA22CA" w:rsidR="007D0CA6" w:rsidRPr="007D0CA6" w:rsidRDefault="007D0CA6" w:rsidP="007D0CA6">
      <w:pPr>
        <w:ind w:firstLine="709"/>
        <w:jc w:val="both"/>
        <w:rPr>
          <w:color w:val="000000"/>
          <w:lang w:val="ru"/>
        </w:rPr>
      </w:pPr>
      <w:r w:rsidRPr="007D0CA6">
        <w:rPr>
          <w:color w:val="000000"/>
          <w:lang w:val="ru"/>
        </w:rPr>
        <w:lastRenderedPageBreak/>
        <w:t xml:space="preserve">Следует соблюдать осторожность при одновременном применении с сильными ингибиторами изофермента CYP2C19 (например флуконазол) и изофермента CYP3A4 (например итраконазол, кетоконазол, ритонавир, кларитромицин), которое может привести к увеличению системной экспозиции лакосамида. Данные взаимодействия не доказаны </w:t>
      </w:r>
      <w:r w:rsidRPr="007D0CA6">
        <w:rPr>
          <w:i/>
          <w:color w:val="000000"/>
          <w:lang w:val="ru"/>
        </w:rPr>
        <w:t>in vivo</w:t>
      </w:r>
      <w:r w:rsidRPr="007D0CA6">
        <w:rPr>
          <w:color w:val="000000"/>
          <w:lang w:val="ru"/>
        </w:rPr>
        <w:t xml:space="preserve">, но возможны на основании данных </w:t>
      </w:r>
      <w:r w:rsidRPr="007D0CA6">
        <w:rPr>
          <w:i/>
          <w:color w:val="000000"/>
          <w:lang w:val="ru"/>
        </w:rPr>
        <w:t>in vitro</w:t>
      </w:r>
      <w:r w:rsidRPr="007D0CA6">
        <w:rPr>
          <w:color w:val="000000"/>
          <w:lang w:val="ru"/>
        </w:rPr>
        <w:t>.</w:t>
      </w:r>
    </w:p>
    <w:p w14:paraId="16B1FA28" w14:textId="7E60C249" w:rsidR="007D0CA6" w:rsidRPr="007D0CA6" w:rsidRDefault="007D0CA6" w:rsidP="007D0CA6">
      <w:pPr>
        <w:ind w:firstLine="709"/>
        <w:jc w:val="both"/>
        <w:rPr>
          <w:color w:val="000000"/>
          <w:lang w:val="ru"/>
        </w:rPr>
      </w:pPr>
      <w:r w:rsidRPr="007D0CA6">
        <w:rPr>
          <w:color w:val="000000"/>
          <w:lang w:val="ru"/>
        </w:rPr>
        <w:t>Сильные индукторы микросомальных ферментов печени, такие как рифампицин или зверобой продырявленный (Hypericum perforatum), могут вызвать умеренное снижение системной концентрации лакосамида. В связи с этим при назначении или отмене подобных средств следует соблюдать осторожность.</w:t>
      </w:r>
    </w:p>
    <w:p w14:paraId="44D68967" w14:textId="77777777" w:rsidR="007D0CA6" w:rsidRPr="007D0CA6" w:rsidRDefault="007D0CA6" w:rsidP="007D0CA6">
      <w:pPr>
        <w:ind w:firstLine="709"/>
        <w:jc w:val="both"/>
        <w:rPr>
          <w:color w:val="000000"/>
          <w:lang w:val="ru"/>
        </w:rPr>
      </w:pPr>
      <w:r w:rsidRPr="007D0CA6">
        <w:rPr>
          <w:color w:val="000000"/>
          <w:lang w:val="ru"/>
        </w:rPr>
        <w:t>Противоэпилептические средства. В исследованиях по взаимодействию лакосамид не оказывал существенное влияние на концентрацию карбамазепина и вальпроевой кислоты в плазме крови. Карбамазепин и вальпроевая кислота не оказывали влияния на концентрацию лакосамида в плазме.</w:t>
      </w:r>
    </w:p>
    <w:p w14:paraId="4D037492" w14:textId="30F62498" w:rsidR="007D0CA6" w:rsidRPr="007D0CA6" w:rsidRDefault="007D0CA6" w:rsidP="007D0CA6">
      <w:pPr>
        <w:ind w:firstLine="709"/>
        <w:jc w:val="both"/>
        <w:rPr>
          <w:color w:val="000000"/>
          <w:lang w:val="ru"/>
        </w:rPr>
      </w:pPr>
      <w:r w:rsidRPr="007D0CA6">
        <w:rPr>
          <w:color w:val="000000"/>
          <w:lang w:val="ru"/>
        </w:rPr>
        <w:t>Фармакокинетический анализ популяции показал, что сопутствующая терапия противоэпилептическими средствами, индуцирующими микросомальные ферменты печени (карбамазепин, фенитоин, фенобарбитал в различных дозах), снижала общую системную экспозицию лакосамида на 25%.</w:t>
      </w:r>
    </w:p>
    <w:p w14:paraId="311254C5" w14:textId="7D1E4F9B" w:rsidR="007D0CA6" w:rsidRPr="007D0CA6" w:rsidRDefault="007D0CA6" w:rsidP="007D0CA6">
      <w:pPr>
        <w:ind w:firstLine="709"/>
        <w:jc w:val="both"/>
        <w:rPr>
          <w:color w:val="000000"/>
          <w:lang w:val="ru"/>
        </w:rPr>
      </w:pPr>
      <w:r w:rsidRPr="007D0CA6">
        <w:rPr>
          <w:color w:val="000000"/>
          <w:lang w:val="ru"/>
        </w:rPr>
        <w:t>Пероральные контрацептивы. Не выявлено признаков значимого взаимодействия между лакосамидом и пероральными контрацептивами: этинилэстрадиолом и левоноргестрелом. Лакосамид не оказывал влияние на концентрацию прогестерона.</w:t>
      </w:r>
    </w:p>
    <w:p w14:paraId="7E33E7C3" w14:textId="7424C469" w:rsidR="007D0CA6" w:rsidRPr="007D0CA6" w:rsidRDefault="007D0CA6" w:rsidP="007D0CA6">
      <w:pPr>
        <w:ind w:firstLine="709"/>
        <w:jc w:val="both"/>
        <w:rPr>
          <w:color w:val="000000"/>
          <w:lang w:val="ru"/>
        </w:rPr>
      </w:pPr>
      <w:r w:rsidRPr="007D0CA6">
        <w:rPr>
          <w:i/>
          <w:color w:val="000000"/>
          <w:lang w:val="ru"/>
        </w:rPr>
        <w:t>Прочие взаимодействия</w:t>
      </w:r>
    </w:p>
    <w:p w14:paraId="7D8E5E1B" w14:textId="54E2893C" w:rsidR="007D0CA6" w:rsidRPr="007D0CA6" w:rsidRDefault="007D0CA6" w:rsidP="007D0CA6">
      <w:pPr>
        <w:ind w:firstLine="709"/>
        <w:jc w:val="both"/>
        <w:rPr>
          <w:color w:val="000000"/>
          <w:lang w:val="ru"/>
        </w:rPr>
      </w:pPr>
      <w:r w:rsidRPr="007D0CA6">
        <w:rPr>
          <w:color w:val="000000"/>
          <w:lang w:val="ru"/>
        </w:rPr>
        <w:t>Лакосамид не влияет на фармакокинетику дигоксина. Клинически значимое взаимодействие лакосамида и метформина не выявлено.</w:t>
      </w:r>
    </w:p>
    <w:p w14:paraId="46E474EA" w14:textId="65DDAC06" w:rsidR="007D0CA6" w:rsidRPr="007D0CA6" w:rsidRDefault="007D0CA6" w:rsidP="007D0CA6">
      <w:pPr>
        <w:ind w:firstLine="709"/>
        <w:jc w:val="both"/>
        <w:rPr>
          <w:color w:val="000000"/>
        </w:rPr>
      </w:pPr>
      <w:r w:rsidRPr="007D0CA6">
        <w:rPr>
          <w:color w:val="000000"/>
          <w:lang w:val="ru"/>
        </w:rPr>
        <w:t>Данных о взаимодействии лакосамида с алкоголем нет</w:t>
      </w:r>
      <w:r>
        <w:rPr>
          <w:color w:val="000000"/>
        </w:rPr>
        <w:t>.</w:t>
      </w:r>
    </w:p>
    <w:p w14:paraId="757A21D7" w14:textId="2109B689" w:rsidR="007D0CA6" w:rsidRPr="007D0CA6" w:rsidRDefault="007D0CA6" w:rsidP="007D0CA6">
      <w:pPr>
        <w:ind w:firstLine="709"/>
        <w:jc w:val="both"/>
        <w:rPr>
          <w:color w:val="000000"/>
          <w:lang w:val="ru"/>
        </w:rPr>
      </w:pPr>
      <w:r w:rsidRPr="007D0CA6">
        <w:rPr>
          <w:color w:val="000000"/>
          <w:lang w:val="ru"/>
        </w:rPr>
        <w:t>Степень связывания лакосамида с белками плазмы крови составляет менее 15%. В связи с этим клинически значимое взаимодействие с другими ЛС, связывающимися с белками плазмы, маловероятно.</w:t>
      </w:r>
    </w:p>
    <w:p w14:paraId="777A5375" w14:textId="16B35E15" w:rsidR="00D448A4" w:rsidRPr="00D95166" w:rsidRDefault="007D0CA6" w:rsidP="007D0CA6">
      <w:pPr>
        <w:ind w:firstLine="709"/>
        <w:jc w:val="both"/>
        <w:rPr>
          <w:color w:val="000000"/>
          <w:lang w:val="en-US"/>
        </w:rPr>
      </w:pPr>
      <w:r w:rsidRPr="007D0CA6">
        <w:rPr>
          <w:color w:val="000000"/>
          <w:lang w:val="ru"/>
        </w:rPr>
        <w:t>При одновременном применении с варфарином лакосамид не оказывает клинически значимое влияние на фармакодинамику и фармакокинетику варфарина.</w:t>
      </w:r>
      <w:r w:rsidR="00D95166" w:rsidRPr="00D95166">
        <w:rPr>
          <w:color w:val="000000"/>
        </w:rPr>
        <w:t xml:space="preserve"> </w:t>
      </w:r>
      <w:commentRangeStart w:id="605"/>
      <w:r w:rsidR="00D95166" w:rsidRPr="00D95166">
        <w:rPr>
          <w:color w:val="0070C0"/>
        </w:rPr>
        <w:t>(ИМП</w:t>
      </w:r>
      <w:r w:rsidR="00D95166">
        <w:rPr>
          <w:color w:val="0070C0"/>
        </w:rPr>
        <w:t xml:space="preserve"> с РЛС</w:t>
      </w:r>
      <w:r w:rsidR="00D95166" w:rsidRPr="00D95166">
        <w:rPr>
          <w:color w:val="0070C0"/>
          <w:lang w:val="en-US"/>
        </w:rPr>
        <w:t>)</w:t>
      </w:r>
      <w:commentRangeEnd w:id="605"/>
      <w:r w:rsidR="00B23BEF">
        <w:rPr>
          <w:rStyle w:val="afb"/>
        </w:rPr>
        <w:commentReference w:id="605"/>
      </w:r>
    </w:p>
    <w:p w14:paraId="2AE0B900" w14:textId="77777777" w:rsidR="00D448A4" w:rsidRPr="009F004B" w:rsidRDefault="00D448A4" w:rsidP="00D448A4">
      <w:pPr>
        <w:ind w:firstLine="709"/>
      </w:pPr>
    </w:p>
    <w:p w14:paraId="0A25F478" w14:textId="1213BE86" w:rsidR="00D448A4" w:rsidRDefault="00D448A4" w:rsidP="00D448A4">
      <w:pPr>
        <w:pStyle w:val="20"/>
      </w:pPr>
      <w:bookmarkStart w:id="606" w:name="_Toc179552031"/>
      <w:r w:rsidRPr="00143CD4">
        <w:t>Фармакодинамика у человека</w:t>
      </w:r>
      <w:bookmarkEnd w:id="606"/>
    </w:p>
    <w:p w14:paraId="6D204D4C" w14:textId="77777777" w:rsidR="00D448A4" w:rsidRPr="00F33B5C" w:rsidRDefault="00D448A4" w:rsidP="00D448A4"/>
    <w:p w14:paraId="0B42552C" w14:textId="437CC92E" w:rsidR="00D448A4" w:rsidRDefault="00D448A4" w:rsidP="00C07877">
      <w:pPr>
        <w:pStyle w:val="3"/>
      </w:pPr>
      <w:bookmarkStart w:id="607" w:name="_Toc76119875"/>
      <w:bookmarkStart w:id="608" w:name="_Toc90285299"/>
      <w:bookmarkStart w:id="609" w:name="_Toc179552032"/>
      <w:r>
        <w:t>Ф</w:t>
      </w:r>
      <w:r w:rsidRPr="00BC1CB6">
        <w:t>армакодинамика и механизм действия</w:t>
      </w:r>
      <w:bookmarkEnd w:id="607"/>
      <w:bookmarkEnd w:id="608"/>
      <w:bookmarkEnd w:id="609"/>
      <w:r>
        <w:t xml:space="preserve"> </w:t>
      </w:r>
    </w:p>
    <w:p w14:paraId="0ACA3681" w14:textId="77777777" w:rsidR="00D448A4" w:rsidRDefault="00D448A4" w:rsidP="00C07877">
      <w:pPr>
        <w:pStyle w:val="111a"/>
        <w:spacing w:before="0" w:after="0"/>
        <w:outlineLvl w:val="9"/>
      </w:pPr>
    </w:p>
    <w:p w14:paraId="66204EFD" w14:textId="77777777" w:rsidR="00D95166" w:rsidRPr="00D95166" w:rsidRDefault="00D95166" w:rsidP="00D95166">
      <w:pPr>
        <w:ind w:firstLine="708"/>
        <w:rPr>
          <w:lang w:val="ru"/>
        </w:rPr>
      </w:pPr>
      <w:commentRangeStart w:id="610"/>
      <w:r w:rsidRPr="00D95166">
        <w:rPr>
          <w:lang w:val="ru"/>
        </w:rPr>
        <w:t xml:space="preserve">Механизм действия лакосамида до конца не изучен, но считается, что он включает </w:t>
      </w:r>
      <w:commentRangeEnd w:id="610"/>
      <w:r w:rsidR="00B23BEF">
        <w:rPr>
          <w:rStyle w:val="afb"/>
        </w:rPr>
        <w:commentReference w:id="610"/>
      </w:r>
      <w:r w:rsidRPr="00D95166">
        <w:rPr>
          <w:lang w:val="ru"/>
        </w:rPr>
        <w:t>усиление медленной инактивации натриевых каналов и, возможно, взаимодействие с белком-медиатором ответа на коллапсин-2 (CRMP-2), участвующим в дифференцировке нейронов и контроле роста аксонов. Лакосамид продемонстрировал противоэпилептическую активность на некоторых моделях припадков у грызунов при генерализованных и комплексных частичных приступах и эпилептическом статусе, т. е. при максимальных электрошоковых припадках (MES), возбуждении гиппокампа, аудиогенных припадках (AGS), самоподдерживающемся эпилептическом статусе (SSSE), а также в 1 модели припадков, вызванных химиоконвульсантами (см. подробнее доклинический раздел). Лакосамид также продемонстрировал эффект на моделях животных с невропатической болью.</w:t>
      </w:r>
    </w:p>
    <w:p w14:paraId="1936D07B" w14:textId="00833361" w:rsidR="00D448A4" w:rsidRPr="00D95166" w:rsidRDefault="00D95166" w:rsidP="00D95166">
      <w:pPr>
        <w:ind w:firstLine="708"/>
      </w:pPr>
      <w:r w:rsidRPr="00D95166">
        <w:rPr>
          <w:lang w:val="ru"/>
        </w:rPr>
        <w:t xml:space="preserve">Применение лакосамида у здоровых участников оказывало дозозависимое умеренное седативное действие. Свидетельств экстрапирамидальных эффектов и существенного влияния на саккадические движения глаз в качестве индикатора </w:t>
      </w:r>
      <w:r w:rsidRPr="00D95166">
        <w:rPr>
          <w:lang w:val="ru"/>
        </w:rPr>
        <w:lastRenderedPageBreak/>
        <w:t>возможного воздействия на центральную нервную систему (ЦНС) получены не были. Исследования I фазы с исследованием ЭКГ показали, что лакосамид вызывает дозозависимое удлинение интервала PR. В исследовании SP640 максимальные средние изменения на 6 й день (равновесное состояние) наблюдались через 1 час после введения дозы и составили 6,3 мс, 13,6 мс и 18,2 мс в группах, получавших плацебо, лакосамид в дозе 400 мг/сут и лакосамид в дозе 800 мг/сут, соответственно.</w:t>
      </w:r>
    </w:p>
    <w:p w14:paraId="78C98BFE" w14:textId="26F9A493" w:rsidR="00D95166" w:rsidRDefault="00D95166" w:rsidP="00D95166">
      <w:pPr>
        <w:ind w:firstLine="708"/>
        <w:rPr>
          <w:lang w:val="ru"/>
        </w:rPr>
      </w:pPr>
    </w:p>
    <w:p w14:paraId="382D0DEB" w14:textId="5A24BAD1" w:rsidR="00D95166" w:rsidRDefault="00D95166" w:rsidP="00D95166">
      <w:pPr>
        <w:pStyle w:val="3"/>
      </w:pPr>
      <w:bookmarkStart w:id="611" w:name="_Toc179552033"/>
      <w:r>
        <w:t>Взаимосвязь ФК/ФД</w:t>
      </w:r>
      <w:bookmarkEnd w:id="611"/>
    </w:p>
    <w:p w14:paraId="4E1FD67E" w14:textId="5BD9A567" w:rsidR="00D95166" w:rsidRDefault="00D95166" w:rsidP="00D95166"/>
    <w:p w14:paraId="522B558C" w14:textId="10AABA29" w:rsidR="00D95166" w:rsidRDefault="00D95166" w:rsidP="00D95166">
      <w:pPr>
        <w:ind w:firstLine="708"/>
        <w:rPr>
          <w:lang w:val="ru"/>
        </w:rPr>
      </w:pPr>
      <w:r w:rsidRPr="00D95166">
        <w:t>Лакосамид увеличивает интервал PR. Эффект зависит от дозы, и была обнаружена взаимосвязь между концентрацией и увеличением интервала PR. Был проведен один анализ эффективности ФК ФД, который показал, что плато в ответе будет достигнуто при более высоких дозах лакосамида, чем указано в данных о клинической эффективности. Однако проведенный анализ является приблизительной оценкой.</w:t>
      </w:r>
    </w:p>
    <w:p w14:paraId="773EB2EB" w14:textId="6FCABCF2" w:rsidR="00D448A4" w:rsidRDefault="00D448A4" w:rsidP="00AE703C">
      <w:pPr>
        <w:rPr>
          <w:b/>
          <w:bCs/>
        </w:rPr>
      </w:pPr>
    </w:p>
    <w:p w14:paraId="3B62C8B3" w14:textId="3BCE1756" w:rsidR="00D448A4" w:rsidRDefault="00D448A4" w:rsidP="00D448A4">
      <w:pPr>
        <w:pStyle w:val="20"/>
        <w:rPr>
          <w:color w:val="000000" w:themeColor="text1"/>
          <w:szCs w:val="24"/>
        </w:rPr>
      </w:pPr>
      <w:bookmarkStart w:id="612" w:name="_Toc179552034"/>
      <w:r w:rsidRPr="003C3091">
        <w:rPr>
          <w:color w:val="000000" w:themeColor="text1"/>
          <w:szCs w:val="24"/>
        </w:rPr>
        <w:t>Безопасность и эффективность</w:t>
      </w:r>
      <w:bookmarkEnd w:id="612"/>
    </w:p>
    <w:p w14:paraId="57BA4116" w14:textId="77777777" w:rsidR="00D448A4" w:rsidRPr="003574EC" w:rsidRDefault="00D448A4" w:rsidP="00D448A4"/>
    <w:p w14:paraId="1F5FBC77" w14:textId="4C4E26FC" w:rsidR="00D448A4" w:rsidRDefault="00D448A4" w:rsidP="00D448A4">
      <w:pPr>
        <w:pStyle w:val="3"/>
        <w:rPr>
          <w:szCs w:val="24"/>
        </w:rPr>
      </w:pPr>
      <w:bookmarkStart w:id="613" w:name="_Toc179552035"/>
      <w:r w:rsidRPr="003C3091">
        <w:rPr>
          <w:szCs w:val="24"/>
        </w:rPr>
        <w:t>Клиническая эффективность</w:t>
      </w:r>
      <w:bookmarkEnd w:id="613"/>
    </w:p>
    <w:p w14:paraId="36CDE20B" w14:textId="77777777" w:rsidR="00D448A4" w:rsidRPr="003574EC" w:rsidRDefault="00D448A4" w:rsidP="00D448A4"/>
    <w:p w14:paraId="0201CBE2" w14:textId="77777777" w:rsidR="00F956D8" w:rsidRPr="00D80812" w:rsidRDefault="00F956D8" w:rsidP="00F956D8">
      <w:pPr>
        <w:ind w:firstLine="709"/>
        <w:jc w:val="both"/>
        <w:rPr>
          <w:b/>
          <w:i/>
          <w:color w:val="000000" w:themeColor="text1"/>
        </w:rPr>
      </w:pPr>
      <w:r w:rsidRPr="00D80812">
        <w:rPr>
          <w:b/>
          <w:i/>
          <w:color w:val="000000" w:themeColor="text1"/>
        </w:rPr>
        <w:t>Клиническая эффективность и безопасность (парциальные припадки)</w:t>
      </w:r>
    </w:p>
    <w:p w14:paraId="19F756A6" w14:textId="77777777" w:rsidR="00F956D8" w:rsidRPr="00D80812" w:rsidRDefault="00F956D8" w:rsidP="00F956D8">
      <w:pPr>
        <w:ind w:firstLine="709"/>
        <w:jc w:val="both"/>
        <w:rPr>
          <w:i/>
          <w:color w:val="000000" w:themeColor="text1"/>
        </w:rPr>
      </w:pPr>
      <w:r w:rsidRPr="00D80812">
        <w:rPr>
          <w:i/>
          <w:color w:val="000000" w:themeColor="text1"/>
        </w:rPr>
        <w:t>Взрослые</w:t>
      </w:r>
    </w:p>
    <w:p w14:paraId="40C3E4F7" w14:textId="77777777" w:rsidR="00F956D8" w:rsidRPr="00D80812" w:rsidRDefault="00F956D8" w:rsidP="00F956D8">
      <w:pPr>
        <w:ind w:firstLine="709"/>
        <w:jc w:val="both"/>
        <w:rPr>
          <w:i/>
          <w:color w:val="000000" w:themeColor="text1"/>
        </w:rPr>
      </w:pPr>
      <w:r w:rsidRPr="00D80812">
        <w:rPr>
          <w:i/>
          <w:color w:val="000000" w:themeColor="text1"/>
        </w:rPr>
        <w:t>Монотерапия</w:t>
      </w:r>
    </w:p>
    <w:p w14:paraId="3633AD39" w14:textId="77777777" w:rsidR="00F956D8" w:rsidRPr="00F956D8" w:rsidRDefault="00F956D8" w:rsidP="00F956D8">
      <w:pPr>
        <w:ind w:firstLine="709"/>
        <w:jc w:val="both"/>
        <w:rPr>
          <w:color w:val="000000" w:themeColor="text1"/>
        </w:rPr>
      </w:pPr>
      <w:r w:rsidRPr="00F956D8">
        <w:rPr>
          <w:color w:val="000000" w:themeColor="text1"/>
        </w:rPr>
        <w:t>Эффективность лакосамида в качестве монотерапии была установлена в ходе двойного слепого исследования не меньшей эффективности в параллельных группах для сравнения с карбамазепином CR у 886 пациентов в возрасте 16 лет и старше с впервые диагностированной эпилепсией. У пациентов должны были наблюдаться неспровоцированные парциальными припадками с вторичной генерализацией или без нее. Пациенты были рандомизированы в группу карбамазепина CR или лакосамида в форме таблеток в соотношении 1:1. Доза была основана на зависимости ответа от дозы и варьировала от 400 до 1200 мг/сут для карбамазепина CR и от 200 до 600 мг/сут для лакосамида. Продолжительность лечения составляла до 121 недели в зависимости от ответа.</w:t>
      </w:r>
    </w:p>
    <w:p w14:paraId="77894735" w14:textId="77777777" w:rsidR="00F956D8" w:rsidRPr="00F956D8" w:rsidRDefault="00F956D8" w:rsidP="00F956D8">
      <w:pPr>
        <w:ind w:firstLine="709"/>
        <w:jc w:val="both"/>
        <w:rPr>
          <w:color w:val="000000" w:themeColor="text1"/>
        </w:rPr>
      </w:pPr>
      <w:r w:rsidRPr="00F956D8">
        <w:rPr>
          <w:color w:val="000000" w:themeColor="text1"/>
        </w:rPr>
        <w:t>Расчетная частота отсутствия припадков в течение 6 месяцев составила 89,8 % у пациентов, получавших лакосамид, и 91,1 % у пациентов, получавших карбамазепин, с использованием метода анализа выживаемости Каплана-Мейера. Скорректированная абсолютная разница между методами лечения составила -1,3 % (95 % ДИ: -5,5, 2,8). По оценкам Каплана-Мейера, частота отсутствия припадков за 12 месяцев составила 77,8 % у пациентов, получавших лакосамид, и 82,7 % у пациентов, получавших карбамазепин CR.</w:t>
      </w:r>
    </w:p>
    <w:p w14:paraId="687DC4D9" w14:textId="77777777" w:rsidR="00F956D8" w:rsidRPr="00F956D8" w:rsidRDefault="00F956D8" w:rsidP="00F956D8">
      <w:pPr>
        <w:ind w:firstLine="709"/>
        <w:jc w:val="both"/>
        <w:rPr>
          <w:color w:val="000000" w:themeColor="text1"/>
        </w:rPr>
      </w:pPr>
      <w:r w:rsidRPr="00F956D8">
        <w:rPr>
          <w:color w:val="000000" w:themeColor="text1"/>
        </w:rPr>
        <w:t>Частота отсутствия приступов в течение 6 месяцев у пожилых пациентов в возрасте 65 лет и старше (62 пациента получали лакосамид, 57 пациентов - карбамазепин CR) была одинаковой в обеих группах. Показатели также были аналогичны тем, которые наблюдались в популяции в целом. В пожилом возрасте поддерживающая доза лакосамида составляла 200 мг/сут у 55 пациентов (88,7 %), 400 мг/сут у 6 пациентов (9,7 %), а у 1 пациента (1,6 %) доза была увеличена до более чем 400 мг/сут.</w:t>
      </w:r>
    </w:p>
    <w:p w14:paraId="3BF597C4" w14:textId="77777777" w:rsidR="00F956D8" w:rsidRPr="00F956D8" w:rsidRDefault="00F956D8" w:rsidP="00F956D8">
      <w:pPr>
        <w:ind w:firstLine="709"/>
        <w:jc w:val="both"/>
        <w:rPr>
          <w:i/>
          <w:color w:val="000000" w:themeColor="text1"/>
        </w:rPr>
      </w:pPr>
      <w:r w:rsidRPr="00F956D8">
        <w:rPr>
          <w:i/>
          <w:color w:val="000000" w:themeColor="text1"/>
        </w:rPr>
        <w:t>Перевод на монотерапию</w:t>
      </w:r>
    </w:p>
    <w:p w14:paraId="57CC195C" w14:textId="77777777" w:rsidR="00F956D8" w:rsidRPr="00F956D8" w:rsidRDefault="00F956D8" w:rsidP="00F956D8">
      <w:pPr>
        <w:ind w:firstLine="709"/>
        <w:jc w:val="both"/>
        <w:rPr>
          <w:color w:val="000000" w:themeColor="text1"/>
        </w:rPr>
      </w:pPr>
      <w:r w:rsidRPr="00F956D8">
        <w:rPr>
          <w:color w:val="000000" w:themeColor="text1"/>
        </w:rPr>
        <w:t xml:space="preserve">Эффективность и безопасность лакосамида при переводе на монотерапию были оценены в ходе многоцентрового двойного слепого рандомизированного исследования с историческим контролем. В этом исследовании 425 пациентов в возрасте от 16 до 70 лет с </w:t>
      </w:r>
      <w:r w:rsidRPr="00F956D8">
        <w:rPr>
          <w:color w:val="000000" w:themeColor="text1"/>
        </w:rPr>
        <w:lastRenderedPageBreak/>
        <w:t>неконтролируемыми парциальными припадками, получавших стабильные дозы 1 или 2 представленных в продаже противоэпилептических препаратов, были рандомизированы для перевода на монотерапию лакосамидом (400 мг/сут или 300 мг/сут в соотношении 3:1). У получавших лечение пациентов, которые завершили титрование и начали постепенную отмену противоэпилептических препаратов (284 и 99, соответственно), монотерапия продолжалась у 71,5 % и 70,7 % пациентов, соответственно, в течение 57-105 дней (медиана 71 день), в течение заданного периода наблюдения в 70 дней.</w:t>
      </w:r>
    </w:p>
    <w:p w14:paraId="4BF5D27C" w14:textId="77777777" w:rsidR="00F956D8" w:rsidRPr="00F956D8" w:rsidRDefault="00F956D8" w:rsidP="00F956D8">
      <w:pPr>
        <w:ind w:firstLine="709"/>
        <w:jc w:val="both"/>
        <w:rPr>
          <w:i/>
          <w:color w:val="000000" w:themeColor="text1"/>
        </w:rPr>
      </w:pPr>
      <w:r w:rsidRPr="00F956D8">
        <w:rPr>
          <w:i/>
          <w:color w:val="000000" w:themeColor="text1"/>
        </w:rPr>
        <w:t>Вспомогательная терапия</w:t>
      </w:r>
    </w:p>
    <w:p w14:paraId="3098C6C0" w14:textId="77777777" w:rsidR="00F956D8" w:rsidRPr="00F956D8" w:rsidRDefault="00F956D8" w:rsidP="00F956D8">
      <w:pPr>
        <w:ind w:firstLine="709"/>
        <w:jc w:val="both"/>
        <w:rPr>
          <w:color w:val="000000" w:themeColor="text1"/>
        </w:rPr>
      </w:pPr>
      <w:r w:rsidRPr="00F956D8">
        <w:rPr>
          <w:color w:val="000000" w:themeColor="text1"/>
        </w:rPr>
        <w:t>Эффективность лакосамида в качестве дополнительной терапии в рекомендуемых дозах (200 мг/сут, 400 мг/сут) была установлена в ходе 3 многоцентровых рандомизированных плацебо-контролируемых клинических исследований с 12 недельным периодом поддерживающей терапии. В исследованиях контролируемой дополнительной терапии также была показана эффективность лакосамида в дозе 600 мг/сут, хотя эффективность была аналогична таковой при 400 мг/сут, и пациенты хуже переносили эту дозу из-за нежелательных реакций со стороны ЦНС и желудочно-кишечного тракта. Таким образом, доза 600 мг/сут не рекомендована. Максимальная рекомендуемая доза составляет 400 мг/сут. Эти исследования, в которых приняли участие 1308 пациентов с парциальными припадками в анамнезе продолжительностью в среднем 23 года, были направлены на оценку эффективности и безопасности лакосамида при одновременном применении с 1-3 противоэпилептическими препаратами у пациентов с неконтролируемыми парциальными припадками с вторичной генерализацией или без нее. В целом доля пациентов со снижением частоты припадков на 50 % составила 23 %, 34 % и 40 % при приеме плацебо, лакосамида 200 мг/сут и лакосамида 400 мг/сут.</w:t>
      </w:r>
    </w:p>
    <w:p w14:paraId="700D7635" w14:textId="77777777" w:rsidR="00F956D8" w:rsidRPr="00F956D8" w:rsidRDefault="00F956D8" w:rsidP="00F956D8">
      <w:pPr>
        <w:ind w:firstLine="709"/>
        <w:jc w:val="both"/>
        <w:rPr>
          <w:color w:val="000000" w:themeColor="text1"/>
        </w:rPr>
      </w:pPr>
      <w:r w:rsidRPr="00F956D8">
        <w:rPr>
          <w:color w:val="000000" w:themeColor="text1"/>
        </w:rPr>
        <w:t>Фармакокинетика и безопасность однократной нагрузочной дозы лакосамида для внутривенного введения были определены в многоцентровом открытом исследовании, предназначенном для оценки безопасности и переносимости быстрого начала приема лакосамида с использованием однократной нагрузочной дозы для внутривенного введения (включая 200 мг) с последующим пероральным приемом два раза в сутки (эквивалентно дозе для внутривенного введения) в качестве дополнительной терапии у взрослых пациентов в возрасте от 16 до 60 лет с парциальными припадками.</w:t>
      </w:r>
    </w:p>
    <w:p w14:paraId="4F7CD3E0" w14:textId="77777777" w:rsidR="00F956D8" w:rsidRPr="00F956D8" w:rsidRDefault="00F956D8" w:rsidP="00F956D8">
      <w:pPr>
        <w:ind w:firstLine="709"/>
        <w:jc w:val="both"/>
        <w:rPr>
          <w:i/>
          <w:color w:val="000000" w:themeColor="text1"/>
        </w:rPr>
      </w:pPr>
      <w:r w:rsidRPr="00F956D8">
        <w:rPr>
          <w:i/>
          <w:color w:val="000000" w:themeColor="text1"/>
        </w:rPr>
        <w:t>Дети</w:t>
      </w:r>
    </w:p>
    <w:p w14:paraId="02D925B3" w14:textId="77777777" w:rsidR="00F956D8" w:rsidRPr="00F956D8" w:rsidRDefault="00F956D8" w:rsidP="00F956D8">
      <w:pPr>
        <w:ind w:firstLine="709"/>
        <w:jc w:val="both"/>
        <w:rPr>
          <w:color w:val="000000" w:themeColor="text1"/>
        </w:rPr>
      </w:pPr>
      <w:r w:rsidRPr="00F956D8">
        <w:rPr>
          <w:color w:val="000000" w:themeColor="text1"/>
        </w:rPr>
        <w:t>Парциальные припадки имеют схожую патофизиологию и клинические проявления у детей в возрасте от 2 лет и у взрослых. Эффективность лакосамида у детей в возрасте 2 лет и старше была экстраполирована из данных, полученных у подростков и взрослых с парциальными припадками, у которых ожидался сопоставимый ответ при условии адаптации дозы для детей (см. раздел 4.2) и доказательства безопасности (см. раздел 4.8).</w:t>
      </w:r>
    </w:p>
    <w:p w14:paraId="5F87F807" w14:textId="77777777" w:rsidR="00F956D8" w:rsidRPr="00F956D8" w:rsidRDefault="00F956D8" w:rsidP="00F956D8">
      <w:pPr>
        <w:ind w:firstLine="709"/>
        <w:jc w:val="both"/>
        <w:rPr>
          <w:color w:val="000000" w:themeColor="text1"/>
        </w:rPr>
      </w:pPr>
      <w:r w:rsidRPr="00F956D8">
        <w:rPr>
          <w:color w:val="000000" w:themeColor="text1"/>
        </w:rPr>
        <w:t>Эффективность, подтвержденная изложенным выше принципом экстраполяции, была подтверждена результатами двойного слепого рандомизированного плацебо-контролируемого клинического исследования. Исследование состояло из 8 недельного исходного периода, за которым следовал 6 недельный период титрования. Соответствующие критериям пациенты, получавшие стабильную схему от 1 до ≤ 3 противоэпилептических препаратов, у которых наблюдалось как минимум 2 парциальных припадка в течение 4 недель, предшествовавших скринингу, с фазой отсутствия приступов не более 21 дня в течение 8 недель до начала исходного периода, были рандомизированы в группу лечения плацебо (n=172) либо лакосамида (n=171).</w:t>
      </w:r>
    </w:p>
    <w:p w14:paraId="7E4300A1" w14:textId="77777777" w:rsidR="00F956D8" w:rsidRPr="00F956D8" w:rsidRDefault="00F956D8" w:rsidP="00F956D8">
      <w:pPr>
        <w:ind w:firstLine="709"/>
        <w:jc w:val="both"/>
        <w:rPr>
          <w:color w:val="000000" w:themeColor="text1"/>
        </w:rPr>
      </w:pPr>
      <w:r w:rsidRPr="00F956D8">
        <w:rPr>
          <w:color w:val="000000" w:themeColor="text1"/>
        </w:rPr>
        <w:t xml:space="preserve">Дозирование начинали с дозы 2 мг/кг/сут у участников с массой тела менее 50 кг или 100 мг/сут у участников с массой тела 50 кг и более в 2 приема. В течение периода титрования дозы лакосамида корректировали с шагом 1 или 2 мг/кг/сут у пациентов с </w:t>
      </w:r>
      <w:r w:rsidRPr="00F956D8">
        <w:rPr>
          <w:color w:val="000000" w:themeColor="text1"/>
        </w:rPr>
        <w:lastRenderedPageBreak/>
        <w:t>массой тела менее 50 кг или 50 или 100 мг/сут у пациентов с массой тела 50 кг и более с еженедельными интервалами для достижения целевого диапазона доз для поддерживающей терапии.</w:t>
      </w:r>
    </w:p>
    <w:p w14:paraId="6B7C1A65" w14:textId="77777777" w:rsidR="00F956D8" w:rsidRPr="00F956D8" w:rsidRDefault="00F956D8" w:rsidP="00F956D8">
      <w:pPr>
        <w:ind w:firstLine="709"/>
        <w:jc w:val="both"/>
        <w:rPr>
          <w:color w:val="000000" w:themeColor="text1"/>
        </w:rPr>
      </w:pPr>
      <w:r w:rsidRPr="00F956D8">
        <w:rPr>
          <w:color w:val="000000" w:themeColor="text1"/>
        </w:rPr>
        <w:t>Участники должны были достичь минимальной целевой дозы для своей категории массы тела в течение последних 3 дней периода титрования, чтобы быть включенными в 10 недельный период поддерживающей терапии. Испытуемые должны были получать стабильную дозу лакосамида в течение всего периода поддерживающей терапии, либо были выведены и включены в период постепенного снижения дозы в слепом режиме.</w:t>
      </w:r>
    </w:p>
    <w:p w14:paraId="130D82EA" w14:textId="77777777" w:rsidR="00F956D8" w:rsidRPr="00F956D8" w:rsidRDefault="00F956D8" w:rsidP="00F956D8">
      <w:pPr>
        <w:ind w:firstLine="709"/>
        <w:jc w:val="both"/>
        <w:rPr>
          <w:color w:val="000000" w:themeColor="text1"/>
        </w:rPr>
      </w:pPr>
      <w:r w:rsidRPr="00F956D8">
        <w:rPr>
          <w:color w:val="000000" w:themeColor="text1"/>
        </w:rPr>
        <w:t>Статистически (р=0,0003) и клинически значимое снижение частоты парциальных припадков за 28 дней от исходного уровня до периода поддерживающей терапии наблюдалось в группе лечения лакосамидом и группе лечения плацебо. Процентное снижение по сравнению с плацебо, основанное на ковариационном анализе, составило 31,72 % (95 % ДИ: 16,342, 44,277).</w:t>
      </w:r>
    </w:p>
    <w:p w14:paraId="086405FB" w14:textId="77777777" w:rsidR="00F956D8" w:rsidRPr="00F956D8" w:rsidRDefault="00F956D8" w:rsidP="00F956D8">
      <w:pPr>
        <w:ind w:firstLine="709"/>
        <w:jc w:val="both"/>
        <w:rPr>
          <w:color w:val="000000" w:themeColor="text1"/>
        </w:rPr>
      </w:pPr>
      <w:r w:rsidRPr="00F956D8">
        <w:rPr>
          <w:color w:val="000000" w:themeColor="text1"/>
        </w:rPr>
        <w:t>В целом доля пациентов, у которых частота парциальных припадков снизилась по крайней мере на 50 % за 28 дней от исходного уровня до периода поддерживающей терапии, составила 52,9 % в группе лечения лакосамидом и 33,3 % в группе лечения плацебо.</w:t>
      </w:r>
    </w:p>
    <w:p w14:paraId="00461FCA" w14:textId="77777777" w:rsidR="00F956D8" w:rsidRPr="00F956D8" w:rsidRDefault="00F956D8" w:rsidP="00F956D8">
      <w:pPr>
        <w:ind w:firstLine="709"/>
        <w:jc w:val="both"/>
        <w:rPr>
          <w:color w:val="000000" w:themeColor="text1"/>
        </w:rPr>
      </w:pPr>
      <w:r w:rsidRPr="00F956D8">
        <w:rPr>
          <w:color w:val="000000" w:themeColor="text1"/>
        </w:rPr>
        <w:t>Качество жизни, оцененное с помощью опросника для оценки качества жизни у детей, показало, что пациенты как в группе лечения лакосамидом, так и в группе лечения плацебо имели одинаковое и стабильное качество жизни, связанное со здоровьем, в течение всего периода лечения.</w:t>
      </w:r>
    </w:p>
    <w:p w14:paraId="1D3E454D" w14:textId="77777777" w:rsidR="00F956D8" w:rsidRPr="00F956D8" w:rsidRDefault="00F956D8" w:rsidP="00F956D8">
      <w:pPr>
        <w:ind w:firstLine="709"/>
        <w:jc w:val="both"/>
        <w:rPr>
          <w:i/>
          <w:color w:val="000000" w:themeColor="text1"/>
        </w:rPr>
      </w:pPr>
      <w:r w:rsidRPr="00F956D8">
        <w:rPr>
          <w:i/>
          <w:color w:val="000000" w:themeColor="text1"/>
        </w:rPr>
        <w:t>Клиническая эффективность и безопасность (первичные генерализованные тонико-клонические припадки)</w:t>
      </w:r>
    </w:p>
    <w:p w14:paraId="78F5684C" w14:textId="77777777" w:rsidR="00F956D8" w:rsidRPr="00F956D8" w:rsidRDefault="00F956D8" w:rsidP="00F956D8">
      <w:pPr>
        <w:ind w:firstLine="709"/>
        <w:jc w:val="both"/>
        <w:rPr>
          <w:color w:val="000000" w:themeColor="text1"/>
        </w:rPr>
      </w:pPr>
      <w:r w:rsidRPr="00F956D8">
        <w:rPr>
          <w:color w:val="000000" w:themeColor="text1"/>
        </w:rPr>
        <w:t>Эффективность лакосамида в качестве дополнительной терапии у пациентов в возрасте 4 лет и старше с идиопатической генерализованной эпилепсией, страдающих первичными генерализованными тонико-клоническими припадками (ПГТКП), была установлена в ходе 24 недельного двойного слепого рандомизированного плацебо-контролируемого многоцентрового клинического исследования в параллельных группах. Исследование состояло из 12 недельного исторического исходного периода, 4 недельного проспективного исходного периода и 24 недельного периода лечения (который включал 6 недельный период титрования и 18 недельный период поддерживающей терапии). Соответствующие критериям пациенты, получавшие стабильную дозу 1-3 противоэпилептических препаратов, у которых было зарегистрировано по крайней мере 3 ПГТКП в течение 16 недельного комбинированного исходного периода, были рандомизированы в соотношении 1:1 для получения лакосамида или плацебо (пациенты в популяции полного анализа: лакосамид n= 118, плацебо n= 121; из них 8 пациентов в возрастной группе от ≥ 4 до &lt; 12 лет и 16 пациентов в возрасте от ≥ 12 до &lt; 18 лет получали лакосамид, а 9 и 16 пациентов, соответственно, - плацебо).</w:t>
      </w:r>
    </w:p>
    <w:p w14:paraId="6D1D2E8A" w14:textId="63DAAAE6" w:rsidR="00A53D1E" w:rsidRDefault="00F956D8" w:rsidP="00F956D8">
      <w:pPr>
        <w:ind w:firstLine="709"/>
        <w:jc w:val="both"/>
        <w:rPr>
          <w:color w:val="000000" w:themeColor="text1"/>
        </w:rPr>
      </w:pPr>
      <w:r w:rsidRPr="00F956D8">
        <w:rPr>
          <w:color w:val="000000" w:themeColor="text1"/>
        </w:rPr>
        <w:t xml:space="preserve">Дозу титровали до целевой поддерживающей дозы 12 мг/кг/сут у пациентов с массой тела менее 30 кг, 8 мг/кг/сут у пациентов с массой тела от 30 до менее 50 кг или 400 мг/сут у пациентов с массой тела 50 кг и </w:t>
      </w:r>
      <w:commentRangeStart w:id="614"/>
      <w:r w:rsidRPr="00F956D8">
        <w:rPr>
          <w:color w:val="000000" w:themeColor="text1"/>
        </w:rPr>
        <w:t>более</w:t>
      </w:r>
      <w:commentRangeEnd w:id="614"/>
      <w:r w:rsidR="001D380F">
        <w:rPr>
          <w:rStyle w:val="afb"/>
        </w:rPr>
        <w:commentReference w:id="614"/>
      </w:r>
      <w:r w:rsidRPr="00F956D8">
        <w:rPr>
          <w:color w:val="000000" w:themeColor="text1"/>
        </w:rPr>
        <w:t>.</w:t>
      </w:r>
    </w:p>
    <w:p w14:paraId="3C7AD087" w14:textId="640449AF" w:rsidR="00D448A4" w:rsidRPr="00353C82" w:rsidRDefault="00D448A4" w:rsidP="00C07877">
      <w:pPr>
        <w:ind w:firstLine="709"/>
        <w:jc w:val="both"/>
        <w:rPr>
          <w:color w:val="000000" w:themeColor="text1"/>
        </w:rPr>
      </w:pPr>
      <w:r w:rsidRPr="00353C82">
        <w:rPr>
          <w:color w:val="000000" w:themeColor="text1"/>
        </w:rPr>
        <w:t>В Таблице 4</w:t>
      </w:r>
      <w:r w:rsidR="00DC356E">
        <w:rPr>
          <w:color w:val="000000" w:themeColor="text1"/>
        </w:rPr>
        <w:t>-2</w:t>
      </w:r>
      <w:r w:rsidRPr="00353C82">
        <w:rPr>
          <w:color w:val="000000" w:themeColor="text1"/>
        </w:rPr>
        <w:t xml:space="preserve"> представлены данные базовых исследований эффективности</w:t>
      </w:r>
      <w:r>
        <w:rPr>
          <w:color w:val="000000" w:themeColor="text1"/>
        </w:rPr>
        <w:t>.</w:t>
      </w:r>
    </w:p>
    <w:p w14:paraId="65DCB790" w14:textId="0BB4F6F5" w:rsidR="00D448A4" w:rsidRDefault="00D448A4" w:rsidP="00C07877">
      <w:pPr>
        <w:jc w:val="both"/>
      </w:pPr>
    </w:p>
    <w:p w14:paraId="39A254F6" w14:textId="6C552F8A" w:rsidR="00C07877" w:rsidRPr="00C83A7D" w:rsidRDefault="003C76DB" w:rsidP="003C76DB">
      <w:pPr>
        <w:pStyle w:val="af5"/>
      </w:pPr>
      <w:bookmarkStart w:id="615" w:name="_Toc179552976"/>
      <w:commentRangeStart w:id="616"/>
      <w:r>
        <w:t xml:space="preserve">Таблица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Таблица \* ARABIC \s 1 </w:instrText>
      </w:r>
      <w:r>
        <w:fldChar w:fldCharType="separate"/>
      </w:r>
      <w:r>
        <w:rPr>
          <w:noProof/>
        </w:rPr>
        <w:t>2</w:t>
      </w:r>
      <w:r>
        <w:fldChar w:fldCharType="end"/>
      </w:r>
      <w:r>
        <w:t xml:space="preserve">. </w:t>
      </w:r>
      <w:r w:rsidR="00F956D8" w:rsidRPr="00C83A7D">
        <w:t>Табличный обзор клинических исследований.</w:t>
      </w:r>
      <w:bookmarkEnd w:id="615"/>
      <w:commentRangeEnd w:id="616"/>
      <w:r w:rsidR="00306C7D">
        <w:rPr>
          <w:rStyle w:val="afb"/>
          <w:rFonts w:eastAsia="Times New Roman"/>
          <w:b w:val="0"/>
          <w:bCs w:val="0"/>
        </w:rPr>
        <w:commentReference w:id="616"/>
      </w:r>
    </w:p>
    <w:tbl>
      <w:tblPr>
        <w:tblW w:w="5000" w:type="pct"/>
        <w:tblLayout w:type="fixed"/>
        <w:tblCellMar>
          <w:left w:w="40" w:type="dxa"/>
          <w:right w:w="40" w:type="dxa"/>
        </w:tblCellMar>
        <w:tblLook w:val="0000" w:firstRow="0" w:lastRow="0" w:firstColumn="0" w:lastColumn="0" w:noHBand="0" w:noVBand="0"/>
      </w:tblPr>
      <w:tblGrid>
        <w:gridCol w:w="1693"/>
        <w:gridCol w:w="3119"/>
        <w:gridCol w:w="2155"/>
        <w:gridCol w:w="2373"/>
      </w:tblGrid>
      <w:tr w:rsidR="00D448A4" w:rsidRPr="00EE40EF" w14:paraId="0888E69F" w14:textId="77777777" w:rsidTr="00334CFF">
        <w:trPr>
          <w:tblHeader/>
        </w:trPr>
        <w:tc>
          <w:tcPr>
            <w:tcW w:w="169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7B0A45" w14:textId="77777777" w:rsidR="00D448A4" w:rsidRDefault="00D448A4" w:rsidP="00D448A4">
            <w:pPr>
              <w:jc w:val="center"/>
              <w:rPr>
                <w:b/>
                <w:lang w:val="ru"/>
              </w:rPr>
            </w:pPr>
            <w:r w:rsidRPr="00EE40EF">
              <w:rPr>
                <w:b/>
                <w:lang w:val="ru"/>
              </w:rPr>
              <w:t>Номер исследования</w:t>
            </w:r>
          </w:p>
          <w:p w14:paraId="0E45D5AE" w14:textId="77777777" w:rsidR="00D448A4" w:rsidRPr="00EE40EF" w:rsidRDefault="00D448A4" w:rsidP="00D448A4">
            <w:pPr>
              <w:jc w:val="center"/>
              <w:rPr>
                <w:b/>
                <w:lang w:val="en-US"/>
              </w:rPr>
            </w:pPr>
            <w:r w:rsidRPr="00EE40EF">
              <w:rPr>
                <w:b/>
                <w:lang w:val="ru"/>
              </w:rPr>
              <w:t>Фаза</w:t>
            </w:r>
          </w:p>
        </w:tc>
        <w:tc>
          <w:tcPr>
            <w:tcW w:w="3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8233B2B" w14:textId="77777777" w:rsidR="00D448A4" w:rsidRPr="00EE40EF" w:rsidRDefault="00D448A4" w:rsidP="00D448A4">
            <w:pPr>
              <w:jc w:val="center"/>
              <w:rPr>
                <w:b/>
              </w:rPr>
            </w:pPr>
            <w:r w:rsidRPr="00EE40EF">
              <w:rPr>
                <w:b/>
                <w:lang w:val="ru"/>
              </w:rPr>
              <w:t>Дизайн исследования</w:t>
            </w:r>
          </w:p>
          <w:p w14:paraId="6AA1BAFB" w14:textId="77777777" w:rsidR="00D448A4" w:rsidRPr="00EE40EF" w:rsidRDefault="00D448A4" w:rsidP="00D448A4">
            <w:pPr>
              <w:jc w:val="center"/>
              <w:rPr>
                <w:b/>
              </w:rPr>
            </w:pPr>
            <w:r w:rsidRPr="00EE40EF">
              <w:rPr>
                <w:b/>
                <w:lang w:val="ru"/>
              </w:rPr>
              <w:t>Исследуемая популяция</w:t>
            </w:r>
          </w:p>
          <w:p w14:paraId="598F31A2" w14:textId="77777777" w:rsidR="00D448A4" w:rsidRPr="00EE40EF" w:rsidRDefault="00D448A4" w:rsidP="00D448A4">
            <w:pPr>
              <w:jc w:val="center"/>
              <w:rPr>
                <w:b/>
              </w:rPr>
            </w:pPr>
            <w:r w:rsidRPr="00EE40EF">
              <w:rPr>
                <w:b/>
                <w:lang w:val="ru"/>
              </w:rPr>
              <w:t>Первичная(-ые) цель(-и)</w:t>
            </w:r>
          </w:p>
        </w:tc>
        <w:tc>
          <w:tcPr>
            <w:tcW w:w="215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6FF6C1" w14:textId="77777777" w:rsidR="00D448A4" w:rsidRPr="00EE40EF" w:rsidRDefault="00D448A4" w:rsidP="00D448A4">
            <w:pPr>
              <w:jc w:val="center"/>
              <w:rPr>
                <w:b/>
                <w:lang w:val="en-US"/>
              </w:rPr>
            </w:pPr>
            <w:r w:rsidRPr="00EE40EF">
              <w:rPr>
                <w:b/>
                <w:lang w:val="ru"/>
              </w:rPr>
              <w:t>Схема лечения</w:t>
            </w:r>
          </w:p>
        </w:tc>
        <w:tc>
          <w:tcPr>
            <w:tcW w:w="237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35A4154" w14:textId="77777777" w:rsidR="00D448A4" w:rsidRPr="00EE40EF" w:rsidRDefault="00D448A4" w:rsidP="00D448A4">
            <w:pPr>
              <w:jc w:val="center"/>
              <w:rPr>
                <w:b/>
                <w:lang w:val="en-US"/>
              </w:rPr>
            </w:pPr>
            <w:r w:rsidRPr="00EE40EF">
              <w:rPr>
                <w:b/>
                <w:lang w:val="ru"/>
              </w:rPr>
              <w:t>Число участников</w:t>
            </w:r>
          </w:p>
        </w:tc>
      </w:tr>
      <w:tr w:rsidR="00D448A4" w:rsidRPr="00EE40EF" w14:paraId="628366EE" w14:textId="77777777" w:rsidTr="00334CFF">
        <w:tc>
          <w:tcPr>
            <w:tcW w:w="1693" w:type="dxa"/>
            <w:tcBorders>
              <w:top w:val="single" w:sz="6" w:space="0" w:color="auto"/>
              <w:left w:val="single" w:sz="6" w:space="0" w:color="auto"/>
              <w:bottom w:val="single" w:sz="6" w:space="0" w:color="auto"/>
              <w:right w:val="single" w:sz="6" w:space="0" w:color="auto"/>
            </w:tcBorders>
            <w:shd w:val="clear" w:color="auto" w:fill="FFFFFF"/>
          </w:tcPr>
          <w:p w14:paraId="4402B840" w14:textId="77777777" w:rsidR="00F956D8" w:rsidRDefault="00F956D8" w:rsidP="00D448A4">
            <w:pPr>
              <w:jc w:val="center"/>
              <w:rPr>
                <w:b/>
                <w:lang w:val="ru"/>
              </w:rPr>
            </w:pPr>
            <w:r>
              <w:rPr>
                <w:b/>
                <w:lang w:val="ru"/>
              </w:rPr>
              <w:t>SP0993</w:t>
            </w:r>
          </w:p>
          <w:p w14:paraId="41FD5EDA" w14:textId="1F8ECAB1" w:rsidR="00D448A4" w:rsidRPr="00EE40EF" w:rsidRDefault="00D448A4" w:rsidP="00D448A4">
            <w:pPr>
              <w:jc w:val="center"/>
              <w:rPr>
                <w:b/>
                <w:lang w:val="en-US"/>
              </w:rPr>
            </w:pPr>
            <w:r w:rsidRPr="00EE40EF">
              <w:rPr>
                <w:b/>
                <w:lang w:val="ru"/>
              </w:rPr>
              <w:t>II</w:t>
            </w:r>
            <w:r>
              <w:rPr>
                <w:b/>
                <w:lang w:val="ru"/>
              </w:rPr>
              <w:t>I фаза</w:t>
            </w:r>
          </w:p>
        </w:tc>
        <w:tc>
          <w:tcPr>
            <w:tcW w:w="3119" w:type="dxa"/>
            <w:tcBorders>
              <w:top w:val="single" w:sz="6" w:space="0" w:color="auto"/>
              <w:left w:val="single" w:sz="6" w:space="0" w:color="auto"/>
              <w:bottom w:val="single" w:sz="6" w:space="0" w:color="auto"/>
              <w:right w:val="single" w:sz="6" w:space="0" w:color="auto"/>
            </w:tcBorders>
            <w:shd w:val="clear" w:color="auto" w:fill="FFFFFF"/>
          </w:tcPr>
          <w:p w14:paraId="3AA4E138" w14:textId="3B7904F5" w:rsidR="00D448A4" w:rsidRPr="00EE40EF" w:rsidRDefault="00F956D8" w:rsidP="00D448A4">
            <w:r w:rsidRPr="00F956D8">
              <w:rPr>
                <w:lang w:val="ru"/>
              </w:rPr>
              <w:t xml:space="preserve">Многоцентровое, двойное слепое, рандомизированное </w:t>
            </w:r>
            <w:r w:rsidRPr="00F956D8">
              <w:rPr>
                <w:lang w:val="ru"/>
              </w:rPr>
              <w:lastRenderedPageBreak/>
              <w:t>исследование не меньшей эффективности III фазы с двойной маскировкой, с положительным контролем с целью сравнения эффективности и безопасности LCM и CBZ-CR, применяемых в качестве монотерапии</w:t>
            </w:r>
          </w:p>
          <w:p w14:paraId="5A68E2A4" w14:textId="77777777" w:rsidR="00F956D8" w:rsidRDefault="00F956D8" w:rsidP="00D448A4">
            <w:pPr>
              <w:rPr>
                <w:lang w:val="ru"/>
              </w:rPr>
            </w:pPr>
          </w:p>
          <w:p w14:paraId="6261079E" w14:textId="3BD2CC7C" w:rsidR="00D448A4" w:rsidRPr="00EE40EF" w:rsidRDefault="00D448A4" w:rsidP="00D448A4">
            <w:pPr>
              <w:rPr>
                <w:vertAlign w:val="superscript"/>
              </w:rPr>
            </w:pPr>
            <w:r w:rsidRPr="00EE40EF">
              <w:rPr>
                <w:lang w:val="ru"/>
              </w:rPr>
              <w:t xml:space="preserve">Пациенты с </w:t>
            </w:r>
            <w:r w:rsidR="00F956D8" w:rsidRPr="00F956D8">
              <w:rPr>
                <w:lang w:val="ru"/>
              </w:rPr>
              <w:t>недавно диагностированной эпилепсией</w:t>
            </w:r>
          </w:p>
          <w:p w14:paraId="3F6E3647" w14:textId="77777777" w:rsidR="00D448A4" w:rsidRPr="00EE40EF" w:rsidRDefault="00D448A4" w:rsidP="00D448A4"/>
          <w:p w14:paraId="022521A1" w14:textId="360D4979" w:rsidR="00D448A4" w:rsidRPr="00EE40EF" w:rsidRDefault="00F956D8" w:rsidP="00D448A4">
            <w:r w:rsidRPr="00F956D8">
              <w:rPr>
                <w:lang w:val="ru"/>
              </w:rPr>
              <w:t>Сравнить эффективность и безопасность LCM (200-600 мг/сут) и CBZ-CR (400-1200 мг/сут), применяемых в качестве монотерапии в течение не менее 1 года.</w:t>
            </w:r>
          </w:p>
        </w:tc>
        <w:tc>
          <w:tcPr>
            <w:tcW w:w="2155" w:type="dxa"/>
            <w:tcBorders>
              <w:top w:val="single" w:sz="6" w:space="0" w:color="auto"/>
              <w:left w:val="single" w:sz="6" w:space="0" w:color="auto"/>
              <w:bottom w:val="single" w:sz="6" w:space="0" w:color="auto"/>
              <w:right w:val="single" w:sz="6" w:space="0" w:color="auto"/>
            </w:tcBorders>
            <w:shd w:val="clear" w:color="auto" w:fill="FFFFFF"/>
          </w:tcPr>
          <w:p w14:paraId="2105CD41" w14:textId="77777777" w:rsidR="00F956D8" w:rsidRPr="00F956D8" w:rsidRDefault="00F956D8" w:rsidP="00F956D8">
            <w:pPr>
              <w:rPr>
                <w:lang w:val="ru"/>
              </w:rPr>
            </w:pPr>
            <w:r w:rsidRPr="00F956D8">
              <w:rPr>
                <w:lang w:val="ru"/>
              </w:rPr>
              <w:lastRenderedPageBreak/>
              <w:t>LCM, 200-600 мг/сут</w:t>
            </w:r>
          </w:p>
          <w:p w14:paraId="769FE79D" w14:textId="77777777" w:rsidR="00F956D8" w:rsidRPr="00F956D8" w:rsidRDefault="00F956D8" w:rsidP="00F956D8">
            <w:pPr>
              <w:rPr>
                <w:lang w:val="ru"/>
              </w:rPr>
            </w:pPr>
          </w:p>
          <w:p w14:paraId="6F856A4B" w14:textId="77777777" w:rsidR="00F956D8" w:rsidRPr="00F956D8" w:rsidRDefault="00F956D8" w:rsidP="00F956D8">
            <w:pPr>
              <w:rPr>
                <w:lang w:val="ru"/>
              </w:rPr>
            </w:pPr>
            <w:r w:rsidRPr="00F956D8">
              <w:rPr>
                <w:lang w:val="ru"/>
              </w:rPr>
              <w:t xml:space="preserve">CBZ-CR/ </w:t>
            </w:r>
          </w:p>
          <w:p w14:paraId="6C4BAD9D" w14:textId="77777777" w:rsidR="00F956D8" w:rsidRPr="00F956D8" w:rsidRDefault="00F956D8" w:rsidP="00F956D8">
            <w:pPr>
              <w:rPr>
                <w:lang w:val="ru"/>
              </w:rPr>
            </w:pPr>
            <w:r w:rsidRPr="00F956D8">
              <w:rPr>
                <w:lang w:val="ru"/>
              </w:rPr>
              <w:t>400-1200 мг/сут</w:t>
            </w:r>
          </w:p>
          <w:p w14:paraId="2E504F4E" w14:textId="77777777" w:rsidR="00F956D8" w:rsidRPr="00F956D8" w:rsidRDefault="00F956D8" w:rsidP="00F956D8">
            <w:pPr>
              <w:rPr>
                <w:lang w:val="ru"/>
              </w:rPr>
            </w:pPr>
          </w:p>
          <w:p w14:paraId="59FF3322" w14:textId="77777777" w:rsidR="00F956D8" w:rsidRPr="00F956D8" w:rsidRDefault="00F956D8" w:rsidP="00F956D8">
            <w:pPr>
              <w:rPr>
                <w:lang w:val="ru"/>
              </w:rPr>
            </w:pPr>
            <w:r w:rsidRPr="00F956D8">
              <w:rPr>
                <w:lang w:val="ru"/>
              </w:rPr>
              <w:t>Таблетка для приема внутрь (LCM)</w:t>
            </w:r>
          </w:p>
          <w:p w14:paraId="2E598A5A" w14:textId="77777777" w:rsidR="00F956D8" w:rsidRPr="00F956D8" w:rsidRDefault="00F956D8" w:rsidP="00F956D8">
            <w:pPr>
              <w:rPr>
                <w:lang w:val="ru"/>
              </w:rPr>
            </w:pPr>
          </w:p>
          <w:p w14:paraId="6587DD2D" w14:textId="3C1D60DC" w:rsidR="00D448A4" w:rsidRPr="00EE40EF" w:rsidRDefault="00F956D8" w:rsidP="00F956D8">
            <w:r w:rsidRPr="00F956D8">
              <w:rPr>
                <w:lang w:val="ru"/>
              </w:rPr>
              <w:t>Таблетка, покрытая оболочкой, для приема внутрь (CBZ-CR)</w:t>
            </w:r>
          </w:p>
        </w:tc>
        <w:tc>
          <w:tcPr>
            <w:tcW w:w="2373" w:type="dxa"/>
            <w:tcBorders>
              <w:top w:val="single" w:sz="6" w:space="0" w:color="auto"/>
              <w:left w:val="single" w:sz="6" w:space="0" w:color="auto"/>
              <w:bottom w:val="single" w:sz="6" w:space="0" w:color="auto"/>
              <w:right w:val="single" w:sz="6" w:space="0" w:color="auto"/>
            </w:tcBorders>
            <w:shd w:val="clear" w:color="auto" w:fill="FFFFFF"/>
          </w:tcPr>
          <w:p w14:paraId="6B5029C0" w14:textId="77777777" w:rsidR="00F956D8" w:rsidRPr="00F956D8" w:rsidRDefault="00F956D8" w:rsidP="00F956D8">
            <w:pPr>
              <w:rPr>
                <w:lang w:val="ru"/>
              </w:rPr>
            </w:pPr>
            <w:r w:rsidRPr="00F956D8">
              <w:rPr>
                <w:lang w:val="ru"/>
              </w:rPr>
              <w:lastRenderedPageBreak/>
              <w:t>445 LCM</w:t>
            </w:r>
          </w:p>
          <w:p w14:paraId="7D5E8FE6" w14:textId="77777777" w:rsidR="00F956D8" w:rsidRPr="00F956D8" w:rsidRDefault="00F956D8" w:rsidP="00F956D8">
            <w:pPr>
              <w:rPr>
                <w:lang w:val="ru"/>
              </w:rPr>
            </w:pPr>
            <w:r w:rsidRPr="00F956D8">
              <w:rPr>
                <w:lang w:val="ru"/>
              </w:rPr>
              <w:t>443 CBZ-CR</w:t>
            </w:r>
          </w:p>
          <w:p w14:paraId="2FC37326" w14:textId="77777777" w:rsidR="00F956D8" w:rsidRPr="00F956D8" w:rsidRDefault="00F956D8" w:rsidP="00F956D8">
            <w:pPr>
              <w:rPr>
                <w:lang w:val="ru"/>
              </w:rPr>
            </w:pPr>
          </w:p>
          <w:p w14:paraId="59B3D1C5" w14:textId="782557BC" w:rsidR="00D448A4" w:rsidRPr="00EE40EF" w:rsidRDefault="00F956D8" w:rsidP="00F956D8">
            <w:r w:rsidRPr="00F956D8">
              <w:rPr>
                <w:lang w:val="ru"/>
              </w:rPr>
              <w:t>53,6 % M 46,4 % Ж</w:t>
            </w:r>
          </w:p>
        </w:tc>
      </w:tr>
      <w:tr w:rsidR="00D448A4" w:rsidRPr="00EE40EF" w14:paraId="7D300A52" w14:textId="77777777" w:rsidTr="00334CFF">
        <w:tc>
          <w:tcPr>
            <w:tcW w:w="1693" w:type="dxa"/>
            <w:tcBorders>
              <w:top w:val="single" w:sz="6" w:space="0" w:color="auto"/>
              <w:left w:val="single" w:sz="6" w:space="0" w:color="auto"/>
              <w:bottom w:val="single" w:sz="6" w:space="0" w:color="auto"/>
              <w:right w:val="single" w:sz="6" w:space="0" w:color="auto"/>
            </w:tcBorders>
            <w:shd w:val="clear" w:color="auto" w:fill="FFFFFF"/>
          </w:tcPr>
          <w:p w14:paraId="138D4C1B" w14:textId="77777777" w:rsidR="00F956D8" w:rsidRPr="00F956D8" w:rsidRDefault="00F956D8" w:rsidP="00D448A4">
            <w:pPr>
              <w:jc w:val="center"/>
              <w:rPr>
                <w:b/>
                <w:color w:val="000000"/>
                <w:lang w:val="ru"/>
              </w:rPr>
            </w:pPr>
            <w:r w:rsidRPr="00F956D8">
              <w:rPr>
                <w:b/>
                <w:color w:val="000000"/>
                <w:lang w:val="ru"/>
              </w:rPr>
              <w:lastRenderedPageBreak/>
              <w:t>SP0994</w:t>
            </w:r>
          </w:p>
          <w:p w14:paraId="254ABFD4" w14:textId="0C5AD440" w:rsidR="00D448A4" w:rsidRPr="00EE40EF" w:rsidRDefault="00D448A4" w:rsidP="00D448A4">
            <w:pPr>
              <w:jc w:val="center"/>
              <w:rPr>
                <w:b/>
                <w:lang w:val="ru"/>
              </w:rPr>
            </w:pPr>
            <w:r w:rsidRPr="00EE40EF">
              <w:rPr>
                <w:b/>
                <w:lang w:val="ru"/>
              </w:rPr>
              <w:t>II</w:t>
            </w:r>
            <w:r>
              <w:rPr>
                <w:b/>
                <w:lang w:val="ru"/>
              </w:rPr>
              <w:t>I фаза</w:t>
            </w:r>
          </w:p>
        </w:tc>
        <w:tc>
          <w:tcPr>
            <w:tcW w:w="3119" w:type="dxa"/>
            <w:tcBorders>
              <w:top w:val="single" w:sz="6" w:space="0" w:color="auto"/>
              <w:left w:val="single" w:sz="6" w:space="0" w:color="auto"/>
              <w:bottom w:val="single" w:sz="6" w:space="0" w:color="auto"/>
              <w:right w:val="single" w:sz="6" w:space="0" w:color="auto"/>
            </w:tcBorders>
            <w:shd w:val="clear" w:color="auto" w:fill="FFFFFF"/>
          </w:tcPr>
          <w:p w14:paraId="0CAD583B" w14:textId="5C1AC666" w:rsidR="00D448A4" w:rsidRDefault="00F956D8" w:rsidP="00D448A4">
            <w:pPr>
              <w:rPr>
                <w:lang w:val="ru"/>
              </w:rPr>
            </w:pPr>
            <w:r w:rsidRPr="00F956D8">
              <w:rPr>
                <w:lang w:val="ru"/>
              </w:rPr>
              <w:t>Двойное слепое расширенное исследование III фазы с двойной маскировкой</w:t>
            </w:r>
          </w:p>
          <w:p w14:paraId="0A3A2188" w14:textId="77777777" w:rsidR="00F956D8" w:rsidRDefault="00F956D8" w:rsidP="00D448A4">
            <w:pPr>
              <w:rPr>
                <w:lang w:val="ru"/>
              </w:rPr>
            </w:pPr>
          </w:p>
          <w:p w14:paraId="711E962A" w14:textId="4786D2D3" w:rsidR="00D448A4" w:rsidRDefault="00D448A4" w:rsidP="00D448A4">
            <w:pPr>
              <w:rPr>
                <w:iCs/>
                <w:lang w:val="ru"/>
              </w:rPr>
            </w:pPr>
            <w:r>
              <w:rPr>
                <w:lang w:val="ru"/>
              </w:rPr>
              <w:t xml:space="preserve">Пациенты с </w:t>
            </w:r>
            <w:r w:rsidR="00F956D8" w:rsidRPr="00F956D8">
              <w:rPr>
                <w:lang w:val="ru"/>
              </w:rPr>
              <w:t>недавно диагностированными парциальными или генерализованными тонико-клоническими припадками</w:t>
            </w:r>
          </w:p>
          <w:p w14:paraId="3D73B515" w14:textId="77777777" w:rsidR="00D448A4" w:rsidRDefault="00D448A4" w:rsidP="00D448A4">
            <w:pPr>
              <w:rPr>
                <w:iCs/>
                <w:lang w:val="ru"/>
              </w:rPr>
            </w:pPr>
          </w:p>
          <w:p w14:paraId="1AF6A8CB" w14:textId="23F64D04" w:rsidR="00D448A4" w:rsidRPr="00A730E1" w:rsidRDefault="00F956D8" w:rsidP="00D448A4">
            <w:pPr>
              <w:rPr>
                <w:iCs/>
                <w:lang w:val="ru"/>
              </w:rPr>
            </w:pPr>
            <w:r w:rsidRPr="00F956D8">
              <w:rPr>
                <w:lang w:val="ru"/>
              </w:rPr>
              <w:t xml:space="preserve">Получить информацию о долгосрочной безопасности LCM по сравнению с CBZ-CR при применении в качестве монотерапии у пациентов с недавно диагностированными парциальными или генерализованными тонико-клоническими припадками и разрешить пациентам, завершившим исследование монотерапии SP0993, </w:t>
            </w:r>
            <w:r w:rsidRPr="00F956D8">
              <w:rPr>
                <w:lang w:val="ru"/>
              </w:rPr>
              <w:lastRenderedPageBreak/>
              <w:t>продолжать получать LCM или CBZ-CR</w:t>
            </w:r>
          </w:p>
        </w:tc>
        <w:tc>
          <w:tcPr>
            <w:tcW w:w="2155" w:type="dxa"/>
            <w:tcBorders>
              <w:top w:val="single" w:sz="6" w:space="0" w:color="auto"/>
              <w:left w:val="single" w:sz="6" w:space="0" w:color="auto"/>
              <w:bottom w:val="single" w:sz="6" w:space="0" w:color="auto"/>
              <w:right w:val="single" w:sz="6" w:space="0" w:color="auto"/>
            </w:tcBorders>
            <w:shd w:val="clear" w:color="auto" w:fill="FFFFFF"/>
          </w:tcPr>
          <w:p w14:paraId="08207897" w14:textId="77777777" w:rsidR="00F956D8" w:rsidRPr="00F956D8" w:rsidRDefault="00F956D8" w:rsidP="00F956D8">
            <w:pPr>
              <w:rPr>
                <w:lang w:val="ru"/>
              </w:rPr>
            </w:pPr>
            <w:r w:rsidRPr="00F956D8">
              <w:rPr>
                <w:lang w:val="ru"/>
              </w:rPr>
              <w:lastRenderedPageBreak/>
              <w:t xml:space="preserve">LCM/ </w:t>
            </w:r>
          </w:p>
          <w:p w14:paraId="60BEE37D" w14:textId="77777777" w:rsidR="00F956D8" w:rsidRPr="00F956D8" w:rsidRDefault="00F956D8" w:rsidP="00F956D8">
            <w:pPr>
              <w:rPr>
                <w:lang w:val="ru"/>
              </w:rPr>
            </w:pPr>
            <w:r w:rsidRPr="00F956D8">
              <w:rPr>
                <w:lang w:val="ru"/>
              </w:rPr>
              <w:t>200 - 600 мг/сут</w:t>
            </w:r>
          </w:p>
          <w:p w14:paraId="162A19D0" w14:textId="77777777" w:rsidR="00F956D8" w:rsidRPr="00F956D8" w:rsidRDefault="00F956D8" w:rsidP="00F956D8">
            <w:pPr>
              <w:rPr>
                <w:lang w:val="ru"/>
              </w:rPr>
            </w:pPr>
          </w:p>
          <w:p w14:paraId="682D0D83" w14:textId="77777777" w:rsidR="00F956D8" w:rsidRPr="00F956D8" w:rsidRDefault="00F956D8" w:rsidP="00F956D8">
            <w:pPr>
              <w:rPr>
                <w:lang w:val="ru"/>
              </w:rPr>
            </w:pPr>
            <w:r w:rsidRPr="00F956D8">
              <w:rPr>
                <w:lang w:val="ru"/>
              </w:rPr>
              <w:t xml:space="preserve">CBZ-CR </w:t>
            </w:r>
          </w:p>
          <w:p w14:paraId="236C4956" w14:textId="77777777" w:rsidR="00F956D8" w:rsidRPr="00F956D8" w:rsidRDefault="00F956D8" w:rsidP="00F956D8">
            <w:pPr>
              <w:rPr>
                <w:lang w:val="ru"/>
              </w:rPr>
            </w:pPr>
            <w:r w:rsidRPr="00F956D8">
              <w:rPr>
                <w:lang w:val="ru"/>
              </w:rPr>
              <w:t>400-1200 мг/сут</w:t>
            </w:r>
          </w:p>
          <w:p w14:paraId="0C462D8E" w14:textId="77777777" w:rsidR="00F956D8" w:rsidRPr="00F956D8" w:rsidRDefault="00F956D8" w:rsidP="00F956D8">
            <w:pPr>
              <w:rPr>
                <w:lang w:val="ru"/>
              </w:rPr>
            </w:pPr>
          </w:p>
          <w:p w14:paraId="7B4E54BC" w14:textId="77777777" w:rsidR="00F956D8" w:rsidRPr="00F956D8" w:rsidRDefault="00F956D8" w:rsidP="00F956D8">
            <w:pPr>
              <w:rPr>
                <w:lang w:val="ru"/>
              </w:rPr>
            </w:pPr>
            <w:r w:rsidRPr="00F956D8">
              <w:rPr>
                <w:lang w:val="ru"/>
              </w:rPr>
              <w:t>Таблетка для приема внутрь (LCM)</w:t>
            </w:r>
          </w:p>
          <w:p w14:paraId="03B63623" w14:textId="07159A53" w:rsidR="00D448A4" w:rsidRPr="00EE40EF" w:rsidRDefault="00F956D8" w:rsidP="00F956D8">
            <w:pPr>
              <w:rPr>
                <w:lang w:val="ru"/>
              </w:rPr>
            </w:pPr>
            <w:r w:rsidRPr="00F956D8">
              <w:rPr>
                <w:lang w:val="ru"/>
              </w:rPr>
              <w:t>Таблетка, покрытая оболочкой, для приема внутрь (CBZ-CR)</w:t>
            </w:r>
          </w:p>
        </w:tc>
        <w:tc>
          <w:tcPr>
            <w:tcW w:w="2373" w:type="dxa"/>
            <w:tcBorders>
              <w:top w:val="single" w:sz="6" w:space="0" w:color="auto"/>
              <w:left w:val="single" w:sz="6" w:space="0" w:color="auto"/>
              <w:bottom w:val="single" w:sz="6" w:space="0" w:color="auto"/>
              <w:right w:val="single" w:sz="6" w:space="0" w:color="auto"/>
            </w:tcBorders>
            <w:shd w:val="clear" w:color="auto" w:fill="FFFFFF"/>
          </w:tcPr>
          <w:p w14:paraId="0A57468B" w14:textId="77777777" w:rsidR="00F956D8" w:rsidRPr="00F956D8" w:rsidRDefault="00F956D8" w:rsidP="00F956D8">
            <w:pPr>
              <w:rPr>
                <w:lang w:val="ru"/>
              </w:rPr>
            </w:pPr>
            <w:r w:rsidRPr="00F956D8">
              <w:rPr>
                <w:lang w:val="ru"/>
              </w:rPr>
              <w:t>LCM: 266 включено CBZ-CR: 259 включено/</w:t>
            </w:r>
          </w:p>
          <w:p w14:paraId="5139FCA4" w14:textId="77777777" w:rsidR="00F956D8" w:rsidRPr="00F956D8" w:rsidRDefault="00F956D8" w:rsidP="00F956D8">
            <w:pPr>
              <w:rPr>
                <w:lang w:val="ru"/>
              </w:rPr>
            </w:pPr>
          </w:p>
          <w:p w14:paraId="7479BC0C" w14:textId="389DF79F" w:rsidR="00D448A4" w:rsidRPr="00EE40EF" w:rsidRDefault="00F956D8" w:rsidP="00F956D8">
            <w:pPr>
              <w:rPr>
                <w:lang w:val="ru"/>
              </w:rPr>
            </w:pPr>
            <w:r w:rsidRPr="00F956D8">
              <w:rPr>
                <w:lang w:val="ru"/>
              </w:rPr>
              <w:t>55,2 % M/44,8 % Ж</w:t>
            </w:r>
          </w:p>
        </w:tc>
      </w:tr>
      <w:tr w:rsidR="00F956D8" w:rsidRPr="00EE40EF" w14:paraId="34F06B34" w14:textId="77777777" w:rsidTr="00334CFF">
        <w:tc>
          <w:tcPr>
            <w:tcW w:w="1693" w:type="dxa"/>
            <w:tcBorders>
              <w:top w:val="single" w:sz="6" w:space="0" w:color="auto"/>
              <w:left w:val="single" w:sz="6" w:space="0" w:color="auto"/>
              <w:bottom w:val="single" w:sz="6" w:space="0" w:color="auto"/>
              <w:right w:val="single" w:sz="6" w:space="0" w:color="auto"/>
            </w:tcBorders>
            <w:shd w:val="clear" w:color="auto" w:fill="FFFFFF"/>
          </w:tcPr>
          <w:p w14:paraId="3CFCA9B3" w14:textId="77777777" w:rsidR="00F956D8" w:rsidRDefault="00FD6255" w:rsidP="00D448A4">
            <w:pPr>
              <w:jc w:val="center"/>
              <w:rPr>
                <w:b/>
                <w:color w:val="000000"/>
                <w:lang w:val="ru"/>
              </w:rPr>
            </w:pPr>
            <w:r w:rsidRPr="00FD6255">
              <w:rPr>
                <w:b/>
                <w:color w:val="000000"/>
                <w:lang w:val="ru"/>
              </w:rPr>
              <w:t>SP902</w:t>
            </w:r>
          </w:p>
          <w:p w14:paraId="15C54FEF" w14:textId="14252E24" w:rsidR="00FD6255" w:rsidRPr="00F956D8" w:rsidRDefault="00FD6255" w:rsidP="00D448A4">
            <w:pPr>
              <w:jc w:val="center"/>
              <w:rPr>
                <w:b/>
                <w:color w:val="000000"/>
                <w:lang w:val="ru"/>
              </w:rPr>
            </w:pPr>
            <w:r w:rsidRPr="00EE40EF">
              <w:rPr>
                <w:b/>
                <w:lang w:val="ru"/>
              </w:rPr>
              <w:t>II</w:t>
            </w:r>
            <w:r>
              <w:rPr>
                <w:b/>
                <w:lang w:val="ru"/>
              </w:rPr>
              <w:t>I фаза</w:t>
            </w:r>
          </w:p>
        </w:tc>
        <w:tc>
          <w:tcPr>
            <w:tcW w:w="3119" w:type="dxa"/>
            <w:tcBorders>
              <w:top w:val="single" w:sz="6" w:space="0" w:color="auto"/>
              <w:left w:val="single" w:sz="6" w:space="0" w:color="auto"/>
              <w:bottom w:val="single" w:sz="6" w:space="0" w:color="auto"/>
              <w:right w:val="single" w:sz="6" w:space="0" w:color="auto"/>
            </w:tcBorders>
            <w:shd w:val="clear" w:color="auto" w:fill="FFFFFF"/>
          </w:tcPr>
          <w:p w14:paraId="4D984A2E" w14:textId="604FE39D" w:rsidR="00FD6255" w:rsidRDefault="00FD6255" w:rsidP="00D448A4">
            <w:pPr>
              <w:rPr>
                <w:lang w:val="ru"/>
              </w:rPr>
            </w:pPr>
            <w:r w:rsidRPr="00FD6255">
              <w:rPr>
                <w:lang w:val="ru"/>
              </w:rPr>
              <w:t>Исторически контролируемое, многоцентровое, двойное слепое, рандомизированное исследование III фазы с переводом на монотерапию</w:t>
            </w:r>
          </w:p>
          <w:p w14:paraId="73DBF8FD" w14:textId="0AF7D833" w:rsidR="00FD6255" w:rsidRDefault="00FD6255" w:rsidP="00D448A4">
            <w:pPr>
              <w:rPr>
                <w:lang w:val="ru"/>
              </w:rPr>
            </w:pPr>
          </w:p>
          <w:p w14:paraId="612DD8EB" w14:textId="527CC8A5" w:rsidR="00FD6255" w:rsidRDefault="00FD6255" w:rsidP="00D448A4">
            <w:pPr>
              <w:rPr>
                <w:lang w:val="ru"/>
              </w:rPr>
            </w:pPr>
            <w:r>
              <w:rPr>
                <w:lang w:val="ru"/>
              </w:rPr>
              <w:t xml:space="preserve">Пациенты с </w:t>
            </w:r>
            <w:r w:rsidRPr="00FD6255">
              <w:rPr>
                <w:lang w:val="ru"/>
              </w:rPr>
              <w:t>парциальны</w:t>
            </w:r>
            <w:r>
              <w:rPr>
                <w:lang w:val="ru"/>
              </w:rPr>
              <w:t>ми</w:t>
            </w:r>
            <w:r w:rsidRPr="00FD6255">
              <w:rPr>
                <w:lang w:val="ru"/>
              </w:rPr>
              <w:t xml:space="preserve"> припадка</w:t>
            </w:r>
            <w:r>
              <w:rPr>
                <w:lang w:val="ru"/>
              </w:rPr>
              <w:t>ми</w:t>
            </w:r>
            <w:r w:rsidRPr="00FD6255">
              <w:rPr>
                <w:lang w:val="ru"/>
              </w:rPr>
              <w:t xml:space="preserve"> (с вторичной генерализацией или без нее) в возрасте от 16 до 70 лет, у которых была отменена терапия 1-2 представленными в продаже ПЭП</w:t>
            </w:r>
          </w:p>
          <w:p w14:paraId="182A4500" w14:textId="28BB477E" w:rsidR="00FD6255" w:rsidRDefault="00FD6255" w:rsidP="00D448A4">
            <w:pPr>
              <w:rPr>
                <w:lang w:val="ru"/>
              </w:rPr>
            </w:pPr>
          </w:p>
          <w:p w14:paraId="6D9E6AF1" w14:textId="5DEA9E3A" w:rsidR="00F956D8" w:rsidRPr="00FD6255" w:rsidRDefault="00FD6255" w:rsidP="00FD6255">
            <w:pPr>
              <w:rPr>
                <w:lang w:val="ru"/>
              </w:rPr>
            </w:pPr>
            <w:r w:rsidRPr="00FD6255">
              <w:rPr>
                <w:lang w:val="ru"/>
              </w:rPr>
              <w:t>Доказать эффективность и безопасность перевода на монотерапию LCM в дозе 400 мг/сут при парциальных припадках (с вторичной генерализацией или без нее) у пациентов в возрасте от 16 до 70 лет, у которых была отменена терапия 1</w:t>
            </w:r>
            <w:r>
              <w:rPr>
                <w:lang w:val="ru"/>
              </w:rPr>
              <w:t>-2 представленными в продаже ПЭП</w:t>
            </w:r>
          </w:p>
        </w:tc>
        <w:tc>
          <w:tcPr>
            <w:tcW w:w="2155" w:type="dxa"/>
            <w:tcBorders>
              <w:top w:val="single" w:sz="6" w:space="0" w:color="auto"/>
              <w:left w:val="single" w:sz="6" w:space="0" w:color="auto"/>
              <w:bottom w:val="single" w:sz="6" w:space="0" w:color="auto"/>
              <w:right w:val="single" w:sz="6" w:space="0" w:color="auto"/>
            </w:tcBorders>
            <w:shd w:val="clear" w:color="auto" w:fill="FFFFFF"/>
          </w:tcPr>
          <w:p w14:paraId="07CD1A10" w14:textId="77777777" w:rsidR="00FD6255" w:rsidRPr="00FD6255" w:rsidRDefault="00FD6255" w:rsidP="00FD6255">
            <w:pPr>
              <w:rPr>
                <w:lang w:val="ru"/>
              </w:rPr>
            </w:pPr>
            <w:r w:rsidRPr="00FD6255">
              <w:rPr>
                <w:lang w:val="ru"/>
              </w:rPr>
              <w:t>LCM/</w:t>
            </w:r>
          </w:p>
          <w:p w14:paraId="626D8CB6" w14:textId="77777777" w:rsidR="00FD6255" w:rsidRPr="00FD6255" w:rsidRDefault="00FD6255" w:rsidP="00FD6255">
            <w:pPr>
              <w:rPr>
                <w:lang w:val="ru"/>
              </w:rPr>
            </w:pPr>
          </w:p>
          <w:p w14:paraId="1FBC051A" w14:textId="77777777" w:rsidR="00FD6255" w:rsidRPr="00FD6255" w:rsidRDefault="00FD6255" w:rsidP="00FD6255">
            <w:pPr>
              <w:rPr>
                <w:lang w:val="ru"/>
              </w:rPr>
            </w:pPr>
            <w:r w:rsidRPr="00FD6255">
              <w:rPr>
                <w:lang w:val="ru"/>
              </w:rPr>
              <w:t>300-400 мг/сут</w:t>
            </w:r>
          </w:p>
          <w:p w14:paraId="0B1C67E7" w14:textId="77777777" w:rsidR="00FD6255" w:rsidRPr="00FD6255" w:rsidRDefault="00FD6255" w:rsidP="00FD6255">
            <w:pPr>
              <w:rPr>
                <w:lang w:val="ru"/>
              </w:rPr>
            </w:pPr>
            <w:r w:rsidRPr="00FD6255">
              <w:rPr>
                <w:lang w:val="ru"/>
              </w:rPr>
              <w:t>(150 или 200 мг 2 р/сут)/</w:t>
            </w:r>
          </w:p>
          <w:p w14:paraId="5BCAB7E6" w14:textId="77777777" w:rsidR="00FD6255" w:rsidRPr="00FD6255" w:rsidRDefault="00FD6255" w:rsidP="00FD6255">
            <w:pPr>
              <w:rPr>
                <w:lang w:val="ru"/>
              </w:rPr>
            </w:pPr>
          </w:p>
          <w:p w14:paraId="6662B60D" w14:textId="0AFDC820" w:rsidR="00F956D8" w:rsidRPr="00F956D8" w:rsidRDefault="00FD6255" w:rsidP="00FD6255">
            <w:pPr>
              <w:rPr>
                <w:lang w:val="ru"/>
              </w:rPr>
            </w:pPr>
            <w:r w:rsidRPr="00FD6255">
              <w:rPr>
                <w:lang w:val="ru"/>
              </w:rPr>
              <w:t>Таблетка для приема внутрь</w:t>
            </w:r>
          </w:p>
        </w:tc>
        <w:tc>
          <w:tcPr>
            <w:tcW w:w="2373" w:type="dxa"/>
            <w:tcBorders>
              <w:top w:val="single" w:sz="6" w:space="0" w:color="auto"/>
              <w:left w:val="single" w:sz="6" w:space="0" w:color="auto"/>
              <w:bottom w:val="single" w:sz="6" w:space="0" w:color="auto"/>
              <w:right w:val="single" w:sz="6" w:space="0" w:color="auto"/>
            </w:tcBorders>
            <w:shd w:val="clear" w:color="auto" w:fill="FFFFFF"/>
          </w:tcPr>
          <w:p w14:paraId="2FE71135" w14:textId="77777777" w:rsidR="00FD6255" w:rsidRPr="00FD6255" w:rsidRDefault="00FD6255" w:rsidP="00FD6255">
            <w:pPr>
              <w:rPr>
                <w:lang w:val="ru"/>
              </w:rPr>
            </w:pPr>
            <w:r w:rsidRPr="00FD6255">
              <w:rPr>
                <w:lang w:val="ru"/>
              </w:rPr>
              <w:t>106 LCM 300 мг/сут</w:t>
            </w:r>
          </w:p>
          <w:p w14:paraId="4E8BDEC4" w14:textId="77777777" w:rsidR="00FD6255" w:rsidRPr="00FD6255" w:rsidRDefault="00FD6255" w:rsidP="00FD6255">
            <w:pPr>
              <w:rPr>
                <w:lang w:val="ru"/>
              </w:rPr>
            </w:pPr>
            <w:r w:rsidRPr="00FD6255">
              <w:rPr>
                <w:lang w:val="ru"/>
              </w:rPr>
              <w:t>320 LCM 400 мг/сут/</w:t>
            </w:r>
          </w:p>
          <w:p w14:paraId="66EDEE1A" w14:textId="77777777" w:rsidR="00FD6255" w:rsidRPr="00FD6255" w:rsidRDefault="00FD6255" w:rsidP="00FD6255">
            <w:pPr>
              <w:rPr>
                <w:lang w:val="ru"/>
              </w:rPr>
            </w:pPr>
          </w:p>
          <w:p w14:paraId="73EF0DC6" w14:textId="50D440AC" w:rsidR="00F956D8" w:rsidRPr="00F956D8" w:rsidRDefault="00FD6255" w:rsidP="00FD6255">
            <w:pPr>
              <w:rPr>
                <w:lang w:val="ru"/>
              </w:rPr>
            </w:pPr>
            <w:r w:rsidRPr="00FD6255">
              <w:rPr>
                <w:lang w:val="ru"/>
              </w:rPr>
              <w:t>48,5 % M/51,5 % Ж</w:t>
            </w:r>
          </w:p>
        </w:tc>
      </w:tr>
      <w:tr w:rsidR="00FD6255" w:rsidRPr="00EE40EF" w14:paraId="104FAAE9" w14:textId="77777777" w:rsidTr="00334CFF">
        <w:tc>
          <w:tcPr>
            <w:tcW w:w="1693" w:type="dxa"/>
            <w:tcBorders>
              <w:top w:val="single" w:sz="6" w:space="0" w:color="auto"/>
              <w:left w:val="single" w:sz="6" w:space="0" w:color="auto"/>
              <w:bottom w:val="single" w:sz="6" w:space="0" w:color="auto"/>
              <w:right w:val="single" w:sz="6" w:space="0" w:color="auto"/>
            </w:tcBorders>
            <w:shd w:val="clear" w:color="auto" w:fill="FFFFFF"/>
          </w:tcPr>
          <w:p w14:paraId="6E9F1061" w14:textId="77777777" w:rsidR="00FD6255" w:rsidRDefault="00FD6255" w:rsidP="00D448A4">
            <w:pPr>
              <w:jc w:val="center"/>
              <w:rPr>
                <w:b/>
                <w:color w:val="000000"/>
                <w:lang w:val="ru"/>
              </w:rPr>
            </w:pPr>
            <w:r w:rsidRPr="00FD6255">
              <w:rPr>
                <w:b/>
                <w:color w:val="000000"/>
                <w:lang w:val="ru"/>
              </w:rPr>
              <w:t>SP904</w:t>
            </w:r>
          </w:p>
          <w:p w14:paraId="6406A9E5" w14:textId="7E2CC41F" w:rsidR="00FD6255" w:rsidRPr="00FD6255" w:rsidRDefault="00FD6255" w:rsidP="00D448A4">
            <w:pPr>
              <w:jc w:val="center"/>
              <w:rPr>
                <w:b/>
                <w:color w:val="000000"/>
                <w:lang w:val="ru"/>
              </w:rPr>
            </w:pPr>
            <w:r w:rsidRPr="00EE40EF">
              <w:rPr>
                <w:b/>
                <w:lang w:val="ru"/>
              </w:rPr>
              <w:t>II</w:t>
            </w:r>
            <w:r>
              <w:rPr>
                <w:b/>
                <w:lang w:val="ru"/>
              </w:rPr>
              <w:t>I фаза</w:t>
            </w:r>
          </w:p>
        </w:tc>
        <w:tc>
          <w:tcPr>
            <w:tcW w:w="3119" w:type="dxa"/>
            <w:tcBorders>
              <w:top w:val="single" w:sz="6" w:space="0" w:color="auto"/>
              <w:left w:val="single" w:sz="6" w:space="0" w:color="auto"/>
              <w:bottom w:val="single" w:sz="6" w:space="0" w:color="auto"/>
              <w:right w:val="single" w:sz="6" w:space="0" w:color="auto"/>
            </w:tcBorders>
            <w:shd w:val="clear" w:color="auto" w:fill="FFFFFF"/>
          </w:tcPr>
          <w:p w14:paraId="529857FC" w14:textId="77777777" w:rsidR="00FD6255" w:rsidRDefault="00FD6255" w:rsidP="00D448A4">
            <w:pPr>
              <w:rPr>
                <w:lang w:val="ru"/>
              </w:rPr>
            </w:pPr>
            <w:r w:rsidRPr="00FD6255">
              <w:rPr>
                <w:lang w:val="ru"/>
              </w:rPr>
              <w:t>Открытое, долгосрочное, расширенное исследование III фазы</w:t>
            </w:r>
          </w:p>
          <w:p w14:paraId="0597369D" w14:textId="77777777" w:rsidR="00FD6255" w:rsidRDefault="00FD6255" w:rsidP="00D448A4">
            <w:pPr>
              <w:rPr>
                <w:lang w:val="ru"/>
              </w:rPr>
            </w:pPr>
          </w:p>
          <w:p w14:paraId="26039256" w14:textId="77777777" w:rsidR="00FD6255" w:rsidRDefault="00FD6255" w:rsidP="00FD6255">
            <w:pPr>
              <w:rPr>
                <w:lang w:val="ru"/>
              </w:rPr>
            </w:pPr>
            <w:r w:rsidRPr="00FD6255">
              <w:rPr>
                <w:lang w:val="ru"/>
              </w:rPr>
              <w:t>П</w:t>
            </w:r>
            <w:r>
              <w:rPr>
                <w:lang w:val="ru"/>
              </w:rPr>
              <w:t>ациенты с частичными приступами</w:t>
            </w:r>
            <w:r w:rsidRPr="00FD6255">
              <w:rPr>
                <w:lang w:val="ru"/>
              </w:rPr>
              <w:t>, которые продолжают получать монотерапию LCM</w:t>
            </w:r>
            <w:r>
              <w:rPr>
                <w:lang w:val="ru"/>
              </w:rPr>
              <w:t xml:space="preserve"> </w:t>
            </w:r>
          </w:p>
          <w:p w14:paraId="7668DF35" w14:textId="77777777" w:rsidR="00FD6255" w:rsidRDefault="00FD6255" w:rsidP="00FD6255">
            <w:pPr>
              <w:rPr>
                <w:lang w:val="ru"/>
              </w:rPr>
            </w:pPr>
          </w:p>
          <w:p w14:paraId="6EB0AD53" w14:textId="2C90E9B6" w:rsidR="00FD6255" w:rsidRPr="00FD6255" w:rsidRDefault="00FD6255" w:rsidP="00FD6255">
            <w:pPr>
              <w:rPr>
                <w:lang w:val="ru"/>
              </w:rPr>
            </w:pPr>
            <w:r w:rsidRPr="00FD6255">
              <w:rPr>
                <w:lang w:val="ru"/>
              </w:rPr>
              <w:t>Получить информацию о процентной доле пациентов, которые продолжают получать монотерапию LCM, и пр</w:t>
            </w:r>
            <w:r>
              <w:rPr>
                <w:lang w:val="ru"/>
              </w:rPr>
              <w:t>одолжительности монотерапии LCM;</w:t>
            </w:r>
            <w:r w:rsidRPr="00FD6255">
              <w:rPr>
                <w:lang w:val="ru"/>
              </w:rPr>
              <w:t xml:space="preserve"> получить информацию о долгосрочной </w:t>
            </w:r>
            <w:r w:rsidRPr="00FD6255">
              <w:rPr>
                <w:lang w:val="ru"/>
              </w:rPr>
              <w:lastRenderedPageBreak/>
              <w:t>безопасности LCM при использовании в качестве монотерапии или дополнительной терапии у па</w:t>
            </w:r>
            <w:r>
              <w:rPr>
                <w:lang w:val="ru"/>
              </w:rPr>
              <w:t>циентов с частичными приступами</w:t>
            </w:r>
          </w:p>
        </w:tc>
        <w:tc>
          <w:tcPr>
            <w:tcW w:w="2155" w:type="dxa"/>
            <w:tcBorders>
              <w:top w:val="single" w:sz="6" w:space="0" w:color="auto"/>
              <w:left w:val="single" w:sz="6" w:space="0" w:color="auto"/>
              <w:bottom w:val="single" w:sz="6" w:space="0" w:color="auto"/>
              <w:right w:val="single" w:sz="6" w:space="0" w:color="auto"/>
            </w:tcBorders>
            <w:shd w:val="clear" w:color="auto" w:fill="FFFFFF"/>
          </w:tcPr>
          <w:p w14:paraId="16B981CB" w14:textId="77777777" w:rsidR="00FD6255" w:rsidRPr="00FD6255" w:rsidRDefault="00FD6255" w:rsidP="00FD6255">
            <w:pPr>
              <w:rPr>
                <w:lang w:val="ru"/>
              </w:rPr>
            </w:pPr>
            <w:r w:rsidRPr="00FD6255">
              <w:rPr>
                <w:lang w:val="ru"/>
              </w:rPr>
              <w:lastRenderedPageBreak/>
              <w:t>LCM/</w:t>
            </w:r>
          </w:p>
          <w:p w14:paraId="65B4F7CD" w14:textId="77777777" w:rsidR="00FD6255" w:rsidRPr="00FD6255" w:rsidRDefault="00FD6255" w:rsidP="00FD6255">
            <w:pPr>
              <w:rPr>
                <w:lang w:val="ru"/>
              </w:rPr>
            </w:pPr>
          </w:p>
          <w:p w14:paraId="6A935002" w14:textId="77777777" w:rsidR="00FD6255" w:rsidRPr="00FD6255" w:rsidRDefault="00FD6255" w:rsidP="00FD6255">
            <w:pPr>
              <w:rPr>
                <w:lang w:val="ru"/>
              </w:rPr>
            </w:pPr>
            <w:r w:rsidRPr="00FD6255">
              <w:rPr>
                <w:lang w:val="ru"/>
              </w:rPr>
              <w:t>100 - 800 мг/сут</w:t>
            </w:r>
          </w:p>
          <w:p w14:paraId="30714314" w14:textId="77777777" w:rsidR="00FD6255" w:rsidRPr="00FD6255" w:rsidRDefault="00FD6255" w:rsidP="00FD6255">
            <w:pPr>
              <w:rPr>
                <w:lang w:val="ru"/>
              </w:rPr>
            </w:pPr>
            <w:r w:rsidRPr="00FD6255">
              <w:rPr>
                <w:lang w:val="ru"/>
              </w:rPr>
              <w:t>(50 - 400 мг 2 р/сут)/</w:t>
            </w:r>
          </w:p>
          <w:p w14:paraId="042734C1" w14:textId="77777777" w:rsidR="00FD6255" w:rsidRPr="00FD6255" w:rsidRDefault="00FD6255" w:rsidP="00FD6255">
            <w:pPr>
              <w:rPr>
                <w:lang w:val="ru"/>
              </w:rPr>
            </w:pPr>
          </w:p>
          <w:p w14:paraId="0AF64204" w14:textId="6F1F8576" w:rsidR="00FD6255" w:rsidRDefault="00FD6255" w:rsidP="00FD6255">
            <w:pPr>
              <w:rPr>
                <w:lang w:val="ru"/>
              </w:rPr>
            </w:pPr>
            <w:r w:rsidRPr="00FD6255">
              <w:rPr>
                <w:lang w:val="ru"/>
              </w:rPr>
              <w:t>Таблетка для приема внутрь</w:t>
            </w:r>
          </w:p>
          <w:p w14:paraId="4C9FF177" w14:textId="77777777" w:rsidR="00FD6255" w:rsidRPr="00FD6255" w:rsidRDefault="00FD6255" w:rsidP="00FD6255">
            <w:pPr>
              <w:rPr>
                <w:lang w:val="ru"/>
              </w:rPr>
            </w:pPr>
          </w:p>
        </w:tc>
        <w:tc>
          <w:tcPr>
            <w:tcW w:w="2373" w:type="dxa"/>
            <w:tcBorders>
              <w:top w:val="single" w:sz="6" w:space="0" w:color="auto"/>
              <w:left w:val="single" w:sz="6" w:space="0" w:color="auto"/>
              <w:bottom w:val="single" w:sz="6" w:space="0" w:color="auto"/>
              <w:right w:val="single" w:sz="6" w:space="0" w:color="auto"/>
            </w:tcBorders>
            <w:shd w:val="clear" w:color="auto" w:fill="FFFFFF"/>
          </w:tcPr>
          <w:p w14:paraId="3DFE1EA0" w14:textId="77777777" w:rsidR="00FD6255" w:rsidRPr="00FD6255" w:rsidRDefault="00FD6255" w:rsidP="00FD6255">
            <w:pPr>
              <w:rPr>
                <w:lang w:val="ru"/>
              </w:rPr>
            </w:pPr>
            <w:r w:rsidRPr="00FD6255">
              <w:rPr>
                <w:lang w:val="ru"/>
              </w:rPr>
              <w:t>Включено 323 пациента/</w:t>
            </w:r>
          </w:p>
          <w:p w14:paraId="58E9A2A9" w14:textId="77777777" w:rsidR="00FD6255" w:rsidRPr="00FD6255" w:rsidRDefault="00FD6255" w:rsidP="00FD6255">
            <w:pPr>
              <w:rPr>
                <w:lang w:val="ru"/>
              </w:rPr>
            </w:pPr>
          </w:p>
          <w:p w14:paraId="244F467B" w14:textId="161212A0" w:rsidR="00FD6255" w:rsidRPr="00926C67" w:rsidRDefault="00FD6255" w:rsidP="00FD6255">
            <w:pPr>
              <w:rPr>
                <w:lang w:val="en-US"/>
              </w:rPr>
            </w:pPr>
            <w:r w:rsidRPr="00FD6255">
              <w:rPr>
                <w:lang w:val="ru"/>
              </w:rPr>
              <w:t>50,0 % M/50,0 % Ж</w:t>
            </w:r>
          </w:p>
        </w:tc>
      </w:tr>
    </w:tbl>
    <w:p w14:paraId="3708F6A2" w14:textId="77777777" w:rsidR="00D448A4" w:rsidRPr="00353C82" w:rsidRDefault="00D448A4" w:rsidP="00D448A4">
      <w:commentRangeStart w:id="617"/>
    </w:p>
    <w:p w14:paraId="6DEA6EA7" w14:textId="56E725CF" w:rsidR="00D448A4" w:rsidRPr="00810FE2" w:rsidRDefault="00926C67" w:rsidP="00926C67">
      <w:pPr>
        <w:pStyle w:val="4"/>
      </w:pPr>
      <w:bookmarkStart w:id="618" w:name="_Toc179552036"/>
      <w:bookmarkStart w:id="619" w:name="_Hlk121101816"/>
      <w:r w:rsidRPr="00926C67">
        <w:t>Исследование SP0993: Многоцентровое, двойное слепое, двойное слепое, рандомизированное, с положительным контролем исследование, сравнивающее эффективность и безопасность лакосамида (от 200 до 600 мг/день) с контролируемым высвобождением карбамазепина (от 400 до 1200 мг/день), используемого в качестве монотерапии у пациентов (≥16 лет), которым впервые или недавно поставили диагноз эпилепсия и которые испытывают парциальные или генерализованные тонико-клонические припадки.</w:t>
      </w:r>
      <w:r w:rsidR="00D448A4" w:rsidRPr="00810FE2">
        <w:t xml:space="preserve"> Исследование </w:t>
      </w:r>
      <w:r w:rsidRPr="00926C67">
        <w:t>SP0993</w:t>
      </w:r>
      <w:r w:rsidR="00D448A4" w:rsidRPr="00810FE2">
        <w:t>.</w:t>
      </w:r>
      <w:bookmarkEnd w:id="618"/>
    </w:p>
    <w:p w14:paraId="55A3F9A6" w14:textId="77777777" w:rsidR="00D448A4" w:rsidRDefault="00D448A4" w:rsidP="00D448A4">
      <w:pPr>
        <w:pStyle w:val="1111a"/>
        <w:numPr>
          <w:ilvl w:val="0"/>
          <w:numId w:val="0"/>
        </w:numPr>
        <w:spacing w:before="0" w:after="0"/>
        <w:outlineLvl w:val="9"/>
        <w:rPr>
          <w:b/>
          <w:bCs w:val="0"/>
        </w:rPr>
      </w:pPr>
    </w:p>
    <w:p w14:paraId="4C97B317" w14:textId="1AB3103D" w:rsidR="00462AC6" w:rsidRPr="00462AC6" w:rsidRDefault="00462AC6" w:rsidP="00462AC6">
      <w:pPr>
        <w:ind w:firstLine="709"/>
        <w:jc w:val="both"/>
        <w:rPr>
          <w:color w:val="000000"/>
          <w:lang w:val="ru"/>
        </w:rPr>
      </w:pPr>
      <w:r w:rsidRPr="00462AC6">
        <w:rPr>
          <w:color w:val="000000"/>
          <w:lang w:val="ru"/>
        </w:rPr>
        <w:t>Исследование SP0993 было разработано как исследование не меньшей эффективности, чтобы продемонстрировать по крайней мере схожий профиль эффективности и безопасности для LCM и компаратора контролируемого высвобождения карбамазепина (CBZ-CR). Исследование состояло из</w:t>
      </w:r>
      <w:r>
        <w:rPr>
          <w:color w:val="000000"/>
          <w:lang w:val="ru"/>
        </w:rPr>
        <w:t xml:space="preserve"> </w:t>
      </w:r>
      <w:r w:rsidRPr="00462AC6">
        <w:rPr>
          <w:color w:val="000000"/>
          <w:lang w:val="ru"/>
        </w:rPr>
        <w:t>следующих фаз с максимальной продолжительностью 121 неделя (максимальная продолжительность приема исследуемого лекарственного средства составляла 118 недель) для отдельного субъекта:</w:t>
      </w:r>
    </w:p>
    <w:p w14:paraId="72BE6254" w14:textId="77777777" w:rsidR="00462AC6" w:rsidRPr="00462AC6" w:rsidRDefault="00462AC6" w:rsidP="00462AC6">
      <w:pPr>
        <w:ind w:firstLine="709"/>
        <w:jc w:val="both"/>
        <w:rPr>
          <w:color w:val="000000"/>
          <w:lang w:val="ru"/>
        </w:rPr>
      </w:pPr>
      <w:r w:rsidRPr="00462AC6">
        <w:rPr>
          <w:color w:val="000000"/>
          <w:lang w:val="ru"/>
        </w:rPr>
        <w:t>• Фаза скрининга: 1 неделя</w:t>
      </w:r>
    </w:p>
    <w:p w14:paraId="0CCF1CB7" w14:textId="77777777" w:rsidR="00462AC6" w:rsidRPr="00462AC6" w:rsidRDefault="00462AC6" w:rsidP="00462AC6">
      <w:pPr>
        <w:ind w:firstLine="709"/>
        <w:jc w:val="both"/>
        <w:rPr>
          <w:color w:val="000000"/>
          <w:lang w:val="ru"/>
        </w:rPr>
      </w:pPr>
      <w:r w:rsidRPr="00462AC6">
        <w:rPr>
          <w:color w:val="000000"/>
          <w:lang w:val="ru"/>
        </w:rPr>
        <w:t>• Фаза титрования и стабилизации: 3 недели</w:t>
      </w:r>
    </w:p>
    <w:p w14:paraId="008D570D" w14:textId="77777777" w:rsidR="00462AC6" w:rsidRPr="00462AC6" w:rsidRDefault="00462AC6" w:rsidP="00462AC6">
      <w:pPr>
        <w:ind w:firstLine="709"/>
        <w:jc w:val="both"/>
        <w:rPr>
          <w:color w:val="000000"/>
          <w:lang w:val="ru"/>
        </w:rPr>
      </w:pPr>
      <w:r w:rsidRPr="00462AC6">
        <w:rPr>
          <w:color w:val="000000"/>
          <w:lang w:val="ru"/>
        </w:rPr>
        <w:t>• Фаза оценки: 26 недель</w:t>
      </w:r>
    </w:p>
    <w:p w14:paraId="49513489" w14:textId="77777777" w:rsidR="00462AC6" w:rsidRPr="00462AC6" w:rsidRDefault="00462AC6" w:rsidP="00462AC6">
      <w:pPr>
        <w:ind w:firstLine="709"/>
        <w:jc w:val="both"/>
        <w:rPr>
          <w:color w:val="000000"/>
          <w:lang w:val="ru"/>
        </w:rPr>
      </w:pPr>
      <w:r w:rsidRPr="00462AC6">
        <w:rPr>
          <w:color w:val="000000"/>
          <w:lang w:val="ru"/>
        </w:rPr>
        <w:t>• Фаза поддержания: 26 недель</w:t>
      </w:r>
    </w:p>
    <w:p w14:paraId="3A58395F" w14:textId="7EFC958A" w:rsidR="00462AC6" w:rsidRDefault="00462AC6" w:rsidP="00462AC6">
      <w:pPr>
        <w:ind w:firstLine="709"/>
        <w:jc w:val="both"/>
        <w:rPr>
          <w:color w:val="000000"/>
          <w:lang w:val="ru"/>
        </w:rPr>
      </w:pPr>
      <w:r w:rsidRPr="00462AC6">
        <w:rPr>
          <w:color w:val="000000"/>
          <w:lang w:val="ru"/>
        </w:rPr>
        <w:t>• Фаза окончания исследования: до 7 недель</w:t>
      </w:r>
      <w:r>
        <w:rPr>
          <w:color w:val="000000"/>
          <w:lang w:val="ru"/>
        </w:rPr>
        <w:t>.</w:t>
      </w:r>
    </w:p>
    <w:p w14:paraId="3B01DB40" w14:textId="3AF9F03A" w:rsidR="00462AC6" w:rsidRDefault="00462AC6" w:rsidP="00462AC6">
      <w:pPr>
        <w:ind w:firstLine="709"/>
        <w:jc w:val="both"/>
        <w:rPr>
          <w:color w:val="000000"/>
          <w:lang w:val="ru"/>
        </w:rPr>
      </w:pPr>
      <w:r w:rsidRPr="00462AC6">
        <w:rPr>
          <w:color w:val="000000"/>
          <w:lang w:val="ru"/>
        </w:rPr>
        <w:t>Исследуемый препарат принимался перорально два раза в день (два раза в день; примерно с интервалом в 12 часов утром и вечером) в 2 равных дозах.LCM принимался в виде таблеток, а CBZ-CR — в виде капсул. Для сохранения слепого подхода каждый набор для лечения</w:t>
      </w:r>
      <w:r>
        <w:rPr>
          <w:color w:val="000000"/>
          <w:lang w:val="ru"/>
        </w:rPr>
        <w:t xml:space="preserve"> </w:t>
      </w:r>
      <w:r w:rsidRPr="00462AC6">
        <w:rPr>
          <w:color w:val="000000"/>
          <w:lang w:val="ru"/>
        </w:rPr>
        <w:t>включал как таблетки (активный LCM или плацебо), так и капсулы (активный CBZ-CR или плацебо).</w:t>
      </w:r>
      <w:r>
        <w:rPr>
          <w:color w:val="000000"/>
          <w:lang w:val="ru"/>
        </w:rPr>
        <w:t xml:space="preserve"> </w:t>
      </w:r>
      <w:r w:rsidRPr="00462AC6">
        <w:rPr>
          <w:color w:val="000000"/>
          <w:lang w:val="ru"/>
        </w:rPr>
        <w:t>Предлагаемые уровни доз LCM в исследовании SP0993 составляли 200, 400 и 600 мг/день.</w:t>
      </w:r>
      <w:r>
        <w:rPr>
          <w:color w:val="000000"/>
          <w:lang w:val="ru"/>
        </w:rPr>
        <w:t xml:space="preserve"> </w:t>
      </w:r>
      <w:r w:rsidRPr="00462AC6">
        <w:rPr>
          <w:color w:val="000000"/>
          <w:lang w:val="ru"/>
        </w:rPr>
        <w:t>Предлагаемые уровни доз компаратора CBZ-CR составляли 400, 800 и 1200 мг/день.</w:t>
      </w:r>
    </w:p>
    <w:p w14:paraId="38203C74" w14:textId="6AFE3301" w:rsidR="00462AC6" w:rsidRPr="00462AC6" w:rsidRDefault="00462AC6" w:rsidP="00462AC6">
      <w:pPr>
        <w:ind w:firstLine="709"/>
        <w:jc w:val="both"/>
        <w:rPr>
          <w:color w:val="000000"/>
          <w:lang w:val="ru"/>
        </w:rPr>
      </w:pPr>
      <w:r w:rsidRPr="00462AC6">
        <w:rPr>
          <w:color w:val="000000"/>
          <w:lang w:val="ru"/>
        </w:rPr>
        <w:t>В случае проблем с переносимостью на втором или третьем уровне целевой дозы субъекту разрешалось</w:t>
      </w:r>
      <w:r>
        <w:rPr>
          <w:color w:val="000000"/>
          <w:lang w:val="ru"/>
        </w:rPr>
        <w:t xml:space="preserve"> </w:t>
      </w:r>
      <w:r w:rsidRPr="00462AC6">
        <w:rPr>
          <w:color w:val="000000"/>
          <w:lang w:val="ru"/>
        </w:rPr>
        <w:t>уменьшить дозу на 100 мг/день для LCM или на 200 мг/день для CBZ-CR, если это было оправдано с медицинской точки зрения (т. е. LCM</w:t>
      </w:r>
      <w:r>
        <w:rPr>
          <w:color w:val="000000"/>
          <w:lang w:val="ru"/>
        </w:rPr>
        <w:t xml:space="preserve"> </w:t>
      </w:r>
      <w:r w:rsidRPr="00462AC6">
        <w:rPr>
          <w:color w:val="000000"/>
          <w:lang w:val="ru"/>
        </w:rPr>
        <w:t>300 мг/день, LCM 500 мг/день, CBZ-CR 600 мг/день, CBZ-CR 1000 мг/день). Возможность снижения дозы была</w:t>
      </w:r>
      <w:r>
        <w:rPr>
          <w:color w:val="000000"/>
          <w:lang w:val="ru"/>
        </w:rPr>
        <w:t xml:space="preserve"> </w:t>
      </w:r>
      <w:r w:rsidRPr="00462AC6">
        <w:rPr>
          <w:color w:val="000000"/>
          <w:lang w:val="ru"/>
        </w:rPr>
        <w:t>разрешена только один раз на субъекта во время фазы оценки или поддержания для второй или третьей целевой</w:t>
      </w:r>
      <w:r>
        <w:rPr>
          <w:color w:val="000000"/>
          <w:lang w:val="ru"/>
        </w:rPr>
        <w:t xml:space="preserve"> </w:t>
      </w:r>
      <w:r w:rsidRPr="00462AC6">
        <w:rPr>
          <w:color w:val="000000"/>
          <w:lang w:val="ru"/>
        </w:rPr>
        <w:t>дозы.</w:t>
      </w:r>
      <w:r>
        <w:rPr>
          <w:color w:val="000000"/>
          <w:lang w:val="ru"/>
        </w:rPr>
        <w:t xml:space="preserve"> </w:t>
      </w:r>
    </w:p>
    <w:p w14:paraId="72F2329D" w14:textId="7BCDCC10" w:rsidR="00462AC6" w:rsidRPr="00462AC6" w:rsidRDefault="00462AC6" w:rsidP="00462AC6">
      <w:pPr>
        <w:ind w:firstLine="709"/>
        <w:jc w:val="both"/>
        <w:rPr>
          <w:color w:val="000000"/>
          <w:lang w:val="ru"/>
        </w:rPr>
      </w:pPr>
      <w:r w:rsidRPr="00462AC6">
        <w:rPr>
          <w:color w:val="000000"/>
          <w:lang w:val="ru"/>
        </w:rPr>
        <w:t>Субъекты, которые лечились от эпилепсии любыми противоэпилептическими средствами (включая бензодиазепины) в течение 6 месяцев до</w:t>
      </w:r>
      <w:r>
        <w:rPr>
          <w:color w:val="000000"/>
          <w:lang w:val="ru"/>
        </w:rPr>
        <w:t xml:space="preserve"> </w:t>
      </w:r>
      <w:r w:rsidRPr="00462AC6">
        <w:rPr>
          <w:color w:val="000000"/>
          <w:lang w:val="ru"/>
        </w:rPr>
        <w:t>визита 1, не имели права на исследование. Однако лечение острых и подострых приступов принималось с максимальной продолжительностью 2 недели и разрешалось, если лечение было прекращено как минимум за 3 дня до</w:t>
      </w:r>
      <w:r>
        <w:rPr>
          <w:color w:val="000000"/>
          <w:lang w:val="ru"/>
        </w:rPr>
        <w:t xml:space="preserve"> </w:t>
      </w:r>
      <w:r w:rsidRPr="00462AC6">
        <w:rPr>
          <w:color w:val="000000"/>
          <w:lang w:val="ru"/>
        </w:rPr>
        <w:t xml:space="preserve">рандомизации. Использование бензодиазепинов в качестве спасательной терапии при эпилепсии разрешалось, если они принимались с </w:t>
      </w:r>
      <w:r w:rsidRPr="00462AC6">
        <w:rPr>
          <w:color w:val="000000"/>
          <w:lang w:val="ru"/>
        </w:rPr>
        <w:lastRenderedPageBreak/>
        <w:t>максимальной частотой один раз в неделю до визита 1 и во время участия в исследовании; более частое использование</w:t>
      </w:r>
      <w:r>
        <w:rPr>
          <w:color w:val="000000"/>
          <w:lang w:val="ru"/>
        </w:rPr>
        <w:t xml:space="preserve"> </w:t>
      </w:r>
      <w:r w:rsidRPr="00462AC6">
        <w:rPr>
          <w:color w:val="000000"/>
          <w:lang w:val="ru"/>
        </w:rPr>
        <w:t>исключало участие субъектов в исследовании.</w:t>
      </w:r>
    </w:p>
    <w:p w14:paraId="2181BBE3" w14:textId="129D36A4" w:rsidR="00462AC6" w:rsidRDefault="00462AC6" w:rsidP="00462AC6">
      <w:pPr>
        <w:ind w:firstLine="709"/>
        <w:jc w:val="both"/>
        <w:rPr>
          <w:color w:val="000000"/>
          <w:lang w:val="ru"/>
        </w:rPr>
      </w:pPr>
      <w:r w:rsidRPr="00462AC6">
        <w:rPr>
          <w:color w:val="000000"/>
          <w:lang w:val="ru"/>
        </w:rPr>
        <w:t>Добавление или использование любого сопутствующего противоэпилептического препарата в течение периода исследования не разрешалось, за исключением случаев, когда обстоятельства</w:t>
      </w:r>
      <w:r>
        <w:rPr>
          <w:color w:val="000000"/>
          <w:lang w:val="ru"/>
        </w:rPr>
        <w:t xml:space="preserve"> </w:t>
      </w:r>
      <w:r w:rsidRPr="00462AC6">
        <w:rPr>
          <w:color w:val="000000"/>
          <w:lang w:val="ru"/>
        </w:rPr>
        <w:t>обязывали исследователя по соображениям безопасности. Любое добавление сопутствующего противоэпилептического препарата в течение периода исследования</w:t>
      </w:r>
      <w:r>
        <w:rPr>
          <w:color w:val="000000"/>
          <w:lang w:val="ru"/>
        </w:rPr>
        <w:t xml:space="preserve"> </w:t>
      </w:r>
      <w:r w:rsidRPr="00462AC6">
        <w:rPr>
          <w:color w:val="000000"/>
          <w:lang w:val="ru"/>
        </w:rPr>
        <w:t>составляло отклонение от протокола. Сопутствующие противоэпилептические препараты разрешались в конце периода исследования.</w:t>
      </w:r>
    </w:p>
    <w:p w14:paraId="442EEB3B" w14:textId="794B1AE6" w:rsidR="00462AC6" w:rsidRDefault="00462AC6" w:rsidP="00462AC6">
      <w:pPr>
        <w:ind w:firstLine="709"/>
        <w:jc w:val="both"/>
        <w:rPr>
          <w:color w:val="000000"/>
          <w:lang w:val="ru"/>
        </w:rPr>
      </w:pPr>
      <w:r w:rsidRPr="00462AC6">
        <w:rPr>
          <w:color w:val="000000"/>
          <w:lang w:val="ru"/>
        </w:rPr>
        <w:t>Целью исследования было сравнение эффективности и безопасности LCM (от 200 до 600 мг/день) и CBZ-CR (от 400 до 1200 мг/день), используемых в качестве монотерапии в течение не менее 1 года у впервые или недавно диагностированных пациентов с эпилепсией.</w:t>
      </w:r>
    </w:p>
    <w:p w14:paraId="5153E7A9" w14:textId="7227500C" w:rsidR="00462AC6" w:rsidRDefault="00462AC6" w:rsidP="00462AC6">
      <w:pPr>
        <w:ind w:firstLine="709"/>
        <w:jc w:val="both"/>
        <w:rPr>
          <w:color w:val="000000"/>
          <w:lang w:val="ru"/>
        </w:rPr>
      </w:pPr>
      <w:r w:rsidRPr="00462AC6">
        <w:rPr>
          <w:color w:val="000000"/>
          <w:lang w:val="ru"/>
        </w:rPr>
        <w:t>Первичной переменной эффективности была доля субъектов, у которых не было приступов в течение 6 последовательных месяцев (26 последовательных недель) лечения после стабилизации при последней оцениваемой дозе для каждого субъекта.</w:t>
      </w:r>
    </w:p>
    <w:p w14:paraId="6936C748" w14:textId="5387F781" w:rsidR="00462AC6" w:rsidRDefault="00462AC6" w:rsidP="00462AC6">
      <w:pPr>
        <w:ind w:firstLine="709"/>
        <w:jc w:val="both"/>
        <w:rPr>
          <w:color w:val="000000"/>
          <w:lang w:val="ru"/>
        </w:rPr>
      </w:pPr>
      <w:r w:rsidRPr="00462AC6">
        <w:rPr>
          <w:color w:val="000000"/>
          <w:lang w:val="ru"/>
        </w:rPr>
        <w:t xml:space="preserve">В </w:t>
      </w:r>
      <w:r>
        <w:rPr>
          <w:color w:val="000000"/>
          <w:lang w:val="ru"/>
        </w:rPr>
        <w:t>общей сложности</w:t>
      </w:r>
      <w:r w:rsidRPr="00462AC6">
        <w:rPr>
          <w:color w:val="000000"/>
          <w:lang w:val="ru"/>
        </w:rPr>
        <w:t xml:space="preserve"> было обследовано 1035 субъектов. Наиболее распространенной причиной неудачи скрининга было несоответствие критериям (76 субъектов [7,3%]), за которым следовали отзыв согласия (39 субъектов [3,8%]) и другие причины (25 субъектов [2,4%]). Всего было рандомизировано 888 субъектов, 445 в группу LCM и 443 в группу лечения CBZ-CR соответственно, из которых 530 субъектов (59,8%) завершили исследование, а 356 субъектов (40,2%) прекратили его, причем наиболее распространенными причинами прекращения были AEs (13,2%), отзыв согласия (9,5%) и отсутствие эффективности (8,8%). Из общего числа рандомизированных субъектов 75% (666/888) были набраны в европейских центрах.</w:t>
      </w:r>
    </w:p>
    <w:p w14:paraId="6EE29FC7" w14:textId="0AE379A8" w:rsidR="00462AC6" w:rsidRDefault="00462AC6" w:rsidP="00D448A4">
      <w:pPr>
        <w:ind w:firstLine="709"/>
      </w:pPr>
      <w:r w:rsidRPr="00462AC6">
        <w:t>Распределение субъектов по уровням доз было очень схожим между методами лечения: 70,7% (314/444), 19,6% (87/444) и 9,7% (43/444) в группе LCM и 73,3% (324/442), 19,2% (85/442) и 7,5% (33/442) в группе CBZ-CR на уровне доз 1, 2 и 3 соответственно.</w:t>
      </w:r>
    </w:p>
    <w:p w14:paraId="53BEE76B" w14:textId="6DB8FB8E" w:rsidR="00462AC6" w:rsidRDefault="00462AC6" w:rsidP="00D448A4">
      <w:pPr>
        <w:ind w:firstLine="709"/>
      </w:pPr>
      <w:r w:rsidRPr="00462AC6">
        <w:t>Наиболее распространенными причинами прекращения приема препарата на уровне дозы 1 в группе LCM (200 мг/день) и группе CBZ-CR (400 мг/день) в течение в</w:t>
      </w:r>
      <w:r w:rsidR="00704E58">
        <w:t>сего исследования были нежелательные явления</w:t>
      </w:r>
      <w:r w:rsidRPr="00462AC6">
        <w:t xml:space="preserve"> (9,9% и 17,0% соответственно), отзыв согласия (10,2% и 7,7% соответственно) и отсутствие эффективности (6,7% и 3,4% соответственно). Показатели прекращения приема препарата в группе лечения LCM были сопоставимы между периодом последней оценки (LEP) и периодом поддержания для группы LCM (13,4% и 12,7%), тогда как для группы CBZ-CR 17,3% произошли во время LEP и 8,3% во время периода поддержания. При этом уровне дозы все вышеупомянутые прекращения приема препарата из-за отсутствия эффективности произошли во время периода поддержания.</w:t>
      </w:r>
    </w:p>
    <w:p w14:paraId="6C977031" w14:textId="50A7EF26" w:rsidR="00704E58" w:rsidRDefault="00704E58" w:rsidP="00D448A4">
      <w:pPr>
        <w:ind w:firstLine="709"/>
      </w:pPr>
      <w:r w:rsidRPr="00704E58">
        <w:t>Уровень дозы 2 поддерживался 87 (19,6%) субъектами в группе LCM (400 мг/день) и 85 субъектами (19,2%) в группе CBZ-CR (800 мг/день). Наиболее распространенными причинами прекращения приема дозы 2 в течение всего исследования для г</w:t>
      </w:r>
      <w:r>
        <w:t>рупп лечения LCM и CBZ-CR были нежелательные явления</w:t>
      </w:r>
      <w:r w:rsidRPr="00704E58">
        <w:t xml:space="preserve"> (17,2% и 11,8% соответственно), отзыв согласия (11,5% и 12,9% соответственно) и отсутствие эффективности (10,3% и 3,5% соответственно). Показатели прекращения приема в группе лечения LCM были сопоставимы между LEP и периодом поддержания (19,5% и 20,7% соответственно), тогда как для группы CBZ-CR 21,2% (n=18) прекращений приема произошли во время </w:t>
      </w:r>
      <w:r>
        <w:t>последнего</w:t>
      </w:r>
      <w:r w:rsidRPr="00704E58">
        <w:t xml:space="preserve"> период</w:t>
      </w:r>
      <w:r>
        <w:t>а</w:t>
      </w:r>
      <w:r w:rsidRPr="00704E58">
        <w:t xml:space="preserve"> оценки и 12,9% (n=17) произошли во время периода поддержания. При этом уровне дозировки все вышеупомянутые прекращения лечения из-за отсутствия эффективности произошли в течение периода поддерживающей терапии.</w:t>
      </w:r>
    </w:p>
    <w:p w14:paraId="67712323" w14:textId="5AD0AB4D" w:rsidR="00704E58" w:rsidRDefault="00704E58" w:rsidP="00D448A4">
      <w:pPr>
        <w:ind w:firstLine="709"/>
      </w:pPr>
      <w:r w:rsidRPr="00704E58">
        <w:lastRenderedPageBreak/>
        <w:t xml:space="preserve">Сорок три субъекта (9,7%) и 33 субъекта (7,5%) в группах LCM и CBZ-CR соответственно остались на уровне дозы 3 (600 мг/день LCM и 1200 мг/день CBZ-CR). Наиболее распространенной причиной прекращения приема дозы 3 в течение всего исследования для групп лечения LCM и CBZ-CR была недостаточная эффективность (39,5% и 51,5% соответственно), неблагоприятные события (4,7% и 12,1%), «другое» (9,3% и 9,1%) и отзыв согласия (9,3% и 6,1%). При этом уровне дозы показатели прекращения лечения для группы LCM между </w:t>
      </w:r>
      <w:r>
        <w:t>последним</w:t>
      </w:r>
      <w:r w:rsidRPr="00704E58">
        <w:t xml:space="preserve"> период</w:t>
      </w:r>
      <w:r>
        <w:t>ом</w:t>
      </w:r>
      <w:r w:rsidRPr="00704E58">
        <w:t xml:space="preserve"> оценки и поддерживающим периодом составили 51,2% (n=22) и 9,3% (n=4) соответственно, а для группы CBZ-CR они составили 48,5% (n=16) и 21,2% (n=7) соответственно. Доля субъектов, прекративших лечение из-за отсутствия эффективности во время </w:t>
      </w:r>
      <w:r>
        <w:t>последнего</w:t>
      </w:r>
      <w:r w:rsidRPr="00704E58">
        <w:t xml:space="preserve"> период</w:t>
      </w:r>
      <w:r>
        <w:t>а</w:t>
      </w:r>
      <w:r w:rsidRPr="00704E58">
        <w:t xml:space="preserve"> оценки, для групп LCM и CBZ-CR составила 34,9% (n=15) и 36,4% (n=12) соответственно, тогда как во время поддерживающего периода 2,3% (n=1) и 12,1% (n=4) субъек</w:t>
      </w:r>
      <w:r w:rsidR="00A71280">
        <w:t>тов прекратили лечение из-за уровня доказательности</w:t>
      </w:r>
      <w:r w:rsidRPr="00704E58">
        <w:t>.</w:t>
      </w:r>
    </w:p>
    <w:p w14:paraId="4DEA500C" w14:textId="1C35EFB4" w:rsidR="009232B0" w:rsidRDefault="009232B0" w:rsidP="00D448A4">
      <w:pPr>
        <w:ind w:firstLine="709"/>
      </w:pPr>
      <w:r w:rsidRPr="009232B0">
        <w:t>Отклонения от протокола относительно критериев включения и исключения были равномерно распределены в обеих группах лечения, как в целом, так и для тех, которые могли оказать влияние на первичную конечную точку, с лишь немного более высокой частотой в группе CBZ-CR (9,5%) по сравнению с группой LCM (7,9%).</w:t>
      </w:r>
    </w:p>
    <w:p w14:paraId="6826E429" w14:textId="77777777" w:rsidR="00A53D1E" w:rsidRPr="00C83A7D" w:rsidRDefault="00A53D1E" w:rsidP="009232B0">
      <w:pPr>
        <w:rPr>
          <w:b/>
        </w:rPr>
      </w:pPr>
    </w:p>
    <w:p w14:paraId="13B9F6ED" w14:textId="60274D24" w:rsidR="00D448A4" w:rsidRDefault="007100FB" w:rsidP="007100FB">
      <w:pPr>
        <w:pStyle w:val="4"/>
        <w:rPr>
          <w:lang w:val="ru-RU"/>
        </w:rPr>
      </w:pPr>
      <w:bookmarkStart w:id="620" w:name="_Toc179552037"/>
      <w:bookmarkStart w:id="621" w:name="_Toc52190594"/>
      <w:bookmarkStart w:id="622" w:name="_Hlk521885199"/>
      <w:bookmarkEnd w:id="619"/>
      <w:r>
        <w:rPr>
          <w:lang w:val="ru-RU"/>
        </w:rPr>
        <w:t xml:space="preserve">Исследование </w:t>
      </w:r>
      <w:r w:rsidRPr="007100FB">
        <w:t>SP0994</w:t>
      </w:r>
      <w:r>
        <w:rPr>
          <w:lang w:val="ru-RU"/>
        </w:rPr>
        <w:t xml:space="preserve">: </w:t>
      </w:r>
      <w:r w:rsidRPr="007100FB">
        <w:rPr>
          <w:lang w:val="ru-RU"/>
        </w:rPr>
        <w:t>Многоцентровое двойное слепое двойное фиктивное последующее исследование, оценивающее долгосрочную безопасность лакосамида по сравнению с карбамазепином с контролируемым высвобождением, используемым в качестве монотерапии у пациентов с частичными или генерализованными тонико-клоническими судорогами в возрасте ≥16 лет, полученных в исследовании SP0993</w:t>
      </w:r>
      <w:r>
        <w:rPr>
          <w:lang w:val="ru-RU"/>
        </w:rPr>
        <w:t xml:space="preserve">. Исследование </w:t>
      </w:r>
      <w:r w:rsidRPr="007100FB">
        <w:t>SP0994</w:t>
      </w:r>
      <w:r>
        <w:rPr>
          <w:lang w:val="ru-RU"/>
        </w:rPr>
        <w:t>.</w:t>
      </w:r>
      <w:bookmarkEnd w:id="620"/>
    </w:p>
    <w:p w14:paraId="12F51E69" w14:textId="75DBD8C0" w:rsidR="007100FB" w:rsidRDefault="007100FB" w:rsidP="007100FB"/>
    <w:p w14:paraId="6D50FA11" w14:textId="5779D914" w:rsidR="003420D3" w:rsidRDefault="003420D3" w:rsidP="003420D3">
      <w:pPr>
        <w:ind w:firstLine="708"/>
        <w:jc w:val="both"/>
        <w:rPr>
          <w:lang w:val="ru"/>
        </w:rPr>
      </w:pPr>
      <w:r w:rsidRPr="00F956D8">
        <w:rPr>
          <w:lang w:val="ru"/>
        </w:rPr>
        <w:t>Двойное слепое расширенное исследование III фазы с двойной маскировкой</w:t>
      </w:r>
      <w:r>
        <w:rPr>
          <w:lang w:val="ru"/>
        </w:rPr>
        <w:t>.</w:t>
      </w:r>
    </w:p>
    <w:p w14:paraId="5D349482" w14:textId="5B587A44" w:rsidR="003420D3" w:rsidRDefault="003420D3" w:rsidP="003420D3">
      <w:pPr>
        <w:ind w:firstLine="708"/>
        <w:jc w:val="both"/>
        <w:rPr>
          <w:iCs/>
          <w:lang w:val="ru"/>
        </w:rPr>
      </w:pPr>
      <w:r>
        <w:rPr>
          <w:lang w:val="ru"/>
        </w:rPr>
        <w:t xml:space="preserve">В исследовании принимали участи пациенты с </w:t>
      </w:r>
      <w:r w:rsidRPr="00F956D8">
        <w:rPr>
          <w:lang w:val="ru"/>
        </w:rPr>
        <w:t>недавно диагностированными парциальными или генерализованными тонико-клоническими припадками</w:t>
      </w:r>
    </w:p>
    <w:p w14:paraId="07F47091" w14:textId="469C618A" w:rsidR="00A71280" w:rsidRDefault="003420D3" w:rsidP="003420D3">
      <w:pPr>
        <w:ind w:firstLine="708"/>
        <w:jc w:val="both"/>
      </w:pPr>
      <w:r>
        <w:rPr>
          <w:lang w:val="ru"/>
        </w:rPr>
        <w:t>Цель исследования - п</w:t>
      </w:r>
      <w:r w:rsidRPr="00F956D8">
        <w:rPr>
          <w:lang w:val="ru"/>
        </w:rPr>
        <w:t>олучить информацию о долгосрочной безопасности LCM по сравнению с CBZ-CR при применении в качестве монотерапии у пациентов с недавно диагностированными парциальными или генерализованными тонико-клоническими припадками и разрешить пациентам, завершившим исследование монотерапии SP0993, продолжать получать LCM или CBZ-CR</w:t>
      </w:r>
      <w:r>
        <w:rPr>
          <w:lang w:val="ru"/>
        </w:rPr>
        <w:t xml:space="preserve">. </w:t>
      </w:r>
    </w:p>
    <w:p w14:paraId="7E2D36AC" w14:textId="1A1FFFB4" w:rsidR="00A71280" w:rsidRPr="00A71280" w:rsidRDefault="003420D3" w:rsidP="003420D3">
      <w:r>
        <w:tab/>
        <w:t>В группу пациентов, принимающих лакосамид</w:t>
      </w:r>
      <w:r w:rsidRPr="00F956D8">
        <w:rPr>
          <w:lang w:val="ru"/>
        </w:rPr>
        <w:t xml:space="preserve">  включено</w:t>
      </w:r>
      <w:r>
        <w:rPr>
          <w:lang w:val="ru"/>
        </w:rPr>
        <w:t xml:space="preserve"> 266 субъектов, в группу с приемом карбамазепина – 259 пациентов.</w:t>
      </w:r>
      <w:r w:rsidRPr="00F956D8">
        <w:rPr>
          <w:lang w:val="ru"/>
        </w:rPr>
        <w:t xml:space="preserve"> </w:t>
      </w:r>
    </w:p>
    <w:p w14:paraId="5DEF0D18" w14:textId="34F9578C" w:rsidR="00A53D1E" w:rsidRDefault="003420D3" w:rsidP="003420D3">
      <w:pPr>
        <w:rPr>
          <w:lang w:val="ru"/>
        </w:rPr>
      </w:pPr>
      <w:r>
        <w:tab/>
        <w:t xml:space="preserve">Доза лакосамида составляла </w:t>
      </w:r>
      <w:r w:rsidRPr="00F956D8">
        <w:rPr>
          <w:lang w:val="ru"/>
        </w:rPr>
        <w:t>200 - 600 мг/сут</w:t>
      </w:r>
      <w:r>
        <w:rPr>
          <w:lang w:val="ru"/>
        </w:rPr>
        <w:t xml:space="preserve">, карбамазепина – </w:t>
      </w:r>
      <w:r w:rsidRPr="00F956D8">
        <w:rPr>
          <w:lang w:val="ru"/>
        </w:rPr>
        <w:t>400-1200 мг/сут</w:t>
      </w:r>
      <w:r>
        <w:rPr>
          <w:lang w:val="ru"/>
        </w:rPr>
        <w:t>. Лекарственные формы – таблетка для приема внутрь (лакосамид</w:t>
      </w:r>
      <w:r w:rsidRPr="00F956D8">
        <w:rPr>
          <w:lang w:val="ru"/>
        </w:rPr>
        <w:t>)</w:t>
      </w:r>
      <w:r>
        <w:rPr>
          <w:lang w:val="ru"/>
        </w:rPr>
        <w:t>, т</w:t>
      </w:r>
      <w:r w:rsidRPr="00F956D8">
        <w:rPr>
          <w:lang w:val="ru"/>
        </w:rPr>
        <w:t>аблетка, покрытая оболочкой, для приема внутрь (</w:t>
      </w:r>
      <w:r>
        <w:rPr>
          <w:lang w:val="ru"/>
        </w:rPr>
        <w:t>карбамазепин</w:t>
      </w:r>
      <w:r w:rsidRPr="00F956D8">
        <w:rPr>
          <w:lang w:val="ru"/>
        </w:rPr>
        <w:t>)</w:t>
      </w:r>
      <w:r>
        <w:rPr>
          <w:lang w:val="ru"/>
        </w:rPr>
        <w:t xml:space="preserve">. </w:t>
      </w:r>
    </w:p>
    <w:p w14:paraId="5CA07757" w14:textId="162329DA" w:rsidR="003420D3" w:rsidRDefault="00655F26" w:rsidP="00655F26">
      <w:pPr>
        <w:ind w:firstLine="708"/>
      </w:pPr>
      <w:r w:rsidRPr="00655F26">
        <w:t>Результаты эффективности не представлены. Результаты по безопасности для SP0994 обобщены в разделах по безопасности</w:t>
      </w:r>
      <w:r>
        <w:t>.</w:t>
      </w:r>
    </w:p>
    <w:p w14:paraId="5E095427" w14:textId="339AC72D" w:rsidR="00655F26" w:rsidRDefault="00655F26" w:rsidP="00655F26">
      <w:pPr>
        <w:ind w:firstLine="708"/>
      </w:pPr>
    </w:p>
    <w:p w14:paraId="4AF082AB" w14:textId="7870937D" w:rsidR="00655F26" w:rsidRDefault="00655F26" w:rsidP="00655F26">
      <w:pPr>
        <w:pStyle w:val="4"/>
        <w:rPr>
          <w:lang w:val="ru-RU"/>
        </w:rPr>
      </w:pPr>
      <w:bookmarkStart w:id="623" w:name="_Toc179552038"/>
      <w:r>
        <w:rPr>
          <w:lang w:val="ru-RU"/>
        </w:rPr>
        <w:t xml:space="preserve">Исследование </w:t>
      </w:r>
      <w:r>
        <w:t>SP902</w:t>
      </w:r>
      <w:r>
        <w:rPr>
          <w:lang w:val="ru-RU"/>
        </w:rPr>
        <w:t xml:space="preserve">: </w:t>
      </w:r>
      <w:r w:rsidRPr="00655F26">
        <w:rPr>
          <w:lang w:val="ru-RU"/>
        </w:rPr>
        <w:t>Многоцентровое открытое расширенное исследование для оценки долгосрочного применения монотерапии лакосамидом и безопасности монотерапии лакосамидом и дополнительной терапии у пациентов с парциальными судорогами</w:t>
      </w:r>
      <w:r>
        <w:rPr>
          <w:lang w:val="ru-RU"/>
        </w:rPr>
        <w:t xml:space="preserve">. Исследование </w:t>
      </w:r>
      <w:r>
        <w:t>SP902</w:t>
      </w:r>
      <w:r>
        <w:rPr>
          <w:lang w:val="ru-RU"/>
        </w:rPr>
        <w:t>.</w:t>
      </w:r>
      <w:bookmarkEnd w:id="623"/>
    </w:p>
    <w:p w14:paraId="11D717C0" w14:textId="1915FD96" w:rsidR="00655F26" w:rsidRDefault="00655F26" w:rsidP="00655F26"/>
    <w:p w14:paraId="5AA93016" w14:textId="766A2E95" w:rsidR="00655F26" w:rsidRPr="00655F26" w:rsidRDefault="00655F26" w:rsidP="00655F26">
      <w:pPr>
        <w:ind w:firstLine="708"/>
        <w:jc w:val="both"/>
        <w:rPr>
          <w:lang w:val="ru"/>
        </w:rPr>
      </w:pPr>
      <w:r w:rsidRPr="00655F26">
        <w:rPr>
          <w:lang w:val="ru"/>
        </w:rPr>
        <w:t>Исторически контролируемое, многоцентровое, двойное слепое, рандомизированное исследование III фазы с переводом на монотерапию</w:t>
      </w:r>
      <w:r>
        <w:rPr>
          <w:lang w:val="ru"/>
        </w:rPr>
        <w:t>.</w:t>
      </w:r>
    </w:p>
    <w:p w14:paraId="3BFA279F" w14:textId="74399D1B" w:rsidR="00655F26" w:rsidRPr="00655F26" w:rsidRDefault="00655F26" w:rsidP="00655F26">
      <w:pPr>
        <w:ind w:firstLine="708"/>
        <w:jc w:val="both"/>
        <w:rPr>
          <w:lang w:val="ru"/>
        </w:rPr>
      </w:pPr>
      <w:r>
        <w:rPr>
          <w:lang w:val="ru"/>
        </w:rPr>
        <w:lastRenderedPageBreak/>
        <w:t>В исследовании принимали участие п</w:t>
      </w:r>
      <w:r w:rsidRPr="00655F26">
        <w:rPr>
          <w:lang w:val="ru"/>
        </w:rPr>
        <w:t>ациенты с парциальными припадками (с вторичной генерализацией или без нее) в возрасте от 16 до 70 лет, у которых была отменена терапия 1-2 представленными в продаже ПЭП</w:t>
      </w:r>
      <w:r>
        <w:rPr>
          <w:lang w:val="ru"/>
        </w:rPr>
        <w:t>.</w:t>
      </w:r>
    </w:p>
    <w:p w14:paraId="002A0B75" w14:textId="77777777" w:rsidR="00655F26" w:rsidRDefault="00655F26" w:rsidP="00655F26">
      <w:pPr>
        <w:ind w:firstLine="708"/>
        <w:jc w:val="both"/>
        <w:rPr>
          <w:lang w:val="ru"/>
        </w:rPr>
      </w:pPr>
      <w:r>
        <w:rPr>
          <w:lang w:val="ru"/>
        </w:rPr>
        <w:t>Цель иследования - д</w:t>
      </w:r>
      <w:r w:rsidRPr="00655F26">
        <w:rPr>
          <w:lang w:val="ru"/>
        </w:rPr>
        <w:t>оказать эффективность и безопасность перевода на монотерапию LCM в дозе 400 мг/сут при парциальных припадках (с вторичной генерализацией или без нее) у пациентов в возрасте от 16 до 70 лет, у которых была отменена терапия 1-2 представленными в продаже ПЭП</w:t>
      </w:r>
      <w:r>
        <w:rPr>
          <w:lang w:val="ru"/>
        </w:rPr>
        <w:t xml:space="preserve">. </w:t>
      </w:r>
    </w:p>
    <w:p w14:paraId="3F4192DA" w14:textId="15B1506B" w:rsidR="00655F26" w:rsidRDefault="00655F26" w:rsidP="00655F26">
      <w:pPr>
        <w:ind w:firstLine="708"/>
      </w:pPr>
      <w:r w:rsidRPr="00655F26">
        <w:t>Всего 425 субъектов были рандо</w:t>
      </w:r>
      <w:r>
        <w:t xml:space="preserve">мизированы в 120 центрах </w:t>
      </w:r>
      <w:r w:rsidRPr="00655F26">
        <w:t>Северной Америк</w:t>
      </w:r>
      <w:r>
        <w:t>и, Австралии и Европы</w:t>
      </w:r>
      <w:r w:rsidRPr="00655F26">
        <w:t>, большинство центров находились в США. Субъекты были рандомизирован</w:t>
      </w:r>
      <w:r>
        <w:t>ы в соотношении 3:1 в группы лакосамид</w:t>
      </w:r>
      <w:r w:rsidRPr="00655F26">
        <w:t xml:space="preserve"> </w:t>
      </w:r>
      <w:r>
        <w:t xml:space="preserve">в дозе </w:t>
      </w:r>
      <w:r w:rsidRPr="00655F26">
        <w:t xml:space="preserve">400 мг/день и </w:t>
      </w:r>
      <w:r>
        <w:t>лакосамид</w:t>
      </w:r>
      <w:r w:rsidRPr="00655F26">
        <w:t xml:space="preserve"> </w:t>
      </w:r>
      <w:r>
        <w:t xml:space="preserve">в дозе </w:t>
      </w:r>
      <w:r w:rsidRPr="00655F26">
        <w:t>300 мг/день</w:t>
      </w:r>
      <w:r>
        <w:t xml:space="preserve">. </w:t>
      </w:r>
    </w:p>
    <w:p w14:paraId="663FA46B" w14:textId="2B6501E5" w:rsidR="00655F26" w:rsidRPr="00655F26" w:rsidRDefault="00655F26" w:rsidP="00655F26">
      <w:pPr>
        <w:ind w:firstLine="708"/>
      </w:pPr>
      <w:r w:rsidRPr="00655F26">
        <w:t xml:space="preserve">Среди тех пациентов, которые завершили титрование и начали отмену других ПЭП (284 и 99 в группах </w:t>
      </w:r>
      <w:r>
        <w:t>приема лакосамида</w:t>
      </w:r>
      <w:r w:rsidRPr="00655F26">
        <w:t xml:space="preserve"> 400 мг/день и 300 мг/день соответственно), монотерапия поддерживалась у 71,5% и 70,7% пациентов при дозе </w:t>
      </w:r>
      <w:r>
        <w:t>лакосамида</w:t>
      </w:r>
      <w:r w:rsidRPr="00655F26">
        <w:t xml:space="preserve"> 400 мг/день и 300 мг/день соответственно в течение 57–105 дней (медиана 71 день) в течение целевого периода наблюдения в 70 дней.</w:t>
      </w:r>
    </w:p>
    <w:p w14:paraId="53D7DA7E" w14:textId="77777777" w:rsidR="00655F26" w:rsidRDefault="00655F26" w:rsidP="00655F26">
      <w:pPr>
        <w:ind w:firstLine="708"/>
      </w:pPr>
    </w:p>
    <w:p w14:paraId="3D30E313" w14:textId="76F409F9" w:rsidR="00655F26" w:rsidRDefault="00655F26" w:rsidP="00655F26">
      <w:pPr>
        <w:pStyle w:val="4"/>
      </w:pPr>
      <w:bookmarkStart w:id="624" w:name="_Toc179552039"/>
      <w:r>
        <w:t xml:space="preserve">Исследование SP904: Многоцентровое, </w:t>
      </w:r>
      <w:r>
        <w:rPr>
          <w:lang w:val="ru-RU"/>
        </w:rPr>
        <w:t>о</w:t>
      </w:r>
      <w:r w:rsidRPr="00655F26">
        <w:rPr>
          <w:lang w:val="ru-RU"/>
        </w:rPr>
        <w:t>ткрытое, долгосрочное, расширенное исследование III фазы</w:t>
      </w:r>
      <w:r w:rsidRPr="00655F26">
        <w:t xml:space="preserve"> для оценки долгосрочно</w:t>
      </w:r>
      <w:r>
        <w:t>го использования монотерапии лакосамидом</w:t>
      </w:r>
      <w:r w:rsidR="00345FF9">
        <w:t>,</w:t>
      </w:r>
      <w:r w:rsidRPr="00655F26">
        <w:t xml:space="preserve"> безопасности монотерапии </w:t>
      </w:r>
      <w:r>
        <w:t>лакосамидом</w:t>
      </w:r>
      <w:r w:rsidRPr="00655F26">
        <w:t xml:space="preserve"> и дополнительной терапии у пациентов с </w:t>
      </w:r>
      <w:r w:rsidR="00345FF9">
        <w:rPr>
          <w:lang w:val="ru-RU"/>
        </w:rPr>
        <w:t>парциальными приступами</w:t>
      </w:r>
      <w:r w:rsidRPr="00655F26">
        <w:t xml:space="preserve"> (с вторичной генерализацией и без нее), которые ранее были включены в исследование перехода на монотерапию SP902</w:t>
      </w:r>
      <w:r>
        <w:t>. Исследование SP904.</w:t>
      </w:r>
      <w:bookmarkEnd w:id="624"/>
    </w:p>
    <w:p w14:paraId="6446C516" w14:textId="3E7BD7DD" w:rsidR="00655F26" w:rsidRDefault="00655F26" w:rsidP="00655F26"/>
    <w:p w14:paraId="4B28C659" w14:textId="092E03B5" w:rsidR="00345FF9" w:rsidRDefault="00345FF9" w:rsidP="00345FF9">
      <w:pPr>
        <w:ind w:firstLine="708"/>
      </w:pPr>
      <w:r>
        <w:t xml:space="preserve">По окончании предыдущего исследования SP902, в котором субъекты получали дозу лакосамида 300 мг/день или 400 мг/день, в исследовании SP904 разрешалось увеличивать или уменьшать дозу </w:t>
      </w:r>
      <w:r w:rsidRPr="00345FF9">
        <w:t>лакосамида</w:t>
      </w:r>
      <w:r>
        <w:t xml:space="preserve"> для оптимизации переносимости и снижения приступов для каждого субъекта. Доза могла увеличиваться до 800 мг/день в неделю.</w:t>
      </w:r>
    </w:p>
    <w:p w14:paraId="764E1062" w14:textId="04FC18F3" w:rsidR="00345FF9" w:rsidRDefault="00345FF9" w:rsidP="00345FF9">
      <w:pPr>
        <w:ind w:firstLine="708"/>
      </w:pPr>
      <w:r>
        <w:t>Цель исследования –  п</w:t>
      </w:r>
      <w:r w:rsidRPr="00FD6255">
        <w:rPr>
          <w:lang w:val="ru"/>
        </w:rPr>
        <w:t>олучить информацию о процентной доле пациентов, которые продолжают получать монотерапию</w:t>
      </w:r>
      <w:r>
        <w:rPr>
          <w:lang w:val="ru"/>
        </w:rPr>
        <w:t xml:space="preserve"> лакосамидом</w:t>
      </w:r>
      <w:r w:rsidRPr="00FD6255">
        <w:rPr>
          <w:lang w:val="ru"/>
        </w:rPr>
        <w:t>, и пр</w:t>
      </w:r>
      <w:r>
        <w:rPr>
          <w:lang w:val="ru"/>
        </w:rPr>
        <w:t>одолжительности монотерапии лакосамидом;</w:t>
      </w:r>
      <w:r w:rsidRPr="00FD6255">
        <w:rPr>
          <w:lang w:val="ru"/>
        </w:rPr>
        <w:t xml:space="preserve"> </w:t>
      </w:r>
      <w:r>
        <w:rPr>
          <w:lang w:val="ru"/>
        </w:rPr>
        <w:t xml:space="preserve">а также </w:t>
      </w:r>
      <w:r w:rsidRPr="00FD6255">
        <w:rPr>
          <w:lang w:val="ru"/>
        </w:rPr>
        <w:t xml:space="preserve">получить информацию о долгосрочной безопасности </w:t>
      </w:r>
      <w:r>
        <w:rPr>
          <w:lang w:val="ru"/>
        </w:rPr>
        <w:t>лакосамида</w:t>
      </w:r>
      <w:r w:rsidRPr="00FD6255">
        <w:rPr>
          <w:lang w:val="ru"/>
        </w:rPr>
        <w:t xml:space="preserve"> при использовании в качестве монотерапии или дополнительной терапии у па</w:t>
      </w:r>
      <w:r>
        <w:rPr>
          <w:lang w:val="ru"/>
        </w:rPr>
        <w:t>циентов с частичными приступами</w:t>
      </w:r>
    </w:p>
    <w:p w14:paraId="5FDC0883" w14:textId="57C01D64" w:rsidR="00345FF9" w:rsidRDefault="00345FF9" w:rsidP="00345FF9">
      <w:pPr>
        <w:ind w:firstLine="708"/>
      </w:pPr>
      <w:r>
        <w:t xml:space="preserve">Обобщающие результаты представлены в Таблице </w:t>
      </w:r>
      <w:r w:rsidR="00DC356E">
        <w:t>4-3</w:t>
      </w:r>
      <w:r w:rsidR="001363DC">
        <w:t>.</w:t>
      </w:r>
    </w:p>
    <w:p w14:paraId="5F6458CD" w14:textId="77777777" w:rsidR="001363DC" w:rsidRDefault="001363DC" w:rsidP="00345FF9">
      <w:pPr>
        <w:ind w:firstLine="708"/>
      </w:pPr>
    </w:p>
    <w:p w14:paraId="72AF727F" w14:textId="27EBDE91" w:rsidR="00345FF9" w:rsidRPr="00C83A7D" w:rsidRDefault="003C76DB" w:rsidP="003C76DB">
      <w:pPr>
        <w:pStyle w:val="af5"/>
      </w:pPr>
      <w:bookmarkStart w:id="625" w:name="_Toc179551228"/>
      <w:bookmarkStart w:id="626" w:name="_Toc179551591"/>
      <w:bookmarkStart w:id="627" w:name="_Toc179552977"/>
      <w:r>
        <w:t xml:space="preserve">Таблица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Таблица \* ARABIC \s 1 </w:instrText>
      </w:r>
      <w:r>
        <w:fldChar w:fldCharType="separate"/>
      </w:r>
      <w:r>
        <w:rPr>
          <w:noProof/>
        </w:rPr>
        <w:t>3</w:t>
      </w:r>
      <w:r>
        <w:fldChar w:fldCharType="end"/>
      </w:r>
      <w:r>
        <w:t>.</w:t>
      </w:r>
      <w:r w:rsidR="00345FF9" w:rsidRPr="00C83A7D">
        <w:t xml:space="preserve"> Монотерапия лакосамидом (самый длительный период) в течение фазы лечения по статусу монотерапии на момент включения в исследование SP904.</w:t>
      </w:r>
      <w:bookmarkEnd w:id="625"/>
      <w:bookmarkEnd w:id="626"/>
      <w:bookmarkEnd w:id="627"/>
    </w:p>
    <w:tbl>
      <w:tblPr>
        <w:tblStyle w:val="aff2"/>
        <w:tblW w:w="0" w:type="auto"/>
        <w:tblLook w:val="04A0" w:firstRow="1" w:lastRow="0" w:firstColumn="1" w:lastColumn="0" w:noHBand="0" w:noVBand="1"/>
      </w:tblPr>
      <w:tblGrid>
        <w:gridCol w:w="3115"/>
        <w:gridCol w:w="3115"/>
        <w:gridCol w:w="3116"/>
      </w:tblGrid>
      <w:tr w:rsidR="001363DC" w14:paraId="2074C139" w14:textId="77777777" w:rsidTr="001363DC">
        <w:trPr>
          <w:tblHeader/>
        </w:trPr>
        <w:tc>
          <w:tcPr>
            <w:tcW w:w="3115" w:type="dxa"/>
            <w:shd w:val="clear" w:color="auto" w:fill="D9D9D9" w:themeFill="background1" w:themeFillShade="D9"/>
            <w:vAlign w:val="center"/>
          </w:tcPr>
          <w:p w14:paraId="710CC9AD" w14:textId="51791A9C" w:rsidR="001363DC" w:rsidRPr="001363DC" w:rsidRDefault="001363DC" w:rsidP="001363DC">
            <w:pPr>
              <w:jc w:val="center"/>
              <w:rPr>
                <w:b/>
              </w:rPr>
            </w:pPr>
            <w:r w:rsidRPr="001363DC">
              <w:rPr>
                <w:b/>
              </w:rPr>
              <w:t>Монотерапия лакосамидом</w:t>
            </w:r>
          </w:p>
        </w:tc>
        <w:tc>
          <w:tcPr>
            <w:tcW w:w="3115" w:type="dxa"/>
            <w:shd w:val="clear" w:color="auto" w:fill="D9D9D9" w:themeFill="background1" w:themeFillShade="D9"/>
            <w:vAlign w:val="center"/>
          </w:tcPr>
          <w:p w14:paraId="7B5BCD97" w14:textId="77777777" w:rsidR="001363DC" w:rsidRPr="001363DC" w:rsidRDefault="001363DC" w:rsidP="001363DC">
            <w:pPr>
              <w:jc w:val="center"/>
              <w:rPr>
                <w:b/>
              </w:rPr>
            </w:pPr>
            <w:r w:rsidRPr="001363DC">
              <w:rPr>
                <w:b/>
              </w:rPr>
              <w:t>Монотерапия при включении в исследование SP904</w:t>
            </w:r>
          </w:p>
          <w:p w14:paraId="09FD2D86" w14:textId="77777777" w:rsidR="001363DC" w:rsidRPr="001363DC" w:rsidRDefault="001363DC" w:rsidP="001363DC">
            <w:pPr>
              <w:jc w:val="center"/>
              <w:rPr>
                <w:b/>
                <w:lang w:val="en-US"/>
              </w:rPr>
            </w:pPr>
            <w:r w:rsidRPr="001363DC">
              <w:rPr>
                <w:b/>
                <w:lang w:val="en-US"/>
              </w:rPr>
              <w:t>N=282</w:t>
            </w:r>
          </w:p>
          <w:p w14:paraId="12A1EE88" w14:textId="7C3DCBE2" w:rsidR="001363DC" w:rsidRPr="001363DC" w:rsidRDefault="001363DC" w:rsidP="001363DC">
            <w:pPr>
              <w:jc w:val="center"/>
              <w:rPr>
                <w:b/>
                <w:lang w:val="en-US"/>
              </w:rPr>
            </w:pPr>
            <w:r w:rsidRPr="001363DC">
              <w:rPr>
                <w:b/>
                <w:lang w:val="en-US"/>
              </w:rPr>
              <w:t>n/N (%)</w:t>
            </w:r>
          </w:p>
        </w:tc>
        <w:tc>
          <w:tcPr>
            <w:tcW w:w="3116" w:type="dxa"/>
            <w:shd w:val="clear" w:color="auto" w:fill="D9D9D9" w:themeFill="background1" w:themeFillShade="D9"/>
            <w:vAlign w:val="center"/>
          </w:tcPr>
          <w:p w14:paraId="4BA792C5" w14:textId="07BAD882" w:rsidR="001363DC" w:rsidRPr="001363DC" w:rsidRDefault="001363DC" w:rsidP="001363DC">
            <w:pPr>
              <w:jc w:val="center"/>
              <w:rPr>
                <w:b/>
              </w:rPr>
            </w:pPr>
            <w:r w:rsidRPr="001363DC">
              <w:rPr>
                <w:b/>
              </w:rPr>
              <w:t>Немонотерапия при включении в исследование SP904</w:t>
            </w:r>
          </w:p>
          <w:p w14:paraId="76B678D6" w14:textId="1015F486" w:rsidR="001363DC" w:rsidRPr="001363DC" w:rsidRDefault="001363DC" w:rsidP="001363DC">
            <w:pPr>
              <w:jc w:val="center"/>
              <w:rPr>
                <w:b/>
                <w:lang w:val="en-US"/>
              </w:rPr>
            </w:pPr>
            <w:r w:rsidRPr="001363DC">
              <w:rPr>
                <w:b/>
                <w:lang w:val="en-US"/>
              </w:rPr>
              <w:t>N=40</w:t>
            </w:r>
          </w:p>
          <w:p w14:paraId="69489478" w14:textId="5146B1D0" w:rsidR="001363DC" w:rsidRPr="001363DC" w:rsidRDefault="001363DC" w:rsidP="001363DC">
            <w:pPr>
              <w:jc w:val="center"/>
              <w:rPr>
                <w:b/>
              </w:rPr>
            </w:pPr>
            <w:r w:rsidRPr="001363DC">
              <w:rPr>
                <w:b/>
                <w:lang w:val="en-US"/>
              </w:rPr>
              <w:t>n/N (%)</w:t>
            </w:r>
          </w:p>
        </w:tc>
      </w:tr>
      <w:tr w:rsidR="001363DC" w14:paraId="163FF442" w14:textId="77777777" w:rsidTr="001363DC">
        <w:tc>
          <w:tcPr>
            <w:tcW w:w="3115" w:type="dxa"/>
          </w:tcPr>
          <w:p w14:paraId="3A256453" w14:textId="2FFBA73B" w:rsidR="001363DC" w:rsidRDefault="001363DC" w:rsidP="00345FF9">
            <w:r>
              <w:t>&gt; 0 месяцев</w:t>
            </w:r>
          </w:p>
        </w:tc>
        <w:tc>
          <w:tcPr>
            <w:tcW w:w="3115" w:type="dxa"/>
          </w:tcPr>
          <w:p w14:paraId="47869BF8" w14:textId="3D273760" w:rsidR="001363DC" w:rsidRDefault="001363DC" w:rsidP="001363DC">
            <w:pPr>
              <w:jc w:val="center"/>
            </w:pPr>
            <w:r>
              <w:t>282/282 (100)</w:t>
            </w:r>
          </w:p>
        </w:tc>
        <w:tc>
          <w:tcPr>
            <w:tcW w:w="3116" w:type="dxa"/>
          </w:tcPr>
          <w:p w14:paraId="121A4E71" w14:textId="63530436" w:rsidR="001363DC" w:rsidRDefault="001363DC" w:rsidP="001363DC">
            <w:pPr>
              <w:jc w:val="center"/>
            </w:pPr>
            <w:r>
              <w:t>10/40 (25,0)</w:t>
            </w:r>
          </w:p>
        </w:tc>
      </w:tr>
      <w:tr w:rsidR="001363DC" w14:paraId="0A1C91E2" w14:textId="77777777" w:rsidTr="001363DC">
        <w:tc>
          <w:tcPr>
            <w:tcW w:w="3115" w:type="dxa"/>
          </w:tcPr>
          <w:p w14:paraId="2E8A4C16" w14:textId="5DD6DB8F" w:rsidR="001363DC" w:rsidRDefault="001363DC" w:rsidP="00345FF9">
            <w:r>
              <w:t>≥ 3 месяцев</w:t>
            </w:r>
          </w:p>
        </w:tc>
        <w:tc>
          <w:tcPr>
            <w:tcW w:w="3115" w:type="dxa"/>
          </w:tcPr>
          <w:p w14:paraId="0A95C61B" w14:textId="0D003806" w:rsidR="001363DC" w:rsidRDefault="001363DC" w:rsidP="001363DC">
            <w:pPr>
              <w:jc w:val="center"/>
            </w:pPr>
            <w:r>
              <w:t>254/271 (93,7)</w:t>
            </w:r>
          </w:p>
        </w:tc>
        <w:tc>
          <w:tcPr>
            <w:tcW w:w="3116" w:type="dxa"/>
          </w:tcPr>
          <w:p w14:paraId="2EDDB2AE" w14:textId="5CB2F734" w:rsidR="001363DC" w:rsidRDefault="001363DC" w:rsidP="001363DC">
            <w:pPr>
              <w:jc w:val="center"/>
            </w:pPr>
            <w:r>
              <w:t>6/36 (16,7)</w:t>
            </w:r>
          </w:p>
        </w:tc>
      </w:tr>
      <w:tr w:rsidR="001363DC" w14:paraId="3937CEDA" w14:textId="77777777" w:rsidTr="001363DC">
        <w:tc>
          <w:tcPr>
            <w:tcW w:w="3115" w:type="dxa"/>
          </w:tcPr>
          <w:p w14:paraId="05154852" w14:textId="48D8B82A" w:rsidR="001363DC" w:rsidRDefault="001363DC" w:rsidP="00345FF9">
            <w:r>
              <w:t>≥ 6 месяцев</w:t>
            </w:r>
          </w:p>
        </w:tc>
        <w:tc>
          <w:tcPr>
            <w:tcW w:w="3115" w:type="dxa"/>
          </w:tcPr>
          <w:p w14:paraId="1C8434A1" w14:textId="24000D5E" w:rsidR="001363DC" w:rsidRDefault="001363DC" w:rsidP="001363DC">
            <w:pPr>
              <w:jc w:val="center"/>
            </w:pPr>
            <w:r>
              <w:t>228/262 (87,00)</w:t>
            </w:r>
          </w:p>
        </w:tc>
        <w:tc>
          <w:tcPr>
            <w:tcW w:w="3116" w:type="dxa"/>
          </w:tcPr>
          <w:p w14:paraId="16E3B8DE" w14:textId="2CACDAB7" w:rsidR="001363DC" w:rsidRDefault="001363DC" w:rsidP="001363DC">
            <w:pPr>
              <w:jc w:val="center"/>
            </w:pPr>
            <w:r>
              <w:t>5/34 (14,7)</w:t>
            </w:r>
          </w:p>
        </w:tc>
      </w:tr>
      <w:tr w:rsidR="001363DC" w14:paraId="6EF3CB8C" w14:textId="77777777" w:rsidTr="001363DC">
        <w:tc>
          <w:tcPr>
            <w:tcW w:w="3115" w:type="dxa"/>
          </w:tcPr>
          <w:p w14:paraId="2D074F7F" w14:textId="085EBEE9" w:rsidR="001363DC" w:rsidRDefault="001363DC" w:rsidP="00345FF9">
            <w:r>
              <w:t>≥ 12 месяцев</w:t>
            </w:r>
          </w:p>
        </w:tc>
        <w:tc>
          <w:tcPr>
            <w:tcW w:w="3115" w:type="dxa"/>
          </w:tcPr>
          <w:p w14:paraId="0C818DDC" w14:textId="5DA3D873" w:rsidR="001363DC" w:rsidRDefault="001363DC" w:rsidP="001363DC">
            <w:pPr>
              <w:jc w:val="center"/>
            </w:pPr>
            <w:r>
              <w:t>177/230 (77,0)</w:t>
            </w:r>
          </w:p>
        </w:tc>
        <w:tc>
          <w:tcPr>
            <w:tcW w:w="3116" w:type="dxa"/>
          </w:tcPr>
          <w:p w14:paraId="612BF8C7" w14:textId="638D39C5" w:rsidR="001363DC" w:rsidRDefault="001363DC" w:rsidP="001363DC">
            <w:pPr>
              <w:jc w:val="center"/>
            </w:pPr>
            <w:r>
              <w:t>2/28 (7,1)</w:t>
            </w:r>
          </w:p>
        </w:tc>
      </w:tr>
      <w:tr w:rsidR="001363DC" w14:paraId="0CFACFE1" w14:textId="77777777" w:rsidTr="001363DC">
        <w:tc>
          <w:tcPr>
            <w:tcW w:w="3115" w:type="dxa"/>
          </w:tcPr>
          <w:p w14:paraId="19D4B139" w14:textId="72B7CF9E" w:rsidR="001363DC" w:rsidRDefault="001363DC" w:rsidP="00345FF9">
            <w:r>
              <w:t>≥ 18 месяцев</w:t>
            </w:r>
          </w:p>
        </w:tc>
        <w:tc>
          <w:tcPr>
            <w:tcW w:w="3115" w:type="dxa"/>
          </w:tcPr>
          <w:p w14:paraId="0F9F98D3" w14:textId="7A878A09" w:rsidR="001363DC" w:rsidRDefault="001363DC" w:rsidP="001363DC">
            <w:pPr>
              <w:jc w:val="center"/>
            </w:pPr>
            <w:r>
              <w:t>152/214 (71,0)</w:t>
            </w:r>
          </w:p>
        </w:tc>
        <w:tc>
          <w:tcPr>
            <w:tcW w:w="3116" w:type="dxa"/>
          </w:tcPr>
          <w:p w14:paraId="78B68435" w14:textId="0C143B5D" w:rsidR="001363DC" w:rsidRDefault="001363DC" w:rsidP="001363DC">
            <w:pPr>
              <w:jc w:val="center"/>
            </w:pPr>
            <w:r>
              <w:t>2/26 (7,7)</w:t>
            </w:r>
          </w:p>
        </w:tc>
      </w:tr>
      <w:tr w:rsidR="001363DC" w14:paraId="1AF5BC27" w14:textId="77777777" w:rsidTr="001363DC">
        <w:tc>
          <w:tcPr>
            <w:tcW w:w="3115" w:type="dxa"/>
          </w:tcPr>
          <w:p w14:paraId="0D05B080" w14:textId="429D178D" w:rsidR="001363DC" w:rsidRDefault="001363DC" w:rsidP="00345FF9">
            <w:r>
              <w:t>≥ 24 месяцев</w:t>
            </w:r>
          </w:p>
        </w:tc>
        <w:tc>
          <w:tcPr>
            <w:tcW w:w="3115" w:type="dxa"/>
          </w:tcPr>
          <w:p w14:paraId="2E50D619" w14:textId="16187807" w:rsidR="001363DC" w:rsidRDefault="001363DC" w:rsidP="001363DC">
            <w:pPr>
              <w:jc w:val="center"/>
            </w:pPr>
            <w:r>
              <w:t>126/196 (64,3)</w:t>
            </w:r>
          </w:p>
        </w:tc>
        <w:tc>
          <w:tcPr>
            <w:tcW w:w="3116" w:type="dxa"/>
          </w:tcPr>
          <w:p w14:paraId="6E324E60" w14:textId="0677696E" w:rsidR="001363DC" w:rsidRDefault="001363DC" w:rsidP="001363DC">
            <w:pPr>
              <w:jc w:val="center"/>
            </w:pPr>
            <w:r>
              <w:t>0</w:t>
            </w:r>
          </w:p>
        </w:tc>
      </w:tr>
    </w:tbl>
    <w:p w14:paraId="639CEFAE" w14:textId="77777777" w:rsidR="00345FF9" w:rsidRPr="00345FF9" w:rsidRDefault="00345FF9" w:rsidP="00345FF9">
      <w:pPr>
        <w:ind w:firstLine="708"/>
      </w:pPr>
    </w:p>
    <w:p w14:paraId="12BF277B" w14:textId="77777777" w:rsidR="00D448A4" w:rsidRPr="00A53D1E" w:rsidRDefault="00D448A4" w:rsidP="00D448A4">
      <w:pPr>
        <w:ind w:firstLine="709"/>
        <w:rPr>
          <w:color w:val="000000"/>
        </w:rPr>
      </w:pPr>
    </w:p>
    <w:p w14:paraId="4A5A5E2B" w14:textId="3E668F8C" w:rsidR="00D448A4" w:rsidRDefault="00D448A4" w:rsidP="00CD1374">
      <w:pPr>
        <w:pStyle w:val="4"/>
      </w:pPr>
      <w:bookmarkStart w:id="628" w:name="_Toc179552040"/>
      <w:r>
        <w:t>Применение у детей</w:t>
      </w:r>
      <w:bookmarkEnd w:id="628"/>
    </w:p>
    <w:p w14:paraId="07DB7237" w14:textId="77777777" w:rsidR="00D448A4" w:rsidRDefault="00D448A4" w:rsidP="00D448A4">
      <w:pPr>
        <w:rPr>
          <w:b/>
          <w:color w:val="000000" w:themeColor="text1"/>
        </w:rPr>
      </w:pPr>
    </w:p>
    <w:p w14:paraId="6459E4F9" w14:textId="77777777" w:rsidR="00A53D1E" w:rsidRPr="00A53D1E" w:rsidRDefault="00A53D1E" w:rsidP="00A53D1E">
      <w:pPr>
        <w:ind w:firstLine="709"/>
        <w:jc w:val="both"/>
        <w:rPr>
          <w:lang w:val="ru"/>
        </w:rPr>
      </w:pPr>
      <w:r w:rsidRPr="00A53D1E">
        <w:rPr>
          <w:lang w:val="ru"/>
        </w:rPr>
        <w:t>Парциальные припадки имеют схожую патофизиологию и клинические проявления у детей в возрасте от 2 лет и у взрослых. Эффективность лакосамида у детей в возрасте 2 лет и старше была экстраполирована из данных, полученных у подростков и взрослых с парциальными припадками, у которых ожидался сопоставимый ответ при условии адаптации дозы для детей (см. раздел 4.2) и доказательства безопасности (см. раздел 4.8).</w:t>
      </w:r>
    </w:p>
    <w:p w14:paraId="67B215F9" w14:textId="77777777" w:rsidR="00A53D1E" w:rsidRPr="00A53D1E" w:rsidRDefault="00A53D1E" w:rsidP="00A53D1E">
      <w:pPr>
        <w:ind w:firstLine="709"/>
        <w:jc w:val="both"/>
        <w:rPr>
          <w:lang w:val="ru"/>
        </w:rPr>
      </w:pPr>
      <w:r w:rsidRPr="00A53D1E">
        <w:rPr>
          <w:lang w:val="ru"/>
        </w:rPr>
        <w:t>Эффективность, подтвержденная изложенным выше принципом экстраполяции, была подтверждена результатами двойного слепого рандомизированного плацебо-контролируемого клинического исследования. Исследование состояло из 8 недельного исходного периода, за которым следовал 6 недельный период титрования. Соответствующие критериям пациенты, получавшие стабильную схему от 1 до ≤ 3 противоэпилептических препаратов, у которых наблюдалось как минимум 2 парциальных припадка в течение 4 недель, предшествовавших скринингу, с фазой отсутствия приступов не более 21 дня в течение 8 недель до начала исходного периода, были рандомизированы в группу лечения плацебо (n=172) либо лакосамида (n=171).</w:t>
      </w:r>
    </w:p>
    <w:p w14:paraId="3601D26A" w14:textId="77777777" w:rsidR="00A53D1E" w:rsidRPr="00A53D1E" w:rsidRDefault="00A53D1E" w:rsidP="00A53D1E">
      <w:pPr>
        <w:ind w:firstLine="709"/>
        <w:jc w:val="both"/>
        <w:rPr>
          <w:lang w:val="ru"/>
        </w:rPr>
      </w:pPr>
      <w:r w:rsidRPr="00A53D1E">
        <w:rPr>
          <w:lang w:val="ru"/>
        </w:rPr>
        <w:t>Дозирование начинали с дозы 2 мг/кг/сут у участников с массой тела менее 50 кг или 100 мг/сут у участников с массой тела 50 кг и более в 2 приема. В течение периода титрования дозы лакосамида корректировали с шагом 1 или 2 мг/кг/сут у пациентов с массой тела менее 50 кг или 50 или 100 мг/сут у пациентов с массой тела 50 кг и более с еженедельными интервалами для достижения целевого диапазона доз для поддерживающей терапии.</w:t>
      </w:r>
    </w:p>
    <w:p w14:paraId="7EF207FE" w14:textId="77777777" w:rsidR="00A53D1E" w:rsidRPr="00A53D1E" w:rsidRDefault="00A53D1E" w:rsidP="00A53D1E">
      <w:pPr>
        <w:ind w:firstLine="709"/>
        <w:jc w:val="both"/>
        <w:rPr>
          <w:lang w:val="ru"/>
        </w:rPr>
      </w:pPr>
      <w:r w:rsidRPr="00A53D1E">
        <w:rPr>
          <w:lang w:val="ru"/>
        </w:rPr>
        <w:t>Участники должны были достичь минимальной целевой дозы для своей категории массы тела в течение последних 3 дней периода титрования, чтобы быть включенными в 10 недельный период поддерживающей терапии. Испытуемые должны были получать стабильную дозу лакосамида в течение всего периода поддерживающей терапии, либо были выведены и включены в период постепенного снижения дозы в слепом режиме.</w:t>
      </w:r>
    </w:p>
    <w:p w14:paraId="26299329" w14:textId="77777777" w:rsidR="00A53D1E" w:rsidRPr="00A53D1E" w:rsidRDefault="00A53D1E" w:rsidP="00A53D1E">
      <w:pPr>
        <w:ind w:firstLine="709"/>
        <w:jc w:val="both"/>
        <w:rPr>
          <w:lang w:val="ru"/>
        </w:rPr>
      </w:pPr>
      <w:r w:rsidRPr="00A53D1E">
        <w:rPr>
          <w:lang w:val="ru"/>
        </w:rPr>
        <w:t>Статистически (р=0,0003) и клинически значимое снижение частоты парциальных припадков за 28 дней от исходного уровня до периода поддерживающей терапии наблюдалось в группе лечения лакосамидом и группе лечения плацебо. Процентное снижение по сравнению с плацебо, основанное на ковариационном анализе, составило 31,72 % (95 % ДИ: 16,342, 44,277).</w:t>
      </w:r>
    </w:p>
    <w:p w14:paraId="23FF5759" w14:textId="77777777" w:rsidR="00A53D1E" w:rsidRPr="00A53D1E" w:rsidRDefault="00A53D1E" w:rsidP="00A53D1E">
      <w:pPr>
        <w:ind w:firstLine="709"/>
        <w:jc w:val="both"/>
        <w:rPr>
          <w:lang w:val="ru"/>
        </w:rPr>
      </w:pPr>
      <w:r w:rsidRPr="00A53D1E">
        <w:rPr>
          <w:lang w:val="ru"/>
        </w:rPr>
        <w:t>В целом доля пациентов, у которых частота парциальных припадков снизилась по крайней мере на 50 % за 28 дней от исходного уровня до периода поддерживающей терапии, составила 52,9 % в группе лечения лакосамидом и 33,3 % в группе лечения плацебо.</w:t>
      </w:r>
    </w:p>
    <w:p w14:paraId="344D9A1B" w14:textId="57AE4C8B" w:rsidR="00B65589" w:rsidRDefault="00A53D1E" w:rsidP="00A53D1E">
      <w:pPr>
        <w:ind w:firstLine="709"/>
        <w:jc w:val="both"/>
        <w:rPr>
          <w:lang w:val="ru"/>
        </w:rPr>
      </w:pPr>
      <w:r w:rsidRPr="00A53D1E">
        <w:rPr>
          <w:lang w:val="ru"/>
        </w:rPr>
        <w:t>Качество жизни, оцененное с помощью опросника для оценки качества жизни у детей, показало, что пациенты как в группе лечения лакосамидом, так и в группе лечения плацебо имели одинаковое и стабильное качество жизни, связанное со здоровьем, в течение всего периода лечения.</w:t>
      </w:r>
    </w:p>
    <w:commentRangeEnd w:id="617"/>
    <w:p w14:paraId="54BB4DEE" w14:textId="77777777" w:rsidR="00A53D1E" w:rsidRPr="00A53D1E" w:rsidRDefault="00306C7D" w:rsidP="00A53D1E">
      <w:pPr>
        <w:ind w:firstLine="709"/>
        <w:jc w:val="both"/>
        <w:rPr>
          <w:b/>
          <w:color w:val="000000" w:themeColor="text1"/>
        </w:rPr>
      </w:pPr>
      <w:r>
        <w:rPr>
          <w:rStyle w:val="afb"/>
        </w:rPr>
        <w:commentReference w:id="617"/>
      </w:r>
    </w:p>
    <w:p w14:paraId="47AEE36E" w14:textId="15872B38" w:rsidR="00D448A4" w:rsidRDefault="00D448A4" w:rsidP="00CD1374">
      <w:pPr>
        <w:pStyle w:val="3"/>
      </w:pPr>
      <w:bookmarkStart w:id="629" w:name="_Toc179552041"/>
      <w:bookmarkEnd w:id="621"/>
      <w:r>
        <w:t>Клиническая безопасность</w:t>
      </w:r>
      <w:bookmarkEnd w:id="629"/>
      <w:r>
        <w:t xml:space="preserve"> </w:t>
      </w:r>
      <w:bookmarkStart w:id="630" w:name="_Toc52190595"/>
    </w:p>
    <w:p w14:paraId="1B57C4EF" w14:textId="77777777" w:rsidR="00D448A4" w:rsidRDefault="00D448A4" w:rsidP="00CD1374">
      <w:pPr>
        <w:pStyle w:val="111a"/>
        <w:spacing w:before="0" w:after="0"/>
        <w:outlineLvl w:val="9"/>
        <w:rPr>
          <w:lang w:eastAsia="en-US"/>
        </w:rPr>
      </w:pPr>
    </w:p>
    <w:p w14:paraId="70C8E304" w14:textId="77777777" w:rsidR="001B5489" w:rsidRPr="00530017" w:rsidRDefault="001B5489" w:rsidP="001B5489">
      <w:pPr>
        <w:ind w:firstLine="709"/>
        <w:jc w:val="both"/>
        <w:rPr>
          <w:rFonts w:eastAsia="MS Mincho"/>
          <w:color w:val="000000"/>
          <w:szCs w:val="24"/>
          <w:lang w:eastAsia="ja-JP"/>
        </w:rPr>
      </w:pPr>
      <w:r w:rsidRPr="00530017">
        <w:rPr>
          <w:rFonts w:eastAsia="MS Mincho"/>
          <w:color w:val="000000"/>
          <w:szCs w:val="24"/>
          <w:lang w:eastAsia="ja-JP"/>
        </w:rPr>
        <w:t xml:space="preserve">На основании анализа объединенных плацебо-контролируемых клинических исследований в качестве дополнительной терапии у 1308 пациентов с парциальными припадкам в общей сложности 61,9 % пациентов, рандомизированных в группу лечения лакосамидом, и 35,2 % пациентов, рандомизированных в группу лечения плацебо, имели </w:t>
      </w:r>
      <w:r w:rsidRPr="00530017">
        <w:rPr>
          <w:rFonts w:eastAsia="MS Mincho"/>
          <w:color w:val="000000"/>
          <w:szCs w:val="24"/>
          <w:lang w:eastAsia="ja-JP"/>
        </w:rPr>
        <w:lastRenderedPageBreak/>
        <w:t>как минимум одну нежелательную реакцию. Наиболее частыми нежелательными реакциями (≥ 10 %) при лечении лакосамидом были головокружение, головная боль, тошнота и диплопия. Как правило, они были легкой или умеренной интенсивности. Некоторые из них были связаны с дозой, и их можно было бы ослабить путем снижения дозы. Частота встречаемости и степень тяжести нежелательных реакций со стороны центральной нервной системы (ЦНС) и желудочно-кишечного тракта (ЖКТ), в динамике, как правило, снижались.</w:t>
      </w:r>
    </w:p>
    <w:p w14:paraId="65BA1539" w14:textId="77777777" w:rsidR="001B5489" w:rsidRPr="00530017" w:rsidRDefault="001B5489" w:rsidP="001B5489">
      <w:pPr>
        <w:ind w:firstLine="709"/>
        <w:jc w:val="both"/>
        <w:rPr>
          <w:rFonts w:eastAsia="MS Mincho"/>
          <w:color w:val="000000"/>
          <w:szCs w:val="24"/>
          <w:lang w:eastAsia="ja-JP"/>
        </w:rPr>
      </w:pPr>
      <w:r w:rsidRPr="00530017">
        <w:rPr>
          <w:rFonts w:eastAsia="MS Mincho"/>
          <w:color w:val="000000"/>
          <w:szCs w:val="24"/>
          <w:lang w:eastAsia="ja-JP"/>
        </w:rPr>
        <w:t>Во всех этих контролируемых клинических исследованиях частота отмены препарата из-за развития нежелательных реакций составила 12,2 % у пациентов, рандомизированных в группу лечения лакосамидом, и 1,6 % у пациентов, рандомизированных в группу лечения плацебо. Наиболее частой нежелательной реакцией, приводившей к прекращению терапии лакосамидом, было головокружение.</w:t>
      </w:r>
    </w:p>
    <w:p w14:paraId="2ECD26D1" w14:textId="77777777" w:rsidR="001B5489" w:rsidRPr="00530017" w:rsidRDefault="001B5489" w:rsidP="001B5489">
      <w:pPr>
        <w:ind w:firstLine="709"/>
        <w:jc w:val="both"/>
        <w:rPr>
          <w:rFonts w:eastAsia="MS Mincho"/>
          <w:color w:val="000000"/>
          <w:szCs w:val="24"/>
          <w:lang w:eastAsia="ja-JP"/>
        </w:rPr>
      </w:pPr>
      <w:r w:rsidRPr="00530017">
        <w:rPr>
          <w:rFonts w:eastAsia="MS Mincho"/>
          <w:color w:val="000000"/>
          <w:szCs w:val="24"/>
          <w:lang w:eastAsia="ja-JP"/>
        </w:rPr>
        <w:t>Частота встречаемости нежелательных реакций со стороны ЦНС, таких как головокружение, может быть выше после применения нагрузочной дозы.</w:t>
      </w:r>
    </w:p>
    <w:p w14:paraId="0F56E41D" w14:textId="77777777" w:rsidR="001B5489" w:rsidRPr="00530017" w:rsidRDefault="001B5489" w:rsidP="001B5489">
      <w:pPr>
        <w:ind w:firstLine="709"/>
        <w:jc w:val="both"/>
        <w:rPr>
          <w:rFonts w:eastAsia="MS Mincho"/>
          <w:color w:val="000000"/>
          <w:szCs w:val="24"/>
          <w:lang w:eastAsia="ja-JP"/>
        </w:rPr>
      </w:pPr>
      <w:r w:rsidRPr="00530017">
        <w:rPr>
          <w:rFonts w:eastAsia="MS Mincho"/>
          <w:color w:val="000000"/>
          <w:szCs w:val="24"/>
          <w:lang w:eastAsia="ja-JP"/>
        </w:rPr>
        <w:t>Согласно результатам анализа данных из клинического исследования не меньшей эффективности, в котором сравнивалась монотерапия лакосамидом с таковой карбамазепином с контролируемым высвобождением (CR), наиболее частыми нежелательными реакциями (≥ 10 %) в ответ на лакосамид были головная боль и головокружение. Частота отмены препарата из-за нежелательных реакций составляла 10,6 % у пациентов, получавших лакосамид, и 15,6 % у пациентов, получавших карбамазепин CR.</w:t>
      </w:r>
    </w:p>
    <w:p w14:paraId="1379EB41" w14:textId="77777777" w:rsidR="001B5489" w:rsidRDefault="001B5489" w:rsidP="001B5489">
      <w:pPr>
        <w:ind w:firstLine="709"/>
        <w:jc w:val="both"/>
        <w:rPr>
          <w:rFonts w:eastAsia="MS Mincho"/>
          <w:color w:val="000000"/>
          <w:szCs w:val="24"/>
          <w:lang w:eastAsia="ja-JP"/>
        </w:rPr>
      </w:pPr>
      <w:r w:rsidRPr="00530017">
        <w:rPr>
          <w:rFonts w:eastAsia="MS Mincho"/>
          <w:color w:val="000000"/>
          <w:szCs w:val="24"/>
          <w:lang w:eastAsia="ja-JP"/>
        </w:rPr>
        <w:t xml:space="preserve">Профиль безопасности лакосамида, зарегистрированный в исследовании с участием пациентов в возрасте 4 лет и старше с идиопатической генерализованной эпилепсией с первичными генерализованными тонико-клоническими припадками (ПГТКП), соответствовал профилю безопасности, зарегистрированному в объединенных плацебо-контролируемых клинических исследованиях при парциальных припадках. Дополнительными нежелательными реакциями, зарегистрированными у пациентов с ПГТКП, были миоклоническая эпилепсия (2,5 % в группе лечения лакосамидом и 0 % в группе лечения плацебо) и атаксия (3,3 % в группе лечения лакосамидом и 0 % в группе лечения плацебо). Наиболее частыми нежелательными реакциями были головокружение и сонливость. Наиболее частыми нежелательными реакциями, приводившими к прекращению терапии лакосамидом, были головокружение и суицидальное мышление. Частота случаев отмены препарата из-за нежелательных реакций составила 9,1 % в группе лечения лакосамидом и 4,1 % в группе лечения </w:t>
      </w:r>
      <w:commentRangeStart w:id="631"/>
      <w:r w:rsidRPr="00530017">
        <w:rPr>
          <w:rFonts w:eastAsia="MS Mincho"/>
          <w:color w:val="000000"/>
          <w:szCs w:val="24"/>
          <w:lang w:eastAsia="ja-JP"/>
        </w:rPr>
        <w:t>плацебо</w:t>
      </w:r>
      <w:commentRangeEnd w:id="631"/>
      <w:r w:rsidR="001D380F">
        <w:rPr>
          <w:rStyle w:val="afb"/>
        </w:rPr>
        <w:commentReference w:id="631"/>
      </w:r>
      <w:r w:rsidRPr="00530017">
        <w:rPr>
          <w:rFonts w:eastAsia="MS Mincho"/>
          <w:color w:val="000000"/>
          <w:szCs w:val="24"/>
          <w:lang w:eastAsia="ja-JP"/>
        </w:rPr>
        <w:t>.</w:t>
      </w:r>
    </w:p>
    <w:p w14:paraId="50A9CF03" w14:textId="39B0FFED" w:rsidR="00D448A4" w:rsidRDefault="00D448A4" w:rsidP="00AC17DA">
      <w:pPr>
        <w:rPr>
          <w:rStyle w:val="rynqvb"/>
        </w:rPr>
      </w:pPr>
      <w:bookmarkStart w:id="632" w:name="_Hlk121102531"/>
      <w:bookmarkEnd w:id="630"/>
    </w:p>
    <w:p w14:paraId="1D778C5F" w14:textId="59AE3E0C" w:rsidR="00D448A4" w:rsidRPr="007200EC" w:rsidRDefault="00D448A4" w:rsidP="00CD1374">
      <w:pPr>
        <w:pStyle w:val="4"/>
      </w:pPr>
      <w:bookmarkStart w:id="633" w:name="_Toc179552042"/>
      <w:commentRangeStart w:id="634"/>
      <w:r w:rsidRPr="007200EC">
        <w:t>Передозировка</w:t>
      </w:r>
      <w:bookmarkEnd w:id="633"/>
    </w:p>
    <w:p w14:paraId="0E50C9AB" w14:textId="77777777" w:rsidR="00D448A4" w:rsidRDefault="00D448A4" w:rsidP="00D448A4">
      <w:pPr>
        <w:ind w:firstLine="709"/>
        <w:rPr>
          <w:rStyle w:val="rynqvb"/>
        </w:rPr>
      </w:pPr>
    </w:p>
    <w:bookmarkEnd w:id="632"/>
    <w:p w14:paraId="17A414BC" w14:textId="3350C469" w:rsidR="00E00186" w:rsidRPr="00E00186" w:rsidRDefault="00E00186" w:rsidP="00E00186">
      <w:pPr>
        <w:ind w:firstLine="709"/>
        <w:jc w:val="both"/>
        <w:rPr>
          <w:rStyle w:val="rynqvb"/>
        </w:rPr>
      </w:pPr>
      <w:r w:rsidRPr="00E00186">
        <w:rPr>
          <w:rStyle w:val="rynqvb"/>
          <w:i/>
        </w:rPr>
        <w:t>Симптомы</w:t>
      </w:r>
    </w:p>
    <w:p w14:paraId="28399A2A" w14:textId="6FC4C68F" w:rsidR="00E00186" w:rsidRPr="00E00186" w:rsidRDefault="00E00186" w:rsidP="00E00186">
      <w:pPr>
        <w:ind w:firstLine="709"/>
        <w:jc w:val="both"/>
        <w:rPr>
          <w:rStyle w:val="rynqvb"/>
        </w:rPr>
      </w:pPr>
      <w:r w:rsidRPr="00E00186">
        <w:rPr>
          <w:rStyle w:val="rynqvb"/>
        </w:rPr>
        <w:t>Данные клинических исследований. Профиль нежелательных реакций у пациентов, принимавших сверхтерапевтические дозы, не отличался от профиля нежелательных реакций, у пациентов, принимавших рекомендованные дозы.</w:t>
      </w:r>
    </w:p>
    <w:p w14:paraId="482D25C0" w14:textId="7ADBA346" w:rsidR="00E00186" w:rsidRPr="00E00186" w:rsidRDefault="00E00186" w:rsidP="00E00186">
      <w:pPr>
        <w:ind w:firstLine="709"/>
        <w:jc w:val="both"/>
        <w:rPr>
          <w:rStyle w:val="rynqvb"/>
        </w:rPr>
      </w:pPr>
      <w:r w:rsidRPr="00E00186">
        <w:rPr>
          <w:rStyle w:val="rynqvb"/>
        </w:rPr>
        <w:t>После приема лакосамида в дозе 1200 мг/сут наблюдалась клиническая симптоматика со стороны ЦНС и ЖКТ (головокружение и тошнота), которая исчезала после снижения дозы.</w:t>
      </w:r>
    </w:p>
    <w:p w14:paraId="3F353E55" w14:textId="32B06EC0" w:rsidR="00E00186" w:rsidRPr="00E00186" w:rsidRDefault="00E00186" w:rsidP="00E00186">
      <w:pPr>
        <w:ind w:firstLine="709"/>
        <w:jc w:val="both"/>
        <w:rPr>
          <w:rStyle w:val="rynqvb"/>
        </w:rPr>
      </w:pPr>
      <w:r w:rsidRPr="00E00186">
        <w:rPr>
          <w:rStyle w:val="rynqvb"/>
        </w:rPr>
        <w:t>Наивысшая заявленная передозировка лакосамида составила 12000 мг (приняты вместе с токсическими дозами других противоэпилептических средств). Вначале возникла AV-блокада, пациент впал в коматозное состояние, а затем полностью восстановился без необратимых последствий.</w:t>
      </w:r>
    </w:p>
    <w:p w14:paraId="78A51FF0" w14:textId="77777777" w:rsidR="00E00186" w:rsidRPr="00E00186" w:rsidRDefault="00E00186" w:rsidP="00E00186">
      <w:pPr>
        <w:ind w:firstLine="709"/>
        <w:jc w:val="both"/>
        <w:rPr>
          <w:rStyle w:val="rynqvb"/>
        </w:rPr>
      </w:pPr>
      <w:r w:rsidRPr="00E00186">
        <w:rPr>
          <w:rStyle w:val="rynqvb"/>
        </w:rPr>
        <w:lastRenderedPageBreak/>
        <w:t>Данные постмаркетингового применения. В результате острой передозировки после приема лакосамида в дозах от 1000 до 12000 мг были отмечены судороги (генерализованные тонико-клонические судороги, эпилептический статус) и нарушения проводимости сердца.</w:t>
      </w:r>
    </w:p>
    <w:p w14:paraId="0952E3DD" w14:textId="038B3CE5" w:rsidR="00E00186" w:rsidRPr="00E00186" w:rsidRDefault="00E00186" w:rsidP="00E00186">
      <w:pPr>
        <w:ind w:firstLine="709"/>
        <w:jc w:val="both"/>
        <w:rPr>
          <w:rStyle w:val="rynqvb"/>
        </w:rPr>
      </w:pPr>
      <w:r w:rsidRPr="00E00186">
        <w:rPr>
          <w:rStyle w:val="rynqvb"/>
        </w:rPr>
        <w:t>Фатальная блокада сердца наблюдалась при острой передозировке после приема 7000 мг лакосамида у пациента, имевшего кардиоваскулярные факторы риска.</w:t>
      </w:r>
    </w:p>
    <w:p w14:paraId="3B702C8B" w14:textId="0CB6AC5C" w:rsidR="00E00186" w:rsidRPr="00E00186" w:rsidRDefault="00E00186" w:rsidP="00E00186">
      <w:pPr>
        <w:ind w:firstLine="709"/>
        <w:jc w:val="both"/>
        <w:rPr>
          <w:rStyle w:val="rynqvb"/>
          <w:i/>
        </w:rPr>
      </w:pPr>
      <w:r w:rsidRPr="00E00186">
        <w:rPr>
          <w:rStyle w:val="rynqvb"/>
          <w:i/>
        </w:rPr>
        <w:t xml:space="preserve">Лечение </w:t>
      </w:r>
    </w:p>
    <w:p w14:paraId="756C4F67" w14:textId="2070D6BF" w:rsidR="006C4952" w:rsidRDefault="00E00186" w:rsidP="00E00186">
      <w:pPr>
        <w:ind w:firstLine="709"/>
        <w:jc w:val="both"/>
        <w:rPr>
          <w:rStyle w:val="rynqvb"/>
          <w:color w:val="0070C0"/>
        </w:rPr>
      </w:pPr>
      <w:r>
        <w:rPr>
          <w:rStyle w:val="rynqvb"/>
        </w:rPr>
        <w:t>А</w:t>
      </w:r>
      <w:r w:rsidRPr="00E00186">
        <w:rPr>
          <w:rStyle w:val="rynqvb"/>
        </w:rPr>
        <w:t>нтидота лакосамида не существует. Лечение передозировки — симптоматическое. При необходимости возможно использование гемодиализа</w:t>
      </w:r>
      <w:r>
        <w:rPr>
          <w:rStyle w:val="rynqvb"/>
        </w:rPr>
        <w:t xml:space="preserve">. </w:t>
      </w:r>
      <w:commentRangeEnd w:id="634"/>
      <w:r w:rsidR="001D380F">
        <w:rPr>
          <w:rStyle w:val="afb"/>
        </w:rPr>
        <w:commentReference w:id="634"/>
      </w:r>
    </w:p>
    <w:p w14:paraId="3BC1E05A" w14:textId="77777777" w:rsidR="00E00186" w:rsidRPr="00E00186" w:rsidRDefault="00E00186" w:rsidP="00E00186">
      <w:pPr>
        <w:ind w:firstLine="709"/>
        <w:jc w:val="both"/>
        <w:rPr>
          <w:rStyle w:val="rynqvb"/>
          <w:color w:val="0070C0"/>
        </w:rPr>
      </w:pPr>
    </w:p>
    <w:p w14:paraId="01B43C44" w14:textId="3D249075" w:rsidR="006C4952" w:rsidRDefault="006C4952" w:rsidP="00334CFF">
      <w:pPr>
        <w:pStyle w:val="3"/>
        <w:rPr>
          <w:rStyle w:val="rynqvb"/>
        </w:rPr>
      </w:pPr>
      <w:bookmarkStart w:id="635" w:name="_Toc179552043"/>
      <w:r>
        <w:rPr>
          <w:rStyle w:val="rynqvb"/>
        </w:rPr>
        <w:t>Пострегистрационный опыт применения</w:t>
      </w:r>
      <w:bookmarkEnd w:id="635"/>
    </w:p>
    <w:p w14:paraId="3EC6B1BE" w14:textId="7E90434B" w:rsidR="006C4952" w:rsidRDefault="006C4952" w:rsidP="00334CFF"/>
    <w:p w14:paraId="303BF1EB" w14:textId="77777777" w:rsidR="00C60E29" w:rsidRDefault="00C60E29" w:rsidP="00C60E29">
      <w:pPr>
        <w:ind w:firstLine="709"/>
        <w:jc w:val="both"/>
        <w:rPr>
          <w:szCs w:val="24"/>
        </w:rPr>
      </w:pPr>
      <w:commentRangeStart w:id="636"/>
      <w:r>
        <w:rPr>
          <w:szCs w:val="24"/>
        </w:rPr>
        <w:t xml:space="preserve">В результате анализа </w:t>
      </w:r>
      <w:r w:rsidR="00A34D73">
        <w:rPr>
          <w:szCs w:val="24"/>
        </w:rPr>
        <w:t>исследований безопасности</w:t>
      </w:r>
      <w:r>
        <w:rPr>
          <w:szCs w:val="24"/>
        </w:rPr>
        <w:t xml:space="preserve"> было выявлено, что:</w:t>
      </w:r>
    </w:p>
    <w:p w14:paraId="06BC90F4" w14:textId="4E25E431" w:rsidR="00C60E29" w:rsidRDefault="00C60E29" w:rsidP="002B604B">
      <w:pPr>
        <w:pStyle w:val="a5"/>
        <w:numPr>
          <w:ilvl w:val="0"/>
          <w:numId w:val="13"/>
        </w:numPr>
        <w:ind w:left="714" w:hanging="357"/>
        <w:jc w:val="both"/>
        <w:rPr>
          <w:szCs w:val="24"/>
        </w:rPr>
      </w:pPr>
      <w:r>
        <w:rPr>
          <w:szCs w:val="24"/>
        </w:rPr>
        <w:t>Н</w:t>
      </w:r>
      <w:r w:rsidRPr="00D474A5">
        <w:rPr>
          <w:szCs w:val="24"/>
        </w:rPr>
        <w:t>аиболее распространенными и ч</w:t>
      </w:r>
      <w:r w:rsidR="00A34D73">
        <w:rPr>
          <w:szCs w:val="24"/>
        </w:rPr>
        <w:t>асто сообщаемыми НЯ при приеме лакосамида</w:t>
      </w:r>
      <w:r w:rsidRPr="00D474A5">
        <w:rPr>
          <w:szCs w:val="24"/>
        </w:rPr>
        <w:t xml:space="preserve"> были </w:t>
      </w:r>
      <w:r w:rsidR="00A34D73">
        <w:rPr>
          <w:szCs w:val="24"/>
        </w:rPr>
        <w:t>головокружение, головная боль, диплопия, тошнота</w:t>
      </w:r>
      <w:r w:rsidRPr="00D474A5">
        <w:rPr>
          <w:szCs w:val="24"/>
        </w:rPr>
        <w:t xml:space="preserve">. </w:t>
      </w:r>
    </w:p>
    <w:p w14:paraId="0B11862F" w14:textId="59974F26" w:rsidR="00C60E29" w:rsidRDefault="00C60E29" w:rsidP="002B604B">
      <w:pPr>
        <w:pStyle w:val="a5"/>
        <w:numPr>
          <w:ilvl w:val="0"/>
          <w:numId w:val="13"/>
        </w:numPr>
        <w:ind w:left="714" w:hanging="357"/>
        <w:jc w:val="both"/>
        <w:rPr>
          <w:szCs w:val="24"/>
        </w:rPr>
      </w:pPr>
      <w:r>
        <w:rPr>
          <w:szCs w:val="24"/>
        </w:rPr>
        <w:t>О</w:t>
      </w:r>
      <w:r w:rsidRPr="00D474A5">
        <w:rPr>
          <w:szCs w:val="24"/>
        </w:rPr>
        <w:t>бнаруж</w:t>
      </w:r>
      <w:r>
        <w:rPr>
          <w:szCs w:val="24"/>
        </w:rPr>
        <w:t xml:space="preserve">ены </w:t>
      </w:r>
      <w:r w:rsidRPr="00D474A5">
        <w:rPr>
          <w:szCs w:val="24"/>
        </w:rPr>
        <w:t>некоторые редкие НЯ</w:t>
      </w:r>
      <w:r w:rsidR="00A34D73">
        <w:rPr>
          <w:szCs w:val="24"/>
        </w:rPr>
        <w:t>, например, лекарственная гиперчувствительность, агрессия, ажитация, эйфория, попытки суицида, суицидальное мышление, галлюцинации, обморок, нарушении координации, дискенезия, брадикрадия, фибрилляция предсердий, ангионевротический отек, крапивница</w:t>
      </w:r>
      <w:r>
        <w:rPr>
          <w:szCs w:val="24"/>
        </w:rPr>
        <w:t>.</w:t>
      </w:r>
      <w:commentRangeEnd w:id="636"/>
      <w:r w:rsidR="001D380F">
        <w:rPr>
          <w:rStyle w:val="afb"/>
        </w:rPr>
        <w:commentReference w:id="636"/>
      </w:r>
    </w:p>
    <w:p w14:paraId="021AACE9" w14:textId="77777777" w:rsidR="00D448A4" w:rsidRPr="00334CFF" w:rsidRDefault="00D448A4" w:rsidP="00334CFF"/>
    <w:p w14:paraId="54682941" w14:textId="77777777" w:rsidR="00D448A4" w:rsidRDefault="00D448A4" w:rsidP="00CD1374">
      <w:pPr>
        <w:pStyle w:val="20"/>
        <w:numPr>
          <w:ilvl w:val="0"/>
          <w:numId w:val="0"/>
        </w:numPr>
        <w:rPr>
          <w:color w:val="000000" w:themeColor="text1"/>
          <w:szCs w:val="24"/>
        </w:rPr>
      </w:pPr>
      <w:bookmarkStart w:id="637" w:name="_Toc179552044"/>
      <w:r w:rsidRPr="00694F16">
        <w:rPr>
          <w:color w:val="000000" w:themeColor="text1"/>
          <w:szCs w:val="24"/>
        </w:rPr>
        <w:t>Список</w:t>
      </w:r>
      <w:r w:rsidRPr="00694F16">
        <w:rPr>
          <w:color w:val="000000" w:themeColor="text1"/>
          <w:szCs w:val="24"/>
          <w:lang w:val="en-US"/>
        </w:rPr>
        <w:t xml:space="preserve"> </w:t>
      </w:r>
      <w:r w:rsidRPr="00694F16">
        <w:rPr>
          <w:color w:val="000000" w:themeColor="text1"/>
          <w:szCs w:val="24"/>
        </w:rPr>
        <w:t>литературы</w:t>
      </w:r>
      <w:bookmarkEnd w:id="637"/>
    </w:p>
    <w:p w14:paraId="3B038ED0" w14:textId="77777777" w:rsidR="00D448A4" w:rsidRPr="002066A3" w:rsidRDefault="00D448A4" w:rsidP="00D448A4"/>
    <w:p w14:paraId="7A275271" w14:textId="77777777" w:rsidR="00467C31" w:rsidRPr="00FC0A86" w:rsidRDefault="00467C31" w:rsidP="00467C31">
      <w:pPr>
        <w:pStyle w:val="a5"/>
        <w:numPr>
          <w:ilvl w:val="0"/>
          <w:numId w:val="12"/>
        </w:numPr>
        <w:jc w:val="both"/>
      </w:pPr>
      <w:r w:rsidRPr="00796E2A">
        <w:rPr>
          <w:lang w:val="en-US"/>
        </w:rPr>
        <w:t>EM</w:t>
      </w:r>
      <w:r>
        <w:rPr>
          <w:lang w:val="en-US"/>
        </w:rPr>
        <w:t>A CHMP assessment report Vimpat</w:t>
      </w:r>
      <w:r w:rsidRPr="00796E2A">
        <w:rPr>
          <w:lang w:val="en-US"/>
        </w:rPr>
        <w:t xml:space="preserve">. </w:t>
      </w:r>
      <w:r>
        <w:t>Доступно</w:t>
      </w:r>
      <w:r w:rsidRPr="00FC0A86">
        <w:t xml:space="preserve"> </w:t>
      </w:r>
      <w:r>
        <w:t>на</w:t>
      </w:r>
      <w:r w:rsidRPr="00FC0A86">
        <w:t xml:space="preserve">: </w:t>
      </w:r>
      <w:hyperlink r:id="rId16" w:history="1">
        <w:r w:rsidRPr="00E16D26">
          <w:rPr>
            <w:rStyle w:val="aff"/>
            <w:rFonts w:eastAsia="Calibri"/>
            <w:lang w:val="en-US"/>
          </w:rPr>
          <w:t>https</w:t>
        </w:r>
        <w:r w:rsidRPr="00E16D26">
          <w:rPr>
            <w:rStyle w:val="aff"/>
            <w:rFonts w:eastAsia="Calibri"/>
          </w:rPr>
          <w:t>://</w:t>
        </w:r>
        <w:r w:rsidRPr="00E16D26">
          <w:rPr>
            <w:rStyle w:val="aff"/>
            <w:rFonts w:eastAsia="Calibri"/>
            <w:lang w:val="en-US"/>
          </w:rPr>
          <w:t>www</w:t>
        </w:r>
        <w:r w:rsidRPr="00E16D26">
          <w:rPr>
            <w:rStyle w:val="aff"/>
            <w:rFonts w:eastAsia="Calibri"/>
          </w:rPr>
          <w:t>.</w:t>
        </w:r>
        <w:r w:rsidRPr="00E16D26">
          <w:rPr>
            <w:rStyle w:val="aff"/>
            <w:rFonts w:eastAsia="Calibri"/>
            <w:lang w:val="en-US"/>
          </w:rPr>
          <w:t>ema</w:t>
        </w:r>
        <w:r w:rsidRPr="00E16D26">
          <w:rPr>
            <w:rStyle w:val="aff"/>
            <w:rFonts w:eastAsia="Calibri"/>
          </w:rPr>
          <w:t>.</w:t>
        </w:r>
        <w:r w:rsidRPr="00E16D26">
          <w:rPr>
            <w:rStyle w:val="aff"/>
            <w:rFonts w:eastAsia="Calibri"/>
            <w:lang w:val="en-US"/>
          </w:rPr>
          <w:t>europa</w:t>
        </w:r>
        <w:r w:rsidRPr="00E16D26">
          <w:rPr>
            <w:rStyle w:val="aff"/>
            <w:rFonts w:eastAsia="Calibri"/>
          </w:rPr>
          <w:t>.</w:t>
        </w:r>
        <w:r w:rsidRPr="00E16D26">
          <w:rPr>
            <w:rStyle w:val="aff"/>
            <w:rFonts w:eastAsia="Calibri"/>
            <w:lang w:val="en-US"/>
          </w:rPr>
          <w:t>eu</w:t>
        </w:r>
        <w:r w:rsidRPr="00E16D26">
          <w:rPr>
            <w:rStyle w:val="aff"/>
            <w:rFonts w:eastAsia="Calibri"/>
          </w:rPr>
          <w:t>/</w:t>
        </w:r>
        <w:r w:rsidRPr="00E16D26">
          <w:rPr>
            <w:rStyle w:val="aff"/>
            <w:rFonts w:eastAsia="Calibri"/>
            <w:lang w:val="en-US"/>
          </w:rPr>
          <w:t>en</w:t>
        </w:r>
        <w:r w:rsidRPr="00E16D26">
          <w:rPr>
            <w:rStyle w:val="aff"/>
            <w:rFonts w:eastAsia="Calibri"/>
          </w:rPr>
          <w:t>/</w:t>
        </w:r>
        <w:r w:rsidRPr="00E16D26">
          <w:rPr>
            <w:rStyle w:val="aff"/>
            <w:rFonts w:eastAsia="Calibri"/>
            <w:lang w:val="en-US"/>
          </w:rPr>
          <w:t>documents</w:t>
        </w:r>
        <w:r w:rsidRPr="00E16D26">
          <w:rPr>
            <w:rStyle w:val="aff"/>
            <w:rFonts w:eastAsia="Calibri"/>
          </w:rPr>
          <w:t>/</w:t>
        </w:r>
        <w:r w:rsidRPr="00E16D26">
          <w:rPr>
            <w:rStyle w:val="aff"/>
            <w:rFonts w:eastAsia="Calibri"/>
            <w:lang w:val="en-US"/>
          </w:rPr>
          <w:t>variation</w:t>
        </w:r>
        <w:r w:rsidRPr="00E16D26">
          <w:rPr>
            <w:rStyle w:val="aff"/>
            <w:rFonts w:eastAsia="Calibri"/>
          </w:rPr>
          <w:t>-</w:t>
        </w:r>
        <w:r w:rsidRPr="00E16D26">
          <w:rPr>
            <w:rStyle w:val="aff"/>
            <w:rFonts w:eastAsia="Calibri"/>
            <w:lang w:val="en-US"/>
          </w:rPr>
          <w:t>report</w:t>
        </w:r>
        <w:r w:rsidRPr="00E16D26">
          <w:rPr>
            <w:rStyle w:val="aff"/>
            <w:rFonts w:eastAsia="Calibri"/>
          </w:rPr>
          <w:t>/</w:t>
        </w:r>
        <w:r w:rsidRPr="00E16D26">
          <w:rPr>
            <w:rStyle w:val="aff"/>
            <w:rFonts w:eastAsia="Calibri"/>
            <w:lang w:val="en-US"/>
          </w:rPr>
          <w:t>vimpat</w:t>
        </w:r>
        <w:r w:rsidRPr="00E16D26">
          <w:rPr>
            <w:rStyle w:val="aff"/>
            <w:rFonts w:eastAsia="Calibri"/>
          </w:rPr>
          <w:t>-</w:t>
        </w:r>
        <w:r w:rsidRPr="00E16D26">
          <w:rPr>
            <w:rStyle w:val="aff"/>
            <w:rFonts w:eastAsia="Calibri"/>
            <w:lang w:val="en-US"/>
          </w:rPr>
          <w:t>h</w:t>
        </w:r>
        <w:r w:rsidRPr="00E16D26">
          <w:rPr>
            <w:rStyle w:val="aff"/>
            <w:rFonts w:eastAsia="Calibri"/>
          </w:rPr>
          <w:t>-</w:t>
        </w:r>
        <w:r w:rsidRPr="00E16D26">
          <w:rPr>
            <w:rStyle w:val="aff"/>
            <w:rFonts w:eastAsia="Calibri"/>
            <w:lang w:val="en-US"/>
          </w:rPr>
          <w:t>c</w:t>
        </w:r>
        <w:r w:rsidRPr="00E16D26">
          <w:rPr>
            <w:rStyle w:val="aff"/>
            <w:rFonts w:eastAsia="Calibri"/>
          </w:rPr>
          <w:t>-863-</w:t>
        </w:r>
        <w:r w:rsidRPr="00E16D26">
          <w:rPr>
            <w:rStyle w:val="aff"/>
            <w:rFonts w:eastAsia="Calibri"/>
            <w:lang w:val="en-US"/>
          </w:rPr>
          <w:t>ii</w:t>
        </w:r>
        <w:r w:rsidRPr="00E16D26">
          <w:rPr>
            <w:rStyle w:val="aff"/>
            <w:rFonts w:eastAsia="Calibri"/>
          </w:rPr>
          <w:t>-0060-</w:t>
        </w:r>
        <w:r w:rsidRPr="00E16D26">
          <w:rPr>
            <w:rStyle w:val="aff"/>
            <w:rFonts w:eastAsia="Calibri"/>
            <w:lang w:val="en-US"/>
          </w:rPr>
          <w:t>g</w:t>
        </w:r>
        <w:r w:rsidRPr="00E16D26">
          <w:rPr>
            <w:rStyle w:val="aff"/>
            <w:rFonts w:eastAsia="Calibri"/>
          </w:rPr>
          <w:t>-</w:t>
        </w:r>
        <w:r w:rsidRPr="00E16D26">
          <w:rPr>
            <w:rStyle w:val="aff"/>
            <w:rFonts w:eastAsia="Calibri"/>
            <w:lang w:val="en-US"/>
          </w:rPr>
          <w:t>epar</w:t>
        </w:r>
        <w:r w:rsidRPr="00E16D26">
          <w:rPr>
            <w:rStyle w:val="aff"/>
            <w:rFonts w:eastAsia="Calibri"/>
          </w:rPr>
          <w:t>-</w:t>
        </w:r>
        <w:r w:rsidRPr="00E16D26">
          <w:rPr>
            <w:rStyle w:val="aff"/>
            <w:rFonts w:eastAsia="Calibri"/>
            <w:lang w:val="en-US"/>
          </w:rPr>
          <w:t>assessment</w:t>
        </w:r>
        <w:r w:rsidRPr="00E16D26">
          <w:rPr>
            <w:rStyle w:val="aff"/>
            <w:rFonts w:eastAsia="Calibri"/>
          </w:rPr>
          <w:t>-</w:t>
        </w:r>
        <w:r w:rsidRPr="00E16D26">
          <w:rPr>
            <w:rStyle w:val="aff"/>
            <w:rFonts w:eastAsia="Calibri"/>
            <w:lang w:val="en-US"/>
          </w:rPr>
          <w:t>report</w:t>
        </w:r>
        <w:r w:rsidRPr="00E16D26">
          <w:rPr>
            <w:rStyle w:val="aff"/>
            <w:rFonts w:eastAsia="Calibri"/>
          </w:rPr>
          <w:t>-</w:t>
        </w:r>
        <w:r w:rsidRPr="00E16D26">
          <w:rPr>
            <w:rStyle w:val="aff"/>
            <w:rFonts w:eastAsia="Calibri"/>
            <w:lang w:val="en-US"/>
          </w:rPr>
          <w:t>variation</w:t>
        </w:r>
        <w:r w:rsidRPr="00E16D26">
          <w:rPr>
            <w:rStyle w:val="aff"/>
            <w:rFonts w:eastAsia="Calibri"/>
          </w:rPr>
          <w:t>_</w:t>
        </w:r>
        <w:r w:rsidRPr="00E16D26">
          <w:rPr>
            <w:rStyle w:val="aff"/>
            <w:rFonts w:eastAsia="Calibri"/>
            <w:lang w:val="en-US"/>
          </w:rPr>
          <w:t>en</w:t>
        </w:r>
        <w:r w:rsidRPr="00E16D26">
          <w:rPr>
            <w:rStyle w:val="aff"/>
            <w:rFonts w:eastAsia="Calibri"/>
          </w:rPr>
          <w:t>.</w:t>
        </w:r>
        <w:r w:rsidRPr="00E16D26">
          <w:rPr>
            <w:rStyle w:val="aff"/>
            <w:rFonts w:eastAsia="Calibri"/>
            <w:lang w:val="en-US"/>
          </w:rPr>
          <w:t>pdf</w:t>
        </w:r>
      </w:hyperlink>
      <w:r w:rsidRPr="00FC0A86">
        <w:t xml:space="preserve"> </w:t>
      </w:r>
    </w:p>
    <w:p w14:paraId="43ACE66D" w14:textId="77777777" w:rsidR="00467C31" w:rsidRPr="00FC0A86" w:rsidRDefault="00467C31" w:rsidP="00467C31">
      <w:pPr>
        <w:pStyle w:val="a5"/>
        <w:numPr>
          <w:ilvl w:val="0"/>
          <w:numId w:val="12"/>
        </w:numPr>
        <w:jc w:val="both"/>
      </w:pPr>
      <w:r w:rsidRPr="00FC0A86">
        <w:rPr>
          <w:lang w:val="en-US"/>
        </w:rPr>
        <w:t xml:space="preserve">SUMMARY OF PRODUCT CHARACTERISTICS: Vimpat. </w:t>
      </w:r>
      <w:r w:rsidRPr="00D753AC">
        <w:t>Доступно</w:t>
      </w:r>
      <w:r w:rsidRPr="00FC0A86">
        <w:t xml:space="preserve"> </w:t>
      </w:r>
      <w:r w:rsidRPr="00D753AC">
        <w:t>на</w:t>
      </w:r>
      <w:r w:rsidRPr="00FC0A86">
        <w:t xml:space="preserve">: </w:t>
      </w:r>
      <w:hyperlink r:id="rId17" w:history="1">
        <w:r w:rsidRPr="00E16D26">
          <w:rPr>
            <w:rStyle w:val="aff"/>
            <w:rFonts w:eastAsia="Calibri"/>
            <w:lang w:val="en-US"/>
          </w:rPr>
          <w:t>https</w:t>
        </w:r>
        <w:r w:rsidRPr="00FC0A86">
          <w:rPr>
            <w:rStyle w:val="aff"/>
            <w:rFonts w:eastAsia="Calibri"/>
          </w:rPr>
          <w:t>://</w:t>
        </w:r>
        <w:r w:rsidRPr="00E16D26">
          <w:rPr>
            <w:rStyle w:val="aff"/>
            <w:rFonts w:eastAsia="Calibri"/>
            <w:lang w:val="en-US"/>
          </w:rPr>
          <w:t>www</w:t>
        </w:r>
        <w:r w:rsidRPr="00FC0A86">
          <w:rPr>
            <w:rStyle w:val="aff"/>
            <w:rFonts w:eastAsia="Calibri"/>
          </w:rPr>
          <w:t>.</w:t>
        </w:r>
        <w:r w:rsidRPr="00E16D26">
          <w:rPr>
            <w:rStyle w:val="aff"/>
            <w:rFonts w:eastAsia="Calibri"/>
            <w:lang w:val="en-US"/>
          </w:rPr>
          <w:t>ema</w:t>
        </w:r>
        <w:r w:rsidRPr="00FC0A86">
          <w:rPr>
            <w:rStyle w:val="aff"/>
            <w:rFonts w:eastAsia="Calibri"/>
          </w:rPr>
          <w:t>.</w:t>
        </w:r>
        <w:r w:rsidRPr="00E16D26">
          <w:rPr>
            <w:rStyle w:val="aff"/>
            <w:rFonts w:eastAsia="Calibri"/>
            <w:lang w:val="en-US"/>
          </w:rPr>
          <w:t>europa</w:t>
        </w:r>
        <w:r w:rsidRPr="00FC0A86">
          <w:rPr>
            <w:rStyle w:val="aff"/>
            <w:rFonts w:eastAsia="Calibri"/>
          </w:rPr>
          <w:t>.</w:t>
        </w:r>
        <w:r w:rsidRPr="00E16D26">
          <w:rPr>
            <w:rStyle w:val="aff"/>
            <w:rFonts w:eastAsia="Calibri"/>
            <w:lang w:val="en-US"/>
          </w:rPr>
          <w:t>eu</w:t>
        </w:r>
        <w:r w:rsidRPr="00FC0A86">
          <w:rPr>
            <w:rStyle w:val="aff"/>
            <w:rFonts w:eastAsia="Calibri"/>
          </w:rPr>
          <w:t>/</w:t>
        </w:r>
        <w:r w:rsidRPr="00E16D26">
          <w:rPr>
            <w:rStyle w:val="aff"/>
            <w:rFonts w:eastAsia="Calibri"/>
            <w:lang w:val="en-US"/>
          </w:rPr>
          <w:t>en</w:t>
        </w:r>
        <w:r w:rsidRPr="00FC0A86">
          <w:rPr>
            <w:rStyle w:val="aff"/>
            <w:rFonts w:eastAsia="Calibri"/>
          </w:rPr>
          <w:t>/</w:t>
        </w:r>
        <w:r w:rsidRPr="00E16D26">
          <w:rPr>
            <w:rStyle w:val="aff"/>
            <w:rFonts w:eastAsia="Calibri"/>
            <w:lang w:val="en-US"/>
          </w:rPr>
          <w:t>documents</w:t>
        </w:r>
        <w:r w:rsidRPr="00FC0A86">
          <w:rPr>
            <w:rStyle w:val="aff"/>
            <w:rFonts w:eastAsia="Calibri"/>
          </w:rPr>
          <w:t>/</w:t>
        </w:r>
        <w:r w:rsidRPr="00E16D26">
          <w:rPr>
            <w:rStyle w:val="aff"/>
            <w:rFonts w:eastAsia="Calibri"/>
            <w:lang w:val="en-US"/>
          </w:rPr>
          <w:t>product</w:t>
        </w:r>
        <w:r w:rsidRPr="00FC0A86">
          <w:rPr>
            <w:rStyle w:val="aff"/>
            <w:rFonts w:eastAsia="Calibri"/>
          </w:rPr>
          <w:t>-</w:t>
        </w:r>
        <w:r w:rsidRPr="00E16D26">
          <w:rPr>
            <w:rStyle w:val="aff"/>
            <w:rFonts w:eastAsia="Calibri"/>
            <w:lang w:val="en-US"/>
          </w:rPr>
          <w:t>information</w:t>
        </w:r>
        <w:r w:rsidRPr="00FC0A86">
          <w:rPr>
            <w:rStyle w:val="aff"/>
            <w:rFonts w:eastAsia="Calibri"/>
          </w:rPr>
          <w:t>/</w:t>
        </w:r>
        <w:r w:rsidRPr="00E16D26">
          <w:rPr>
            <w:rStyle w:val="aff"/>
            <w:rFonts w:eastAsia="Calibri"/>
            <w:lang w:val="en-US"/>
          </w:rPr>
          <w:t>vimpat</w:t>
        </w:r>
        <w:r w:rsidRPr="00FC0A86">
          <w:rPr>
            <w:rStyle w:val="aff"/>
            <w:rFonts w:eastAsia="Calibri"/>
          </w:rPr>
          <w:t>-</w:t>
        </w:r>
        <w:r w:rsidRPr="00E16D26">
          <w:rPr>
            <w:rStyle w:val="aff"/>
            <w:rFonts w:eastAsia="Calibri"/>
            <w:lang w:val="en-US"/>
          </w:rPr>
          <w:t>epar</w:t>
        </w:r>
        <w:r w:rsidRPr="00FC0A86">
          <w:rPr>
            <w:rStyle w:val="aff"/>
            <w:rFonts w:eastAsia="Calibri"/>
          </w:rPr>
          <w:t>-</w:t>
        </w:r>
        <w:r w:rsidRPr="00E16D26">
          <w:rPr>
            <w:rStyle w:val="aff"/>
            <w:rFonts w:eastAsia="Calibri"/>
            <w:lang w:val="en-US"/>
          </w:rPr>
          <w:t>product</w:t>
        </w:r>
        <w:r w:rsidRPr="00FC0A86">
          <w:rPr>
            <w:rStyle w:val="aff"/>
            <w:rFonts w:eastAsia="Calibri"/>
          </w:rPr>
          <w:t>-</w:t>
        </w:r>
        <w:r w:rsidRPr="00E16D26">
          <w:rPr>
            <w:rStyle w:val="aff"/>
            <w:rFonts w:eastAsia="Calibri"/>
            <w:lang w:val="en-US"/>
          </w:rPr>
          <w:t>information</w:t>
        </w:r>
        <w:r w:rsidRPr="00FC0A86">
          <w:rPr>
            <w:rStyle w:val="aff"/>
            <w:rFonts w:eastAsia="Calibri"/>
          </w:rPr>
          <w:t>_</w:t>
        </w:r>
        <w:r w:rsidRPr="00E16D26">
          <w:rPr>
            <w:rStyle w:val="aff"/>
            <w:rFonts w:eastAsia="Calibri"/>
            <w:lang w:val="en-US"/>
          </w:rPr>
          <w:t>en</w:t>
        </w:r>
        <w:r w:rsidRPr="00FC0A86">
          <w:rPr>
            <w:rStyle w:val="aff"/>
            <w:rFonts w:eastAsia="Calibri"/>
          </w:rPr>
          <w:t>.</w:t>
        </w:r>
        <w:r w:rsidRPr="00E16D26">
          <w:rPr>
            <w:rStyle w:val="aff"/>
            <w:rFonts w:eastAsia="Calibri"/>
            <w:lang w:val="en-US"/>
          </w:rPr>
          <w:t>pdf</w:t>
        </w:r>
      </w:hyperlink>
    </w:p>
    <w:p w14:paraId="4F75011F" w14:textId="350E4EDF" w:rsidR="00C60E29" w:rsidRPr="00467C31" w:rsidRDefault="00467C31" w:rsidP="00467C31">
      <w:pPr>
        <w:pStyle w:val="a5"/>
        <w:numPr>
          <w:ilvl w:val="0"/>
          <w:numId w:val="12"/>
        </w:numPr>
        <w:jc w:val="both"/>
      </w:pPr>
      <w:commentRangeStart w:id="638"/>
      <w:r>
        <w:t xml:space="preserve">РЛС: Лакосамид. Доступно на: </w:t>
      </w:r>
      <w:hyperlink r:id="rId18" w:anchor="primenenie" w:history="1">
        <w:r w:rsidRPr="00E16D26">
          <w:rPr>
            <w:rStyle w:val="aff"/>
          </w:rPr>
          <w:t>https://www.rlsnet.ru/active-substance/lakosamid-2940?ysclid=m05q3xz79o187958706#primenenie</w:t>
        </w:r>
      </w:hyperlink>
      <w:r>
        <w:t xml:space="preserve"> </w:t>
      </w:r>
      <w:commentRangeEnd w:id="638"/>
      <w:r w:rsidR="00115619">
        <w:rPr>
          <w:rStyle w:val="afb"/>
        </w:rPr>
        <w:commentReference w:id="638"/>
      </w:r>
    </w:p>
    <w:p w14:paraId="2A31E10E" w14:textId="6E10AD93" w:rsidR="00705BF5" w:rsidRPr="00467C31" w:rsidRDefault="00705BF5">
      <w:pPr>
        <w:spacing w:after="200" w:line="276" w:lineRule="auto"/>
      </w:pPr>
      <w:r w:rsidRPr="00467C31">
        <w:br w:type="page"/>
      </w:r>
    </w:p>
    <w:p w14:paraId="5693AAC1" w14:textId="71E07AFD" w:rsidR="00D448A4" w:rsidRDefault="00D448A4" w:rsidP="00D448A4">
      <w:pPr>
        <w:pStyle w:val="1"/>
      </w:pPr>
      <w:bookmarkStart w:id="639" w:name="_Toc179552045"/>
      <w:bookmarkEnd w:id="622"/>
      <w:r w:rsidRPr="007F5E52">
        <w:lastRenderedPageBreak/>
        <w:t>ОБСУЖДЕНИЕ ДАННЫХ И ИНСТРУКЦИИ ДЛЯ ИССЛЕДОВАТЕЛЯ</w:t>
      </w:r>
      <w:bookmarkEnd w:id="639"/>
    </w:p>
    <w:p w14:paraId="7A0A91B1" w14:textId="77777777" w:rsidR="00D448A4" w:rsidRPr="002066A3" w:rsidRDefault="00D448A4" w:rsidP="00D448A4"/>
    <w:p w14:paraId="02841C81" w14:textId="1A5ABD1A" w:rsidR="00D448A4" w:rsidRDefault="00D448A4" w:rsidP="00D448A4">
      <w:pPr>
        <w:pStyle w:val="20"/>
        <w:rPr>
          <w:color w:val="000000" w:themeColor="text1"/>
          <w:szCs w:val="24"/>
        </w:rPr>
      </w:pPr>
      <w:bookmarkStart w:id="640" w:name="_Toc179552046"/>
      <w:commentRangeStart w:id="641"/>
      <w:r w:rsidRPr="007F0074">
        <w:rPr>
          <w:color w:val="000000" w:themeColor="text1"/>
          <w:szCs w:val="24"/>
        </w:rPr>
        <w:t>Обсуждение данных доклинических исследований</w:t>
      </w:r>
      <w:bookmarkEnd w:id="640"/>
      <w:commentRangeEnd w:id="641"/>
      <w:r w:rsidR="001D380F">
        <w:rPr>
          <w:rStyle w:val="afb"/>
          <w:b w:val="0"/>
          <w:bCs w:val="0"/>
          <w:iCs w:val="0"/>
          <w:lang w:val="ru-RU"/>
        </w:rPr>
        <w:commentReference w:id="641"/>
      </w:r>
    </w:p>
    <w:p w14:paraId="2146353E" w14:textId="77777777" w:rsidR="00D448A4" w:rsidRPr="00385A22" w:rsidRDefault="00D448A4" w:rsidP="00D448A4"/>
    <w:p w14:paraId="1D753DBB" w14:textId="636EA634" w:rsidR="00D448A4" w:rsidRDefault="00D448A4" w:rsidP="00CD1374">
      <w:pPr>
        <w:ind w:firstLine="709"/>
        <w:jc w:val="both"/>
      </w:pPr>
      <w:bookmarkStart w:id="642" w:name="_Hlk484355353"/>
      <w:r>
        <w:rPr>
          <w:bCs/>
          <w:lang w:eastAsia="ru-RU"/>
        </w:rPr>
        <w:t xml:space="preserve">Так как препарат </w:t>
      </w:r>
      <w:r w:rsidR="00467C31">
        <w:rPr>
          <w:rFonts w:eastAsia="MS Mincho"/>
          <w:szCs w:val="24"/>
          <w:lang w:val="en-US" w:eastAsia="ru-RU"/>
        </w:rPr>
        <w:t>PT</w:t>
      </w:r>
      <w:r w:rsidR="00467C31" w:rsidRPr="00D219A3">
        <w:rPr>
          <w:rFonts w:eastAsia="MS Mincho"/>
          <w:szCs w:val="24"/>
          <w:lang w:eastAsia="ru-RU"/>
        </w:rPr>
        <w:t>-</w:t>
      </w:r>
      <w:r w:rsidR="00467C31">
        <w:rPr>
          <w:rFonts w:eastAsia="MS Mincho"/>
          <w:szCs w:val="24"/>
          <w:lang w:val="en-US" w:eastAsia="ru-RU"/>
        </w:rPr>
        <w:t>LCS</w:t>
      </w:r>
      <w:r w:rsidR="00467C31" w:rsidRPr="003B4BA0">
        <w:rPr>
          <w:rFonts w:eastAsia="MS Mincho"/>
          <w:szCs w:val="24"/>
          <w:lang w:eastAsia="ru-RU"/>
        </w:rPr>
        <w:t xml:space="preserve"> </w:t>
      </w:r>
      <w:r w:rsidRPr="00467C31">
        <w:rPr>
          <w:bCs/>
          <w:color w:val="FF0000"/>
          <w:lang w:eastAsia="ru-RU"/>
        </w:rPr>
        <w:t xml:space="preserve">(АО «Р-Фарм», Россия) </w:t>
      </w:r>
      <w:r w:rsidRPr="00D72649">
        <w:rPr>
          <w:bCs/>
          <w:lang w:eastAsia="ru-RU"/>
        </w:rPr>
        <w:t>представляет</w:t>
      </w:r>
      <w:r>
        <w:rPr>
          <w:bCs/>
          <w:lang w:eastAsia="ru-RU"/>
        </w:rPr>
        <w:t xml:space="preserve"> собой</w:t>
      </w:r>
      <w:r w:rsidRPr="002561BB">
        <w:rPr>
          <w:bCs/>
          <w:lang w:eastAsia="ru-RU"/>
        </w:rPr>
        <w:t xml:space="preserve"> воспроизведенный препарат</w:t>
      </w:r>
      <w:r>
        <w:rPr>
          <w:bCs/>
          <w:lang w:eastAsia="ru-RU"/>
        </w:rPr>
        <w:t xml:space="preserve"> </w:t>
      </w:r>
      <w:r w:rsidR="00467C31">
        <w:rPr>
          <w:bCs/>
          <w:lang w:eastAsia="ru-RU"/>
        </w:rPr>
        <w:t>лакосамида</w:t>
      </w:r>
      <w:r w:rsidRPr="002561BB">
        <w:rPr>
          <w:bCs/>
          <w:lang w:eastAsia="ru-RU"/>
        </w:rPr>
        <w:t xml:space="preserve">, </w:t>
      </w:r>
      <w:r>
        <w:rPr>
          <w:bCs/>
          <w:lang w:eastAsia="ru-RU"/>
        </w:rPr>
        <w:t>который</w:t>
      </w:r>
      <w:r w:rsidRPr="002561BB">
        <w:rPr>
          <w:color w:val="000000"/>
        </w:rPr>
        <w:t xml:space="preserve"> полностью соответствует по </w:t>
      </w:r>
      <w:r w:rsidRPr="00D72649">
        <w:rPr>
          <w:color w:val="000000"/>
        </w:rPr>
        <w:t xml:space="preserve">качественному и количественному составу действующего вещества и </w:t>
      </w:r>
      <w:r w:rsidRPr="001D380F">
        <w:rPr>
          <w:color w:val="000000"/>
          <w:highlight w:val="yellow"/>
          <w:rPrChange w:id="643" w:author="Belolipetskaya, Elena" w:date="2024-10-14T20:13:00Z">
            <w:rPr>
              <w:color w:val="000000"/>
            </w:rPr>
          </w:rPrChange>
        </w:rPr>
        <w:t>основных вспомогательных веществ</w:t>
      </w:r>
      <w:r w:rsidRPr="00D72649">
        <w:rPr>
          <w:color w:val="000000"/>
        </w:rPr>
        <w:t>, лекарственной</w:t>
      </w:r>
      <w:r w:rsidRPr="004F5B1B">
        <w:rPr>
          <w:color w:val="000000"/>
        </w:rPr>
        <w:t xml:space="preserve"> форме и дозировке референтному препарату </w:t>
      </w:r>
      <w:r w:rsidR="00467C31">
        <w:rPr>
          <w:rFonts w:eastAsia="MS Mincho"/>
          <w:szCs w:val="24"/>
          <w:lang w:eastAsia="ru-RU"/>
        </w:rPr>
        <w:t>Вимпат</w:t>
      </w:r>
      <w:r w:rsidR="00467C31" w:rsidRPr="003B4BA0">
        <w:rPr>
          <w:rFonts w:eastAsia="MS Mincho"/>
          <w:szCs w:val="24"/>
          <w:vertAlign w:val="superscript"/>
          <w:lang w:eastAsia="ru-RU"/>
        </w:rPr>
        <w:t>®</w:t>
      </w:r>
      <w:r w:rsidRPr="00965A69">
        <w:rPr>
          <w:lang w:eastAsia="ru-RU"/>
        </w:rPr>
        <w:t xml:space="preserve">, таблетки, </w:t>
      </w:r>
      <w:r w:rsidR="00467C31">
        <w:rPr>
          <w:lang w:eastAsia="ru-RU"/>
        </w:rPr>
        <w:t>покрытые пленочной оболочкой, 20</w:t>
      </w:r>
      <w:r>
        <w:rPr>
          <w:lang w:eastAsia="ru-RU"/>
        </w:rPr>
        <w:t>0</w:t>
      </w:r>
      <w:r w:rsidRPr="00965A69">
        <w:rPr>
          <w:lang w:eastAsia="ru-RU"/>
        </w:rPr>
        <w:t xml:space="preserve"> мг</w:t>
      </w:r>
      <w:r w:rsidRPr="00965A69">
        <w:rPr>
          <w:rFonts w:eastAsia="Calibri"/>
        </w:rPr>
        <w:t xml:space="preserve"> </w:t>
      </w:r>
      <w:r w:rsidRPr="00965A69">
        <w:rPr>
          <w:color w:val="000000"/>
        </w:rPr>
        <w:t>(</w:t>
      </w:r>
      <w:r w:rsidR="00467C31">
        <w:rPr>
          <w:rFonts w:eastAsia="Calibri"/>
          <w:bCs/>
          <w:szCs w:val="24"/>
        </w:rPr>
        <w:t>ЮСБ Фарма С.А., Бельгия</w:t>
      </w:r>
      <w:r w:rsidRPr="00965A69">
        <w:rPr>
          <w:color w:val="000000"/>
        </w:rPr>
        <w:t xml:space="preserve">), </w:t>
      </w:r>
      <w:r w:rsidRPr="00965A69">
        <w:t>ожидается, что его свойства</w:t>
      </w:r>
      <w:r w:rsidRPr="00965A69">
        <w:rPr>
          <w:rFonts w:eastAsia="Calibri"/>
        </w:rPr>
        <w:t xml:space="preserve"> будут идентичны свойствам оригинального препарата. </w:t>
      </w:r>
      <w:r w:rsidRPr="00965A69">
        <w:t xml:space="preserve">Для прогнозирования токсического </w:t>
      </w:r>
      <w:r>
        <w:t>действия,</w:t>
      </w:r>
      <w:r w:rsidRPr="00965A69">
        <w:t xml:space="preserve"> планируемого к регистрации и коммерческому выпуску препарата</w:t>
      </w:r>
      <w:r w:rsidRPr="00355C1E">
        <w:rPr>
          <w:bCs/>
          <w:lang w:eastAsia="ru-RU"/>
        </w:rPr>
        <w:t xml:space="preserve"> </w:t>
      </w:r>
      <w:r w:rsidR="00467C31">
        <w:rPr>
          <w:rFonts w:eastAsia="MS Mincho"/>
          <w:szCs w:val="24"/>
          <w:lang w:val="en-US" w:eastAsia="ru-RU"/>
        </w:rPr>
        <w:t>PT</w:t>
      </w:r>
      <w:r w:rsidR="00467C31" w:rsidRPr="00D219A3">
        <w:rPr>
          <w:rFonts w:eastAsia="MS Mincho"/>
          <w:szCs w:val="24"/>
          <w:lang w:eastAsia="ru-RU"/>
        </w:rPr>
        <w:t>-</w:t>
      </w:r>
      <w:r w:rsidR="00467C31">
        <w:rPr>
          <w:rFonts w:eastAsia="MS Mincho"/>
          <w:szCs w:val="24"/>
          <w:lang w:val="en-US" w:eastAsia="ru-RU"/>
        </w:rPr>
        <w:t>LCS</w:t>
      </w:r>
      <w:r>
        <w:rPr>
          <w:lang w:eastAsia="ru-RU"/>
        </w:rPr>
        <w:t>,</w:t>
      </w:r>
      <w:r w:rsidRPr="00965A69">
        <w:rPr>
          <w:rFonts w:eastAsia="Calibri"/>
        </w:rPr>
        <w:t xml:space="preserve"> </w:t>
      </w:r>
      <w:r w:rsidRPr="00965A69">
        <w:t>были проанализированы данные исследований по изучению фармакологии и токсикологии оригинального препарата</w:t>
      </w:r>
      <w:r w:rsidR="00467C31">
        <w:t xml:space="preserve"> лакосамида</w:t>
      </w:r>
      <w:r w:rsidRPr="00965A69">
        <w:t xml:space="preserve">. Поскольку лекарственный препарат </w:t>
      </w:r>
      <w:r w:rsidR="00467C31">
        <w:rPr>
          <w:rFonts w:eastAsia="MS Mincho"/>
          <w:szCs w:val="24"/>
          <w:lang w:val="en-US" w:eastAsia="ru-RU"/>
        </w:rPr>
        <w:t>PT</w:t>
      </w:r>
      <w:r w:rsidR="00467C31" w:rsidRPr="00D219A3">
        <w:rPr>
          <w:rFonts w:eastAsia="MS Mincho"/>
          <w:szCs w:val="24"/>
          <w:lang w:eastAsia="ru-RU"/>
        </w:rPr>
        <w:t>-</w:t>
      </w:r>
      <w:r w:rsidR="00467C31">
        <w:rPr>
          <w:rFonts w:eastAsia="MS Mincho"/>
          <w:szCs w:val="24"/>
          <w:lang w:val="en-US" w:eastAsia="ru-RU"/>
        </w:rPr>
        <w:t>LCS</w:t>
      </w:r>
      <w:r w:rsidR="00467C31" w:rsidRPr="00965A69">
        <w:t xml:space="preserve"> </w:t>
      </w:r>
      <w:r w:rsidRPr="00965A69">
        <w:t>является воспроизведенным препаратом, собственные доклинические исследования не проводились.</w:t>
      </w:r>
    </w:p>
    <w:p w14:paraId="35CDEDE0" w14:textId="3917E3A2" w:rsidR="00D448A4" w:rsidRDefault="00D448A4" w:rsidP="00CD1374">
      <w:pPr>
        <w:ind w:firstLine="709"/>
        <w:jc w:val="both"/>
        <w:rPr>
          <w:bCs/>
        </w:rPr>
      </w:pPr>
      <w:r w:rsidRPr="005A2D02">
        <w:rPr>
          <w:color w:val="000000" w:themeColor="text1"/>
        </w:rPr>
        <w:t xml:space="preserve">Для изучения </w:t>
      </w:r>
      <w:r w:rsidR="00467C31">
        <w:rPr>
          <w:bCs/>
        </w:rPr>
        <w:t>лакосамида</w:t>
      </w:r>
      <w:r>
        <w:rPr>
          <w:bCs/>
        </w:rPr>
        <w:t xml:space="preserve"> </w:t>
      </w:r>
      <w:r w:rsidRPr="005A2D02">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DD285E">
        <w:rPr>
          <w:i/>
          <w:iCs/>
          <w:color w:val="000000" w:themeColor="text1"/>
        </w:rPr>
        <w:t>in vitro</w:t>
      </w:r>
      <w:r w:rsidRPr="005A2D02">
        <w:rPr>
          <w:color w:val="000000" w:themeColor="text1"/>
        </w:rPr>
        <w:t xml:space="preserve">, так и </w:t>
      </w:r>
      <w:r w:rsidRPr="00DD285E">
        <w:rPr>
          <w:i/>
          <w:iCs/>
          <w:color w:val="000000" w:themeColor="text1"/>
        </w:rPr>
        <w:t>in vivo</w:t>
      </w:r>
      <w:r w:rsidRPr="005A2D02">
        <w:rPr>
          <w:color w:val="000000" w:themeColor="text1"/>
        </w:rPr>
        <w:t>, в результате которых были хорошо изучены фармакодинамические, фармакокинетические и токсикологические свойства</w:t>
      </w:r>
      <w:r>
        <w:rPr>
          <w:bCs/>
        </w:rPr>
        <w:t xml:space="preserve"> </w:t>
      </w:r>
      <w:r w:rsidR="00467C31">
        <w:rPr>
          <w:bCs/>
        </w:rPr>
        <w:t>лакосамид</w:t>
      </w:r>
      <w:r>
        <w:rPr>
          <w:bCs/>
        </w:rPr>
        <w:t>а</w:t>
      </w:r>
      <w:r w:rsidRPr="005A2D02">
        <w:rPr>
          <w:bCs/>
        </w:rPr>
        <w:t>.</w:t>
      </w:r>
    </w:p>
    <w:p w14:paraId="063076AC" w14:textId="77777777" w:rsidR="00467C31" w:rsidRPr="00467C31" w:rsidRDefault="00467C31" w:rsidP="00467C31">
      <w:pPr>
        <w:ind w:firstLine="709"/>
        <w:jc w:val="both"/>
        <w:rPr>
          <w:bCs/>
          <w:lang w:val="ru"/>
        </w:rPr>
      </w:pPr>
      <w:r w:rsidRPr="00467C31">
        <w:rPr>
          <w:bCs/>
          <w:lang w:val="ru"/>
        </w:rPr>
        <w:t>Лакосамид был синтезирован как член семейства функционализированных аминокислот, в частности аналогов эндогенной аминокислоты и модулятора NMDA-рецепторов D-серина. Механизм действия лакосамида пока полностью не изучен. Однако предполагается двойной механизм действия: он избирательно усиливает медленную инактивацию потенциал-зависимых натриевых каналов (VGSC) и взаимодействует с белком-медиатором ответа на коллапсин-2 (CRMP-2), который главным образом экспрессируется в центральной нервной системе (ЦНС) и участвует в дифференцировке нейронов и росте аксонов.</w:t>
      </w:r>
    </w:p>
    <w:p w14:paraId="19A60902" w14:textId="77777777" w:rsidR="00467C31" w:rsidRDefault="00467C31" w:rsidP="00467C31">
      <w:pPr>
        <w:ind w:firstLine="709"/>
        <w:jc w:val="both"/>
        <w:rPr>
          <w:bCs/>
          <w:lang w:val="ru"/>
        </w:rPr>
      </w:pPr>
      <w:r w:rsidRPr="00467C31">
        <w:rPr>
          <w:bCs/>
          <w:lang w:val="ru"/>
        </w:rPr>
        <w:t>Лакосамид проявлял противоэпилептическую активность на различных моделях припадков у грызунов при генерализованных и комплексных парциальных припадках и эпилептическом статусе.</w:t>
      </w:r>
    </w:p>
    <w:p w14:paraId="760F1F95" w14:textId="4E17BF5E" w:rsidR="00D448A4" w:rsidRPr="00467C31" w:rsidRDefault="00467C31" w:rsidP="00467C31">
      <w:pPr>
        <w:ind w:firstLine="709"/>
        <w:jc w:val="both"/>
        <w:rPr>
          <w:color w:val="000000"/>
        </w:rPr>
      </w:pPr>
      <w:r w:rsidRPr="00467C31">
        <w:rPr>
          <w:color w:val="000000"/>
          <w:lang w:val="ru"/>
        </w:rPr>
        <w:t>Абсорбцию, распределение, метаболизм и экскрецию лакосамида изучали на мышах (CD-1), крысах (Спраг-Доули) и собаках (бигль), а также на кроликах (новозеландские белые). Данные были получены в результате как фармакокинетических, так и токсикокинетических исследований с использованием перорального, внутривенного и внутрибрюшинного введения, различных уровней доз и продолжительности лечения. Концентрации основного О-десметильного метаболита человека (SPM 12809) в плазме крови определяли у мышей, крыс и собак, а дезацетиловый метаболит (SPM 6912) - количественно в плазме крови мышей.</w:t>
      </w:r>
    </w:p>
    <w:p w14:paraId="77B0750E" w14:textId="77777777" w:rsidR="008730F3" w:rsidRDefault="00D448A4" w:rsidP="008730F3">
      <w:pPr>
        <w:ind w:firstLine="709"/>
        <w:jc w:val="both"/>
        <w:rPr>
          <w:bCs/>
          <w:color w:val="000000" w:themeColor="text1"/>
          <w:lang w:bidi="ru-RU"/>
        </w:rPr>
      </w:pPr>
      <w:r w:rsidRPr="00707D60">
        <w:rPr>
          <w:bCs/>
          <w:color w:val="000000" w:themeColor="text1"/>
          <w:lang w:bidi="ru-RU"/>
        </w:rPr>
        <w:t>Токсикологическая программа исследовани</w:t>
      </w:r>
      <w:r>
        <w:rPr>
          <w:bCs/>
          <w:color w:val="000000" w:themeColor="text1"/>
          <w:lang w:bidi="ru-RU"/>
        </w:rPr>
        <w:t>я</w:t>
      </w:r>
      <w:r w:rsidRPr="00707D60">
        <w:rPr>
          <w:bCs/>
          <w:color w:val="000000" w:themeColor="text1"/>
          <w:lang w:bidi="ru-RU"/>
        </w:rPr>
        <w:t xml:space="preserve"> </w:t>
      </w:r>
      <w:r w:rsidR="00A34D73">
        <w:rPr>
          <w:bCs/>
          <w:color w:val="000000" w:themeColor="text1"/>
          <w:lang w:bidi="ru-RU"/>
        </w:rPr>
        <w:t>лакосамида</w:t>
      </w:r>
      <w:r>
        <w:rPr>
          <w:bCs/>
          <w:color w:val="000000" w:themeColor="text1"/>
          <w:lang w:bidi="ru-RU"/>
        </w:rPr>
        <w:t xml:space="preserve"> </w:t>
      </w:r>
      <w:r w:rsidRPr="00707D60">
        <w:rPr>
          <w:bCs/>
          <w:color w:val="000000" w:themeColor="text1"/>
          <w:lang w:bidi="ru-RU"/>
        </w:rPr>
        <w:t>включала исследования токсичности при однократном и многократном введении</w:t>
      </w:r>
      <w:r>
        <w:rPr>
          <w:bCs/>
          <w:color w:val="000000" w:themeColor="text1"/>
          <w:lang w:bidi="ru-RU"/>
        </w:rPr>
        <w:t xml:space="preserve">, исследования генотоксичности </w:t>
      </w:r>
      <w:r w:rsidRPr="00707D60">
        <w:rPr>
          <w:bCs/>
          <w:color w:val="000000" w:themeColor="text1"/>
          <w:lang w:bidi="ru-RU"/>
        </w:rPr>
        <w:t>и другие специфические токсикологические тесты</w:t>
      </w:r>
      <w:r>
        <w:rPr>
          <w:bCs/>
          <w:color w:val="000000" w:themeColor="text1"/>
          <w:lang w:bidi="ru-RU"/>
        </w:rPr>
        <w:t>.</w:t>
      </w:r>
    </w:p>
    <w:p w14:paraId="3B019F93" w14:textId="5DA329F4" w:rsidR="008730F3" w:rsidRPr="006A00FA" w:rsidRDefault="008730F3" w:rsidP="008730F3">
      <w:pPr>
        <w:ind w:firstLine="709"/>
        <w:jc w:val="both"/>
        <w:rPr>
          <w:szCs w:val="24"/>
        </w:rPr>
      </w:pPr>
      <w:r w:rsidRPr="006A00FA">
        <w:rPr>
          <w:color w:val="000000"/>
          <w:szCs w:val="24"/>
        </w:rPr>
        <w:t>NOAEL составляла 31,6</w:t>
      </w:r>
      <w:r>
        <w:rPr>
          <w:color w:val="000000"/>
          <w:szCs w:val="24"/>
        </w:rPr>
        <w:t> </w:t>
      </w:r>
      <w:r w:rsidRPr="006A00FA">
        <w:rPr>
          <w:color w:val="000000"/>
          <w:szCs w:val="24"/>
        </w:rPr>
        <w:t>мг/кг как у мышей, так и у крыс после перорального введения. Токсичность при однократном введении также оценивали у собак; единственная доза была равна 15</w:t>
      </w:r>
      <w:r>
        <w:rPr>
          <w:color w:val="000000"/>
          <w:szCs w:val="24"/>
        </w:rPr>
        <w:t> </w:t>
      </w:r>
      <w:r w:rsidRPr="006A00FA">
        <w:rPr>
          <w:color w:val="000000"/>
          <w:szCs w:val="24"/>
        </w:rPr>
        <w:t>мг/кг при пероральном введении через зонд. Наблюдаемые усиленное фармакодинамическое воздействие на центральную нервную систему было дозозависимым и дозолимитирующим. Концентрация лакосамида у самок мышей в группах с высокими дозами и после перорального введения составила 31,8</w:t>
      </w:r>
      <w:r>
        <w:rPr>
          <w:color w:val="000000"/>
          <w:szCs w:val="24"/>
        </w:rPr>
        <w:t> </w:t>
      </w:r>
      <w:r w:rsidRPr="006A00FA">
        <w:rPr>
          <w:color w:val="000000"/>
          <w:szCs w:val="24"/>
        </w:rPr>
        <w:t>мкг/мл при 316</w:t>
      </w:r>
      <w:r>
        <w:rPr>
          <w:color w:val="000000"/>
          <w:szCs w:val="24"/>
        </w:rPr>
        <w:t> </w:t>
      </w:r>
      <w:r w:rsidRPr="006A00FA">
        <w:rPr>
          <w:color w:val="000000"/>
          <w:szCs w:val="24"/>
        </w:rPr>
        <w:t>мг/кг и 124</w:t>
      </w:r>
      <w:r>
        <w:rPr>
          <w:color w:val="000000"/>
          <w:szCs w:val="24"/>
        </w:rPr>
        <w:t> </w:t>
      </w:r>
      <w:r w:rsidRPr="006A00FA">
        <w:rPr>
          <w:color w:val="000000"/>
          <w:szCs w:val="24"/>
        </w:rPr>
        <w:t>мкг/мл при 464</w:t>
      </w:r>
      <w:r>
        <w:rPr>
          <w:color w:val="000000"/>
          <w:szCs w:val="24"/>
        </w:rPr>
        <w:t> </w:t>
      </w:r>
      <w:r w:rsidRPr="006A00FA">
        <w:rPr>
          <w:color w:val="000000"/>
          <w:szCs w:val="24"/>
        </w:rPr>
        <w:t xml:space="preserve">мг/кг. При сравнении нелетальных доз с аллометрической поправкой кратная доза </w:t>
      </w:r>
      <w:r w:rsidRPr="006A00FA">
        <w:rPr>
          <w:color w:val="000000"/>
          <w:szCs w:val="24"/>
        </w:rPr>
        <w:lastRenderedPageBreak/>
        <w:t>для человека, 12</w:t>
      </w:r>
      <w:r>
        <w:rPr>
          <w:color w:val="000000"/>
          <w:szCs w:val="24"/>
        </w:rPr>
        <w:t> </w:t>
      </w:r>
      <w:r w:rsidRPr="006A00FA">
        <w:rPr>
          <w:color w:val="000000"/>
          <w:szCs w:val="24"/>
        </w:rPr>
        <w:t>мг/кг (600</w:t>
      </w:r>
      <w:r>
        <w:rPr>
          <w:color w:val="000000"/>
          <w:szCs w:val="24"/>
        </w:rPr>
        <w:t> </w:t>
      </w:r>
      <w:r w:rsidRPr="006A00FA">
        <w:rPr>
          <w:color w:val="000000"/>
          <w:szCs w:val="24"/>
        </w:rPr>
        <w:t>мг в сутки и пациент с массой тела 50</w:t>
      </w:r>
      <w:r>
        <w:rPr>
          <w:color w:val="000000"/>
          <w:szCs w:val="24"/>
        </w:rPr>
        <w:t> </w:t>
      </w:r>
      <w:r w:rsidRPr="006A00FA">
        <w:rPr>
          <w:color w:val="000000"/>
          <w:szCs w:val="24"/>
        </w:rPr>
        <w:t>кг, дают 12</w:t>
      </w:r>
      <w:r>
        <w:rPr>
          <w:color w:val="000000"/>
          <w:szCs w:val="24"/>
        </w:rPr>
        <w:t> </w:t>
      </w:r>
      <w:r w:rsidRPr="006A00FA">
        <w:rPr>
          <w:color w:val="000000"/>
          <w:szCs w:val="24"/>
        </w:rPr>
        <w:t>мг/кг), составила приблизительно 2 у мышей и не имела предела у крыс и собак.</w:t>
      </w:r>
    </w:p>
    <w:p w14:paraId="1A472AE0" w14:textId="77777777" w:rsidR="008730F3" w:rsidRPr="008730F3" w:rsidRDefault="008730F3" w:rsidP="008730F3">
      <w:pPr>
        <w:ind w:firstLine="709"/>
        <w:jc w:val="both"/>
        <w:rPr>
          <w:color w:val="000000"/>
        </w:rPr>
      </w:pPr>
      <w:r w:rsidRPr="008730F3">
        <w:rPr>
          <w:color w:val="000000"/>
        </w:rPr>
        <w:t>Мышам вводили лакосамид в дозе до 270 мг/кг в течение 13 недель. Воздействие на центральную нервную систему начиналось при дозе 60 мг/кг, и других признаков токсичности отмечено не было. У мышей не было выявлено органа-мишени, возможно, из-за центральных дозолимитирующих эффектов. Предполагалось, что NOAEL составляет 60 мг/кг, хотя незначительные эффекты, связанные с центральной нервной системой, были очевидны уже при этом уровне дозы. При NOAEL Cmax была равна 29 мкг/мл, а AUC0-24ч - 97 мкг·ч/мл. Первоначально предложенная МРДЧ 600 мг/сут была снижена до 400 мг/сут из-за неблагоприятного профиля клинической безопасности при дозе 600 мг/сут. Таким образом, разница по сравнению с максимальной экспозицией у человека (200 мг 2 р/сут) составляет 2,7 для Cmax и отсутствует (1,0) для AUC.</w:t>
      </w:r>
    </w:p>
    <w:p w14:paraId="30BA88C5" w14:textId="56FC53C7" w:rsidR="00D448A4" w:rsidRDefault="008730F3" w:rsidP="001D380F">
      <w:pPr>
        <w:ind w:firstLine="709"/>
        <w:jc w:val="both"/>
        <w:rPr>
          <w:color w:val="000000"/>
        </w:rPr>
        <w:pPrChange w:id="644" w:author="Belolipetskaya, Elena" w:date="2024-10-14T20:13:00Z">
          <w:pPr>
            <w:ind w:firstLine="709"/>
            <w:jc w:val="both"/>
          </w:pPr>
        </w:pPrChange>
      </w:pPr>
      <w:r w:rsidRPr="008730F3">
        <w:rPr>
          <w:color w:val="000000"/>
        </w:rPr>
        <w:t>Крысам вводили лакосамид в дозе до 180 мг/кг перорально в течение 26 недель (извлечение в течение 4 недель) и до 50 мг/кг внутривенно (болюсно) в течение 2 недель. В исследованиях при пероральном введении наблюдались дозолимитирующие эффекты, связанные с центральной нервной системой, при 180 мг/кг и выше, а после внутривенного введения - при 50 мг/кг. Самки крыс были более подвержены воздействию на центральную нервную систему, чем самцы.</w:t>
      </w:r>
    </w:p>
    <w:p w14:paraId="490DDA81" w14:textId="77777777" w:rsidR="008730F3" w:rsidRPr="006A00FA" w:rsidRDefault="008730F3" w:rsidP="001D380F">
      <w:pPr>
        <w:ind w:firstLine="709"/>
        <w:jc w:val="both"/>
        <w:rPr>
          <w:szCs w:val="24"/>
        </w:rPr>
        <w:pPrChange w:id="645" w:author="Belolipetskaya, Elena" w:date="2024-10-14T20:13:00Z">
          <w:pPr>
            <w:spacing w:before="120"/>
            <w:ind w:firstLine="709"/>
            <w:jc w:val="both"/>
          </w:pPr>
        </w:pPrChange>
      </w:pPr>
      <w:r w:rsidRPr="008730F3">
        <w:rPr>
          <w:iCs/>
          <w:color w:val="000000"/>
          <w:szCs w:val="24"/>
        </w:rPr>
        <w:t>Собакам</w:t>
      </w:r>
      <w:r w:rsidRPr="006A00FA">
        <w:rPr>
          <w:i/>
          <w:iCs/>
          <w:color w:val="000000"/>
          <w:szCs w:val="24"/>
        </w:rPr>
        <w:t xml:space="preserve"> </w:t>
      </w:r>
      <w:r w:rsidRPr="006A00FA">
        <w:rPr>
          <w:color w:val="000000"/>
          <w:szCs w:val="24"/>
        </w:rPr>
        <w:t>лакосамид вводили перорально в дозе до 20/25</w:t>
      </w:r>
      <w:r>
        <w:rPr>
          <w:color w:val="000000"/>
          <w:szCs w:val="24"/>
        </w:rPr>
        <w:t> </w:t>
      </w:r>
      <w:r w:rsidRPr="006A00FA">
        <w:rPr>
          <w:color w:val="000000"/>
          <w:szCs w:val="24"/>
        </w:rPr>
        <w:t>мг/кг в течение 12</w:t>
      </w:r>
      <w:r>
        <w:rPr>
          <w:color w:val="000000"/>
          <w:szCs w:val="24"/>
        </w:rPr>
        <w:t> месяц</w:t>
      </w:r>
      <w:r w:rsidRPr="006A00FA">
        <w:rPr>
          <w:color w:val="000000"/>
          <w:szCs w:val="24"/>
        </w:rPr>
        <w:t>ев (восстановление в течение 4</w:t>
      </w:r>
      <w:r>
        <w:rPr>
          <w:color w:val="000000"/>
          <w:szCs w:val="24"/>
        </w:rPr>
        <w:t> нед</w:t>
      </w:r>
      <w:r w:rsidRPr="006A00FA">
        <w:rPr>
          <w:color w:val="000000"/>
          <w:szCs w:val="24"/>
        </w:rPr>
        <w:t>ели) перорально и до 16</w:t>
      </w:r>
      <w:r>
        <w:rPr>
          <w:color w:val="000000"/>
          <w:szCs w:val="24"/>
        </w:rPr>
        <w:t> </w:t>
      </w:r>
      <w:r w:rsidRPr="006A00FA">
        <w:rPr>
          <w:color w:val="000000"/>
          <w:szCs w:val="24"/>
        </w:rPr>
        <w:t>мг/кг в течение 2</w:t>
      </w:r>
      <w:r>
        <w:rPr>
          <w:color w:val="000000"/>
          <w:szCs w:val="24"/>
        </w:rPr>
        <w:t> нед</w:t>
      </w:r>
      <w:r w:rsidRPr="006A00FA">
        <w:rPr>
          <w:color w:val="000000"/>
          <w:szCs w:val="24"/>
        </w:rPr>
        <w:t>ель внутривенно (болюсно)</w:t>
      </w:r>
      <w:r>
        <w:rPr>
          <w:color w:val="000000"/>
          <w:szCs w:val="24"/>
        </w:rPr>
        <w:t xml:space="preserve">. </w:t>
      </w:r>
      <w:r w:rsidRPr="006A00FA">
        <w:rPr>
          <w:color w:val="000000"/>
          <w:szCs w:val="24"/>
        </w:rPr>
        <w:t>У</w:t>
      </w:r>
      <w:r>
        <w:rPr>
          <w:color w:val="000000"/>
          <w:szCs w:val="24"/>
        </w:rPr>
        <w:t> </w:t>
      </w:r>
      <w:r w:rsidRPr="006A00FA">
        <w:rPr>
          <w:color w:val="000000"/>
          <w:szCs w:val="24"/>
        </w:rPr>
        <w:t>собак органом-мишенью было сердце</w:t>
      </w:r>
      <w:r>
        <w:rPr>
          <w:color w:val="000000"/>
          <w:szCs w:val="24"/>
        </w:rPr>
        <w:t xml:space="preserve">. </w:t>
      </w:r>
      <w:r w:rsidRPr="006A00FA">
        <w:rPr>
          <w:color w:val="000000"/>
          <w:szCs w:val="24"/>
        </w:rPr>
        <w:t>В</w:t>
      </w:r>
      <w:r>
        <w:rPr>
          <w:color w:val="000000"/>
          <w:szCs w:val="24"/>
        </w:rPr>
        <w:t> </w:t>
      </w:r>
      <w:r w:rsidRPr="006A00FA">
        <w:rPr>
          <w:color w:val="000000"/>
          <w:szCs w:val="24"/>
        </w:rPr>
        <w:t>30</w:t>
      </w:r>
      <w:r>
        <w:rPr>
          <w:color w:val="000000"/>
          <w:szCs w:val="24"/>
        </w:rPr>
        <w:t>-</w:t>
      </w:r>
      <w:r w:rsidRPr="006A00FA">
        <w:rPr>
          <w:color w:val="000000"/>
          <w:szCs w:val="24"/>
        </w:rPr>
        <w:t>дневных, 3-месячных и 12-месячных исследованиях наблюдалась незначительная тенденция к увеличению частоты сердечных сокращений после перорального применения. В</w:t>
      </w:r>
      <w:r>
        <w:rPr>
          <w:color w:val="000000"/>
          <w:szCs w:val="24"/>
        </w:rPr>
        <w:t> </w:t>
      </w:r>
      <w:r w:rsidRPr="006A00FA">
        <w:rPr>
          <w:color w:val="000000"/>
          <w:szCs w:val="24"/>
        </w:rPr>
        <w:t>ходе 12-месячного исследования было зарегистрировано умеренное снижение систолического артериального давления в дозе 10</w:t>
      </w:r>
      <w:r>
        <w:rPr>
          <w:color w:val="000000"/>
          <w:szCs w:val="24"/>
        </w:rPr>
        <w:t> </w:t>
      </w:r>
      <w:r w:rsidRPr="006A00FA">
        <w:rPr>
          <w:color w:val="000000"/>
          <w:szCs w:val="24"/>
        </w:rPr>
        <w:t>мг/кг и выше только у самок собак. Однако, за исключением одной самки в 2</w:t>
      </w:r>
      <w:r>
        <w:rPr>
          <w:color w:val="000000"/>
          <w:szCs w:val="24"/>
        </w:rPr>
        <w:t>-</w:t>
      </w:r>
      <w:r w:rsidRPr="006A00FA">
        <w:rPr>
          <w:color w:val="000000"/>
          <w:szCs w:val="24"/>
        </w:rPr>
        <w:t>недельном исследовании внутривенного введения, у которой была зарегистрирована АВ-блокада второй степени на 13</w:t>
      </w:r>
      <w:r>
        <w:rPr>
          <w:color w:val="000000"/>
          <w:szCs w:val="24"/>
        </w:rPr>
        <w:noBreakHyphen/>
      </w:r>
      <w:r w:rsidRPr="006A00FA">
        <w:rPr>
          <w:color w:val="000000"/>
          <w:szCs w:val="24"/>
        </w:rPr>
        <w:t>й день (при дозе 16</w:t>
      </w:r>
      <w:r>
        <w:rPr>
          <w:color w:val="000000"/>
          <w:szCs w:val="24"/>
        </w:rPr>
        <w:t> </w:t>
      </w:r>
      <w:r w:rsidRPr="006A00FA">
        <w:rPr>
          <w:color w:val="000000"/>
          <w:szCs w:val="24"/>
        </w:rPr>
        <w:t xml:space="preserve">мг/кг), ни в одном исследовании на собаках не было отмечено изменений параметров ЭКГ. Фармакологические исследования на собаках под анестезией с установленными датчиками показали, что лакосамид вызывает снижение артериального давления </w:t>
      </w:r>
      <w:r>
        <w:rPr>
          <w:color w:val="000000"/>
          <w:szCs w:val="24"/>
        </w:rPr>
        <w:t>(</w:t>
      </w:r>
      <w:r w:rsidRPr="006A00FA">
        <w:rPr>
          <w:color w:val="000000"/>
          <w:szCs w:val="24"/>
        </w:rPr>
        <w:t>на</w:t>
      </w:r>
      <w:r>
        <w:rPr>
          <w:color w:val="000000"/>
          <w:szCs w:val="24"/>
        </w:rPr>
        <w:t> </w:t>
      </w:r>
      <w:r w:rsidRPr="006A00FA">
        <w:rPr>
          <w:color w:val="000000"/>
          <w:szCs w:val="24"/>
        </w:rPr>
        <w:t>7-8</w:t>
      </w:r>
      <w:r>
        <w:rPr>
          <w:color w:val="000000"/>
          <w:szCs w:val="24"/>
        </w:rPr>
        <w:t> %</w:t>
      </w:r>
      <w:r w:rsidRPr="006A00FA">
        <w:rPr>
          <w:color w:val="000000"/>
          <w:szCs w:val="24"/>
        </w:rPr>
        <w:t xml:space="preserve">), увеличение частоты сердечных сокращений </w:t>
      </w:r>
      <w:r>
        <w:rPr>
          <w:color w:val="000000"/>
          <w:szCs w:val="24"/>
        </w:rPr>
        <w:t>(</w:t>
      </w:r>
      <w:r w:rsidRPr="006A00FA">
        <w:rPr>
          <w:color w:val="000000"/>
          <w:szCs w:val="24"/>
        </w:rPr>
        <w:t>на</w:t>
      </w:r>
      <w:r>
        <w:rPr>
          <w:color w:val="000000"/>
          <w:szCs w:val="24"/>
        </w:rPr>
        <w:t> </w:t>
      </w:r>
      <w:r w:rsidRPr="006A00FA">
        <w:rPr>
          <w:color w:val="000000"/>
          <w:szCs w:val="24"/>
        </w:rPr>
        <w:t>3-7</w:t>
      </w:r>
      <w:r>
        <w:rPr>
          <w:color w:val="000000"/>
          <w:szCs w:val="24"/>
        </w:rPr>
        <w:t> %</w:t>
      </w:r>
      <w:r w:rsidRPr="006A00FA">
        <w:rPr>
          <w:color w:val="000000"/>
          <w:szCs w:val="24"/>
        </w:rPr>
        <w:t>) из-за снижения сократительной способности и кратковременный гипотензивный эффект при 11,3-22,6</w:t>
      </w:r>
      <w:r>
        <w:rPr>
          <w:color w:val="000000"/>
          <w:szCs w:val="24"/>
        </w:rPr>
        <w:t> </w:t>
      </w:r>
      <w:r w:rsidRPr="006A00FA">
        <w:rPr>
          <w:color w:val="000000"/>
          <w:szCs w:val="24"/>
        </w:rPr>
        <w:t>мкг/мл, что, однако, превышает диапазон C</w:t>
      </w:r>
      <w:r w:rsidRPr="006A00FA">
        <w:rPr>
          <w:color w:val="000000"/>
          <w:szCs w:val="24"/>
          <w:vertAlign w:val="subscript"/>
        </w:rPr>
        <w:t>max</w:t>
      </w:r>
      <w:r w:rsidRPr="006A00FA">
        <w:rPr>
          <w:color w:val="000000"/>
          <w:szCs w:val="24"/>
        </w:rPr>
        <w:t>, полученный после применения максимальной рекомендованной клинической дозы. Эти эффекты сопровождались увеличением интервала PR и продолжительности комплекса QRS на 4-6</w:t>
      </w:r>
      <w:r>
        <w:rPr>
          <w:color w:val="000000"/>
          <w:szCs w:val="24"/>
        </w:rPr>
        <w:t> %</w:t>
      </w:r>
      <w:r w:rsidRPr="006A00FA">
        <w:rPr>
          <w:color w:val="000000"/>
          <w:szCs w:val="24"/>
        </w:rPr>
        <w:t xml:space="preserve"> и 8-11</w:t>
      </w:r>
      <w:r>
        <w:rPr>
          <w:color w:val="000000"/>
          <w:szCs w:val="24"/>
        </w:rPr>
        <w:t> %</w:t>
      </w:r>
      <w:r w:rsidRPr="006A00FA">
        <w:rPr>
          <w:color w:val="000000"/>
          <w:szCs w:val="24"/>
        </w:rPr>
        <w:t>, соответственно. При более высоких дозах (15-45</w:t>
      </w:r>
      <w:r>
        <w:rPr>
          <w:color w:val="000000"/>
          <w:szCs w:val="24"/>
        </w:rPr>
        <w:t> </w:t>
      </w:r>
      <w:r w:rsidRPr="006A00FA">
        <w:rPr>
          <w:color w:val="000000"/>
          <w:szCs w:val="24"/>
        </w:rPr>
        <w:t>мг/кг) наблюдались более серьезные нарушения проводимости, такие как АВ-блокада, АВ-диссоциация и узловой ритм. C</w:t>
      </w:r>
      <w:r w:rsidRPr="006A00FA">
        <w:rPr>
          <w:color w:val="000000"/>
          <w:szCs w:val="24"/>
          <w:vertAlign w:val="subscript"/>
        </w:rPr>
        <w:t>max</w:t>
      </w:r>
      <w:r w:rsidRPr="006A00FA">
        <w:rPr>
          <w:color w:val="000000"/>
          <w:szCs w:val="24"/>
        </w:rPr>
        <w:t>, полученная в группе с самой высокой дозой в ходе 3-месячного исследования, 12-месячного исследования с пероральным применением и 2</w:t>
      </w:r>
      <w:r>
        <w:rPr>
          <w:color w:val="000000"/>
          <w:szCs w:val="24"/>
        </w:rPr>
        <w:noBreakHyphen/>
      </w:r>
      <w:r w:rsidRPr="006A00FA">
        <w:rPr>
          <w:color w:val="000000"/>
          <w:szCs w:val="24"/>
        </w:rPr>
        <w:t>недельного исследования с внутривенным введением, колебалась в пределах 20-30</w:t>
      </w:r>
      <w:r>
        <w:rPr>
          <w:color w:val="000000"/>
          <w:szCs w:val="24"/>
        </w:rPr>
        <w:t> </w:t>
      </w:r>
      <w:r w:rsidRPr="006A00FA">
        <w:rPr>
          <w:color w:val="000000"/>
          <w:szCs w:val="24"/>
        </w:rPr>
        <w:t>мкг/мл, уровней, при которых воздействие на сердце было бы более выраженным. Вполне разумно, что это может быть связано с тем фактом, что оценка ЭКГ проводилась после достижения T</w:t>
      </w:r>
      <w:r w:rsidRPr="006A00FA">
        <w:rPr>
          <w:color w:val="000000"/>
          <w:szCs w:val="24"/>
          <w:vertAlign w:val="subscript"/>
        </w:rPr>
        <w:t xml:space="preserve">max </w:t>
      </w:r>
      <w:r w:rsidRPr="006A00FA">
        <w:rPr>
          <w:color w:val="000000"/>
          <w:szCs w:val="24"/>
        </w:rPr>
        <w:t>и что бодрствующие собаки менее чувствительны к воздействию кардиодепрессантов, чем собаки с открытой грудной клеткой под наркозом. Однако дальнейшее доклиническое изучение не добавило бы релевантной информации, поскольку эти эффекты также наблюдались в клинических условиях.</w:t>
      </w:r>
    </w:p>
    <w:p w14:paraId="338469FF" w14:textId="77777777" w:rsidR="008730F3" w:rsidRPr="006A00FA" w:rsidRDefault="008730F3" w:rsidP="001D380F">
      <w:pPr>
        <w:ind w:firstLine="709"/>
        <w:jc w:val="both"/>
        <w:rPr>
          <w:szCs w:val="24"/>
        </w:rPr>
      </w:pPr>
      <w:r w:rsidRPr="006A00FA">
        <w:rPr>
          <w:color w:val="000000"/>
          <w:szCs w:val="24"/>
        </w:rPr>
        <w:t>Эффекты, обусловленные центральной нервной системой, снижение потребления пищи и параметров массы тела, наблюдались при дозах около 20</w:t>
      </w:r>
      <w:r>
        <w:rPr>
          <w:color w:val="000000"/>
          <w:szCs w:val="24"/>
        </w:rPr>
        <w:t> </w:t>
      </w:r>
      <w:r w:rsidRPr="006A00FA">
        <w:rPr>
          <w:color w:val="000000"/>
          <w:szCs w:val="24"/>
        </w:rPr>
        <w:t>мг/кг и выше</w:t>
      </w:r>
      <w:r>
        <w:rPr>
          <w:color w:val="000000"/>
          <w:szCs w:val="24"/>
        </w:rPr>
        <w:t xml:space="preserve">. </w:t>
      </w:r>
      <w:r w:rsidRPr="006A00FA">
        <w:rPr>
          <w:color w:val="000000"/>
          <w:szCs w:val="24"/>
        </w:rPr>
        <w:t>В</w:t>
      </w:r>
      <w:r>
        <w:rPr>
          <w:color w:val="000000"/>
          <w:szCs w:val="24"/>
        </w:rPr>
        <w:t> </w:t>
      </w:r>
      <w:r w:rsidRPr="006A00FA">
        <w:rPr>
          <w:color w:val="000000"/>
          <w:szCs w:val="24"/>
        </w:rPr>
        <w:t xml:space="preserve">исследовании с </w:t>
      </w:r>
      <w:r w:rsidRPr="006A00FA">
        <w:rPr>
          <w:color w:val="000000"/>
          <w:szCs w:val="24"/>
        </w:rPr>
        <w:lastRenderedPageBreak/>
        <w:t>внутривенным введением наблюдался незначительный мочегонный эффект, однако мочегонного эффекта у собак после перорального введения отмечено не было. Местной токсичности после внутривенного введения отмечено не было.</w:t>
      </w:r>
    </w:p>
    <w:p w14:paraId="6C97E676" w14:textId="15C5813F" w:rsidR="008730F3" w:rsidRPr="006A00FA" w:rsidRDefault="008730F3" w:rsidP="001D380F">
      <w:pPr>
        <w:ind w:firstLine="709"/>
        <w:jc w:val="both"/>
        <w:rPr>
          <w:szCs w:val="24"/>
        </w:rPr>
      </w:pPr>
      <w:r w:rsidRPr="006A00FA">
        <w:rPr>
          <w:color w:val="000000"/>
          <w:szCs w:val="24"/>
        </w:rPr>
        <w:t>В 12-месячном исследовании при NOAEL (10</w:t>
      </w:r>
      <w:r>
        <w:rPr>
          <w:color w:val="000000"/>
          <w:szCs w:val="24"/>
        </w:rPr>
        <w:t> </w:t>
      </w:r>
      <w:r w:rsidRPr="006A00FA">
        <w:rPr>
          <w:color w:val="000000"/>
          <w:szCs w:val="24"/>
        </w:rPr>
        <w:t>мг/кг) C</w:t>
      </w:r>
      <w:r w:rsidRPr="006A00FA">
        <w:rPr>
          <w:color w:val="000000"/>
          <w:szCs w:val="24"/>
          <w:vertAlign w:val="subscript"/>
        </w:rPr>
        <w:t>max</w:t>
      </w:r>
      <w:r w:rsidRPr="006A00FA">
        <w:rPr>
          <w:color w:val="000000"/>
          <w:szCs w:val="24"/>
        </w:rPr>
        <w:t xml:space="preserve"> составляла 14</w:t>
      </w:r>
      <w:r>
        <w:rPr>
          <w:color w:val="000000"/>
          <w:szCs w:val="24"/>
        </w:rPr>
        <w:t> </w:t>
      </w:r>
      <w:r w:rsidRPr="006A00FA">
        <w:rPr>
          <w:color w:val="000000"/>
          <w:szCs w:val="24"/>
        </w:rPr>
        <w:t xml:space="preserve">мкг/мл, а </w:t>
      </w:r>
      <w:del w:id="646" w:author="Belolipetskaya, Elena" w:date="2024-10-14T13:55:00Z">
        <w:r w:rsidRPr="006A00FA" w:rsidDel="00C022F9">
          <w:rPr>
            <w:color w:val="000000"/>
            <w:szCs w:val="24"/>
          </w:rPr>
          <w:delText>AUC</w:delText>
        </w:r>
        <w:r w:rsidRPr="006A00FA" w:rsidDel="00C022F9">
          <w:rPr>
            <w:color w:val="000000"/>
            <w:szCs w:val="24"/>
            <w:vertAlign w:val="subscript"/>
          </w:rPr>
          <w:delText>∞</w:delText>
        </w:r>
      </w:del>
      <w:ins w:id="647" w:author="Belolipetskaya, Elena" w:date="2024-10-14T13:55:00Z">
        <w:r w:rsidR="00C022F9">
          <w:rPr>
            <w:color w:val="000000"/>
            <w:szCs w:val="24"/>
          </w:rPr>
          <w:t>AUC</w:t>
        </w:r>
        <w:r w:rsidR="00C022F9" w:rsidRPr="00C022F9">
          <w:rPr>
            <w:color w:val="000000"/>
            <w:szCs w:val="24"/>
            <w:vertAlign w:val="subscript"/>
            <w:rPrChange w:id="648" w:author="Belolipetskaya, Elena" w:date="2024-10-14T14:01:00Z">
              <w:rPr>
                <w:color w:val="000000"/>
                <w:szCs w:val="24"/>
              </w:rPr>
            </w:rPrChange>
          </w:rPr>
          <w:t>0-∞</w:t>
        </w:r>
      </w:ins>
      <w:r w:rsidRPr="006A00FA">
        <w:rPr>
          <w:color w:val="000000"/>
          <w:szCs w:val="24"/>
        </w:rPr>
        <w:t xml:space="preserve"> - 71</w:t>
      </w:r>
      <w:r>
        <w:rPr>
          <w:color w:val="000000"/>
          <w:szCs w:val="24"/>
        </w:rPr>
        <w:t> </w:t>
      </w:r>
      <w:r w:rsidRPr="006A00FA">
        <w:rPr>
          <w:color w:val="000000"/>
          <w:szCs w:val="24"/>
        </w:rPr>
        <w:t>мкг·ч/мл у самцов и 55</w:t>
      </w:r>
      <w:r>
        <w:rPr>
          <w:color w:val="000000"/>
          <w:szCs w:val="24"/>
        </w:rPr>
        <w:t> </w:t>
      </w:r>
      <w:r w:rsidRPr="006A00FA">
        <w:rPr>
          <w:color w:val="000000"/>
          <w:szCs w:val="24"/>
        </w:rPr>
        <w:t>мкг·ч/мл у самок</w:t>
      </w:r>
      <w:r>
        <w:rPr>
          <w:color w:val="000000"/>
          <w:szCs w:val="24"/>
        </w:rPr>
        <w:t xml:space="preserve">. </w:t>
      </w:r>
      <w:r w:rsidRPr="006A00FA">
        <w:rPr>
          <w:color w:val="000000"/>
          <w:szCs w:val="24"/>
        </w:rPr>
        <w:t>В</w:t>
      </w:r>
      <w:r>
        <w:rPr>
          <w:color w:val="000000"/>
          <w:szCs w:val="24"/>
        </w:rPr>
        <w:t> </w:t>
      </w:r>
      <w:r w:rsidRPr="006A00FA">
        <w:rPr>
          <w:color w:val="000000"/>
          <w:szCs w:val="24"/>
        </w:rPr>
        <w:t>исследовании с внутривенным введением при NOAEL (8</w:t>
      </w:r>
      <w:r>
        <w:rPr>
          <w:color w:val="000000"/>
          <w:szCs w:val="24"/>
        </w:rPr>
        <w:t> </w:t>
      </w:r>
      <w:r w:rsidRPr="006A00FA">
        <w:rPr>
          <w:color w:val="000000"/>
          <w:szCs w:val="24"/>
        </w:rPr>
        <w:t>мг/кг) C</w:t>
      </w:r>
      <w:r w:rsidRPr="006A00FA">
        <w:rPr>
          <w:color w:val="000000"/>
          <w:szCs w:val="24"/>
          <w:vertAlign w:val="subscript"/>
        </w:rPr>
        <w:t xml:space="preserve">max </w:t>
      </w:r>
      <w:r w:rsidRPr="006A00FA">
        <w:rPr>
          <w:color w:val="000000"/>
          <w:szCs w:val="24"/>
        </w:rPr>
        <w:t>составила 13</w:t>
      </w:r>
      <w:r>
        <w:rPr>
          <w:color w:val="000000"/>
          <w:szCs w:val="24"/>
        </w:rPr>
        <w:t> </w:t>
      </w:r>
      <w:r w:rsidRPr="006A00FA">
        <w:rPr>
          <w:color w:val="000000"/>
          <w:szCs w:val="24"/>
        </w:rPr>
        <w:t xml:space="preserve">мкг/мл, а </w:t>
      </w:r>
      <w:del w:id="649" w:author="Belolipetskaya, Elena" w:date="2024-10-14T13:55:00Z">
        <w:r w:rsidRPr="006A00FA" w:rsidDel="00C022F9">
          <w:rPr>
            <w:color w:val="000000"/>
            <w:szCs w:val="24"/>
          </w:rPr>
          <w:delText>AUC</w:delText>
        </w:r>
        <w:r w:rsidRPr="006A00FA" w:rsidDel="00C022F9">
          <w:rPr>
            <w:color w:val="000000"/>
            <w:szCs w:val="24"/>
            <w:vertAlign w:val="subscript"/>
          </w:rPr>
          <w:delText>∞</w:delText>
        </w:r>
      </w:del>
      <w:ins w:id="650" w:author="Belolipetskaya, Elena" w:date="2024-10-14T13:55:00Z">
        <w:r w:rsidR="00C022F9">
          <w:rPr>
            <w:color w:val="000000"/>
            <w:szCs w:val="24"/>
          </w:rPr>
          <w:t>AUC</w:t>
        </w:r>
        <w:r w:rsidR="00C022F9" w:rsidRPr="00C022F9">
          <w:rPr>
            <w:color w:val="000000"/>
            <w:szCs w:val="24"/>
            <w:vertAlign w:val="subscript"/>
            <w:rPrChange w:id="651" w:author="Belolipetskaya, Elena" w:date="2024-10-14T14:01:00Z">
              <w:rPr>
                <w:color w:val="000000"/>
                <w:szCs w:val="24"/>
              </w:rPr>
            </w:rPrChange>
          </w:rPr>
          <w:t>0-∞</w:t>
        </w:r>
      </w:ins>
      <w:r w:rsidRPr="006A00FA">
        <w:rPr>
          <w:color w:val="000000"/>
          <w:szCs w:val="24"/>
          <w:vertAlign w:val="subscript"/>
        </w:rPr>
        <w:t xml:space="preserve"> </w:t>
      </w:r>
      <w:r w:rsidRPr="006A00FA">
        <w:rPr>
          <w:color w:val="000000"/>
          <w:szCs w:val="24"/>
        </w:rPr>
        <w:t>- 48</w:t>
      </w:r>
      <w:r>
        <w:rPr>
          <w:color w:val="000000"/>
          <w:szCs w:val="24"/>
        </w:rPr>
        <w:t> </w:t>
      </w:r>
      <w:r w:rsidRPr="006A00FA">
        <w:rPr>
          <w:color w:val="000000"/>
          <w:szCs w:val="24"/>
        </w:rPr>
        <w:t>мкг·ч/мл.</w:t>
      </w:r>
    </w:p>
    <w:p w14:paraId="2926D528" w14:textId="77777777" w:rsidR="008730F3" w:rsidRPr="008730F3" w:rsidDel="001D380F" w:rsidRDefault="008730F3" w:rsidP="008730F3">
      <w:pPr>
        <w:ind w:firstLine="709"/>
        <w:jc w:val="both"/>
        <w:rPr>
          <w:del w:id="652" w:author="Belolipetskaya, Elena" w:date="2024-10-14T20:14:00Z"/>
          <w:color w:val="000000"/>
        </w:rPr>
      </w:pPr>
    </w:p>
    <w:p w14:paraId="7F1DB605" w14:textId="77777777" w:rsidR="00D448A4" w:rsidRDefault="00D448A4" w:rsidP="00D448A4"/>
    <w:p w14:paraId="31DCD075" w14:textId="62A6859E" w:rsidR="00D448A4" w:rsidRDefault="00D448A4" w:rsidP="00D448A4">
      <w:pPr>
        <w:pStyle w:val="20"/>
        <w:rPr>
          <w:color w:val="000000" w:themeColor="text1"/>
          <w:szCs w:val="24"/>
        </w:rPr>
      </w:pPr>
      <w:bookmarkStart w:id="653" w:name="_Toc179552047"/>
      <w:commentRangeStart w:id="654"/>
      <w:r w:rsidRPr="0007132E">
        <w:rPr>
          <w:color w:val="000000" w:themeColor="text1"/>
          <w:szCs w:val="24"/>
        </w:rPr>
        <w:t>Обсуждение данных клинических исследований</w:t>
      </w:r>
      <w:bookmarkEnd w:id="653"/>
      <w:commentRangeEnd w:id="654"/>
      <w:r w:rsidR="001D380F">
        <w:rPr>
          <w:rStyle w:val="afb"/>
          <w:b w:val="0"/>
          <w:bCs w:val="0"/>
          <w:iCs w:val="0"/>
          <w:lang w:val="ru-RU"/>
        </w:rPr>
        <w:commentReference w:id="654"/>
      </w:r>
    </w:p>
    <w:p w14:paraId="7F35EF0B" w14:textId="77777777" w:rsidR="00D448A4" w:rsidRPr="00BA5807" w:rsidRDefault="00D448A4" w:rsidP="00D448A4"/>
    <w:p w14:paraId="53207155" w14:textId="11926771" w:rsidR="00D448A4" w:rsidRDefault="00D448A4" w:rsidP="00CD1374">
      <w:pPr>
        <w:ind w:firstLine="709"/>
        <w:jc w:val="both"/>
      </w:pPr>
      <w:bookmarkStart w:id="655" w:name="_Hlk484365438"/>
      <w:bookmarkStart w:id="656" w:name="_Hlk484354093"/>
      <w:bookmarkStart w:id="657" w:name="_Hlk484365465"/>
      <w:bookmarkStart w:id="658" w:name="_Toc301482877"/>
      <w:bookmarkStart w:id="659" w:name="_Toc298775567"/>
      <w:bookmarkEnd w:id="642"/>
      <w:r>
        <w:rPr>
          <w:bCs/>
          <w:lang w:eastAsia="ru-RU"/>
        </w:rPr>
        <w:t xml:space="preserve">Так как препарат </w:t>
      </w:r>
      <w:r w:rsidR="008730F3">
        <w:rPr>
          <w:rFonts w:eastAsia="MS Mincho"/>
          <w:szCs w:val="24"/>
          <w:lang w:val="en-US" w:eastAsia="ru-RU"/>
        </w:rPr>
        <w:t>PT</w:t>
      </w:r>
      <w:r w:rsidR="008730F3" w:rsidRPr="00D219A3">
        <w:rPr>
          <w:rFonts w:eastAsia="MS Mincho"/>
          <w:szCs w:val="24"/>
          <w:lang w:eastAsia="ru-RU"/>
        </w:rPr>
        <w:t>-</w:t>
      </w:r>
      <w:r w:rsidR="008730F3">
        <w:rPr>
          <w:rFonts w:eastAsia="MS Mincho"/>
          <w:szCs w:val="24"/>
          <w:lang w:val="en-US" w:eastAsia="ru-RU"/>
        </w:rPr>
        <w:t>LCS</w:t>
      </w:r>
      <w:r w:rsidR="008730F3" w:rsidRPr="003B4BA0">
        <w:rPr>
          <w:rFonts w:eastAsia="MS Mincho"/>
          <w:szCs w:val="24"/>
          <w:lang w:eastAsia="ru-RU"/>
        </w:rPr>
        <w:t xml:space="preserve"> </w:t>
      </w:r>
      <w:r w:rsidRPr="006206EA">
        <w:rPr>
          <w:bCs/>
          <w:lang w:eastAsia="ru-RU"/>
        </w:rPr>
        <w:t>(</w:t>
      </w:r>
      <w:r w:rsidRPr="008730F3">
        <w:rPr>
          <w:bCs/>
          <w:color w:val="FF0000"/>
          <w:lang w:eastAsia="ru-RU"/>
        </w:rPr>
        <w:t>АО «Р-Фарм», Россия</w:t>
      </w:r>
      <w:r w:rsidRPr="006206EA">
        <w:rPr>
          <w:bCs/>
          <w:lang w:eastAsia="ru-RU"/>
        </w:rPr>
        <w:t>)</w:t>
      </w:r>
      <w:r>
        <w:rPr>
          <w:bCs/>
          <w:lang w:eastAsia="ru-RU"/>
        </w:rPr>
        <w:t xml:space="preserve">, </w:t>
      </w:r>
      <w:r>
        <w:t xml:space="preserve">разработанный </w:t>
      </w:r>
      <w:r>
        <w:rPr>
          <w:bCs/>
          <w:lang w:eastAsia="ru-RU"/>
        </w:rPr>
        <w:t>партнером</w:t>
      </w:r>
      <w:r w:rsidRPr="009A6EF4">
        <w:rPr>
          <w:bCs/>
          <w:lang w:eastAsia="ru-RU"/>
        </w:rPr>
        <w:t xml:space="preserve"> АО «Р-Фарм»</w:t>
      </w:r>
      <w:r>
        <w:rPr>
          <w:bCs/>
          <w:lang w:eastAsia="ru-RU"/>
        </w:rPr>
        <w:t xml:space="preserve"> </w:t>
      </w:r>
      <w:r w:rsidRPr="006206EA">
        <w:rPr>
          <w:bCs/>
          <w:lang w:eastAsia="ru-RU"/>
        </w:rPr>
        <w:t xml:space="preserve">BDR Pharmaceuticals International Pvt Ltd, Индия представляет собой воспроизведенный препарат </w:t>
      </w:r>
      <w:r w:rsidR="008730F3">
        <w:rPr>
          <w:bCs/>
          <w:lang w:eastAsia="ru-RU"/>
        </w:rPr>
        <w:t>лакосамида</w:t>
      </w:r>
      <w:r w:rsidRPr="006206EA">
        <w:rPr>
          <w:bCs/>
          <w:lang w:eastAsia="ru-RU"/>
        </w:rPr>
        <w:t>, который</w:t>
      </w:r>
      <w:r w:rsidRPr="006206EA">
        <w:rPr>
          <w:color w:val="000000"/>
        </w:rPr>
        <w:t xml:space="preserve"> полностью соответствует по качественному и количественному составу действующего вещества и </w:t>
      </w:r>
      <w:r w:rsidRPr="00DD285E">
        <w:rPr>
          <w:color w:val="000000"/>
        </w:rPr>
        <w:t>основных вспомогательных веществ</w:t>
      </w:r>
      <w:r w:rsidRPr="006206EA">
        <w:rPr>
          <w:color w:val="000000"/>
        </w:rPr>
        <w:t>, лекарственной</w:t>
      </w:r>
      <w:r w:rsidRPr="004F5B1B">
        <w:rPr>
          <w:color w:val="000000"/>
        </w:rPr>
        <w:t xml:space="preserve"> форме и дозировке референтному препарату </w:t>
      </w:r>
      <w:r w:rsidR="001B5489">
        <w:rPr>
          <w:color w:val="000000"/>
        </w:rPr>
        <w:t>лакосамида</w:t>
      </w:r>
      <w:r w:rsidRPr="00965A69">
        <w:rPr>
          <w:color w:val="000000"/>
        </w:rPr>
        <w:t xml:space="preserve"> </w:t>
      </w:r>
      <w:r w:rsidR="008730F3">
        <w:rPr>
          <w:rFonts w:eastAsia="MS Mincho"/>
          <w:szCs w:val="24"/>
          <w:lang w:eastAsia="ru-RU"/>
        </w:rPr>
        <w:t>Вимпат</w:t>
      </w:r>
      <w:r w:rsidR="008730F3" w:rsidRPr="003B4BA0">
        <w:rPr>
          <w:rFonts w:eastAsia="MS Mincho"/>
          <w:szCs w:val="24"/>
          <w:vertAlign w:val="superscript"/>
          <w:lang w:eastAsia="ru-RU"/>
        </w:rPr>
        <w:t>®</w:t>
      </w:r>
      <w:r>
        <w:rPr>
          <w:lang w:eastAsia="ru-RU"/>
        </w:rPr>
        <w:t>, таблетки, покрытые пл</w:t>
      </w:r>
      <w:r w:rsidR="008730F3">
        <w:rPr>
          <w:lang w:eastAsia="ru-RU"/>
        </w:rPr>
        <w:t>еночной оболочкой, 20</w:t>
      </w:r>
      <w:r>
        <w:rPr>
          <w:lang w:eastAsia="ru-RU"/>
        </w:rPr>
        <w:t>0</w:t>
      </w:r>
      <w:r w:rsidRPr="00965A69">
        <w:rPr>
          <w:lang w:eastAsia="ru-RU"/>
        </w:rPr>
        <w:t xml:space="preserve"> мг</w:t>
      </w:r>
      <w:r w:rsidRPr="00965A69">
        <w:rPr>
          <w:rFonts w:eastAsia="Calibri"/>
        </w:rPr>
        <w:t xml:space="preserve"> </w:t>
      </w:r>
      <w:r w:rsidRPr="00965A69">
        <w:rPr>
          <w:color w:val="000000"/>
        </w:rPr>
        <w:t>(</w:t>
      </w:r>
      <w:r w:rsidR="008730F3">
        <w:rPr>
          <w:rFonts w:eastAsia="Calibri"/>
          <w:bCs/>
          <w:szCs w:val="24"/>
        </w:rPr>
        <w:t>ЮСБ Фарма С.А., Бельгия</w:t>
      </w:r>
      <w:r w:rsidRPr="00965A69">
        <w:rPr>
          <w:color w:val="000000"/>
        </w:rPr>
        <w:t xml:space="preserve">), </w:t>
      </w:r>
      <w:r w:rsidRPr="00965A69">
        <w:t>ожидается, что его свойства</w:t>
      </w:r>
      <w:r w:rsidRPr="00965A69">
        <w:rPr>
          <w:rFonts w:eastAsia="Calibri"/>
        </w:rPr>
        <w:t xml:space="preserve"> будут идентичны свойствам оригинального препарата. </w:t>
      </w:r>
      <w:r>
        <w:t xml:space="preserve">Клинических исследований препарата </w:t>
      </w:r>
      <w:r w:rsidR="008730F3">
        <w:rPr>
          <w:rFonts w:eastAsia="MS Mincho"/>
          <w:szCs w:val="24"/>
          <w:lang w:val="en-US" w:eastAsia="ru-RU"/>
        </w:rPr>
        <w:t>PT</w:t>
      </w:r>
      <w:r w:rsidR="008730F3" w:rsidRPr="00D219A3">
        <w:rPr>
          <w:rFonts w:eastAsia="MS Mincho"/>
          <w:szCs w:val="24"/>
          <w:lang w:eastAsia="ru-RU"/>
        </w:rPr>
        <w:t>-</w:t>
      </w:r>
      <w:r w:rsidR="008730F3">
        <w:rPr>
          <w:rFonts w:eastAsia="MS Mincho"/>
          <w:szCs w:val="24"/>
          <w:lang w:val="en-US" w:eastAsia="ru-RU"/>
        </w:rPr>
        <w:t>LCS</w:t>
      </w:r>
      <w:r w:rsidR="008730F3" w:rsidRPr="003B4BA0">
        <w:rPr>
          <w:rFonts w:eastAsia="MS Mincho"/>
          <w:szCs w:val="24"/>
          <w:lang w:eastAsia="ru-RU"/>
        </w:rPr>
        <w:t xml:space="preserve"> </w:t>
      </w:r>
      <w:r>
        <w:t>на данный момент не проводилось.</w:t>
      </w:r>
    </w:p>
    <w:p w14:paraId="1EA898EE" w14:textId="5212FB5B" w:rsidR="00D448A4" w:rsidRDefault="00D448A4" w:rsidP="00CD1374">
      <w:pPr>
        <w:ind w:firstLine="708"/>
        <w:jc w:val="both"/>
        <w:rPr>
          <w:noProof/>
          <w:lang w:val="ru"/>
        </w:rPr>
      </w:pPr>
      <w:r>
        <w:rPr>
          <w:lang w:eastAsia="ru-RU"/>
        </w:rPr>
        <w:t>Оригинальный препарат</w:t>
      </w:r>
      <w:r w:rsidRPr="00707D60">
        <w:rPr>
          <w:lang w:eastAsia="ru-RU"/>
        </w:rPr>
        <w:t xml:space="preserve"> </w:t>
      </w:r>
      <w:r w:rsidR="008730F3">
        <w:rPr>
          <w:lang w:eastAsia="ru-RU"/>
        </w:rPr>
        <w:t xml:space="preserve">лакосамида </w:t>
      </w:r>
      <w:r w:rsidR="008730F3">
        <w:rPr>
          <w:rFonts w:eastAsia="MS Mincho"/>
          <w:szCs w:val="24"/>
          <w:lang w:eastAsia="ru-RU"/>
        </w:rPr>
        <w:t>Вимпат</w:t>
      </w:r>
      <w:r w:rsidR="008730F3" w:rsidRPr="003B4BA0">
        <w:rPr>
          <w:rFonts w:eastAsia="MS Mincho"/>
          <w:szCs w:val="24"/>
          <w:vertAlign w:val="superscript"/>
          <w:lang w:eastAsia="ru-RU"/>
        </w:rPr>
        <w:t>®</w:t>
      </w:r>
      <w:r w:rsidRPr="00707D60">
        <w:rPr>
          <w:lang w:eastAsia="ru-RU"/>
        </w:rPr>
        <w:t xml:space="preserve"> был зарегистрирован в РФ</w:t>
      </w:r>
      <w:r w:rsidRPr="00286D34">
        <w:t xml:space="preserve"> </w:t>
      </w:r>
      <w:r w:rsidR="008730F3" w:rsidRPr="008730F3">
        <w:rPr>
          <w:lang w:eastAsia="ru-RU"/>
        </w:rPr>
        <w:t>16.11.2009</w:t>
      </w:r>
      <w:r w:rsidRPr="00707D60">
        <w:rPr>
          <w:lang w:eastAsia="ru-RU"/>
        </w:rPr>
        <w:t>.</w:t>
      </w:r>
      <w:r>
        <w:t xml:space="preserve"> </w:t>
      </w:r>
      <w:r w:rsidR="00DC356E" w:rsidRPr="006A00FA">
        <w:rPr>
          <w:color w:val="000000"/>
          <w:szCs w:val="24"/>
        </w:rPr>
        <w:t>Лакосамид был синтезирован как член семейства функционализированных аминокислот, в частности аналогов эндогенной аминокислоты и модулятора NMDA-рецепторов D-серина.</w:t>
      </w:r>
    </w:p>
    <w:p w14:paraId="2E072CEC" w14:textId="77777777" w:rsidR="00DC356E" w:rsidRPr="00DC356E" w:rsidRDefault="00DC356E" w:rsidP="00DC356E">
      <w:pPr>
        <w:ind w:firstLine="709"/>
        <w:jc w:val="both"/>
        <w:rPr>
          <w:bCs/>
          <w:lang w:val="ru"/>
        </w:rPr>
      </w:pPr>
      <w:r w:rsidRPr="00DC356E">
        <w:rPr>
          <w:bCs/>
          <w:lang w:val="ru"/>
        </w:rPr>
        <w:t>Эффективность лакосамида в качестве дополнительной терапии в рекомендуемых дозах (200, 400 мг/сут) была доказана в 3 мультицентровых рандомизированных плацебо-контролируемых клинических исследованиях с 12-недельным поддерживающим периодом. Эффективность в дозе 600 мг/сут также была показана в ходе контролируемых дополнительных терапевтических исследований, и хотя она была сопоставимой с наблюдавшейся при дозе 400 мг/сут, переносимость данной дозы (600 мг/сут) была хуже по причине побочных эффектов со стороны ЦНС и ЖКТ. Поэтому использование дозы 600 мг/сут не рекомендуется. Максимальная рекомендованная доза составляет 400 мг/сут. Эти исследования с участием 1308 пациентов, имеющих данные из анамнеза о развитии парциальных припадков на протяжении среднего периода 23 года, были проведены для оценки эффективности и безопасности лакосамида при сопутствующем назначении 1–3 противоэпилептических ЛС у пациентов с неконтролируемыми парциальными припадками с или без вторичной генерализации. Общая доля пациентов с 50% снижением частоты припадков в группах плацебо, лакосамида в дозе 200 мг/сут и лакосамида в дозе 400 мг/сут составила 23, 34 и 40% соответственно.</w:t>
      </w:r>
    </w:p>
    <w:p w14:paraId="64E8F75A" w14:textId="77777777" w:rsidR="00DC356E" w:rsidRPr="00DC356E" w:rsidRDefault="00DC356E" w:rsidP="00DC356E">
      <w:pPr>
        <w:ind w:firstLine="709"/>
        <w:jc w:val="both"/>
        <w:rPr>
          <w:bCs/>
          <w:lang w:val="ru"/>
        </w:rPr>
      </w:pPr>
      <w:r w:rsidRPr="00DC356E">
        <w:rPr>
          <w:bCs/>
          <w:lang w:val="ru"/>
        </w:rPr>
        <w:t>В настоящее время имеется недостаточное количество данных по возможности отмены сопутствующих противоэпилептических средств для использования монотерапии лакосамидом.</w:t>
      </w:r>
    </w:p>
    <w:p w14:paraId="44FFAE23" w14:textId="36476BE0" w:rsidR="00D448A4" w:rsidRDefault="00DC356E" w:rsidP="00DC356E">
      <w:pPr>
        <w:ind w:firstLine="709"/>
        <w:jc w:val="both"/>
        <w:rPr>
          <w:bCs/>
          <w:lang w:val="ru"/>
        </w:rPr>
      </w:pPr>
      <w:r w:rsidRPr="00DC356E">
        <w:rPr>
          <w:bCs/>
          <w:lang w:val="ru"/>
        </w:rPr>
        <w:t>Фармакокинетика и безопасность разовой насыщающей дозы инфузионного лакосамида определялась в многоцентровом открытом исследовании безопасности и переносимости быстрого начала терапии лакосамидом с использованием разовой в/в насыщающей дозы (200 мг) и с последующим пероральным приемом 2 раза в сутки (в дозировке, эквивалентной в/в дозе) в качестве дополнительной терапии у взрослых пациентов от 16 до 60 лет с парциальными приступами.</w:t>
      </w:r>
    </w:p>
    <w:p w14:paraId="34D5CD6A" w14:textId="77777777" w:rsidR="00DC356E" w:rsidRPr="00530017" w:rsidRDefault="00DC356E" w:rsidP="00DC356E">
      <w:pPr>
        <w:ind w:firstLine="709"/>
        <w:jc w:val="both"/>
        <w:rPr>
          <w:rFonts w:eastAsia="MS Mincho"/>
          <w:color w:val="000000"/>
          <w:szCs w:val="24"/>
          <w:lang w:eastAsia="ja-JP"/>
        </w:rPr>
      </w:pPr>
      <w:r w:rsidRPr="00530017">
        <w:rPr>
          <w:rFonts w:eastAsia="MS Mincho"/>
          <w:color w:val="000000"/>
          <w:szCs w:val="24"/>
          <w:lang w:eastAsia="ja-JP"/>
        </w:rPr>
        <w:t xml:space="preserve">На основании анализа объединенных плацебо-контролируемых клинических исследований в качестве дополнительной терапии у 1308 пациентов с парциальными </w:t>
      </w:r>
      <w:r w:rsidRPr="00530017">
        <w:rPr>
          <w:rFonts w:eastAsia="MS Mincho"/>
          <w:color w:val="000000"/>
          <w:szCs w:val="24"/>
          <w:lang w:eastAsia="ja-JP"/>
        </w:rPr>
        <w:lastRenderedPageBreak/>
        <w:t>припадкам в общей сложности 61,9 % пациентов, рандомизированных в группу лечения лакосамидом, и 35,2 % пациентов, рандомизированных в группу лечения плацебо, имели как минимум одну нежелательную реакцию. Наиболее частыми нежелательными реакциями (≥ 10 %) при лечении лакосамидом были головокружение, головная боль, тошнота и диплопия. Как правило, они были легкой или умеренной интенсивности. Некоторые из них были связаны с дозой, и их можно было бы ослабить путем снижения дозы. Частота встречаемости и степень тяжести нежелательных реакций со стороны центральной нервной системы (ЦНС) и желудочно-кишечного тракта (ЖКТ), в динамике, как правило, снижались.</w:t>
      </w:r>
    </w:p>
    <w:p w14:paraId="0936282A" w14:textId="77777777" w:rsidR="00DC356E" w:rsidRPr="00530017" w:rsidRDefault="00DC356E" w:rsidP="00DC356E">
      <w:pPr>
        <w:ind w:firstLine="709"/>
        <w:jc w:val="both"/>
        <w:rPr>
          <w:rFonts w:eastAsia="MS Mincho"/>
          <w:color w:val="000000"/>
          <w:szCs w:val="24"/>
          <w:lang w:eastAsia="ja-JP"/>
        </w:rPr>
      </w:pPr>
      <w:r w:rsidRPr="00530017">
        <w:rPr>
          <w:rFonts w:eastAsia="MS Mincho"/>
          <w:color w:val="000000"/>
          <w:szCs w:val="24"/>
          <w:lang w:eastAsia="ja-JP"/>
        </w:rPr>
        <w:t>Во всех этих контролируемых клинических исследованиях частота отмены препарата из-за развития нежелательных реакций составила 12,2 % у пациентов, рандомизированных в группу лечения лакосамидом, и 1,6 % у пациентов, рандомизированных в группу лечения плацебо. Наиболее частой нежелательной реакцией, приводившей к прекращению терапии лакосамидом, было головокружение.</w:t>
      </w:r>
    </w:p>
    <w:p w14:paraId="7DAF7FC3" w14:textId="77777777" w:rsidR="00DC356E" w:rsidRPr="00530017" w:rsidRDefault="00DC356E" w:rsidP="00DC356E">
      <w:pPr>
        <w:ind w:firstLine="709"/>
        <w:jc w:val="both"/>
        <w:rPr>
          <w:rFonts w:eastAsia="MS Mincho"/>
          <w:color w:val="000000"/>
          <w:szCs w:val="24"/>
          <w:lang w:eastAsia="ja-JP"/>
        </w:rPr>
      </w:pPr>
      <w:r w:rsidRPr="00530017">
        <w:rPr>
          <w:rFonts w:eastAsia="MS Mincho"/>
          <w:color w:val="000000"/>
          <w:szCs w:val="24"/>
          <w:lang w:eastAsia="ja-JP"/>
        </w:rPr>
        <w:t>Частота встречаемости нежелательных реакций со стороны ЦНС, таких как головокружение, может быть выше после применения нагрузочной дозы.</w:t>
      </w:r>
    </w:p>
    <w:p w14:paraId="50C557FF" w14:textId="77777777" w:rsidR="00DC356E" w:rsidRPr="00530017" w:rsidRDefault="00DC356E" w:rsidP="00DC356E">
      <w:pPr>
        <w:ind w:firstLine="709"/>
        <w:jc w:val="both"/>
        <w:rPr>
          <w:rFonts w:eastAsia="MS Mincho"/>
          <w:color w:val="000000"/>
          <w:szCs w:val="24"/>
          <w:lang w:eastAsia="ja-JP"/>
        </w:rPr>
      </w:pPr>
      <w:r w:rsidRPr="00530017">
        <w:rPr>
          <w:rFonts w:eastAsia="MS Mincho"/>
          <w:color w:val="000000"/>
          <w:szCs w:val="24"/>
          <w:lang w:eastAsia="ja-JP"/>
        </w:rPr>
        <w:t>Согласно результатам анализа данных из клинического исследования не меньшей эффективности, в котором сравнивалась монотерапия лакосамидом с таковой карбамазепином с контролируемым высвобождением (CR), наиболее частыми нежелательными реакциями (≥ 10 %) в ответ на лакосамид были головная боль и головокружение. Частота отмены препарата из-за нежелательных реакций составляла 10,6 % у пациентов, получавших лакосамид, и 15,6 % у пациентов, получавших карбамазепин CR.</w:t>
      </w:r>
    </w:p>
    <w:p w14:paraId="3A163C7E" w14:textId="77777777" w:rsidR="00DC356E" w:rsidRDefault="00DC356E" w:rsidP="00DC356E">
      <w:pPr>
        <w:ind w:firstLine="709"/>
        <w:jc w:val="both"/>
        <w:rPr>
          <w:rFonts w:eastAsia="MS Mincho"/>
          <w:color w:val="000000"/>
          <w:szCs w:val="24"/>
          <w:lang w:eastAsia="ja-JP"/>
        </w:rPr>
      </w:pPr>
      <w:r w:rsidRPr="00530017">
        <w:rPr>
          <w:rFonts w:eastAsia="MS Mincho"/>
          <w:color w:val="000000"/>
          <w:szCs w:val="24"/>
          <w:lang w:eastAsia="ja-JP"/>
        </w:rPr>
        <w:t>Профиль безопасности лакосамида, зарегистрированный в исследовании с участием пациентов в возрасте 4 лет и старше с идиопатической генерализованной эпилепсией с первичными генерализованными тонико-клоническими припадками (ПГТКП), соответствовал профилю безопасности, зарегистрированному в объединенных плацебо-контролируемых клинических исследованиях при парциальных припадках. Дополнительными нежелательными реакциями, зарегистрированными у пациентов с ПГТКП, были миоклоническая эпилепсия (2,5 % в группе лечения лакосамидом и 0 % в группе лечения плацебо) и атаксия (3,3 % в группе лечения лакосамидом и 0 % в группе лечения плацебо). Наиболее частыми нежелательными реакциями были головокружение и сонливость. Наиболее частыми нежелательными реакциями, приводившими к прекращению терапии лакосамидом, были головокружение и суицидальное мышление. Частота случаев отмены препарата из-за нежелательных реакций составила 9,1 % в группе лечения лакосамидом и 4,1 % в группе лечения плацебо.</w:t>
      </w:r>
    </w:p>
    <w:p w14:paraId="72E7B433" w14:textId="795E84B6" w:rsidR="00DC356E" w:rsidRPr="00DC356E" w:rsidRDefault="00DC356E" w:rsidP="00DC356E">
      <w:pPr>
        <w:ind w:firstLine="709"/>
        <w:jc w:val="both"/>
        <w:rPr>
          <w:rFonts w:eastAsia="MS Mincho"/>
          <w:color w:val="000000"/>
          <w:szCs w:val="24"/>
          <w:lang w:eastAsia="ja-JP"/>
        </w:rPr>
      </w:pPr>
      <w:r w:rsidRPr="00DC356E">
        <w:rPr>
          <w:rFonts w:eastAsia="MS Mincho"/>
          <w:color w:val="000000"/>
          <w:szCs w:val="24"/>
          <w:lang w:eastAsia="ja-JP"/>
        </w:rPr>
        <w:t xml:space="preserve">Лакосамид - это модифицированная аминокислота с быстрым и полным всасыванием. Биодоступность после перорального применения приближается к 100 %. Применяются три лекарственные формы: таблетки, покрытые пленочной оболочкой, 50, 100, 150 и 200 мг, раствор для инфузий 10 мг/мл и раствор для приема внутрь 15 мг/мл. Была продемонстрирована биоэквивалентность между таблетками, применяемыми в клинических исследованиях, и 30 или 60-минутной инфузией для перорального введения. Если инфузию проводить в течение 15 минут, среднее значение Cmax получается на 20 % выше, и биоэквивалентность не может быть показана. Также была показана биоэквивалентность между таблеткой для клинических исследований и раствором для приема внутрь, концентрация которого отличается от концентрации раствора, заявленного для продажи (10 мг/мл). Таблетка, предназначенная для продажи, немного отличается от лекарственной формы, использованной в клинических исследованиях, но не изучалась </w:t>
      </w:r>
      <w:commentRangeStart w:id="660"/>
      <w:r w:rsidRPr="00DC356E">
        <w:rPr>
          <w:rFonts w:eastAsia="MS Mincho"/>
          <w:color w:val="000000"/>
          <w:szCs w:val="24"/>
          <w:lang w:eastAsia="ja-JP"/>
        </w:rPr>
        <w:lastRenderedPageBreak/>
        <w:t>in vivo</w:t>
      </w:r>
      <w:commentRangeEnd w:id="660"/>
      <w:r w:rsidR="001D380F">
        <w:rPr>
          <w:rStyle w:val="afb"/>
        </w:rPr>
        <w:commentReference w:id="660"/>
      </w:r>
      <w:r w:rsidRPr="00DC356E">
        <w:rPr>
          <w:rFonts w:eastAsia="MS Mincho"/>
          <w:color w:val="000000"/>
          <w:szCs w:val="24"/>
          <w:lang w:eastAsia="ja-JP"/>
        </w:rPr>
        <w:t>. Было получено разрешение на изучение биоэквивалентности между формой таблеток для продажи и препаратом для клинических исследований, поскольку препарат может быть отнесен к классу BCS I и обладает сходным и быстрым растворением при различных значениях pH in vitro, препарат обладает высокой проницаемостью, по-видимому, незначительно вовлекает кишечный транспортер, а вспомогательные вещества в препарате едва ли будут оказывать влияние на транспортные белки. Для исследования биоэквивалентности растворов для приема внутрь в различных концентрациях также был проведена процедура биовэйвера. Поскольку препарат содержится в растворе, а раствор не содержит какого-либо вспомогательного вещества, которое оказывает влияние на всасывание препарата, была одобрена процедура биовэйвера.</w:t>
      </w:r>
    </w:p>
    <w:p w14:paraId="6D024D5C" w14:textId="2321B6AA" w:rsidR="00DC356E" w:rsidRDefault="00DC356E" w:rsidP="00DC356E">
      <w:pPr>
        <w:ind w:firstLine="709"/>
        <w:jc w:val="both"/>
        <w:rPr>
          <w:bCs/>
        </w:rPr>
      </w:pPr>
      <w:r w:rsidRPr="00DC356E">
        <w:rPr>
          <w:bCs/>
        </w:rPr>
        <w:t>Лакосамид обладает низкой способностью к связыванию с белками и объемом распределения 40-60 л.</w:t>
      </w:r>
    </w:p>
    <w:p w14:paraId="5F6950B4" w14:textId="75646208" w:rsidR="00DC356E" w:rsidRPr="00DC356E" w:rsidRDefault="00DC356E" w:rsidP="00DC356E">
      <w:pPr>
        <w:ind w:firstLine="709"/>
        <w:jc w:val="both"/>
        <w:rPr>
          <w:bCs/>
        </w:rPr>
      </w:pPr>
      <w:r w:rsidRPr="00DC356E">
        <w:rPr>
          <w:bCs/>
        </w:rPr>
        <w:t>Период полувыведения составляет 11-16 часов, а клиренс - около 3 л/ч. Межиндивидуальная вариабельность невелика (около 20 %). Лакосамид имеет 1-компартментную кинетику, и она пропорциональна дозе и времени в терапевтическом диапазоне. Лакосамид частично (30 %) выводится почками и частично путем метаболизма. Внепочечная элиминация полностью не изучена. В исследовании баланса масс 19-40 % от дозы было обнаружено в моче в виде неактивного метаболита SPM12809. (Данный метаболит взаимодействует с другим метаболитом, поэтому цифра неточная). Однако считается, что образование метаболита катализируется CYP2C19, но отсутствие или ингибирование CYP2C19 приводило к снижению клиренса после приема внутрь лишь на 7-17 %. Таким образом, либо роль этого пути метаболизма довольно мал, либо в образование SPM12809 играет роль другой фермент. Заявитель попытался идентифицировать остальные пути метаболизма и ферменты, выполняющие роль катализаторов, но, несмотря на довольно обширные исследования, дополнительной информации получено не было. Идентификация связанных с дозой соединений в плазме крови является погранично допустимым. Был изучен только объединенный образец плазмы крови из всех временных точек полной кривой отбора образцов. Грубая оценка показала, что на долю лакосамида приходится 60-100 % радиоактивности в плазме крови. SPM12809 был единственным метаболитом, обнаруженным в плазме крови. Фармакокинетика SPM12809 была изучена в нескольких исследованиях. Экспозиция SPM12809, как правило, составляет 15 % от экспозиции лакосамида.</w:t>
      </w:r>
    </w:p>
    <w:p w14:paraId="22385FF1" w14:textId="5636D94B" w:rsidR="00DC356E" w:rsidRDefault="00DC356E" w:rsidP="00DC356E">
      <w:pPr>
        <w:ind w:firstLine="709"/>
        <w:jc w:val="both"/>
        <w:rPr>
          <w:bCs/>
          <w:color w:val="000000" w:themeColor="text1"/>
          <w:szCs w:val="24"/>
          <w:lang w:bidi="ru-RU"/>
        </w:rPr>
      </w:pPr>
      <w:r w:rsidRPr="00530017">
        <w:rPr>
          <w:bCs/>
          <w:color w:val="000000" w:themeColor="text1"/>
          <w:szCs w:val="24"/>
          <w:lang w:bidi="ru-RU"/>
        </w:rPr>
        <w:t>Программа разработки препарата Вимпат III фазы включает 6 завершенных и 3 продолжающихся исследования II/III фазы для дополнительного лечения пациентов с парциальными припадками (с использованием лекарственной формы для приема внутрь [таблетки/капсулы]). В общей сложности 1338 взрослых пациентов с парциальными припадками с вторичной генерализацией или без нее получали Вимпат для приема внутрь в дозе от 100 до 800 мг/сут в качестве дополнительной терапии. В дополнение к таблеткам, покрытым пленочной оболочкой, был разработан раствор Вимпат для парентерального введения (10 мг/мл) в натрия хлориде для внутривенной инфузии. Для применения у пациентов, испытывающих трудности с глотанием таблеток, был разработан ароматизированный сироп с концентрацией препарата Вимпат 10 мг/мл или 15 мг/мл.</w:t>
      </w:r>
    </w:p>
    <w:p w14:paraId="223C6EFA" w14:textId="687F36C8" w:rsidR="00D448A4" w:rsidRDefault="00D448A4" w:rsidP="00DC356E"/>
    <w:p w14:paraId="037A1E94" w14:textId="77777777" w:rsidR="00D448A4" w:rsidRPr="007212E1" w:rsidRDefault="00D448A4" w:rsidP="00CD1374">
      <w:pPr>
        <w:pStyle w:val="af3"/>
        <w:shd w:val="clear" w:color="auto" w:fill="FFFFFF"/>
        <w:spacing w:before="0" w:beforeAutospacing="0" w:after="0" w:afterAutospacing="0"/>
        <w:jc w:val="both"/>
        <w:rPr>
          <w:b/>
        </w:rPr>
      </w:pPr>
      <w:r w:rsidRPr="007212E1">
        <w:rPr>
          <w:b/>
        </w:rPr>
        <w:t>Оценка пользы</w:t>
      </w:r>
    </w:p>
    <w:p w14:paraId="7EF3B841" w14:textId="77777777" w:rsidR="00D448A4" w:rsidRDefault="00D448A4" w:rsidP="00CD1374">
      <w:pPr>
        <w:ind w:firstLine="709"/>
        <w:jc w:val="both"/>
      </w:pPr>
    </w:p>
    <w:p w14:paraId="66F0810F" w14:textId="77777777" w:rsidR="00D448A4" w:rsidRDefault="00D448A4" w:rsidP="00CD1374">
      <w:pPr>
        <w:ind w:firstLine="709"/>
        <w:jc w:val="both"/>
        <w:rPr>
          <w:rFonts w:eastAsia="Calibri"/>
        </w:rPr>
      </w:pPr>
      <w:r w:rsidRPr="007212E1">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Pr="007212E1">
        <w:rPr>
          <w:rFonts w:eastAsia="Calibri"/>
        </w:rPr>
        <w:t xml:space="preserve"> </w:t>
      </w:r>
    </w:p>
    <w:p w14:paraId="33940892" w14:textId="77777777" w:rsidR="00D448A4" w:rsidRPr="007212E1" w:rsidRDefault="00D448A4" w:rsidP="00CD1374">
      <w:pPr>
        <w:ind w:firstLine="709"/>
        <w:jc w:val="both"/>
        <w:rPr>
          <w:rFonts w:eastAsia="Calibri"/>
        </w:rPr>
      </w:pPr>
    </w:p>
    <w:p w14:paraId="5119A700" w14:textId="77777777" w:rsidR="00D448A4" w:rsidRDefault="00D448A4" w:rsidP="00CD1374">
      <w:pPr>
        <w:pStyle w:val="af3"/>
        <w:shd w:val="clear" w:color="auto" w:fill="FFFFFF"/>
        <w:spacing w:before="0" w:beforeAutospacing="0" w:after="0" w:afterAutospacing="0"/>
        <w:jc w:val="both"/>
        <w:rPr>
          <w:b/>
          <w:color w:val="000000"/>
        </w:rPr>
      </w:pPr>
      <w:r>
        <w:rPr>
          <w:b/>
          <w:color w:val="000000"/>
        </w:rPr>
        <w:lastRenderedPageBreak/>
        <w:t>Оценка риска</w:t>
      </w:r>
    </w:p>
    <w:p w14:paraId="60287C4C" w14:textId="77777777" w:rsidR="00D448A4" w:rsidRDefault="00D448A4" w:rsidP="00CD1374">
      <w:pPr>
        <w:pStyle w:val="af3"/>
        <w:shd w:val="clear" w:color="auto" w:fill="FFFFFF"/>
        <w:spacing w:before="0" w:beforeAutospacing="0" w:after="0" w:afterAutospacing="0"/>
        <w:jc w:val="both"/>
        <w:rPr>
          <w:b/>
          <w:color w:val="000000"/>
        </w:rPr>
      </w:pPr>
    </w:p>
    <w:p w14:paraId="0C354C86" w14:textId="45811C60" w:rsidR="00D448A4" w:rsidRDefault="00D448A4" w:rsidP="00CD1374">
      <w:pPr>
        <w:ind w:firstLine="709"/>
        <w:jc w:val="both"/>
      </w:pPr>
      <w:r w:rsidRPr="00B2607D">
        <w:rPr>
          <w:lang w:eastAsia="ru-RU"/>
        </w:rPr>
        <w:t>Риск применения испытуемого</w:t>
      </w:r>
      <w:r w:rsidRPr="00B2607D">
        <w:t xml:space="preserve"> препарата </w:t>
      </w:r>
      <w:r w:rsidR="00F3525D" w:rsidRPr="00B2607D">
        <w:rPr>
          <w:lang w:val="en-US"/>
        </w:rPr>
        <w:t>PT</w:t>
      </w:r>
      <w:r w:rsidR="00F3525D" w:rsidRPr="00B2607D">
        <w:t>-</w:t>
      </w:r>
      <w:r w:rsidR="00F3525D" w:rsidRPr="00B2607D">
        <w:rPr>
          <w:lang w:val="en-US"/>
        </w:rPr>
        <w:t>LCS</w:t>
      </w:r>
      <w:r w:rsidRPr="00B2607D">
        <w:t xml:space="preserve">, как и оригинального препарата </w:t>
      </w:r>
      <w:r w:rsidR="00B2607D" w:rsidRPr="00B2607D">
        <w:rPr>
          <w:rFonts w:eastAsia="MS Mincho"/>
          <w:szCs w:val="24"/>
          <w:lang w:eastAsia="ru-RU"/>
        </w:rPr>
        <w:t>Вимпат</w:t>
      </w:r>
      <w:r w:rsidR="00B2607D" w:rsidRPr="00B2607D">
        <w:rPr>
          <w:rFonts w:eastAsia="MS Mincho"/>
          <w:szCs w:val="24"/>
          <w:vertAlign w:val="superscript"/>
          <w:lang w:eastAsia="ru-RU"/>
        </w:rPr>
        <w:t>®</w:t>
      </w:r>
      <w:r w:rsidRPr="00B2607D">
        <w:t xml:space="preserve">, </w:t>
      </w:r>
      <w:r w:rsidRPr="007212E1">
        <w:rPr>
          <w:lang w:eastAsia="ru-RU"/>
        </w:rPr>
        <w:t>ассоциирован</w:t>
      </w:r>
      <w:r w:rsidRPr="00C81BE4">
        <w:rPr>
          <w:lang w:eastAsia="ru-RU"/>
        </w:rPr>
        <w:t xml:space="preserve">,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применения </w:t>
      </w:r>
      <w:r w:rsidR="00F3525D">
        <w:t>лакосамида</w:t>
      </w:r>
      <w:r>
        <w:t>).</w:t>
      </w:r>
      <w:r w:rsidRPr="00DB3152">
        <w:t xml:space="preserve"> </w:t>
      </w:r>
    </w:p>
    <w:p w14:paraId="73C56D25" w14:textId="77777777" w:rsidR="00D448A4" w:rsidRDefault="00D448A4" w:rsidP="00CD1374">
      <w:pPr>
        <w:ind w:firstLine="709"/>
        <w:jc w:val="both"/>
        <w:rPr>
          <w:color w:val="000000"/>
        </w:rPr>
      </w:pPr>
      <w:r>
        <w:rPr>
          <w:rStyle w:val="rynqvb"/>
        </w:rPr>
        <w:t>Побочные реакции, наблюдавшиеся в ходе клинических исследований, перечислены ниже по категориям частоты.</w:t>
      </w:r>
      <w:r>
        <w:rPr>
          <w:rStyle w:val="hwtze"/>
        </w:rPr>
        <w:t xml:space="preserve"> </w:t>
      </w:r>
      <w:r w:rsidRPr="0007462D">
        <w:rPr>
          <w:color w:val="000000"/>
        </w:rPr>
        <w:t xml:space="preserve">Частоты определены как: очень часто (≥1/10); часто (≥1/100 - &lt;1/10); </w:t>
      </w:r>
      <w:r w:rsidRPr="00FA54E0">
        <w:rPr>
          <w:color w:val="000000"/>
        </w:rPr>
        <w:t>нечасто (≥1/1000 - &lt;1/100); редко (≥1/10000- &lt;1/1000); очень редко (&lt;1/10000) и частота не установлена (нельзя установить на основании доступных данных).</w:t>
      </w:r>
    </w:p>
    <w:p w14:paraId="77F914AE" w14:textId="77777777" w:rsidR="00D448A4" w:rsidRPr="00194E78" w:rsidRDefault="00D448A4" w:rsidP="00CD1374">
      <w:pPr>
        <w:ind w:firstLine="709"/>
        <w:jc w:val="both"/>
        <w:rPr>
          <w:color w:val="000000"/>
        </w:rPr>
      </w:pPr>
      <w:r w:rsidRPr="00194E78">
        <w:rPr>
          <w:color w:val="000000"/>
        </w:rPr>
        <w:t>В каждой частотной группе нежелательные эффекты представлены в порядке убывания серьезности.</w:t>
      </w:r>
    </w:p>
    <w:p w14:paraId="299B5B50" w14:textId="77777777" w:rsidR="00D448A4" w:rsidRPr="00194E78" w:rsidRDefault="00D448A4" w:rsidP="00D448A4">
      <w:pPr>
        <w:ind w:firstLine="709"/>
        <w:rPr>
          <w:color w:val="000000"/>
        </w:rPr>
      </w:pPr>
    </w:p>
    <w:p w14:paraId="196C7095" w14:textId="1B332985" w:rsidR="00CD1374" w:rsidRDefault="003C76DB" w:rsidP="003C76DB">
      <w:pPr>
        <w:pStyle w:val="af5"/>
      </w:pPr>
      <w:bookmarkStart w:id="661" w:name="_Toc179551229"/>
      <w:bookmarkStart w:id="662" w:name="_Toc179551592"/>
      <w:bookmarkStart w:id="663" w:name="_Toc179552978"/>
      <w:r>
        <w:t xml:space="preserve">Таблица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Таблица \* ARABIC \s 1 </w:instrText>
      </w:r>
      <w:r>
        <w:fldChar w:fldCharType="separate"/>
      </w:r>
      <w:r>
        <w:rPr>
          <w:noProof/>
        </w:rPr>
        <w:t>1</w:t>
      </w:r>
      <w:r>
        <w:fldChar w:fldCharType="end"/>
      </w:r>
      <w:r>
        <w:t xml:space="preserve">. </w:t>
      </w:r>
      <w:r w:rsidR="00CD1374" w:rsidRPr="009409CC">
        <w:t>Побочные реакции, выявленные в клинических исследованиях.</w:t>
      </w:r>
      <w:bookmarkEnd w:id="661"/>
      <w:bookmarkEnd w:id="662"/>
      <w:bookmarkEnd w:id="663"/>
    </w:p>
    <w:tbl>
      <w:tblPr>
        <w:tblStyle w:val="aff2"/>
        <w:tblW w:w="5000" w:type="pct"/>
        <w:tblLook w:val="04A0" w:firstRow="1" w:lastRow="0" w:firstColumn="1" w:lastColumn="0" w:noHBand="0" w:noVBand="1"/>
      </w:tblPr>
      <w:tblGrid>
        <w:gridCol w:w="4673"/>
        <w:gridCol w:w="4673"/>
      </w:tblGrid>
      <w:tr w:rsidR="00CD1374" w:rsidRPr="002E0654" w14:paraId="052894AA" w14:textId="77777777" w:rsidTr="00CD1374">
        <w:trPr>
          <w:trHeight w:val="598"/>
          <w:tblHeader/>
        </w:trPr>
        <w:tc>
          <w:tcPr>
            <w:tcW w:w="4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95F2B6" w14:textId="2F51F9AF" w:rsidR="00CD1374" w:rsidRPr="00517EE4" w:rsidRDefault="00CD1374" w:rsidP="00CD1374">
            <w:pPr>
              <w:jc w:val="center"/>
            </w:pPr>
            <w:r w:rsidRPr="00F437C7">
              <w:rPr>
                <w:b/>
              </w:rPr>
              <w:t>Класс системы органов</w:t>
            </w:r>
          </w:p>
        </w:tc>
        <w:tc>
          <w:tcPr>
            <w:tcW w:w="4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8D05E8" w14:textId="69CE2CAD" w:rsidR="00CD1374" w:rsidRPr="002E0654" w:rsidRDefault="00CD1374" w:rsidP="00CD1374">
            <w:pPr>
              <w:jc w:val="center"/>
            </w:pPr>
            <w:r w:rsidRPr="00F437C7">
              <w:rPr>
                <w:b/>
              </w:rPr>
              <w:t>Нежелательная реакция и частота</w:t>
            </w:r>
          </w:p>
        </w:tc>
      </w:tr>
      <w:bookmarkEnd w:id="655"/>
      <w:bookmarkEnd w:id="656"/>
      <w:bookmarkEnd w:id="657"/>
      <w:tr w:rsidR="00D448A4" w:rsidRPr="002E0654" w14:paraId="1CEBEF42" w14:textId="77777777" w:rsidTr="00F3525D">
        <w:tc>
          <w:tcPr>
            <w:tcW w:w="4673" w:type="dxa"/>
            <w:tcBorders>
              <w:top w:val="single" w:sz="4" w:space="0" w:color="auto"/>
              <w:left w:val="single" w:sz="4" w:space="0" w:color="auto"/>
              <w:bottom w:val="single" w:sz="4" w:space="0" w:color="auto"/>
              <w:right w:val="single" w:sz="4" w:space="0" w:color="auto"/>
            </w:tcBorders>
          </w:tcPr>
          <w:p w14:paraId="05D028A5" w14:textId="342CB79D" w:rsidR="00D448A4" w:rsidRPr="00517EE4" w:rsidRDefault="00F3525D" w:rsidP="00F3525D">
            <w:r>
              <w:t>Нарушения со стороны крови и лимфатической системы</w:t>
            </w:r>
          </w:p>
        </w:tc>
        <w:tc>
          <w:tcPr>
            <w:tcW w:w="4673" w:type="dxa"/>
            <w:tcBorders>
              <w:top w:val="single" w:sz="4" w:space="0" w:color="auto"/>
              <w:left w:val="single" w:sz="4" w:space="0" w:color="auto"/>
              <w:bottom w:val="single" w:sz="4" w:space="0" w:color="auto"/>
              <w:right w:val="single" w:sz="4" w:space="0" w:color="auto"/>
            </w:tcBorders>
          </w:tcPr>
          <w:p w14:paraId="1DB3FC8A" w14:textId="18B18180" w:rsidR="00D448A4" w:rsidRPr="00533D9F" w:rsidRDefault="00F3525D" w:rsidP="00D448A4">
            <w:pPr>
              <w:rPr>
                <w:vertAlign w:val="superscript"/>
              </w:rPr>
            </w:pPr>
            <w:r w:rsidRPr="00533D9F">
              <w:t>Частота неизвестна: агранулоцитоз</w:t>
            </w:r>
            <w:r w:rsidR="00533D9F">
              <w:rPr>
                <w:vertAlign w:val="superscript"/>
              </w:rPr>
              <w:t>1</w:t>
            </w:r>
          </w:p>
        </w:tc>
      </w:tr>
      <w:tr w:rsidR="00D448A4" w:rsidRPr="002E0654" w14:paraId="5CDD912C" w14:textId="77777777" w:rsidTr="00F3525D">
        <w:tc>
          <w:tcPr>
            <w:tcW w:w="4673" w:type="dxa"/>
            <w:tcBorders>
              <w:top w:val="single" w:sz="4" w:space="0" w:color="auto"/>
              <w:left w:val="single" w:sz="4" w:space="0" w:color="auto"/>
              <w:bottom w:val="single" w:sz="4" w:space="0" w:color="auto"/>
              <w:right w:val="single" w:sz="4" w:space="0" w:color="auto"/>
            </w:tcBorders>
          </w:tcPr>
          <w:p w14:paraId="22468880" w14:textId="7F19B14F" w:rsidR="00D448A4" w:rsidRPr="00517EE4" w:rsidRDefault="00533D9F" w:rsidP="00D448A4">
            <w:r w:rsidRPr="00CC6651">
              <w:rPr>
                <w:color w:val="000000"/>
                <w:szCs w:val="24"/>
              </w:rPr>
              <w:t>Нарушения со стороны иммунной системы</w:t>
            </w:r>
          </w:p>
        </w:tc>
        <w:tc>
          <w:tcPr>
            <w:tcW w:w="4673" w:type="dxa"/>
            <w:tcBorders>
              <w:top w:val="single" w:sz="4" w:space="0" w:color="auto"/>
              <w:left w:val="single" w:sz="4" w:space="0" w:color="auto"/>
              <w:bottom w:val="single" w:sz="4" w:space="0" w:color="auto"/>
              <w:right w:val="single" w:sz="4" w:space="0" w:color="auto"/>
            </w:tcBorders>
          </w:tcPr>
          <w:p w14:paraId="017E1DA9" w14:textId="2AE98099" w:rsidR="00D448A4" w:rsidRPr="00533D9F" w:rsidRDefault="00533D9F" w:rsidP="00D448A4">
            <w:pPr>
              <w:rPr>
                <w:vertAlign w:val="superscript"/>
              </w:rPr>
            </w:pPr>
            <w:r>
              <w:t>Нечасто:</w:t>
            </w:r>
            <w:r w:rsidRPr="00CC6651">
              <w:rPr>
                <w:color w:val="000000"/>
                <w:szCs w:val="24"/>
              </w:rPr>
              <w:t xml:space="preserve"> </w:t>
            </w:r>
            <w:r>
              <w:rPr>
                <w:color w:val="000000"/>
                <w:szCs w:val="24"/>
              </w:rPr>
              <w:t>л</w:t>
            </w:r>
            <w:r w:rsidRPr="00CC6651">
              <w:rPr>
                <w:color w:val="000000"/>
                <w:szCs w:val="24"/>
              </w:rPr>
              <w:t>екарственная гиперчувствительность</w:t>
            </w:r>
            <w:r>
              <w:rPr>
                <w:color w:val="000000"/>
                <w:szCs w:val="24"/>
                <w:vertAlign w:val="superscript"/>
              </w:rPr>
              <w:t>1</w:t>
            </w:r>
          </w:p>
          <w:p w14:paraId="288DA41C" w14:textId="1043D5D0" w:rsidR="00533D9F" w:rsidRPr="00533D9F" w:rsidRDefault="00533D9F" w:rsidP="00D448A4">
            <w:pPr>
              <w:rPr>
                <w:vertAlign w:val="superscript"/>
              </w:rPr>
            </w:pPr>
            <w:r>
              <w:t xml:space="preserve">Частота неизвестна: </w:t>
            </w:r>
            <w:r>
              <w:rPr>
                <w:color w:val="000000"/>
                <w:szCs w:val="24"/>
              </w:rPr>
              <w:t>л</w:t>
            </w:r>
            <w:r w:rsidRPr="00CC6651">
              <w:rPr>
                <w:color w:val="000000"/>
                <w:szCs w:val="24"/>
              </w:rPr>
              <w:t>екарственная реакция с эозинофилией и системными симптомами (DRESS)</w:t>
            </w:r>
            <w:r>
              <w:rPr>
                <w:color w:val="000000"/>
                <w:szCs w:val="24"/>
                <w:vertAlign w:val="superscript"/>
              </w:rPr>
              <w:t>1,2</w:t>
            </w:r>
          </w:p>
        </w:tc>
      </w:tr>
      <w:tr w:rsidR="00D448A4" w:rsidRPr="002E0654" w14:paraId="461E9316" w14:textId="77777777" w:rsidTr="00F3525D">
        <w:tc>
          <w:tcPr>
            <w:tcW w:w="4673" w:type="dxa"/>
            <w:tcBorders>
              <w:top w:val="single" w:sz="4" w:space="0" w:color="auto"/>
              <w:left w:val="single" w:sz="4" w:space="0" w:color="auto"/>
              <w:bottom w:val="single" w:sz="4" w:space="0" w:color="auto"/>
              <w:right w:val="single" w:sz="4" w:space="0" w:color="auto"/>
            </w:tcBorders>
          </w:tcPr>
          <w:p w14:paraId="3B173E5E" w14:textId="3BE020F5" w:rsidR="00D448A4" w:rsidRPr="00517EE4" w:rsidRDefault="00533D9F" w:rsidP="00D448A4">
            <w:r w:rsidRPr="00CC6651">
              <w:rPr>
                <w:color w:val="000000"/>
                <w:szCs w:val="24"/>
              </w:rPr>
              <w:t>Нарушения психики</w:t>
            </w:r>
          </w:p>
        </w:tc>
        <w:tc>
          <w:tcPr>
            <w:tcW w:w="4673" w:type="dxa"/>
            <w:tcBorders>
              <w:top w:val="single" w:sz="4" w:space="0" w:color="auto"/>
              <w:left w:val="single" w:sz="4" w:space="0" w:color="auto"/>
              <w:bottom w:val="single" w:sz="4" w:space="0" w:color="auto"/>
              <w:right w:val="single" w:sz="4" w:space="0" w:color="auto"/>
            </w:tcBorders>
          </w:tcPr>
          <w:p w14:paraId="069D0897" w14:textId="0D159537" w:rsidR="00D448A4" w:rsidRPr="00533D9F" w:rsidRDefault="00533D9F" w:rsidP="00533D9F">
            <w:pPr>
              <w:rPr>
                <w:vertAlign w:val="superscript"/>
              </w:rPr>
            </w:pPr>
            <w:r>
              <w:t>Часто:</w:t>
            </w:r>
            <w:r w:rsidRPr="00CC6651">
              <w:rPr>
                <w:color w:val="000000"/>
                <w:szCs w:val="24"/>
              </w:rPr>
              <w:t xml:space="preserve"> </w:t>
            </w:r>
            <w:r>
              <w:rPr>
                <w:color w:val="000000"/>
                <w:szCs w:val="24"/>
              </w:rPr>
              <w:t>д</w:t>
            </w:r>
            <w:r w:rsidRPr="00CC6651">
              <w:rPr>
                <w:color w:val="000000"/>
                <w:szCs w:val="24"/>
              </w:rPr>
              <w:t>епрессия</w:t>
            </w:r>
            <w:r>
              <w:rPr>
                <w:color w:val="000000"/>
                <w:szCs w:val="24"/>
              </w:rPr>
              <w:t>, с</w:t>
            </w:r>
            <w:r w:rsidRPr="00CC6651">
              <w:rPr>
                <w:color w:val="000000"/>
                <w:szCs w:val="24"/>
              </w:rPr>
              <w:t>путанность сознания</w:t>
            </w:r>
            <w:r>
              <w:rPr>
                <w:color w:val="000000"/>
                <w:szCs w:val="24"/>
              </w:rPr>
              <w:t>, б</w:t>
            </w:r>
            <w:r w:rsidRPr="00CC6651">
              <w:rPr>
                <w:color w:val="000000"/>
                <w:szCs w:val="24"/>
              </w:rPr>
              <w:t>ессонница</w:t>
            </w:r>
            <w:r>
              <w:rPr>
                <w:color w:val="000000"/>
                <w:szCs w:val="24"/>
                <w:vertAlign w:val="superscript"/>
              </w:rPr>
              <w:t>1</w:t>
            </w:r>
          </w:p>
          <w:p w14:paraId="44F6AB83" w14:textId="2C66DF02" w:rsidR="00533D9F" w:rsidRPr="00517EE4" w:rsidRDefault="00533D9F" w:rsidP="00D448A4">
            <w:r>
              <w:t>Нечасто: агрессия, ажитация</w:t>
            </w:r>
            <w:r>
              <w:rPr>
                <w:vertAlign w:val="superscript"/>
              </w:rPr>
              <w:t>1</w:t>
            </w:r>
            <w:r>
              <w:t>, эйфория</w:t>
            </w:r>
            <w:r>
              <w:rPr>
                <w:vertAlign w:val="superscript"/>
              </w:rPr>
              <w:t>1</w:t>
            </w:r>
            <w:r>
              <w:t>, психотическое расстройство</w:t>
            </w:r>
            <w:r>
              <w:rPr>
                <w:vertAlign w:val="superscript"/>
              </w:rPr>
              <w:t>1</w:t>
            </w:r>
            <w:r>
              <w:t>, попытка суицида</w:t>
            </w:r>
            <w:r>
              <w:rPr>
                <w:vertAlign w:val="superscript"/>
              </w:rPr>
              <w:t>1</w:t>
            </w:r>
            <w:r>
              <w:t>, суицидальное мышление</w:t>
            </w:r>
            <w:r>
              <w:rPr>
                <w:vertAlign w:val="superscript"/>
              </w:rPr>
              <w:t>1</w:t>
            </w:r>
            <w:r>
              <w:t>, галлюцинация</w:t>
            </w:r>
            <w:r>
              <w:rPr>
                <w:vertAlign w:val="superscript"/>
              </w:rPr>
              <w:t>1</w:t>
            </w:r>
          </w:p>
        </w:tc>
      </w:tr>
      <w:tr w:rsidR="00D448A4" w:rsidRPr="002E0654" w14:paraId="7AA03256" w14:textId="77777777" w:rsidTr="00F3525D">
        <w:tc>
          <w:tcPr>
            <w:tcW w:w="4673" w:type="dxa"/>
            <w:tcBorders>
              <w:top w:val="single" w:sz="4" w:space="0" w:color="auto"/>
              <w:left w:val="single" w:sz="4" w:space="0" w:color="auto"/>
              <w:bottom w:val="single" w:sz="4" w:space="0" w:color="auto"/>
              <w:right w:val="single" w:sz="4" w:space="0" w:color="auto"/>
            </w:tcBorders>
          </w:tcPr>
          <w:p w14:paraId="1DFD8C4F" w14:textId="4B1D2E42" w:rsidR="00D448A4" w:rsidRPr="00517EE4" w:rsidRDefault="00533D9F" w:rsidP="00533D9F">
            <w:pPr>
              <w:tabs>
                <w:tab w:val="left" w:pos="1352"/>
              </w:tabs>
            </w:pPr>
            <w:r w:rsidRPr="00CC6651">
              <w:rPr>
                <w:color w:val="000000"/>
                <w:szCs w:val="24"/>
              </w:rPr>
              <w:t>Нарушения со стороны нервной системы</w:t>
            </w:r>
          </w:p>
        </w:tc>
        <w:tc>
          <w:tcPr>
            <w:tcW w:w="4673" w:type="dxa"/>
            <w:tcBorders>
              <w:top w:val="single" w:sz="4" w:space="0" w:color="auto"/>
              <w:left w:val="single" w:sz="4" w:space="0" w:color="auto"/>
              <w:bottom w:val="single" w:sz="4" w:space="0" w:color="auto"/>
              <w:right w:val="single" w:sz="4" w:space="0" w:color="auto"/>
            </w:tcBorders>
          </w:tcPr>
          <w:p w14:paraId="3596B45E" w14:textId="7743E9CB" w:rsidR="00D448A4" w:rsidRDefault="00533D9F" w:rsidP="00D448A4">
            <w:r>
              <w:t>Очень часто: головокружение, головная боль</w:t>
            </w:r>
          </w:p>
          <w:p w14:paraId="236EB544" w14:textId="5FBEDC5A" w:rsidR="00533D9F" w:rsidRPr="00533D9F" w:rsidRDefault="00533D9F" w:rsidP="00D448A4">
            <w:r>
              <w:t>Часто: миоклонические судороги</w:t>
            </w:r>
            <w:r>
              <w:rPr>
                <w:vertAlign w:val="superscript"/>
              </w:rPr>
              <w:t>3</w:t>
            </w:r>
            <w:r>
              <w:t>, атаксия, нарушение равновесия, нарушение памяти, когнитивное расстройство, сонливость, тремор, нистагм, гипестезия, дизартрия, нарушение внимания, парестезия</w:t>
            </w:r>
          </w:p>
          <w:p w14:paraId="30AE5DCF" w14:textId="4A7AEB2A" w:rsidR="00533D9F" w:rsidRPr="00533D9F" w:rsidRDefault="00533D9F" w:rsidP="00D448A4">
            <w:r>
              <w:t>Нечасто: обморок</w:t>
            </w:r>
            <w:r>
              <w:rPr>
                <w:vertAlign w:val="superscript"/>
              </w:rPr>
              <w:t>2</w:t>
            </w:r>
            <w:r>
              <w:t xml:space="preserve">, нарушение координации, дискинезия </w:t>
            </w:r>
          </w:p>
          <w:p w14:paraId="4ADF7BE1" w14:textId="16FF8954" w:rsidR="00533D9F" w:rsidRPr="00517EE4" w:rsidRDefault="00533D9F" w:rsidP="00D448A4">
            <w:r>
              <w:t>Частота неизвестна: припадки</w:t>
            </w:r>
          </w:p>
        </w:tc>
      </w:tr>
      <w:tr w:rsidR="00533D9F" w:rsidRPr="002E0654" w14:paraId="251A980B" w14:textId="77777777" w:rsidTr="00D448A4">
        <w:tc>
          <w:tcPr>
            <w:tcW w:w="4673" w:type="dxa"/>
            <w:tcBorders>
              <w:top w:val="single" w:sz="4" w:space="0" w:color="auto"/>
              <w:left w:val="single" w:sz="4" w:space="0" w:color="auto"/>
              <w:bottom w:val="single" w:sz="4" w:space="0" w:color="auto"/>
              <w:right w:val="single" w:sz="4" w:space="0" w:color="auto"/>
            </w:tcBorders>
          </w:tcPr>
          <w:p w14:paraId="6EB81802" w14:textId="0A342A5D" w:rsidR="00533D9F" w:rsidRPr="00A134F2" w:rsidRDefault="00533D9F" w:rsidP="00533D9F">
            <w:r>
              <w:rPr>
                <w:color w:val="000000"/>
                <w:szCs w:val="24"/>
              </w:rPr>
              <w:t>Нарушения со стороны органов</w:t>
            </w:r>
            <w:r w:rsidRPr="00CC6651">
              <w:rPr>
                <w:color w:val="000000"/>
                <w:szCs w:val="24"/>
              </w:rPr>
              <w:t xml:space="preserve"> зрения</w:t>
            </w:r>
          </w:p>
        </w:tc>
        <w:tc>
          <w:tcPr>
            <w:tcW w:w="4673" w:type="dxa"/>
            <w:tcBorders>
              <w:top w:val="single" w:sz="4" w:space="0" w:color="auto"/>
              <w:left w:val="single" w:sz="4" w:space="0" w:color="auto"/>
              <w:bottom w:val="single" w:sz="4" w:space="0" w:color="auto"/>
              <w:right w:val="single" w:sz="4" w:space="0" w:color="auto"/>
            </w:tcBorders>
          </w:tcPr>
          <w:p w14:paraId="146AB001" w14:textId="77777777" w:rsidR="00533D9F" w:rsidRDefault="00533D9F" w:rsidP="00533D9F">
            <w:r>
              <w:t>Очень часто: диплопия</w:t>
            </w:r>
          </w:p>
          <w:p w14:paraId="277DEDDA" w14:textId="4C5070FC" w:rsidR="00533D9F" w:rsidRPr="00A134F2" w:rsidRDefault="00533D9F" w:rsidP="00533D9F">
            <w:r>
              <w:t>Часто: нечеткость зрения</w:t>
            </w:r>
          </w:p>
        </w:tc>
      </w:tr>
      <w:tr w:rsidR="00533D9F" w:rsidRPr="002E0654" w14:paraId="00BB498F" w14:textId="77777777" w:rsidTr="00D448A4">
        <w:tc>
          <w:tcPr>
            <w:tcW w:w="4673" w:type="dxa"/>
            <w:tcBorders>
              <w:top w:val="single" w:sz="4" w:space="0" w:color="auto"/>
              <w:left w:val="single" w:sz="4" w:space="0" w:color="auto"/>
              <w:bottom w:val="single" w:sz="4" w:space="0" w:color="auto"/>
              <w:right w:val="single" w:sz="4" w:space="0" w:color="auto"/>
            </w:tcBorders>
          </w:tcPr>
          <w:p w14:paraId="08479B4B" w14:textId="24EEC67F" w:rsidR="00533D9F" w:rsidRPr="00A134F2" w:rsidRDefault="00533D9F" w:rsidP="00533D9F">
            <w:r>
              <w:rPr>
                <w:color w:val="000000"/>
                <w:szCs w:val="24"/>
              </w:rPr>
              <w:t>Нарушения со стороны органов</w:t>
            </w:r>
            <w:r w:rsidRPr="00CC6651">
              <w:rPr>
                <w:color w:val="000000"/>
                <w:szCs w:val="24"/>
              </w:rPr>
              <w:t xml:space="preserve"> слуха и лабиринтные нарушения</w:t>
            </w:r>
          </w:p>
        </w:tc>
        <w:tc>
          <w:tcPr>
            <w:tcW w:w="4673" w:type="dxa"/>
            <w:tcBorders>
              <w:top w:val="single" w:sz="4" w:space="0" w:color="auto"/>
              <w:left w:val="single" w:sz="4" w:space="0" w:color="auto"/>
              <w:bottom w:val="single" w:sz="4" w:space="0" w:color="auto"/>
              <w:right w:val="single" w:sz="4" w:space="0" w:color="auto"/>
            </w:tcBorders>
          </w:tcPr>
          <w:p w14:paraId="3E1D2FB0" w14:textId="0346B824" w:rsidR="00533D9F" w:rsidRPr="00A134F2" w:rsidRDefault="00533D9F" w:rsidP="00533D9F">
            <w:r>
              <w:t>Часто: вертиго, звон в ушах</w:t>
            </w:r>
          </w:p>
        </w:tc>
      </w:tr>
      <w:tr w:rsidR="00533D9F" w:rsidRPr="002E0654" w14:paraId="4372DE69" w14:textId="77777777" w:rsidTr="00F3525D">
        <w:tc>
          <w:tcPr>
            <w:tcW w:w="4673" w:type="dxa"/>
            <w:tcBorders>
              <w:top w:val="single" w:sz="4" w:space="0" w:color="auto"/>
              <w:left w:val="single" w:sz="4" w:space="0" w:color="auto"/>
              <w:bottom w:val="single" w:sz="4" w:space="0" w:color="auto"/>
              <w:right w:val="single" w:sz="4" w:space="0" w:color="auto"/>
            </w:tcBorders>
          </w:tcPr>
          <w:p w14:paraId="2C01A587" w14:textId="0FCD8FB7" w:rsidR="00533D9F" w:rsidRPr="00517EE4" w:rsidRDefault="00533D9F" w:rsidP="00533D9F">
            <w:r w:rsidRPr="00CC6651">
              <w:rPr>
                <w:color w:val="000000"/>
                <w:szCs w:val="24"/>
              </w:rPr>
              <w:t>Нарушения со стороны сердца</w:t>
            </w:r>
          </w:p>
        </w:tc>
        <w:tc>
          <w:tcPr>
            <w:tcW w:w="4673" w:type="dxa"/>
            <w:tcBorders>
              <w:top w:val="single" w:sz="4" w:space="0" w:color="auto"/>
              <w:left w:val="single" w:sz="4" w:space="0" w:color="auto"/>
              <w:bottom w:val="single" w:sz="4" w:space="0" w:color="auto"/>
              <w:right w:val="single" w:sz="4" w:space="0" w:color="auto"/>
            </w:tcBorders>
          </w:tcPr>
          <w:p w14:paraId="19120B41" w14:textId="77777777" w:rsidR="00533D9F" w:rsidRDefault="00533D9F" w:rsidP="00533D9F">
            <w:pPr>
              <w:rPr>
                <w:vertAlign w:val="superscript"/>
              </w:rPr>
            </w:pPr>
            <w:r>
              <w:t>Нечасто: атриовентрикулярная блокада</w:t>
            </w:r>
            <w:r>
              <w:rPr>
                <w:vertAlign w:val="superscript"/>
              </w:rPr>
              <w:t>1,2</w:t>
            </w:r>
            <w:r>
              <w:t>, брадикардия</w:t>
            </w:r>
            <w:r>
              <w:rPr>
                <w:vertAlign w:val="superscript"/>
              </w:rPr>
              <w:t>1,2</w:t>
            </w:r>
            <w:r>
              <w:t>, фибрилляция предсердий</w:t>
            </w:r>
            <w:r>
              <w:rPr>
                <w:vertAlign w:val="superscript"/>
              </w:rPr>
              <w:t>1,2</w:t>
            </w:r>
            <w:r>
              <w:t>, трепетание предсердий</w:t>
            </w:r>
            <w:r>
              <w:rPr>
                <w:vertAlign w:val="superscript"/>
              </w:rPr>
              <w:t>1,2</w:t>
            </w:r>
          </w:p>
          <w:p w14:paraId="1E371D7C" w14:textId="61F39A8A" w:rsidR="00533D9F" w:rsidRPr="00533D9F" w:rsidRDefault="00533D9F" w:rsidP="00533D9F">
            <w:pPr>
              <w:rPr>
                <w:vertAlign w:val="superscript"/>
              </w:rPr>
            </w:pPr>
            <w:r>
              <w:lastRenderedPageBreak/>
              <w:t>Частота неизвестна: желудочковая тахиаритмия</w:t>
            </w:r>
            <w:r>
              <w:rPr>
                <w:vertAlign w:val="superscript"/>
              </w:rPr>
              <w:t>1</w:t>
            </w:r>
          </w:p>
        </w:tc>
      </w:tr>
      <w:tr w:rsidR="00533D9F" w:rsidRPr="002E0654" w14:paraId="5B2EFA90" w14:textId="77777777" w:rsidTr="00F3525D">
        <w:tc>
          <w:tcPr>
            <w:tcW w:w="4673" w:type="dxa"/>
            <w:tcBorders>
              <w:top w:val="single" w:sz="4" w:space="0" w:color="auto"/>
              <w:left w:val="single" w:sz="4" w:space="0" w:color="auto"/>
              <w:bottom w:val="single" w:sz="4" w:space="0" w:color="auto"/>
              <w:right w:val="single" w:sz="4" w:space="0" w:color="auto"/>
            </w:tcBorders>
          </w:tcPr>
          <w:p w14:paraId="28CB3D1C" w14:textId="61249D64" w:rsidR="00533D9F" w:rsidRPr="00517EE4" w:rsidRDefault="00533D9F" w:rsidP="00533D9F">
            <w:r w:rsidRPr="00CC6651">
              <w:rPr>
                <w:color w:val="000000"/>
                <w:szCs w:val="24"/>
              </w:rPr>
              <w:lastRenderedPageBreak/>
              <w:t>Нарушения со стороны желудочно-кишечного тракта</w:t>
            </w:r>
          </w:p>
        </w:tc>
        <w:tc>
          <w:tcPr>
            <w:tcW w:w="4673" w:type="dxa"/>
            <w:tcBorders>
              <w:top w:val="single" w:sz="4" w:space="0" w:color="auto"/>
              <w:left w:val="single" w:sz="4" w:space="0" w:color="auto"/>
              <w:bottom w:val="single" w:sz="4" w:space="0" w:color="auto"/>
              <w:right w:val="single" w:sz="4" w:space="0" w:color="auto"/>
            </w:tcBorders>
          </w:tcPr>
          <w:p w14:paraId="1FEB0811" w14:textId="77777777" w:rsidR="00533D9F" w:rsidRDefault="00533D9F" w:rsidP="00533D9F">
            <w:r>
              <w:t>Очень часто: тошнота</w:t>
            </w:r>
          </w:p>
          <w:p w14:paraId="0BD3E619" w14:textId="3E0B001D" w:rsidR="00533D9F" w:rsidRPr="00517EE4" w:rsidRDefault="00533D9F" w:rsidP="00533D9F">
            <w:r>
              <w:t>Часто: рвота, запор, метеоризм, диспепсия, сухость во рту, диарея</w:t>
            </w:r>
          </w:p>
        </w:tc>
      </w:tr>
      <w:tr w:rsidR="00533D9F" w:rsidRPr="002E0654" w14:paraId="788BE62B" w14:textId="77777777" w:rsidTr="00F3525D">
        <w:tc>
          <w:tcPr>
            <w:tcW w:w="4673" w:type="dxa"/>
            <w:tcBorders>
              <w:top w:val="single" w:sz="4" w:space="0" w:color="auto"/>
              <w:left w:val="single" w:sz="4" w:space="0" w:color="auto"/>
              <w:bottom w:val="single" w:sz="4" w:space="0" w:color="auto"/>
              <w:right w:val="single" w:sz="4" w:space="0" w:color="auto"/>
            </w:tcBorders>
          </w:tcPr>
          <w:p w14:paraId="344F49F8" w14:textId="7D2952A2" w:rsidR="00533D9F" w:rsidRPr="00517EE4" w:rsidRDefault="00533D9F" w:rsidP="00533D9F">
            <w:r w:rsidRPr="00CC6651">
              <w:rPr>
                <w:color w:val="000000"/>
                <w:szCs w:val="24"/>
              </w:rPr>
              <w:t>Нарушения со стороны печени и желчевыводящих путей</w:t>
            </w:r>
          </w:p>
        </w:tc>
        <w:tc>
          <w:tcPr>
            <w:tcW w:w="4673" w:type="dxa"/>
            <w:tcBorders>
              <w:top w:val="single" w:sz="4" w:space="0" w:color="auto"/>
              <w:left w:val="single" w:sz="4" w:space="0" w:color="auto"/>
              <w:bottom w:val="single" w:sz="4" w:space="0" w:color="auto"/>
              <w:right w:val="single" w:sz="4" w:space="0" w:color="auto"/>
            </w:tcBorders>
          </w:tcPr>
          <w:p w14:paraId="387C3090" w14:textId="77777777" w:rsidR="00945E95" w:rsidRDefault="00945E95" w:rsidP="00945E95">
            <w:r>
              <w:t>Нечасто: отклонения показателей функциональных проб печени</w:t>
            </w:r>
            <w:r>
              <w:rPr>
                <w:vertAlign w:val="superscript"/>
              </w:rPr>
              <w:t>2</w:t>
            </w:r>
            <w:r>
              <w:t xml:space="preserve">, повышение уровня ферментов печени </w:t>
            </w:r>
          </w:p>
          <w:p w14:paraId="60D578E5" w14:textId="572116FD" w:rsidR="00533D9F" w:rsidRPr="00945E95" w:rsidRDefault="00945E95" w:rsidP="00945E95">
            <w:pPr>
              <w:rPr>
                <w:vertAlign w:val="superscript"/>
              </w:rPr>
            </w:pPr>
            <w:r>
              <w:t xml:space="preserve">(&gt; </w:t>
            </w:r>
            <w:r w:rsidRPr="00945E95">
              <w:t>2x ВГН</w:t>
            </w:r>
            <w:r>
              <w:t>)</w:t>
            </w:r>
            <w:r>
              <w:rPr>
                <w:vertAlign w:val="superscript"/>
              </w:rPr>
              <w:t>1</w:t>
            </w:r>
          </w:p>
        </w:tc>
      </w:tr>
      <w:tr w:rsidR="00533D9F" w:rsidRPr="002E0654" w14:paraId="0BB019BA" w14:textId="77777777" w:rsidTr="00F3525D">
        <w:tc>
          <w:tcPr>
            <w:tcW w:w="4673" w:type="dxa"/>
            <w:tcBorders>
              <w:top w:val="single" w:sz="4" w:space="0" w:color="auto"/>
              <w:left w:val="single" w:sz="4" w:space="0" w:color="auto"/>
              <w:bottom w:val="single" w:sz="4" w:space="0" w:color="auto"/>
              <w:right w:val="single" w:sz="4" w:space="0" w:color="auto"/>
            </w:tcBorders>
          </w:tcPr>
          <w:p w14:paraId="2A09FEED" w14:textId="301B0E41" w:rsidR="00533D9F" w:rsidRPr="00517EE4" w:rsidRDefault="00945E95" w:rsidP="00533D9F">
            <w:r w:rsidRPr="00CC6651">
              <w:rPr>
                <w:color w:val="000000"/>
                <w:szCs w:val="24"/>
              </w:rPr>
              <w:t>Нарушения со стороны кожи и подкожных тканей</w:t>
            </w:r>
          </w:p>
        </w:tc>
        <w:tc>
          <w:tcPr>
            <w:tcW w:w="4673" w:type="dxa"/>
            <w:tcBorders>
              <w:top w:val="single" w:sz="4" w:space="0" w:color="auto"/>
              <w:left w:val="single" w:sz="4" w:space="0" w:color="auto"/>
              <w:bottom w:val="single" w:sz="4" w:space="0" w:color="auto"/>
              <w:right w:val="single" w:sz="4" w:space="0" w:color="auto"/>
            </w:tcBorders>
          </w:tcPr>
          <w:p w14:paraId="34CC8726" w14:textId="77777777" w:rsidR="00533D9F" w:rsidRDefault="00945E95" w:rsidP="00533D9F">
            <w:r>
              <w:t>Часто: зуд, сыпь</w:t>
            </w:r>
            <w:r>
              <w:rPr>
                <w:vertAlign w:val="superscript"/>
              </w:rPr>
              <w:t>1</w:t>
            </w:r>
          </w:p>
          <w:p w14:paraId="1E1667AB" w14:textId="77777777" w:rsidR="00945E95" w:rsidRDefault="00945E95" w:rsidP="00533D9F">
            <w:r>
              <w:t>Нечасто: ангионевротический отек</w:t>
            </w:r>
            <w:r>
              <w:rPr>
                <w:vertAlign w:val="superscript"/>
              </w:rPr>
              <w:t>1</w:t>
            </w:r>
            <w:r>
              <w:t>, крапивница</w:t>
            </w:r>
            <w:r>
              <w:rPr>
                <w:vertAlign w:val="superscript"/>
              </w:rPr>
              <w:t>1</w:t>
            </w:r>
          </w:p>
          <w:p w14:paraId="5C8594F3" w14:textId="40094995" w:rsidR="00945E95" w:rsidRPr="00945E95" w:rsidRDefault="00945E95" w:rsidP="00533D9F">
            <w:pPr>
              <w:rPr>
                <w:vertAlign w:val="superscript"/>
              </w:rPr>
            </w:pPr>
            <w:r>
              <w:t>Частота неизвестна: синдром Стивенса-Джонсона, токсический эпидермальный некролиз</w:t>
            </w:r>
            <w:r>
              <w:rPr>
                <w:vertAlign w:val="superscript"/>
              </w:rPr>
              <w:t>1</w:t>
            </w:r>
          </w:p>
        </w:tc>
      </w:tr>
      <w:tr w:rsidR="00945E95" w:rsidRPr="002E0654" w14:paraId="77FD105E" w14:textId="77777777" w:rsidTr="00F3525D">
        <w:tc>
          <w:tcPr>
            <w:tcW w:w="4673" w:type="dxa"/>
            <w:tcBorders>
              <w:top w:val="single" w:sz="4" w:space="0" w:color="auto"/>
              <w:left w:val="single" w:sz="4" w:space="0" w:color="auto"/>
              <w:bottom w:val="single" w:sz="4" w:space="0" w:color="auto"/>
              <w:right w:val="single" w:sz="4" w:space="0" w:color="auto"/>
            </w:tcBorders>
          </w:tcPr>
          <w:p w14:paraId="1D0CDED1" w14:textId="49E1EAB2" w:rsidR="00945E95" w:rsidRPr="00517EE4" w:rsidRDefault="00945E95" w:rsidP="00533D9F">
            <w:r w:rsidRPr="00CC6651">
              <w:rPr>
                <w:color w:val="000000"/>
                <w:szCs w:val="24"/>
              </w:rPr>
              <w:t>Нарушения со стороны мышечной, скелетной и соединительной ткани</w:t>
            </w:r>
          </w:p>
        </w:tc>
        <w:tc>
          <w:tcPr>
            <w:tcW w:w="4673" w:type="dxa"/>
            <w:tcBorders>
              <w:top w:val="single" w:sz="4" w:space="0" w:color="auto"/>
              <w:left w:val="single" w:sz="4" w:space="0" w:color="auto"/>
              <w:bottom w:val="single" w:sz="4" w:space="0" w:color="auto"/>
              <w:right w:val="single" w:sz="4" w:space="0" w:color="auto"/>
            </w:tcBorders>
          </w:tcPr>
          <w:p w14:paraId="62CC337F" w14:textId="77777777" w:rsidR="00945E95" w:rsidRDefault="00945E95" w:rsidP="00533D9F">
            <w:r>
              <w:t>Часто: мышечные спазмы</w:t>
            </w:r>
          </w:p>
          <w:p w14:paraId="11CCC70E" w14:textId="150E5B2B" w:rsidR="00945E95" w:rsidRPr="002E0654" w:rsidRDefault="00945E95" w:rsidP="00533D9F"/>
        </w:tc>
      </w:tr>
      <w:tr w:rsidR="00945E95" w:rsidRPr="002E0654" w14:paraId="7602E3CD" w14:textId="77777777" w:rsidTr="00F3525D">
        <w:tc>
          <w:tcPr>
            <w:tcW w:w="4673" w:type="dxa"/>
            <w:tcBorders>
              <w:top w:val="single" w:sz="4" w:space="0" w:color="auto"/>
              <w:left w:val="single" w:sz="4" w:space="0" w:color="auto"/>
              <w:bottom w:val="single" w:sz="4" w:space="0" w:color="auto"/>
              <w:right w:val="single" w:sz="4" w:space="0" w:color="auto"/>
            </w:tcBorders>
          </w:tcPr>
          <w:p w14:paraId="4A6F55E1" w14:textId="415DE28E" w:rsidR="00945E95" w:rsidRPr="00517EE4" w:rsidRDefault="00945E95" w:rsidP="00533D9F">
            <w:r w:rsidRPr="00CC6651">
              <w:rPr>
                <w:color w:val="000000"/>
                <w:szCs w:val="24"/>
              </w:rPr>
              <w:t>Общие расстройства и нарушения в месте введения</w:t>
            </w:r>
          </w:p>
        </w:tc>
        <w:tc>
          <w:tcPr>
            <w:tcW w:w="4673" w:type="dxa"/>
            <w:tcBorders>
              <w:top w:val="single" w:sz="4" w:space="0" w:color="auto"/>
              <w:left w:val="single" w:sz="4" w:space="0" w:color="auto"/>
              <w:bottom w:val="single" w:sz="4" w:space="0" w:color="auto"/>
              <w:right w:val="single" w:sz="4" w:space="0" w:color="auto"/>
            </w:tcBorders>
          </w:tcPr>
          <w:p w14:paraId="2C3E8862" w14:textId="0CF647D5" w:rsidR="00945E95" w:rsidRPr="002E0654" w:rsidRDefault="00945E95" w:rsidP="00533D9F">
            <w:r>
              <w:t>Часто: нарушение походки, астения, утомляемость, раздражительность, чувство опьянения</w:t>
            </w:r>
          </w:p>
        </w:tc>
      </w:tr>
      <w:tr w:rsidR="00533D9F" w:rsidRPr="002E0654" w14:paraId="36BC73D6" w14:textId="77777777" w:rsidTr="00F3525D">
        <w:trPr>
          <w:trHeight w:val="57"/>
        </w:trPr>
        <w:tc>
          <w:tcPr>
            <w:tcW w:w="4673" w:type="dxa"/>
            <w:tcBorders>
              <w:top w:val="single" w:sz="4" w:space="0" w:color="auto"/>
              <w:left w:val="single" w:sz="4" w:space="0" w:color="auto"/>
              <w:bottom w:val="single" w:sz="4" w:space="0" w:color="auto"/>
              <w:right w:val="single" w:sz="4" w:space="0" w:color="auto"/>
            </w:tcBorders>
          </w:tcPr>
          <w:p w14:paraId="7DD7BA2D" w14:textId="34D092EF" w:rsidR="00533D9F" w:rsidRPr="00517EE4" w:rsidRDefault="00945E95" w:rsidP="00533D9F">
            <w:r w:rsidRPr="00CC6651">
              <w:rPr>
                <w:color w:val="000000"/>
                <w:szCs w:val="24"/>
              </w:rPr>
              <w:t>Травмы, интоксикации и осложнения манипуляций</w:t>
            </w:r>
          </w:p>
        </w:tc>
        <w:tc>
          <w:tcPr>
            <w:tcW w:w="4673" w:type="dxa"/>
            <w:tcBorders>
              <w:top w:val="single" w:sz="4" w:space="0" w:color="auto"/>
              <w:left w:val="single" w:sz="4" w:space="0" w:color="auto"/>
              <w:bottom w:val="single" w:sz="4" w:space="0" w:color="auto"/>
              <w:right w:val="single" w:sz="4" w:space="0" w:color="auto"/>
            </w:tcBorders>
          </w:tcPr>
          <w:p w14:paraId="580E46BC" w14:textId="6974C50F" w:rsidR="00533D9F" w:rsidRPr="002E0654" w:rsidRDefault="00945E95" w:rsidP="00533D9F">
            <w:r>
              <w:t>Часто: падение, порез на коже, ушиб</w:t>
            </w:r>
          </w:p>
        </w:tc>
      </w:tr>
      <w:tr w:rsidR="00533D9F" w:rsidRPr="002E0654" w14:paraId="789CF623" w14:textId="77777777" w:rsidTr="00D448A4">
        <w:trPr>
          <w:trHeight w:val="57"/>
        </w:trPr>
        <w:tc>
          <w:tcPr>
            <w:tcW w:w="9346" w:type="dxa"/>
            <w:gridSpan w:val="2"/>
            <w:tcBorders>
              <w:top w:val="single" w:sz="4" w:space="0" w:color="auto"/>
              <w:left w:val="single" w:sz="4" w:space="0" w:color="auto"/>
              <w:bottom w:val="single" w:sz="4" w:space="0" w:color="auto"/>
              <w:right w:val="single" w:sz="4" w:space="0" w:color="auto"/>
            </w:tcBorders>
          </w:tcPr>
          <w:p w14:paraId="76B4B4E7" w14:textId="77777777" w:rsidR="00533D9F" w:rsidRDefault="00533D9F" w:rsidP="00533D9F">
            <w:pPr>
              <w:rPr>
                <w:b/>
                <w:sz w:val="20"/>
              </w:rPr>
            </w:pPr>
            <w:r w:rsidRPr="00AD1D4E">
              <w:rPr>
                <w:b/>
                <w:sz w:val="20"/>
              </w:rPr>
              <w:t>Примечание</w:t>
            </w:r>
            <w:r>
              <w:rPr>
                <w:b/>
                <w:sz w:val="20"/>
              </w:rPr>
              <w:t>:</w:t>
            </w:r>
          </w:p>
          <w:p w14:paraId="3FC32397" w14:textId="73556D42" w:rsidR="00945E95" w:rsidRPr="00CC6651" w:rsidRDefault="00945E95" w:rsidP="00945E95">
            <w:pPr>
              <w:jc w:val="both"/>
              <w:rPr>
                <w:szCs w:val="24"/>
              </w:rPr>
            </w:pPr>
            <w:r>
              <w:rPr>
                <w:color w:val="000000"/>
                <w:szCs w:val="24"/>
                <w:vertAlign w:val="superscript"/>
              </w:rPr>
              <w:t xml:space="preserve">1 </w:t>
            </w:r>
            <w:r w:rsidRPr="00CC6651">
              <w:rPr>
                <w:color w:val="000000"/>
                <w:szCs w:val="24"/>
              </w:rPr>
              <w:t>Нежелательные реакции, наблюдавшиеся на этапе пострегистрационного применения</w:t>
            </w:r>
          </w:p>
          <w:p w14:paraId="3C3931B2" w14:textId="3E5890F0" w:rsidR="00945E95" w:rsidRPr="00CC6651" w:rsidRDefault="00945E95" w:rsidP="00945E95">
            <w:pPr>
              <w:tabs>
                <w:tab w:val="left" w:pos="240"/>
              </w:tabs>
              <w:jc w:val="both"/>
              <w:rPr>
                <w:szCs w:val="24"/>
              </w:rPr>
            </w:pPr>
            <w:r>
              <w:rPr>
                <w:color w:val="000000"/>
                <w:szCs w:val="24"/>
                <w:vertAlign w:val="superscript"/>
              </w:rPr>
              <w:t>2</w:t>
            </w:r>
            <w:r w:rsidRPr="00CC6651">
              <w:rPr>
                <w:color w:val="000000"/>
                <w:szCs w:val="24"/>
              </w:rPr>
              <w:t xml:space="preserve"> См. Описание отдельных нежелательных лекарственных реакций</w:t>
            </w:r>
          </w:p>
          <w:p w14:paraId="79344B55" w14:textId="23FB053D" w:rsidR="00945E95" w:rsidRPr="00CC6651" w:rsidRDefault="00945E95" w:rsidP="00945E95">
            <w:pPr>
              <w:tabs>
                <w:tab w:val="left" w:pos="240"/>
              </w:tabs>
              <w:jc w:val="both"/>
              <w:rPr>
                <w:color w:val="000000"/>
                <w:szCs w:val="24"/>
              </w:rPr>
            </w:pPr>
            <w:r>
              <w:rPr>
                <w:color w:val="000000"/>
                <w:szCs w:val="24"/>
                <w:vertAlign w:val="superscript"/>
              </w:rPr>
              <w:t>3</w:t>
            </w:r>
            <w:r w:rsidRPr="00CC6651">
              <w:rPr>
                <w:color w:val="000000"/>
                <w:szCs w:val="24"/>
              </w:rPr>
              <w:t xml:space="preserve"> Зарегистрировано в исследованиях ПГТКП.</w:t>
            </w:r>
          </w:p>
          <w:p w14:paraId="487CD8FB" w14:textId="46140FE8" w:rsidR="00533D9F" w:rsidRPr="00FF2BA3" w:rsidRDefault="00533D9F" w:rsidP="00533D9F">
            <w:pPr>
              <w:rPr>
                <w:sz w:val="20"/>
              </w:rPr>
            </w:pPr>
          </w:p>
        </w:tc>
      </w:tr>
    </w:tbl>
    <w:p w14:paraId="389B9E91" w14:textId="77777777" w:rsidR="00D448A4" w:rsidRDefault="00D448A4" w:rsidP="00D448A4"/>
    <w:p w14:paraId="15970E2D" w14:textId="77777777" w:rsidR="00945E95" w:rsidRPr="00945E95" w:rsidRDefault="00945E95" w:rsidP="00945E95">
      <w:pPr>
        <w:ind w:firstLine="709"/>
        <w:contextualSpacing/>
        <w:jc w:val="both"/>
        <w:rPr>
          <w:i/>
          <w:lang w:eastAsia="ru-RU"/>
        </w:rPr>
      </w:pPr>
      <w:commentRangeStart w:id="664"/>
      <w:r w:rsidRPr="00945E95">
        <w:rPr>
          <w:i/>
          <w:lang w:eastAsia="ru-RU"/>
        </w:rPr>
        <w:t>Описание отдельных нежелательных лекарственных реакций</w:t>
      </w:r>
    </w:p>
    <w:p w14:paraId="5F07A280" w14:textId="77777777" w:rsidR="00945E95" w:rsidRDefault="00945E95" w:rsidP="00945E95">
      <w:pPr>
        <w:ind w:firstLine="709"/>
        <w:contextualSpacing/>
        <w:jc w:val="both"/>
        <w:rPr>
          <w:lang w:eastAsia="ru-RU"/>
        </w:rPr>
      </w:pPr>
      <w:r>
        <w:rPr>
          <w:lang w:eastAsia="ru-RU"/>
        </w:rPr>
        <w:t>Применение лакосамида сопровождается удлинением интервала PR в зависимости от дозы. Могут возникать нежелательные реакции, связанные с удлинением интервала PR (например, атриовентрикулярная блокада, обморок, брадикардия). В дополнительных клинических исследованиях у пациентов с эпилепсией частота сообщений об АВ-блокаде первой степени является редкостью и составляет 0,7 %, 0 %, 0,5 % и 0 % для лакосамида в дозе 200 мг, 400 мг, 600 мг или плацебо, соответственно. В этих исследованиях не было выявлено случаев АВ-блокады второй или более высокой степени. Однако в периоде пострегистрационного применения сообщалось о случаях АВ-блокады второй и третьей степени, связанных с лечением лакосамидом. В клиническом исследовании монотерапии, сравнивающем лакосамид с карбамазепином CR, степень увеличения интервала PR между лакосамидом и карбамазепином была сопоставима. Частота обмороков, зарегистрированная в клинических исследованиях объединенной дополнительной терапии, является редкостью и не различалась между пациентами с эпилепсией, получавшими лакосамид (n=944) (0,1 %), и пациентами с эпилепсией, получавшими плацебо (n=364) (0,3 %). В клиническом исследовании монотерапии, сравнивающем лакосамид с карбамазепином CR, обморок был зарегистрирован у 7/444 (1,6 %) пациентов в группе лечения лакосамидом и у 1/442 (0,2 %) пациентов в группе карбамазепина CR.</w:t>
      </w:r>
      <w:commentRangeEnd w:id="664"/>
      <w:r w:rsidR="001D380F">
        <w:rPr>
          <w:rStyle w:val="afb"/>
        </w:rPr>
        <w:commentReference w:id="664"/>
      </w:r>
    </w:p>
    <w:p w14:paraId="0C4B8EF1" w14:textId="42F1E44A" w:rsidR="00945E95" w:rsidRDefault="00945E95" w:rsidP="00945E95">
      <w:pPr>
        <w:ind w:firstLine="709"/>
        <w:contextualSpacing/>
        <w:jc w:val="both"/>
        <w:rPr>
          <w:lang w:eastAsia="ru-RU"/>
        </w:rPr>
      </w:pPr>
      <w:commentRangeStart w:id="665"/>
      <w:r>
        <w:rPr>
          <w:lang w:eastAsia="ru-RU"/>
        </w:rPr>
        <w:lastRenderedPageBreak/>
        <w:t>В краткосрочных клинических исследованиях не сообщалось о фибрилляции или трепетании предсердий; однако оба явления были зарегистрированы в открытых исследованиях эпилепсии и в пострегистрационном периоде.</w:t>
      </w:r>
      <w:commentRangeEnd w:id="665"/>
      <w:r w:rsidR="001D380F">
        <w:rPr>
          <w:rStyle w:val="afb"/>
        </w:rPr>
        <w:commentReference w:id="665"/>
      </w:r>
    </w:p>
    <w:p w14:paraId="451EF246" w14:textId="36B30174" w:rsidR="00D448A4" w:rsidRPr="00554D3E" w:rsidRDefault="00D448A4" w:rsidP="00CD1374">
      <w:pPr>
        <w:ind w:firstLine="709"/>
        <w:contextualSpacing/>
        <w:jc w:val="both"/>
        <w:rPr>
          <w:iCs/>
        </w:rPr>
      </w:pPr>
      <w:commentRangeStart w:id="666"/>
      <w:r>
        <w:rPr>
          <w:lang w:eastAsia="ru-RU"/>
        </w:rPr>
        <w:t>Д</w:t>
      </w:r>
      <w:r w:rsidRPr="00A50C75">
        <w:rPr>
          <w:lang w:eastAsia="ru-RU"/>
        </w:rPr>
        <w:t>анны</w:t>
      </w:r>
      <w:r w:rsidR="00945E95">
        <w:rPr>
          <w:lang w:eastAsia="ru-RU"/>
        </w:rPr>
        <w:t>е</w:t>
      </w:r>
      <w:r w:rsidRPr="00A50C75">
        <w:rPr>
          <w:lang w:eastAsia="ru-RU"/>
        </w:rPr>
        <w:t xml:space="preserve"> о </w:t>
      </w:r>
      <w:r>
        <w:rPr>
          <w:lang w:eastAsia="ru-RU"/>
        </w:rPr>
        <w:t xml:space="preserve">случаях </w:t>
      </w:r>
      <w:r w:rsidRPr="00A50C75">
        <w:rPr>
          <w:lang w:eastAsia="ru-RU"/>
        </w:rPr>
        <w:t xml:space="preserve">прекращении участия здоровых добровольцев </w:t>
      </w:r>
      <w:r>
        <w:rPr>
          <w:lang w:eastAsia="ru-RU"/>
        </w:rPr>
        <w:t xml:space="preserve">в КИ </w:t>
      </w:r>
      <w:r w:rsidRPr="00A50C75">
        <w:rPr>
          <w:lang w:eastAsia="ru-RU"/>
        </w:rPr>
        <w:t>по причине НЯ в открытых лит</w:t>
      </w:r>
      <w:r>
        <w:rPr>
          <w:lang w:eastAsia="ru-RU"/>
        </w:rPr>
        <w:t>ературных</w:t>
      </w:r>
      <w:r w:rsidRPr="00A50C75">
        <w:rPr>
          <w:lang w:eastAsia="ru-RU"/>
        </w:rPr>
        <w:t xml:space="preserve"> источниках </w:t>
      </w:r>
      <w:r w:rsidR="00945E95">
        <w:rPr>
          <w:lang w:eastAsia="ru-RU"/>
        </w:rPr>
        <w:t>представлены выше в разделе Клиническая эффективность и безопасность.</w:t>
      </w:r>
      <w:commentRangeEnd w:id="666"/>
      <w:r w:rsidR="001D380F">
        <w:rPr>
          <w:rStyle w:val="afb"/>
        </w:rPr>
        <w:commentReference w:id="666"/>
      </w:r>
    </w:p>
    <w:p w14:paraId="4F4139DA" w14:textId="790A6474" w:rsidR="00D448A4" w:rsidRPr="00B2607D" w:rsidRDefault="00B2607D" w:rsidP="00B2607D">
      <w:pPr>
        <w:ind w:firstLine="702"/>
        <w:jc w:val="both"/>
        <w:rPr>
          <w:iCs/>
        </w:rPr>
      </w:pPr>
      <w:r w:rsidRPr="003B4BA0">
        <w:rPr>
          <w:rFonts w:eastAsia="Calibri"/>
          <w:szCs w:val="24"/>
        </w:rPr>
        <w:t xml:space="preserve">Одна таблетка исследуемого препарата </w:t>
      </w:r>
      <w:r>
        <w:rPr>
          <w:szCs w:val="24"/>
          <w:lang w:val="en-US"/>
        </w:rPr>
        <w:t>PT</w:t>
      </w:r>
      <w:r w:rsidRPr="00D219A3">
        <w:rPr>
          <w:szCs w:val="24"/>
        </w:rPr>
        <w:t>-</w:t>
      </w:r>
      <w:r>
        <w:rPr>
          <w:szCs w:val="24"/>
          <w:lang w:val="en-US"/>
        </w:rPr>
        <w:t>LCS</w:t>
      </w:r>
      <w:r w:rsidRPr="003B4BA0">
        <w:rPr>
          <w:rFonts w:eastAsia="Calibri"/>
          <w:szCs w:val="24"/>
        </w:rPr>
        <w:t xml:space="preserve"> (Т) или одна таблетка референтного препарата </w:t>
      </w:r>
      <w:r>
        <w:rPr>
          <w:rFonts w:eastAsia="MS Mincho"/>
          <w:szCs w:val="24"/>
          <w:lang w:eastAsia="ru-RU"/>
        </w:rPr>
        <w:t>Вимпат</w:t>
      </w:r>
      <w:r w:rsidRPr="003B4BA0">
        <w:rPr>
          <w:rFonts w:eastAsia="MS Mincho"/>
          <w:szCs w:val="24"/>
          <w:vertAlign w:val="superscript"/>
          <w:lang w:eastAsia="ru-RU"/>
        </w:rPr>
        <w:t>®</w:t>
      </w:r>
      <w:r w:rsidRPr="003B4BA0">
        <w:rPr>
          <w:rFonts w:eastAsia="Calibri"/>
          <w:szCs w:val="24"/>
        </w:rPr>
        <w:t xml:space="preserve"> (</w:t>
      </w:r>
      <w:r w:rsidRPr="003B4BA0">
        <w:rPr>
          <w:rFonts w:eastAsia="Calibri"/>
          <w:szCs w:val="24"/>
          <w:lang w:val="en-US"/>
        </w:rPr>
        <w:t>R</w:t>
      </w:r>
      <w:r w:rsidRPr="003B4BA0">
        <w:rPr>
          <w:rFonts w:eastAsia="Calibri"/>
          <w:szCs w:val="24"/>
        </w:rPr>
        <w:t xml:space="preserve">), содержащая </w:t>
      </w:r>
      <w:r>
        <w:rPr>
          <w:rFonts w:eastAsia="Calibri"/>
          <w:szCs w:val="24"/>
        </w:rPr>
        <w:t>200 мг</w:t>
      </w:r>
      <w:r w:rsidRPr="003B4BA0">
        <w:rPr>
          <w:rFonts w:eastAsia="Calibri"/>
          <w:szCs w:val="24"/>
        </w:rPr>
        <w:t xml:space="preserve"> </w:t>
      </w:r>
      <w:r>
        <w:rPr>
          <w:rFonts w:eastAsia="Calibri"/>
          <w:szCs w:val="24"/>
        </w:rPr>
        <w:t>лакосамид</w:t>
      </w:r>
      <w:r w:rsidRPr="003B4BA0">
        <w:rPr>
          <w:rFonts w:eastAsia="Calibri"/>
          <w:szCs w:val="24"/>
        </w:rPr>
        <w:t xml:space="preserve">а, будет назначена каждому добровольцу однократно в каждом из двух периодов в последовательности, согласно схеме </w:t>
      </w:r>
      <w:r w:rsidRPr="00B2607D">
        <w:rPr>
          <w:rFonts w:eastAsia="Calibri"/>
          <w:szCs w:val="24"/>
        </w:rPr>
        <w:t xml:space="preserve">рандомизации – </w:t>
      </w:r>
      <w:r w:rsidRPr="00B2607D">
        <w:rPr>
          <w:rFonts w:eastAsia="Calibri"/>
          <w:szCs w:val="24"/>
          <w:lang w:val="en-US"/>
        </w:rPr>
        <w:t>TR</w:t>
      </w:r>
      <w:r w:rsidRPr="00B2607D">
        <w:rPr>
          <w:rFonts w:eastAsia="Calibri"/>
          <w:szCs w:val="24"/>
        </w:rPr>
        <w:t xml:space="preserve"> или </w:t>
      </w:r>
      <w:r w:rsidRPr="00B2607D">
        <w:rPr>
          <w:rFonts w:eastAsia="Calibri"/>
          <w:szCs w:val="24"/>
          <w:lang w:val="en-US"/>
        </w:rPr>
        <w:t>RT</w:t>
      </w:r>
      <w:r w:rsidRPr="00B2607D">
        <w:rPr>
          <w:rFonts w:eastAsia="Calibri"/>
          <w:szCs w:val="24"/>
        </w:rPr>
        <w:t>. Интервал между каждым из приемов составит 7 дней.</w:t>
      </w:r>
      <w:ins w:id="667" w:author="Belolipetskaya, Elena" w:date="2024-10-14T20:20:00Z">
        <w:r w:rsidR="00C153EC" w:rsidRPr="00C153EC">
          <w:rPr>
            <w:rFonts w:eastAsia="Calibri"/>
            <w:szCs w:val="24"/>
            <w:rPrChange w:id="668" w:author="Belolipetskaya, Elena" w:date="2024-10-14T20:20:00Z">
              <w:rPr>
                <w:rFonts w:eastAsia="Calibri"/>
                <w:szCs w:val="24"/>
                <w:lang w:val="en-US"/>
              </w:rPr>
            </w:rPrChange>
          </w:rPr>
          <w:t xml:space="preserve"> </w:t>
        </w:r>
      </w:ins>
      <w:r w:rsidR="00D448A4" w:rsidRPr="00B2607D">
        <w:rPr>
          <w:iCs/>
        </w:rPr>
        <w:t xml:space="preserve">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w:t>
      </w:r>
      <w:r w:rsidRPr="00B2607D">
        <w:rPr>
          <w:iCs/>
        </w:rPr>
        <w:t>профилю безопасности лакосамида</w:t>
      </w:r>
      <w:r w:rsidR="00D448A4" w:rsidRPr="00B2607D">
        <w:rPr>
          <w:iCs/>
        </w:rPr>
        <w:t xml:space="preserve"> и характеризоваться преимущественно легкой или умеренной степенью выраженности. </w:t>
      </w:r>
    </w:p>
    <w:p w14:paraId="1455328B" w14:textId="13425AC0" w:rsidR="00D448A4" w:rsidRPr="00B2607D" w:rsidRDefault="00D448A4" w:rsidP="00CD1374">
      <w:pPr>
        <w:suppressAutoHyphens/>
        <w:overflowPunct w:val="0"/>
        <w:ind w:firstLine="709"/>
        <w:jc w:val="both"/>
        <w:rPr>
          <w:lang w:eastAsia="ru-RU"/>
        </w:rPr>
      </w:pPr>
      <w:r w:rsidRPr="00B2607D">
        <w:rPr>
          <w:lang w:eastAsia="ru-RU"/>
        </w:rPr>
        <w:t xml:space="preserve">В настоящем исследовании предусмотрено включение здоровых добровольцев </w:t>
      </w:r>
      <w:r w:rsidR="00B2607D" w:rsidRPr="00B2607D">
        <w:rPr>
          <w:lang w:eastAsia="ru-RU"/>
        </w:rPr>
        <w:t>женского и мужского пола</w:t>
      </w:r>
      <w:commentRangeStart w:id="669"/>
      <w:r w:rsidRPr="00B2607D">
        <w:rPr>
          <w:lang w:eastAsia="ru-RU"/>
        </w:rPr>
        <w:t xml:space="preserve">. </w:t>
      </w:r>
      <w:commentRangeEnd w:id="669"/>
      <w:r w:rsidR="00C153EC">
        <w:rPr>
          <w:rStyle w:val="afb"/>
        </w:rPr>
        <w:commentReference w:id="669"/>
      </w:r>
    </w:p>
    <w:p w14:paraId="2380C9E0" w14:textId="4E93553B" w:rsidR="00D448A4" w:rsidRPr="00B2607D" w:rsidRDefault="00D448A4" w:rsidP="00CD1374">
      <w:pPr>
        <w:ind w:firstLine="709"/>
        <w:contextualSpacing/>
        <w:jc w:val="both"/>
        <w:rPr>
          <w:iCs/>
        </w:rPr>
      </w:pPr>
      <w:r w:rsidRPr="00B2607D">
        <w:rPr>
          <w:iCs/>
        </w:rPr>
        <w:t xml:space="preserve">Прием лекарственных препаратов, характеризующихся известным взаимодействием с </w:t>
      </w:r>
      <w:r w:rsidR="00B2607D" w:rsidRPr="00B2607D">
        <w:rPr>
          <w:iCs/>
        </w:rPr>
        <w:t>лакосамидом</w:t>
      </w:r>
      <w:r w:rsidRPr="00B2607D">
        <w:rPr>
          <w:iCs/>
        </w:rPr>
        <w:t xml:space="preserve">, в исследовании будет запрещен. </w:t>
      </w:r>
    </w:p>
    <w:p w14:paraId="1ECD65E0" w14:textId="77777777" w:rsidR="00D448A4" w:rsidRPr="00B2607D" w:rsidRDefault="00D448A4" w:rsidP="00CD1374">
      <w:pPr>
        <w:ind w:firstLine="709"/>
        <w:contextualSpacing/>
        <w:jc w:val="both"/>
        <w:rPr>
          <w:iCs/>
        </w:rPr>
      </w:pPr>
      <w:r w:rsidRPr="00B2607D">
        <w:rPr>
          <w:iCs/>
        </w:rPr>
        <w:t>В связи с приведенными аргументами риск развития нежелательных явлений для здоровых добровольцев будет минимальным.</w:t>
      </w:r>
    </w:p>
    <w:p w14:paraId="48CA1180" w14:textId="77777777" w:rsidR="00D448A4" w:rsidRPr="008624B9" w:rsidRDefault="00D448A4" w:rsidP="00D448A4">
      <w:pPr>
        <w:ind w:firstLine="709"/>
        <w:contextualSpacing/>
        <w:rPr>
          <w:iCs/>
        </w:rPr>
      </w:pPr>
    </w:p>
    <w:p w14:paraId="0B0E2E26" w14:textId="6D8CEFF4" w:rsidR="00D448A4" w:rsidRDefault="00D448A4" w:rsidP="00D448A4">
      <w:pPr>
        <w:pStyle w:val="20"/>
        <w:rPr>
          <w:color w:val="000000" w:themeColor="text1"/>
          <w:szCs w:val="24"/>
        </w:rPr>
      </w:pPr>
      <w:bookmarkStart w:id="670" w:name="_Toc179552048"/>
      <w:r w:rsidRPr="005E6358">
        <w:rPr>
          <w:color w:val="000000" w:themeColor="text1"/>
          <w:szCs w:val="24"/>
        </w:rPr>
        <w:t>Инструкции для исследователя</w:t>
      </w:r>
      <w:bookmarkEnd w:id="658"/>
      <w:bookmarkEnd w:id="659"/>
      <w:bookmarkEnd w:id="670"/>
    </w:p>
    <w:p w14:paraId="3A0D28B1" w14:textId="77777777" w:rsidR="00D448A4" w:rsidRPr="00BA5807" w:rsidRDefault="00D448A4" w:rsidP="00D448A4"/>
    <w:p w14:paraId="25DEF3AE" w14:textId="1AEC3254" w:rsidR="00D448A4" w:rsidRDefault="00D448A4" w:rsidP="00D448A4">
      <w:pPr>
        <w:pStyle w:val="3"/>
        <w:rPr>
          <w:color w:val="000000" w:themeColor="text1"/>
        </w:rPr>
      </w:pPr>
      <w:bookmarkStart w:id="671" w:name="_Toc301482878"/>
      <w:bookmarkStart w:id="672" w:name="_Toc298775568"/>
      <w:bookmarkStart w:id="673" w:name="_Toc179552049"/>
      <w:r w:rsidRPr="005E6358">
        <w:rPr>
          <w:color w:val="000000" w:themeColor="text1"/>
        </w:rPr>
        <w:t>Показания к применению</w:t>
      </w:r>
      <w:bookmarkEnd w:id="671"/>
      <w:bookmarkEnd w:id="672"/>
      <w:bookmarkEnd w:id="673"/>
    </w:p>
    <w:p w14:paraId="75372AD5" w14:textId="77777777" w:rsidR="00D448A4" w:rsidRPr="00BA5807" w:rsidRDefault="00D448A4" w:rsidP="00D448A4"/>
    <w:p w14:paraId="27C897CE" w14:textId="74F454FE" w:rsidR="001B5489" w:rsidRPr="002214F7" w:rsidRDefault="001B5489" w:rsidP="001B5489">
      <w:pPr>
        <w:pStyle w:val="OT"/>
        <w:numPr>
          <w:ilvl w:val="0"/>
          <w:numId w:val="8"/>
        </w:numPr>
        <w:spacing w:after="0"/>
        <w:rPr>
          <w:sz w:val="24"/>
          <w:szCs w:val="24"/>
        </w:rPr>
      </w:pPr>
      <w:bookmarkStart w:id="674" w:name="_Toc301482879"/>
      <w:bookmarkStart w:id="675" w:name="_Toc287529201"/>
      <w:bookmarkStart w:id="676" w:name="_Toc298775569"/>
      <w:del w:id="677" w:author="Belolipetskaya, Elena" w:date="2024-10-14T20:22:00Z">
        <w:r w:rsidDel="00C153EC">
          <w:rPr>
            <w:sz w:val="24"/>
            <w:szCs w:val="24"/>
          </w:rPr>
          <w:delText xml:space="preserve">Монотерапия </w:delText>
        </w:r>
      </w:del>
      <w:ins w:id="678" w:author="Belolipetskaya, Elena" w:date="2024-10-14T20:22:00Z">
        <w:r w:rsidR="00C153EC">
          <w:rPr>
            <w:sz w:val="24"/>
            <w:szCs w:val="24"/>
          </w:rPr>
          <w:t>В качестве м</w:t>
        </w:r>
        <w:r w:rsidR="00C153EC">
          <w:rPr>
            <w:sz w:val="24"/>
            <w:szCs w:val="24"/>
          </w:rPr>
          <w:t>онотерапи</w:t>
        </w:r>
        <w:r w:rsidR="00C153EC">
          <w:rPr>
            <w:sz w:val="24"/>
            <w:szCs w:val="24"/>
          </w:rPr>
          <w:t>и</w:t>
        </w:r>
        <w:r w:rsidR="00C153EC">
          <w:rPr>
            <w:sz w:val="24"/>
            <w:szCs w:val="24"/>
          </w:rPr>
          <w:t xml:space="preserve"> </w:t>
        </w:r>
      </w:ins>
      <w:r>
        <w:rPr>
          <w:sz w:val="24"/>
          <w:szCs w:val="24"/>
        </w:rPr>
        <w:t xml:space="preserve">или </w:t>
      </w:r>
      <w:del w:id="679" w:author="Belolipetskaya, Elena" w:date="2024-10-14T20:22:00Z">
        <w:r w:rsidDel="00C153EC">
          <w:rPr>
            <w:sz w:val="24"/>
            <w:szCs w:val="24"/>
          </w:rPr>
          <w:delText xml:space="preserve">дополнительная </w:delText>
        </w:r>
      </w:del>
      <w:ins w:id="680" w:author="Belolipetskaya, Elena" w:date="2024-10-14T20:22:00Z">
        <w:r w:rsidR="00C153EC">
          <w:rPr>
            <w:sz w:val="24"/>
            <w:szCs w:val="24"/>
          </w:rPr>
          <w:t>дополнительн</w:t>
        </w:r>
        <w:r w:rsidR="00C153EC">
          <w:rPr>
            <w:sz w:val="24"/>
            <w:szCs w:val="24"/>
          </w:rPr>
          <w:t>ой</w:t>
        </w:r>
        <w:r w:rsidR="00C153EC">
          <w:rPr>
            <w:sz w:val="24"/>
            <w:szCs w:val="24"/>
          </w:rPr>
          <w:t xml:space="preserve"> </w:t>
        </w:r>
      </w:ins>
      <w:del w:id="681" w:author="Belolipetskaya, Elena" w:date="2024-10-14T20:22:00Z">
        <w:r w:rsidDel="00C153EC">
          <w:rPr>
            <w:sz w:val="24"/>
            <w:szCs w:val="24"/>
          </w:rPr>
          <w:delText xml:space="preserve">терапия </w:delText>
        </w:r>
      </w:del>
      <w:ins w:id="682" w:author="Belolipetskaya, Elena" w:date="2024-10-14T20:22:00Z">
        <w:r w:rsidR="00C153EC">
          <w:rPr>
            <w:sz w:val="24"/>
            <w:szCs w:val="24"/>
          </w:rPr>
          <w:t>терапи</w:t>
        </w:r>
        <w:r w:rsidR="00C153EC">
          <w:rPr>
            <w:sz w:val="24"/>
            <w:szCs w:val="24"/>
          </w:rPr>
          <w:t>и</w:t>
        </w:r>
        <w:r w:rsidR="00C153EC">
          <w:rPr>
            <w:sz w:val="24"/>
            <w:szCs w:val="24"/>
          </w:rPr>
          <w:t xml:space="preserve"> </w:t>
        </w:r>
      </w:ins>
      <w:r>
        <w:rPr>
          <w:sz w:val="24"/>
          <w:szCs w:val="24"/>
        </w:rPr>
        <w:t>парциальных судорожных приступов, сопровождающихся или не сопровождающихся вторичной генерализацией, у взрослых, подростков и детей 4 лет и старше с эпилепсией;</w:t>
      </w:r>
    </w:p>
    <w:p w14:paraId="2DFABEC9" w14:textId="6EC4CC17" w:rsidR="00D448A4" w:rsidRPr="001B5489" w:rsidRDefault="00C153EC" w:rsidP="001B5489">
      <w:pPr>
        <w:pStyle w:val="OT"/>
        <w:numPr>
          <w:ilvl w:val="0"/>
          <w:numId w:val="8"/>
        </w:numPr>
        <w:spacing w:after="0"/>
        <w:rPr>
          <w:sz w:val="24"/>
          <w:szCs w:val="24"/>
        </w:rPr>
      </w:pPr>
      <w:ins w:id="683" w:author="Belolipetskaya, Elena" w:date="2024-10-14T20:22:00Z">
        <w:r>
          <w:rPr>
            <w:sz w:val="24"/>
            <w:szCs w:val="24"/>
          </w:rPr>
          <w:t xml:space="preserve">В качестве </w:t>
        </w:r>
      </w:ins>
      <w:del w:id="684" w:author="Belolipetskaya, Elena" w:date="2024-10-14T20:22:00Z">
        <w:r w:rsidR="001B5489" w:rsidDel="00C153EC">
          <w:rPr>
            <w:sz w:val="24"/>
            <w:szCs w:val="24"/>
          </w:rPr>
          <w:delText xml:space="preserve">дополнительная </w:delText>
        </w:r>
      </w:del>
      <w:ins w:id="685" w:author="Belolipetskaya, Elena" w:date="2024-10-14T20:22:00Z">
        <w:r>
          <w:rPr>
            <w:sz w:val="24"/>
            <w:szCs w:val="24"/>
          </w:rPr>
          <w:t>дополнительн</w:t>
        </w:r>
        <w:r>
          <w:rPr>
            <w:sz w:val="24"/>
            <w:szCs w:val="24"/>
          </w:rPr>
          <w:t>ой</w:t>
        </w:r>
        <w:r>
          <w:rPr>
            <w:sz w:val="24"/>
            <w:szCs w:val="24"/>
          </w:rPr>
          <w:t xml:space="preserve"> </w:t>
        </w:r>
      </w:ins>
      <w:del w:id="686" w:author="Belolipetskaya, Elena" w:date="2024-10-14T20:22:00Z">
        <w:r w:rsidR="001B5489" w:rsidDel="00C153EC">
          <w:rPr>
            <w:sz w:val="24"/>
            <w:szCs w:val="24"/>
          </w:rPr>
          <w:delText xml:space="preserve">терапия </w:delText>
        </w:r>
      </w:del>
      <w:ins w:id="687" w:author="Belolipetskaya, Elena" w:date="2024-10-14T20:22:00Z">
        <w:r>
          <w:rPr>
            <w:sz w:val="24"/>
            <w:szCs w:val="24"/>
          </w:rPr>
          <w:t>терапи</w:t>
        </w:r>
        <w:r>
          <w:rPr>
            <w:sz w:val="24"/>
            <w:szCs w:val="24"/>
          </w:rPr>
          <w:t>и</w:t>
        </w:r>
        <w:r>
          <w:rPr>
            <w:sz w:val="24"/>
            <w:szCs w:val="24"/>
          </w:rPr>
          <w:t xml:space="preserve"> </w:t>
        </w:r>
      </w:ins>
      <w:r w:rsidR="001B5489">
        <w:rPr>
          <w:sz w:val="24"/>
          <w:szCs w:val="24"/>
        </w:rPr>
        <w:t>первично-генерализованных тонико-клонических приступов у взрослых, подростков и детей 4 лет и старше с идиопатической генерализованной эпилепсией.</w:t>
      </w:r>
      <w:r w:rsidR="001B5489" w:rsidRPr="002214F7">
        <w:rPr>
          <w:sz w:val="24"/>
          <w:szCs w:val="24"/>
        </w:rPr>
        <w:t xml:space="preserve"> </w:t>
      </w:r>
      <w:r w:rsidR="00D448A4" w:rsidRPr="001B5489">
        <w:rPr>
          <w:color w:val="000000" w:themeColor="text1"/>
        </w:rPr>
        <w:br/>
      </w:r>
    </w:p>
    <w:p w14:paraId="0775F7D2" w14:textId="7D25F546" w:rsidR="00D448A4" w:rsidRDefault="00D448A4" w:rsidP="00CD1374">
      <w:pPr>
        <w:pStyle w:val="3"/>
        <w:jc w:val="both"/>
        <w:rPr>
          <w:color w:val="000000" w:themeColor="text1"/>
        </w:rPr>
      </w:pPr>
      <w:bookmarkStart w:id="688" w:name="_Toc179552050"/>
      <w:r w:rsidRPr="005E6358">
        <w:rPr>
          <w:color w:val="000000" w:themeColor="text1"/>
        </w:rPr>
        <w:t>Противопоказания</w:t>
      </w:r>
      <w:bookmarkEnd w:id="674"/>
      <w:bookmarkEnd w:id="675"/>
      <w:bookmarkEnd w:id="676"/>
      <w:bookmarkEnd w:id="688"/>
    </w:p>
    <w:p w14:paraId="53B0DBC0" w14:textId="77777777" w:rsidR="00D448A4" w:rsidRPr="00D67355" w:rsidRDefault="00D448A4" w:rsidP="00CD1374">
      <w:pPr>
        <w:jc w:val="both"/>
      </w:pPr>
    </w:p>
    <w:p w14:paraId="0DD94103" w14:textId="53EE0E74" w:rsidR="00945E95" w:rsidRDefault="00945E95" w:rsidP="00945E95">
      <w:pPr>
        <w:pStyle w:val="a5"/>
        <w:numPr>
          <w:ilvl w:val="0"/>
          <w:numId w:val="17"/>
        </w:numPr>
      </w:pPr>
      <w:commentRangeStart w:id="689"/>
      <w:r w:rsidRPr="00945E95">
        <w:t>Повышенна</w:t>
      </w:r>
      <w:r>
        <w:t>я чувствительность к лакосамиду</w:t>
      </w:r>
      <w:r w:rsidRPr="00945E95">
        <w:t xml:space="preserve"> </w:t>
      </w:r>
    </w:p>
    <w:p w14:paraId="3C8FBB82" w14:textId="1D8B4133" w:rsidR="00945E95" w:rsidRDefault="00945E95" w:rsidP="00945E95">
      <w:pPr>
        <w:pStyle w:val="a5"/>
        <w:numPr>
          <w:ilvl w:val="0"/>
          <w:numId w:val="17"/>
        </w:numPr>
      </w:pPr>
      <w:r>
        <w:t>AV-блокада II или III степени</w:t>
      </w:r>
      <w:r w:rsidRPr="00945E95">
        <w:t xml:space="preserve"> </w:t>
      </w:r>
    </w:p>
    <w:p w14:paraId="5686FE80" w14:textId="56BC0082" w:rsidR="00CD1374" w:rsidRDefault="00945E95" w:rsidP="00945E95">
      <w:pPr>
        <w:pStyle w:val="a5"/>
        <w:numPr>
          <w:ilvl w:val="0"/>
          <w:numId w:val="17"/>
        </w:numPr>
      </w:pPr>
      <w:r>
        <w:t>Во</w:t>
      </w:r>
      <w:r w:rsidRPr="00945E95">
        <w:t>зраст до 16 лет.</w:t>
      </w:r>
      <w:commentRangeEnd w:id="689"/>
      <w:r w:rsidR="00C153EC">
        <w:rPr>
          <w:rStyle w:val="afb"/>
        </w:rPr>
        <w:commentReference w:id="689"/>
      </w:r>
    </w:p>
    <w:p w14:paraId="42B085CD" w14:textId="77777777" w:rsidR="00945E95" w:rsidRDefault="00945E95" w:rsidP="00D448A4">
      <w:pPr>
        <w:rPr>
          <w:b/>
        </w:rPr>
      </w:pPr>
    </w:p>
    <w:p w14:paraId="7A827AC1" w14:textId="77777777" w:rsidR="00D448A4" w:rsidRDefault="00D448A4" w:rsidP="00CD1374">
      <w:pPr>
        <w:jc w:val="both"/>
        <w:rPr>
          <w:b/>
        </w:rPr>
      </w:pPr>
      <w:commentRangeStart w:id="690"/>
      <w:r w:rsidRPr="008569A9">
        <w:rPr>
          <w:b/>
        </w:rPr>
        <w:t>С осторожностью</w:t>
      </w:r>
      <w:r>
        <w:rPr>
          <w:b/>
        </w:rPr>
        <w:t>:</w:t>
      </w:r>
    </w:p>
    <w:commentRangeEnd w:id="690"/>
    <w:p w14:paraId="7AAC2BA8" w14:textId="77777777" w:rsidR="00D448A4" w:rsidRDefault="00C153EC" w:rsidP="00CD1374">
      <w:pPr>
        <w:jc w:val="both"/>
        <w:rPr>
          <w:b/>
        </w:rPr>
      </w:pPr>
      <w:r>
        <w:rPr>
          <w:rStyle w:val="afb"/>
        </w:rPr>
        <w:commentReference w:id="690"/>
      </w:r>
    </w:p>
    <w:p w14:paraId="27C20102" w14:textId="77777777" w:rsidR="00565195" w:rsidRPr="00565195" w:rsidRDefault="00565195" w:rsidP="00565195">
      <w:pPr>
        <w:ind w:firstLine="709"/>
        <w:jc w:val="both"/>
        <w:rPr>
          <w:i/>
        </w:rPr>
      </w:pPr>
      <w:r w:rsidRPr="00565195">
        <w:rPr>
          <w:i/>
        </w:rPr>
        <w:t>Головокружение</w:t>
      </w:r>
    </w:p>
    <w:p w14:paraId="125851F7" w14:textId="77777777" w:rsidR="00565195" w:rsidRDefault="00565195" w:rsidP="00565195">
      <w:pPr>
        <w:ind w:firstLine="709"/>
        <w:jc w:val="both"/>
      </w:pPr>
      <w:r>
        <w:t>Лечение лакосамидом может сопровождаться головокружением, потенциально приводящим к травмам и падениям. В связи с этим пациентам следует соблюдать осторожность до тех пор, пока они не испытают на себе потенциальные эффекты лакосамида.</w:t>
      </w:r>
    </w:p>
    <w:p w14:paraId="614D2913" w14:textId="77777777" w:rsidR="00565195" w:rsidRDefault="00565195" w:rsidP="00565195">
      <w:pPr>
        <w:ind w:firstLine="709"/>
        <w:jc w:val="both"/>
      </w:pPr>
    </w:p>
    <w:p w14:paraId="682DAE84" w14:textId="77777777" w:rsidR="00565195" w:rsidRPr="00565195" w:rsidRDefault="00565195" w:rsidP="00565195">
      <w:pPr>
        <w:ind w:firstLine="709"/>
        <w:jc w:val="both"/>
        <w:rPr>
          <w:i/>
        </w:rPr>
      </w:pPr>
      <w:r w:rsidRPr="00565195">
        <w:rPr>
          <w:i/>
        </w:rPr>
        <w:t>Сердечный ритм и проводимость</w:t>
      </w:r>
    </w:p>
    <w:p w14:paraId="61D6DFF3" w14:textId="1BF7610C" w:rsidR="00565195" w:rsidRDefault="00565195" w:rsidP="00565195">
      <w:pPr>
        <w:ind w:firstLine="709"/>
        <w:jc w:val="both"/>
      </w:pPr>
      <w:r>
        <w:lastRenderedPageBreak/>
        <w:t>В клинических исследованиях лакосамида описано увеличение интервала PR.</w:t>
      </w:r>
    </w:p>
    <w:p w14:paraId="25946B77" w14:textId="08A909CE" w:rsidR="00565195" w:rsidRDefault="00565195" w:rsidP="00565195">
      <w:pPr>
        <w:ind w:firstLine="709"/>
        <w:jc w:val="both"/>
      </w:pPr>
      <w:r>
        <w:t>В постмаркетинговой практике наблюдалась AV-блокада II или более высокой степени. В плацебо-контролируемых исследованиях лакосамида у пациентов с эпилепсией не были отмечены фибрилляция или трепетание предсердий, однако оба явления были отмечены в открытых исследованиях по эпилепсии, а также в постмаркетинговой практике.</w:t>
      </w:r>
    </w:p>
    <w:p w14:paraId="49EB68C1" w14:textId="77777777" w:rsidR="00565195" w:rsidRDefault="00565195" w:rsidP="00565195">
      <w:pPr>
        <w:ind w:firstLine="709"/>
        <w:jc w:val="both"/>
      </w:pPr>
      <w:r>
        <w:t>Необходимо проинформировать пациента о симптомах AV-блокады II степени и выше (редкий или нерегулярный пульс, чувство легкого головокружения и потеря сознания), а также о симптомах фибрилляции и трепетания предсердий (ощущение сердцебиения, частый или нерегулярный пульс, одышка). В случае их появления необходимо обратиться к врачу. Рекомендуется периодический контроль ЭКГ.</w:t>
      </w:r>
    </w:p>
    <w:p w14:paraId="671E9A9D" w14:textId="77777777" w:rsidR="00565195" w:rsidRDefault="00565195" w:rsidP="00565195">
      <w:pPr>
        <w:ind w:firstLine="709"/>
        <w:jc w:val="both"/>
      </w:pPr>
    </w:p>
    <w:p w14:paraId="1C1E6575" w14:textId="77777777" w:rsidR="00565195" w:rsidRPr="00565195" w:rsidRDefault="00565195" w:rsidP="00565195">
      <w:pPr>
        <w:ind w:firstLine="709"/>
        <w:jc w:val="both"/>
        <w:rPr>
          <w:i/>
        </w:rPr>
      </w:pPr>
      <w:r w:rsidRPr="00565195">
        <w:rPr>
          <w:i/>
        </w:rPr>
        <w:t>Суицидальные мысли и поведение</w:t>
      </w:r>
    </w:p>
    <w:p w14:paraId="14118C44" w14:textId="701E027D" w:rsidR="00565195" w:rsidRDefault="00565195" w:rsidP="00565195">
      <w:pPr>
        <w:ind w:firstLine="709"/>
        <w:jc w:val="both"/>
      </w:pPr>
      <w:r>
        <w:t>У пациентов, получавших противоэпилептические средства по нескольким показаниям, были отмечены суицидальные мысли и поведение. Мета-анализ рандомизированных плацебо-контролируемых клинических исследований противоэпилептических средств свидетельствует о небольшом увеличении риска возникновения суицидальных мыслей и суицидального поведения. Механизм повышения риска неясен, существующие данные не позволяют отрицать существование такого риска при приеме лакосамида. Таким образом, у пациентов следует проводить мониторинг признаков суицидальных мыслей и поведения, а также рассматривать вопрос о соответствующем лечении. Пациенты и лица, ухаживающие за пациентами, должны быть предупреждены о существующем риске и необходимости консультации у специалиста в случае появления суицидального поведения.</w:t>
      </w:r>
    </w:p>
    <w:p w14:paraId="3A13BB73" w14:textId="003EBB17" w:rsidR="00D448A4" w:rsidRDefault="00565195" w:rsidP="00565195">
      <w:pPr>
        <w:ind w:firstLine="709"/>
        <w:jc w:val="both"/>
      </w:pPr>
      <w:r>
        <w:t>Влияние на способность управлять автомобилем и работать с механизмами. Лакосамид может оказывать влияние на способность управлять автомобилем или пользоваться сложной техникой. Лечение лакосамидом может сопровождаться развитием головокружения или нечеткостью зрения. Соответственно, пациентам не рекомендуется водить автомобиль или управлять сложной техникой.</w:t>
      </w:r>
    </w:p>
    <w:p w14:paraId="220B0884" w14:textId="77777777" w:rsidR="00D448A4" w:rsidRPr="001C1482" w:rsidRDefault="00D448A4" w:rsidP="00D448A4">
      <w:pPr>
        <w:ind w:firstLine="709"/>
      </w:pPr>
    </w:p>
    <w:p w14:paraId="1C526C59" w14:textId="6F8E993A" w:rsidR="00D448A4" w:rsidRDefault="00D448A4" w:rsidP="00D448A4">
      <w:pPr>
        <w:pStyle w:val="3"/>
        <w:rPr>
          <w:color w:val="000000" w:themeColor="text1"/>
        </w:rPr>
      </w:pPr>
      <w:bookmarkStart w:id="691" w:name="_Toc179552051"/>
      <w:r w:rsidRPr="00A26EEC">
        <w:rPr>
          <w:color w:val="000000" w:themeColor="text1"/>
        </w:rPr>
        <w:t>Применение</w:t>
      </w:r>
      <w:r w:rsidRPr="005E6358">
        <w:rPr>
          <w:color w:val="000000" w:themeColor="text1"/>
        </w:rPr>
        <w:t xml:space="preserve"> при беременности и в период грудного вскармливания</w:t>
      </w:r>
      <w:bookmarkEnd w:id="691"/>
    </w:p>
    <w:p w14:paraId="2113553F" w14:textId="77777777" w:rsidR="00D448A4" w:rsidRPr="00256DDA" w:rsidRDefault="00D448A4" w:rsidP="00D448A4"/>
    <w:p w14:paraId="7DBA0D3A" w14:textId="77777777" w:rsidR="00D448A4" w:rsidRPr="0092765E" w:rsidRDefault="00D448A4" w:rsidP="00CD1374">
      <w:pPr>
        <w:pStyle w:val="af3"/>
        <w:shd w:val="clear" w:color="auto" w:fill="FFFFFF"/>
        <w:spacing w:before="0" w:beforeAutospacing="0" w:after="0" w:afterAutospacing="0"/>
        <w:contextualSpacing/>
        <w:jc w:val="both"/>
        <w:rPr>
          <w:b/>
        </w:rPr>
      </w:pPr>
      <w:r w:rsidRPr="0092765E">
        <w:rPr>
          <w:b/>
        </w:rPr>
        <w:t>Беременность</w:t>
      </w:r>
    </w:p>
    <w:p w14:paraId="659A64E0" w14:textId="77777777" w:rsidR="00D448A4" w:rsidRDefault="00D448A4" w:rsidP="00CD1374">
      <w:pPr>
        <w:jc w:val="both"/>
      </w:pPr>
    </w:p>
    <w:p w14:paraId="2013953A" w14:textId="03899CD6" w:rsidR="008A3A55" w:rsidRDefault="008A3A55" w:rsidP="008A3A55">
      <w:pPr>
        <w:ind w:firstLine="709"/>
        <w:jc w:val="both"/>
      </w:pPr>
      <w:r>
        <w:t>Категория действия на плод по FDA — C.</w:t>
      </w:r>
    </w:p>
    <w:p w14:paraId="72788B7B" w14:textId="450A79F3" w:rsidR="008A3A55" w:rsidRDefault="008A3A55" w:rsidP="008A3A55">
      <w:pPr>
        <w:ind w:firstLine="709"/>
        <w:jc w:val="both"/>
      </w:pPr>
      <w:r w:rsidRPr="008A3A55">
        <w:rPr>
          <w:i/>
        </w:rPr>
        <w:t>Общий риск, связанный с эпилепсией и применением противоэпилептических средств</w:t>
      </w:r>
    </w:p>
    <w:p w14:paraId="30D675CE" w14:textId="76086A6C" w:rsidR="008A3A55" w:rsidRDefault="008A3A55" w:rsidP="008A3A55">
      <w:pPr>
        <w:ind w:firstLine="709"/>
        <w:jc w:val="both"/>
      </w:pPr>
      <w:r>
        <w:t>В отношении всех противоэпилептических средств было показано, что частота врожденных пороков развития у детей женщин с эпилепсией, получающих такую терапию, в 2–3 раза выше по сравнению с общей популяцией (в последнем случае этот показатель составляет 3%). У пациентов, получающих лечение, было отмечено увеличение частоты врожденных пороков развития у детей на фоне политерапии, однако степень влияния лечения и/или заболевания на увеличение этого риска до настоящего времени неизвестна.</w:t>
      </w:r>
    </w:p>
    <w:p w14:paraId="6FB98C67" w14:textId="191E192E" w:rsidR="008A3A55" w:rsidRDefault="008A3A55" w:rsidP="008A3A55">
      <w:pPr>
        <w:ind w:firstLine="709"/>
        <w:jc w:val="both"/>
      </w:pPr>
      <w:r>
        <w:t>Кроме того, эффективное противоэпилептическое лечение прекращать не следует, поскольку ухудшение течения заболевания оказывает отрицательное влияние на мать и плод.</w:t>
      </w:r>
    </w:p>
    <w:p w14:paraId="5673BF21" w14:textId="633C56EF" w:rsidR="008A3A55" w:rsidRDefault="008A3A55" w:rsidP="008A3A55">
      <w:pPr>
        <w:ind w:firstLine="709"/>
        <w:jc w:val="both"/>
      </w:pPr>
      <w:r w:rsidRPr="008A3A55">
        <w:rPr>
          <w:i/>
        </w:rPr>
        <w:t>Риск, связанный с применением лакосамида</w:t>
      </w:r>
    </w:p>
    <w:p w14:paraId="6E04C604" w14:textId="38C4F5B3" w:rsidR="008A3A55" w:rsidRDefault="008A3A55" w:rsidP="008A3A55">
      <w:pPr>
        <w:ind w:firstLine="709"/>
        <w:jc w:val="both"/>
      </w:pPr>
      <w:r>
        <w:t xml:space="preserve">Клинических данных о применении лакосамида у беременных женщин нет. В исследованиях на животных не были зарегистрированы тератогенные эффекты, однако при </w:t>
      </w:r>
      <w:r>
        <w:lastRenderedPageBreak/>
        <w:t>применении доз, токсичных для материнского организма, была отмечена эмбриотоксичность у кроликов и крыс. Потенциальный риск для человека неизвестен.</w:t>
      </w:r>
    </w:p>
    <w:p w14:paraId="482D82A3" w14:textId="77777777" w:rsidR="008A3A55" w:rsidRDefault="008A3A55" w:rsidP="008A3A55">
      <w:pPr>
        <w:ind w:firstLine="709"/>
        <w:jc w:val="both"/>
      </w:pPr>
      <w:r>
        <w:t>Лакосамид не следует применять во время беременности за исключением тех случаев, когда польза для матери явно перевешивает возможный риск для плода. Если женщина планирует беременность, то необходимо тщательно взвесить целесообразность применения лакосамида. Для осуществления мониторинга последствий применения лакосамида у беременных женщин врачам рекомендуется регистрировать данных пациентов в Европейском и международном регистре по противоэпилептическим препаратам и беременности.</w:t>
      </w:r>
    </w:p>
    <w:p w14:paraId="6F1CDA7C" w14:textId="5D317A86" w:rsidR="00D448A4" w:rsidRDefault="008A3A55" w:rsidP="008A3A55">
      <w:pPr>
        <w:ind w:firstLine="709"/>
        <w:jc w:val="both"/>
      </w:pPr>
      <w:r>
        <w:t>Данные об экскреции лакосамида с грудным молоком человека отсутствуют. В исследованиях на животных отмечена экскреция лакосамида с молоком. Во время лечения лакосамидом следует прекратить кормление грудью.</w:t>
      </w:r>
    </w:p>
    <w:p w14:paraId="40F6C394" w14:textId="77777777" w:rsidR="00D448A4" w:rsidRDefault="00D448A4" w:rsidP="00CD1374">
      <w:pPr>
        <w:pStyle w:val="af3"/>
        <w:shd w:val="clear" w:color="auto" w:fill="FFFFFF"/>
        <w:spacing w:before="0" w:beforeAutospacing="0" w:after="0" w:afterAutospacing="0"/>
        <w:contextualSpacing/>
        <w:jc w:val="both"/>
        <w:rPr>
          <w:b/>
        </w:rPr>
      </w:pPr>
    </w:p>
    <w:p w14:paraId="081946D2" w14:textId="225774E1" w:rsidR="008A3A55" w:rsidRDefault="008A3A55" w:rsidP="00CD1374">
      <w:pPr>
        <w:pStyle w:val="af3"/>
        <w:shd w:val="clear" w:color="auto" w:fill="FFFFFF"/>
        <w:spacing w:before="0" w:beforeAutospacing="0" w:after="0" w:afterAutospacing="0"/>
        <w:contextualSpacing/>
        <w:jc w:val="both"/>
        <w:rPr>
          <w:b/>
        </w:rPr>
      </w:pPr>
      <w:r>
        <w:rPr>
          <w:b/>
        </w:rPr>
        <w:t>Период лактации</w:t>
      </w:r>
    </w:p>
    <w:p w14:paraId="102BACAA" w14:textId="475E2D6B" w:rsidR="008A3A55" w:rsidRDefault="008A3A55" w:rsidP="00CD1374">
      <w:pPr>
        <w:pStyle w:val="af3"/>
        <w:shd w:val="clear" w:color="auto" w:fill="FFFFFF"/>
        <w:spacing w:before="0" w:beforeAutospacing="0" w:after="0" w:afterAutospacing="0"/>
        <w:contextualSpacing/>
        <w:jc w:val="both"/>
        <w:rPr>
          <w:b/>
        </w:rPr>
      </w:pPr>
    </w:p>
    <w:p w14:paraId="03013592" w14:textId="39A389BD" w:rsidR="008A3A55" w:rsidRPr="008A3A55" w:rsidRDefault="008A3A55" w:rsidP="008A3A55">
      <w:pPr>
        <w:pStyle w:val="af3"/>
        <w:shd w:val="clear" w:color="auto" w:fill="FFFFFF"/>
        <w:spacing w:before="0" w:beforeAutospacing="0" w:after="0" w:afterAutospacing="0"/>
        <w:ind w:firstLine="708"/>
        <w:contextualSpacing/>
        <w:jc w:val="both"/>
      </w:pPr>
      <w:r w:rsidRPr="008A3A55">
        <w:t>Лакосамид экскретируется с грудным молоком. Невозможно исключить риски для новорожденных и младенцев. Во время лечения лакосамидом рекомендуется прекратить кормление грудью.</w:t>
      </w:r>
    </w:p>
    <w:p w14:paraId="6C006FDA" w14:textId="77777777" w:rsidR="008A3A55" w:rsidRPr="008A3A55" w:rsidRDefault="008A3A55" w:rsidP="00CD1374">
      <w:pPr>
        <w:pStyle w:val="af3"/>
        <w:shd w:val="clear" w:color="auto" w:fill="FFFFFF"/>
        <w:spacing w:before="0" w:beforeAutospacing="0" w:after="0" w:afterAutospacing="0"/>
        <w:contextualSpacing/>
        <w:jc w:val="both"/>
        <w:rPr>
          <w:b/>
        </w:rPr>
      </w:pPr>
    </w:p>
    <w:p w14:paraId="15E053D0" w14:textId="5207962E" w:rsidR="00D448A4" w:rsidRDefault="00D448A4" w:rsidP="00CD1374">
      <w:pPr>
        <w:pStyle w:val="af3"/>
        <w:shd w:val="clear" w:color="auto" w:fill="FFFFFF"/>
        <w:spacing w:before="0" w:beforeAutospacing="0" w:after="0" w:afterAutospacing="0"/>
        <w:contextualSpacing/>
        <w:jc w:val="both"/>
        <w:rPr>
          <w:b/>
        </w:rPr>
      </w:pPr>
      <w:r w:rsidRPr="00256DDA">
        <w:rPr>
          <w:b/>
        </w:rPr>
        <w:t>Фертильность</w:t>
      </w:r>
    </w:p>
    <w:p w14:paraId="59FC20F0" w14:textId="77777777" w:rsidR="00D448A4" w:rsidRDefault="00D448A4" w:rsidP="00CD1374">
      <w:pPr>
        <w:pStyle w:val="af3"/>
        <w:shd w:val="clear" w:color="auto" w:fill="FFFFFF"/>
        <w:spacing w:before="0" w:beforeAutospacing="0" w:after="0" w:afterAutospacing="0"/>
        <w:contextualSpacing/>
        <w:jc w:val="both"/>
        <w:rPr>
          <w:b/>
        </w:rPr>
      </w:pPr>
    </w:p>
    <w:p w14:paraId="7E7242AC" w14:textId="6633E57B" w:rsidR="00CD1374" w:rsidRDefault="008A3A55" w:rsidP="008A3A55">
      <w:pPr>
        <w:pStyle w:val="af3"/>
        <w:shd w:val="clear" w:color="auto" w:fill="FFFFFF"/>
        <w:spacing w:before="0" w:beforeAutospacing="0" w:after="0" w:afterAutospacing="0"/>
        <w:ind w:firstLine="708"/>
        <w:contextualSpacing/>
      </w:pPr>
      <w:r w:rsidRPr="008A3A55">
        <w:t>Нe было отмечено никаких нежелательных реакций со стороны фертильности или репродуктивности у крыс обоих полов в дозах, создающих концентрацию в плазме (AUC) приблизительно в 2 раза выше AUC в плазме человека при применении МРДЧ.</w:t>
      </w:r>
    </w:p>
    <w:p w14:paraId="6FF79A90" w14:textId="77777777" w:rsidR="008A3A55" w:rsidRPr="009B1CEB" w:rsidRDefault="008A3A55" w:rsidP="008A3A55">
      <w:pPr>
        <w:pStyle w:val="af3"/>
        <w:shd w:val="clear" w:color="auto" w:fill="FFFFFF"/>
        <w:spacing w:before="0" w:beforeAutospacing="0" w:after="0" w:afterAutospacing="0"/>
        <w:ind w:firstLine="708"/>
        <w:contextualSpacing/>
        <w:rPr>
          <w:b/>
        </w:rPr>
      </w:pPr>
    </w:p>
    <w:p w14:paraId="28522B18" w14:textId="695213BA" w:rsidR="00D448A4" w:rsidRDefault="00D448A4" w:rsidP="00D448A4">
      <w:pPr>
        <w:pStyle w:val="3"/>
        <w:rPr>
          <w:color w:val="000000" w:themeColor="text1"/>
        </w:rPr>
      </w:pPr>
      <w:bookmarkStart w:id="692" w:name="_Toc301482881"/>
      <w:bookmarkStart w:id="693" w:name="_Toc287529203"/>
      <w:bookmarkStart w:id="694" w:name="_Toc298775571"/>
      <w:bookmarkStart w:id="695" w:name="_Toc179552052"/>
      <w:r w:rsidRPr="005E6358">
        <w:rPr>
          <w:color w:val="000000" w:themeColor="text1"/>
        </w:rPr>
        <w:t>Способ применения и дозы</w:t>
      </w:r>
      <w:bookmarkEnd w:id="692"/>
      <w:bookmarkEnd w:id="693"/>
      <w:bookmarkEnd w:id="694"/>
      <w:bookmarkEnd w:id="695"/>
    </w:p>
    <w:p w14:paraId="734BF5AF" w14:textId="77777777" w:rsidR="00D448A4" w:rsidRPr="00BA5807" w:rsidRDefault="00D448A4" w:rsidP="00D448A4"/>
    <w:p w14:paraId="43BA49FB" w14:textId="7DC47B21" w:rsidR="008A3A55" w:rsidRDefault="008A3A55" w:rsidP="00CD1374">
      <w:pPr>
        <w:widowControl w:val="0"/>
        <w:tabs>
          <w:tab w:val="left" w:pos="8647"/>
        </w:tabs>
        <w:ind w:firstLine="709"/>
        <w:jc w:val="both"/>
        <w:rPr>
          <w:rFonts w:eastAsia="Courier New"/>
          <w:lang w:eastAsia="ru-RU" w:bidi="ru-RU"/>
        </w:rPr>
      </w:pPr>
      <w:bookmarkStart w:id="696" w:name="_Toc301482882"/>
      <w:bookmarkStart w:id="697" w:name="_Toc287529204"/>
      <w:bookmarkStart w:id="698" w:name="_Toc298775572"/>
      <w:r>
        <w:rPr>
          <w:rFonts w:eastAsia="Courier New"/>
          <w:lang w:eastAsia="ru-RU" w:bidi="ru-RU"/>
        </w:rPr>
        <w:t>Внутрь. Суточную дозу делят на 2 приема – обычно утром и вечером, вне зависимости от приема пищи.</w:t>
      </w:r>
    </w:p>
    <w:p w14:paraId="2F93D8EA" w14:textId="583E6949" w:rsidR="00422240" w:rsidRPr="0080149E" w:rsidRDefault="00422240" w:rsidP="00422240">
      <w:pPr>
        <w:widowControl w:val="0"/>
        <w:tabs>
          <w:tab w:val="left" w:pos="8647"/>
        </w:tabs>
        <w:ind w:firstLine="709"/>
        <w:jc w:val="both"/>
        <w:rPr>
          <w:rFonts w:eastAsia="Courier New"/>
          <w:i/>
          <w:lang w:val="x-none" w:eastAsia="ru-RU" w:bidi="ru-RU"/>
        </w:rPr>
      </w:pPr>
      <w:r w:rsidRPr="0080149E">
        <w:rPr>
          <w:rFonts w:eastAsia="Courier New"/>
          <w:i/>
          <w:lang w:val="x-none" w:eastAsia="ru-RU" w:bidi="ru-RU"/>
        </w:rPr>
        <w:t>Подростки и дети с массо</w:t>
      </w:r>
      <w:r w:rsidR="0080149E" w:rsidRPr="0080149E">
        <w:rPr>
          <w:rFonts w:eastAsia="Courier New"/>
          <w:i/>
          <w:lang w:eastAsia="ru-RU" w:bidi="ru-RU"/>
        </w:rPr>
        <w:t>й</w:t>
      </w:r>
      <w:r w:rsidR="0080149E" w:rsidRPr="0080149E">
        <w:rPr>
          <w:rFonts w:eastAsia="Courier New"/>
          <w:i/>
          <w:lang w:val="x-none" w:eastAsia="ru-RU" w:bidi="ru-RU"/>
        </w:rPr>
        <w:t xml:space="preserve"> тела 50 кг и бол</w:t>
      </w:r>
      <w:r w:rsidRPr="0080149E">
        <w:rPr>
          <w:rFonts w:eastAsia="Courier New"/>
          <w:i/>
          <w:lang w:val="x-none" w:eastAsia="ru-RU" w:bidi="ru-RU"/>
        </w:rPr>
        <w:t>ее, а также взрослые</w:t>
      </w:r>
    </w:p>
    <w:p w14:paraId="75B48B9C" w14:textId="41040908" w:rsidR="00422240" w:rsidRDefault="00422240" w:rsidP="00422240">
      <w:pPr>
        <w:widowControl w:val="0"/>
        <w:tabs>
          <w:tab w:val="left" w:pos="8647"/>
        </w:tabs>
        <w:ind w:firstLine="709"/>
        <w:jc w:val="both"/>
        <w:rPr>
          <w:rFonts w:eastAsia="Courier New"/>
          <w:lang w:val="x-none" w:eastAsia="ru-RU" w:bidi="ru-RU"/>
        </w:rPr>
      </w:pPr>
      <w:r w:rsidRPr="00422240">
        <w:rPr>
          <w:rFonts w:eastAsia="Courier New"/>
          <w:lang w:val="x-none" w:eastAsia="ru-RU" w:bidi="ru-RU"/>
        </w:rPr>
        <w:t>В следующей таблице приведены рекомендуемые дозы для подростков и детей с массой тела 50 кг и более, а также для взрослых.</w:t>
      </w:r>
    </w:p>
    <w:p w14:paraId="6221AE05" w14:textId="77777777" w:rsidR="0070026E" w:rsidRPr="00C83A7D" w:rsidRDefault="0070026E" w:rsidP="00C83A7D">
      <w:pPr>
        <w:pStyle w:val="af5"/>
      </w:pPr>
    </w:p>
    <w:p w14:paraId="52DB56B1" w14:textId="22AB78AB" w:rsidR="0080149E" w:rsidRPr="00C83A7D" w:rsidRDefault="003C76DB" w:rsidP="003C76DB">
      <w:pPr>
        <w:pStyle w:val="af5"/>
      </w:pPr>
      <w:bookmarkStart w:id="699" w:name="_Toc179552979"/>
      <w:r>
        <w:t xml:space="preserve">Таблица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Таблица \* ARABIC \s 1 </w:instrText>
      </w:r>
      <w:r>
        <w:fldChar w:fldCharType="separate"/>
      </w:r>
      <w:r>
        <w:rPr>
          <w:noProof/>
        </w:rPr>
        <w:t>2</w:t>
      </w:r>
      <w:r>
        <w:fldChar w:fldCharType="end"/>
      </w:r>
      <w:r>
        <w:t xml:space="preserve">. </w:t>
      </w:r>
      <w:r w:rsidR="0080149E" w:rsidRPr="00C83A7D">
        <w:t>Рекомендуемые дозы для подростков и детей с массой тела 50 кг и более, а также для взрослых.</w:t>
      </w:r>
      <w:bookmarkEnd w:id="699"/>
    </w:p>
    <w:tbl>
      <w:tblPr>
        <w:tblStyle w:val="TableNormal"/>
        <w:tblW w:w="0" w:type="auto"/>
        <w:tblInd w:w="7" w:type="dxa"/>
        <w:tblBorders>
          <w:top w:val="single" w:sz="6" w:space="0" w:color="484444"/>
          <w:left w:val="single" w:sz="6" w:space="0" w:color="484444"/>
          <w:bottom w:val="single" w:sz="6" w:space="0" w:color="484444"/>
          <w:right w:val="single" w:sz="6" w:space="0" w:color="484444"/>
          <w:insideH w:val="single" w:sz="6" w:space="0" w:color="484444"/>
          <w:insideV w:val="single" w:sz="6" w:space="0" w:color="484444"/>
        </w:tblBorders>
        <w:tblLayout w:type="fixed"/>
        <w:tblLook w:val="01E0" w:firstRow="1" w:lastRow="1" w:firstColumn="1" w:lastColumn="1" w:noHBand="0" w:noVBand="0"/>
      </w:tblPr>
      <w:tblGrid>
        <w:gridCol w:w="2983"/>
        <w:gridCol w:w="2988"/>
        <w:gridCol w:w="2993"/>
      </w:tblGrid>
      <w:tr w:rsidR="0080149E" w14:paraId="271B61D1" w14:textId="77777777" w:rsidTr="0070026E">
        <w:trPr>
          <w:trHeight w:val="272"/>
          <w:tblHeader/>
        </w:trPr>
        <w:tc>
          <w:tcPr>
            <w:tcW w:w="2983" w:type="dxa"/>
            <w:shd w:val="clear" w:color="auto" w:fill="D9D9D9" w:themeFill="background1" w:themeFillShade="D9"/>
            <w:vAlign w:val="center"/>
          </w:tcPr>
          <w:p w14:paraId="54CC59AB" w14:textId="77777777" w:rsidR="0080149E" w:rsidRPr="009B1CEB" w:rsidRDefault="0080149E" w:rsidP="0080149E">
            <w:pPr>
              <w:pStyle w:val="TableParagraph"/>
              <w:jc w:val="center"/>
              <w:rPr>
                <w:rFonts w:ascii="Times New Roman" w:hAnsi="Times New Roman" w:cs="Times New Roman"/>
                <w:b/>
                <w:szCs w:val="24"/>
                <w:lang w:val="ru-RU"/>
              </w:rPr>
            </w:pPr>
          </w:p>
        </w:tc>
        <w:tc>
          <w:tcPr>
            <w:tcW w:w="2988" w:type="dxa"/>
            <w:shd w:val="clear" w:color="auto" w:fill="D9D9D9" w:themeFill="background1" w:themeFillShade="D9"/>
            <w:vAlign w:val="center"/>
          </w:tcPr>
          <w:p w14:paraId="3E98E24B" w14:textId="77777777" w:rsidR="0080149E" w:rsidRPr="0080149E" w:rsidRDefault="0080149E" w:rsidP="0080149E">
            <w:pPr>
              <w:pStyle w:val="TableParagraph"/>
              <w:spacing w:line="239" w:lineRule="exact"/>
              <w:ind w:left="133"/>
              <w:jc w:val="center"/>
              <w:rPr>
                <w:rFonts w:ascii="Times New Roman" w:hAnsi="Times New Roman" w:cs="Times New Roman"/>
                <w:b/>
                <w:szCs w:val="24"/>
              </w:rPr>
            </w:pPr>
            <w:r w:rsidRPr="0080149E">
              <w:rPr>
                <w:rFonts w:ascii="Times New Roman" w:hAnsi="Times New Roman" w:cs="Times New Roman"/>
                <w:b/>
                <w:spacing w:val="-2"/>
                <w:szCs w:val="24"/>
              </w:rPr>
              <w:t>Монотерапия</w:t>
            </w:r>
          </w:p>
        </w:tc>
        <w:tc>
          <w:tcPr>
            <w:tcW w:w="2993" w:type="dxa"/>
            <w:shd w:val="clear" w:color="auto" w:fill="D9D9D9" w:themeFill="background1" w:themeFillShade="D9"/>
            <w:vAlign w:val="center"/>
          </w:tcPr>
          <w:p w14:paraId="0A2E23AD" w14:textId="77777777" w:rsidR="0080149E" w:rsidRPr="0080149E" w:rsidRDefault="0080149E" w:rsidP="0080149E">
            <w:pPr>
              <w:pStyle w:val="TableParagraph"/>
              <w:spacing w:line="246" w:lineRule="exact"/>
              <w:ind w:left="124"/>
              <w:jc w:val="center"/>
              <w:rPr>
                <w:rFonts w:ascii="Times New Roman" w:hAnsi="Times New Roman" w:cs="Times New Roman"/>
                <w:b/>
                <w:szCs w:val="24"/>
              </w:rPr>
            </w:pPr>
            <w:r w:rsidRPr="0080149E">
              <w:rPr>
                <w:rFonts w:ascii="Times New Roman" w:hAnsi="Times New Roman" w:cs="Times New Roman"/>
                <w:b/>
                <w:szCs w:val="24"/>
              </w:rPr>
              <w:t>Дополнительная</w:t>
            </w:r>
            <w:r w:rsidRPr="0080149E">
              <w:rPr>
                <w:rFonts w:ascii="Times New Roman" w:hAnsi="Times New Roman" w:cs="Times New Roman"/>
                <w:b/>
                <w:spacing w:val="-6"/>
                <w:szCs w:val="24"/>
              </w:rPr>
              <w:t xml:space="preserve"> </w:t>
            </w:r>
            <w:r w:rsidRPr="0080149E">
              <w:rPr>
                <w:rFonts w:ascii="Times New Roman" w:hAnsi="Times New Roman" w:cs="Times New Roman"/>
                <w:b/>
                <w:spacing w:val="-2"/>
                <w:szCs w:val="24"/>
              </w:rPr>
              <w:t>терапия</w:t>
            </w:r>
          </w:p>
        </w:tc>
      </w:tr>
      <w:tr w:rsidR="0080149E" w14:paraId="2B2357BF" w14:textId="77777777" w:rsidTr="009B1CEB">
        <w:trPr>
          <w:trHeight w:val="258"/>
        </w:trPr>
        <w:tc>
          <w:tcPr>
            <w:tcW w:w="2983" w:type="dxa"/>
            <w:vMerge w:val="restart"/>
          </w:tcPr>
          <w:p w14:paraId="60844AB8" w14:textId="77777777" w:rsidR="0080149E" w:rsidRPr="0080149E" w:rsidRDefault="0080149E" w:rsidP="009B1CEB">
            <w:pPr>
              <w:pStyle w:val="TableParagraph"/>
              <w:spacing w:line="232" w:lineRule="exact"/>
              <w:ind w:left="130"/>
              <w:rPr>
                <w:rFonts w:ascii="Times New Roman" w:hAnsi="Times New Roman" w:cs="Times New Roman"/>
                <w:szCs w:val="24"/>
                <w:lang w:val="ru-RU"/>
              </w:rPr>
            </w:pPr>
            <w:r w:rsidRPr="0080149E">
              <w:rPr>
                <w:rFonts w:ascii="Times New Roman" w:hAnsi="Times New Roman" w:cs="Times New Roman"/>
                <w:spacing w:val="-2"/>
                <w:szCs w:val="24"/>
                <w:lang w:val="ru-RU"/>
              </w:rPr>
              <w:t>Начальная</w:t>
            </w:r>
            <w:r w:rsidRPr="0080149E">
              <w:rPr>
                <w:rFonts w:ascii="Times New Roman" w:hAnsi="Times New Roman" w:cs="Times New Roman"/>
                <w:spacing w:val="5"/>
                <w:szCs w:val="24"/>
                <w:lang w:val="ru-RU"/>
              </w:rPr>
              <w:t xml:space="preserve"> </w:t>
            </w:r>
            <w:r w:rsidRPr="0080149E">
              <w:rPr>
                <w:rFonts w:ascii="Times New Roman" w:hAnsi="Times New Roman" w:cs="Times New Roman"/>
                <w:spacing w:val="-4"/>
                <w:szCs w:val="24"/>
                <w:lang w:val="ru-RU"/>
              </w:rPr>
              <w:t>доза</w:t>
            </w:r>
          </w:p>
          <w:p w14:paraId="4E334CBC" w14:textId="77777777" w:rsidR="0080149E" w:rsidRPr="0080149E" w:rsidRDefault="0080149E" w:rsidP="009B1CEB">
            <w:pPr>
              <w:pStyle w:val="TableParagraph"/>
              <w:tabs>
                <w:tab w:val="left" w:pos="2117"/>
              </w:tabs>
              <w:spacing w:before="9"/>
              <w:ind w:left="131" w:right="235" w:firstLine="5"/>
              <w:rPr>
                <w:rFonts w:ascii="Times New Roman" w:hAnsi="Times New Roman" w:cs="Times New Roman"/>
                <w:szCs w:val="24"/>
                <w:lang w:val="ru-RU"/>
              </w:rPr>
            </w:pPr>
            <w:r w:rsidRPr="0080149E">
              <w:rPr>
                <w:rFonts w:ascii="Times New Roman" w:hAnsi="Times New Roman" w:cs="Times New Roman"/>
                <w:spacing w:val="-2"/>
                <w:szCs w:val="24"/>
                <w:lang w:val="ru-RU"/>
              </w:rPr>
              <w:t>Разовая</w:t>
            </w:r>
            <w:r w:rsidRPr="0080149E">
              <w:rPr>
                <w:rFonts w:ascii="Times New Roman" w:hAnsi="Times New Roman" w:cs="Times New Roman"/>
                <w:spacing w:val="-4"/>
                <w:szCs w:val="24"/>
                <w:lang w:val="ru-RU"/>
              </w:rPr>
              <w:t xml:space="preserve"> </w:t>
            </w:r>
            <w:r w:rsidRPr="0080149E">
              <w:rPr>
                <w:rFonts w:ascii="Times New Roman" w:hAnsi="Times New Roman" w:cs="Times New Roman"/>
                <w:spacing w:val="-2"/>
                <w:szCs w:val="24"/>
                <w:lang w:val="ru-RU"/>
              </w:rPr>
              <w:t>насыщающая</w:t>
            </w:r>
            <w:r w:rsidRPr="0080149E">
              <w:rPr>
                <w:rFonts w:ascii="Times New Roman" w:hAnsi="Times New Roman" w:cs="Times New Roman"/>
                <w:spacing w:val="3"/>
                <w:szCs w:val="24"/>
                <w:lang w:val="ru-RU"/>
              </w:rPr>
              <w:t xml:space="preserve"> </w:t>
            </w:r>
            <w:r w:rsidRPr="0080149E">
              <w:rPr>
                <w:rFonts w:ascii="Times New Roman" w:hAnsi="Times New Roman" w:cs="Times New Roman"/>
                <w:spacing w:val="-2"/>
                <w:szCs w:val="24"/>
                <w:lang w:val="ru-RU"/>
              </w:rPr>
              <w:t xml:space="preserve">доза </w:t>
            </w:r>
            <w:r w:rsidRPr="0080149E">
              <w:rPr>
                <w:rFonts w:ascii="Times New Roman" w:hAnsi="Times New Roman" w:cs="Times New Roman"/>
                <w:szCs w:val="24"/>
                <w:lang w:val="ru-RU"/>
              </w:rPr>
              <w:t>(если применимо)</w:t>
            </w:r>
            <w:r w:rsidRPr="0080149E">
              <w:rPr>
                <w:rFonts w:ascii="Times New Roman" w:hAnsi="Times New Roman" w:cs="Times New Roman"/>
                <w:szCs w:val="24"/>
                <w:lang w:val="ru-RU"/>
              </w:rPr>
              <w:tab/>
            </w:r>
          </w:p>
        </w:tc>
        <w:tc>
          <w:tcPr>
            <w:tcW w:w="2988" w:type="dxa"/>
          </w:tcPr>
          <w:p w14:paraId="2113A49C" w14:textId="77777777" w:rsidR="0080149E" w:rsidRPr="0080149E" w:rsidRDefault="0080149E" w:rsidP="009B1CEB">
            <w:pPr>
              <w:pStyle w:val="TableParagraph"/>
              <w:spacing w:line="232" w:lineRule="exact"/>
              <w:ind w:left="138"/>
              <w:rPr>
                <w:rFonts w:ascii="Times New Roman" w:hAnsi="Times New Roman" w:cs="Times New Roman"/>
                <w:szCs w:val="24"/>
                <w:lang w:val="ru-RU"/>
              </w:rPr>
            </w:pPr>
            <w:r w:rsidRPr="0080149E">
              <w:rPr>
                <w:rFonts w:ascii="Times New Roman" w:hAnsi="Times New Roman" w:cs="Times New Roman"/>
                <w:szCs w:val="24"/>
                <w:lang w:val="ru-RU"/>
              </w:rPr>
              <w:t>100</w:t>
            </w:r>
            <w:r w:rsidRPr="0080149E">
              <w:rPr>
                <w:rFonts w:ascii="Times New Roman" w:hAnsi="Times New Roman" w:cs="Times New Roman"/>
                <w:spacing w:val="-1"/>
                <w:szCs w:val="24"/>
                <w:lang w:val="ru-RU"/>
              </w:rPr>
              <w:t xml:space="preserve"> </w:t>
            </w:r>
            <w:r w:rsidRPr="0080149E">
              <w:rPr>
                <w:rFonts w:ascii="Times New Roman" w:hAnsi="Times New Roman" w:cs="Times New Roman"/>
                <w:szCs w:val="24"/>
                <w:lang w:val="ru-RU"/>
              </w:rPr>
              <w:t>мг/сут</w:t>
            </w:r>
            <w:r w:rsidRPr="0080149E">
              <w:rPr>
                <w:rFonts w:ascii="Times New Roman" w:hAnsi="Times New Roman" w:cs="Times New Roman"/>
                <w:spacing w:val="3"/>
                <w:szCs w:val="24"/>
                <w:lang w:val="ru-RU"/>
              </w:rPr>
              <w:t xml:space="preserve"> </w:t>
            </w:r>
            <w:r w:rsidRPr="0080149E">
              <w:rPr>
                <w:rFonts w:ascii="Times New Roman" w:hAnsi="Times New Roman" w:cs="Times New Roman"/>
                <w:szCs w:val="24"/>
                <w:lang w:val="ru-RU"/>
              </w:rPr>
              <w:t>или</w:t>
            </w:r>
            <w:r w:rsidRPr="0080149E">
              <w:rPr>
                <w:rFonts w:ascii="Times New Roman" w:hAnsi="Times New Roman" w:cs="Times New Roman"/>
                <w:spacing w:val="-5"/>
                <w:szCs w:val="24"/>
                <w:lang w:val="ru-RU"/>
              </w:rPr>
              <w:t xml:space="preserve"> </w:t>
            </w:r>
            <w:r w:rsidRPr="0080149E">
              <w:rPr>
                <w:rFonts w:ascii="Times New Roman" w:hAnsi="Times New Roman" w:cs="Times New Roman"/>
                <w:szCs w:val="24"/>
                <w:lang w:val="ru-RU"/>
              </w:rPr>
              <w:t>200</w:t>
            </w:r>
            <w:r w:rsidRPr="0080149E">
              <w:rPr>
                <w:rFonts w:ascii="Times New Roman" w:hAnsi="Times New Roman" w:cs="Times New Roman"/>
                <w:spacing w:val="-3"/>
                <w:szCs w:val="24"/>
                <w:lang w:val="ru-RU"/>
              </w:rPr>
              <w:t xml:space="preserve"> </w:t>
            </w:r>
            <w:r w:rsidRPr="0080149E">
              <w:rPr>
                <w:rFonts w:ascii="Times New Roman" w:hAnsi="Times New Roman" w:cs="Times New Roman"/>
                <w:spacing w:val="-2"/>
                <w:szCs w:val="24"/>
                <w:lang w:val="ru-RU"/>
              </w:rPr>
              <w:t>мг/сут</w:t>
            </w:r>
          </w:p>
        </w:tc>
        <w:tc>
          <w:tcPr>
            <w:tcW w:w="2993" w:type="dxa"/>
          </w:tcPr>
          <w:p w14:paraId="099EC61F" w14:textId="77777777" w:rsidR="0080149E" w:rsidRPr="0080149E" w:rsidRDefault="0080149E" w:rsidP="009B1CEB">
            <w:pPr>
              <w:pStyle w:val="TableParagraph"/>
              <w:spacing w:line="232" w:lineRule="exact"/>
              <w:ind w:left="129"/>
              <w:rPr>
                <w:rFonts w:ascii="Times New Roman" w:hAnsi="Times New Roman" w:cs="Times New Roman"/>
                <w:szCs w:val="24"/>
              </w:rPr>
            </w:pPr>
            <w:r w:rsidRPr="0080149E">
              <w:rPr>
                <w:rFonts w:ascii="Times New Roman" w:hAnsi="Times New Roman" w:cs="Times New Roman"/>
                <w:szCs w:val="24"/>
              </w:rPr>
              <w:t>100</w:t>
            </w:r>
            <w:r w:rsidRPr="0080149E">
              <w:rPr>
                <w:rFonts w:ascii="Times New Roman" w:hAnsi="Times New Roman" w:cs="Times New Roman"/>
                <w:spacing w:val="-7"/>
                <w:szCs w:val="24"/>
              </w:rPr>
              <w:t xml:space="preserve"> </w:t>
            </w:r>
            <w:r w:rsidRPr="0080149E">
              <w:rPr>
                <w:rFonts w:ascii="Times New Roman" w:hAnsi="Times New Roman" w:cs="Times New Roman"/>
                <w:spacing w:val="-2"/>
                <w:szCs w:val="24"/>
              </w:rPr>
              <w:t>мг/сут</w:t>
            </w:r>
          </w:p>
        </w:tc>
      </w:tr>
      <w:tr w:rsidR="0080149E" w14:paraId="585612C3" w14:textId="77777777" w:rsidTr="009B1CEB">
        <w:trPr>
          <w:trHeight w:val="531"/>
        </w:trPr>
        <w:tc>
          <w:tcPr>
            <w:tcW w:w="2983" w:type="dxa"/>
            <w:vMerge/>
            <w:tcBorders>
              <w:top w:val="nil"/>
            </w:tcBorders>
          </w:tcPr>
          <w:p w14:paraId="05EA14FB" w14:textId="77777777" w:rsidR="0080149E" w:rsidRPr="0080149E" w:rsidRDefault="0080149E" w:rsidP="009B1CEB">
            <w:pPr>
              <w:rPr>
                <w:szCs w:val="24"/>
              </w:rPr>
            </w:pPr>
          </w:p>
        </w:tc>
        <w:tc>
          <w:tcPr>
            <w:tcW w:w="2988" w:type="dxa"/>
          </w:tcPr>
          <w:p w14:paraId="00338574" w14:textId="77777777" w:rsidR="0080149E" w:rsidRPr="0080149E" w:rsidRDefault="0080149E" w:rsidP="009B1CEB">
            <w:pPr>
              <w:pStyle w:val="TableParagraph"/>
              <w:spacing w:line="239" w:lineRule="exact"/>
              <w:ind w:left="131"/>
              <w:rPr>
                <w:rFonts w:ascii="Times New Roman" w:hAnsi="Times New Roman" w:cs="Times New Roman"/>
                <w:szCs w:val="24"/>
              </w:rPr>
            </w:pPr>
            <w:r w:rsidRPr="0080149E">
              <w:rPr>
                <w:rFonts w:ascii="Times New Roman" w:hAnsi="Times New Roman" w:cs="Times New Roman"/>
                <w:szCs w:val="24"/>
              </w:rPr>
              <w:t xml:space="preserve">200 </w:t>
            </w:r>
            <w:r w:rsidRPr="0080149E">
              <w:rPr>
                <w:rFonts w:ascii="Times New Roman" w:hAnsi="Times New Roman" w:cs="Times New Roman"/>
                <w:spacing w:val="-5"/>
                <w:szCs w:val="24"/>
              </w:rPr>
              <w:t>мг</w:t>
            </w:r>
          </w:p>
        </w:tc>
        <w:tc>
          <w:tcPr>
            <w:tcW w:w="2993" w:type="dxa"/>
          </w:tcPr>
          <w:p w14:paraId="53936352" w14:textId="77777777" w:rsidR="0080149E" w:rsidRPr="0080149E" w:rsidRDefault="0080149E" w:rsidP="009B1CEB">
            <w:pPr>
              <w:pStyle w:val="TableParagraph"/>
              <w:spacing w:line="239" w:lineRule="exact"/>
              <w:ind w:left="122"/>
              <w:rPr>
                <w:rFonts w:ascii="Times New Roman" w:hAnsi="Times New Roman" w:cs="Times New Roman"/>
                <w:szCs w:val="24"/>
              </w:rPr>
            </w:pPr>
            <w:r w:rsidRPr="0080149E">
              <w:rPr>
                <w:rFonts w:ascii="Times New Roman" w:hAnsi="Times New Roman" w:cs="Times New Roman"/>
                <w:szCs w:val="24"/>
              </w:rPr>
              <w:t>200</w:t>
            </w:r>
            <w:r w:rsidRPr="0080149E">
              <w:rPr>
                <w:rFonts w:ascii="Times New Roman" w:hAnsi="Times New Roman" w:cs="Times New Roman"/>
                <w:spacing w:val="7"/>
                <w:szCs w:val="24"/>
              </w:rPr>
              <w:t xml:space="preserve"> </w:t>
            </w:r>
            <w:r w:rsidRPr="0080149E">
              <w:rPr>
                <w:rFonts w:ascii="Times New Roman" w:hAnsi="Times New Roman" w:cs="Times New Roman"/>
                <w:spacing w:val="-5"/>
                <w:szCs w:val="24"/>
              </w:rPr>
              <w:t>мг</w:t>
            </w:r>
          </w:p>
        </w:tc>
      </w:tr>
      <w:tr w:rsidR="0080149E" w14:paraId="3149CC25" w14:textId="77777777" w:rsidTr="009B1CEB">
        <w:trPr>
          <w:trHeight w:val="795"/>
        </w:trPr>
        <w:tc>
          <w:tcPr>
            <w:tcW w:w="2983" w:type="dxa"/>
          </w:tcPr>
          <w:p w14:paraId="791AA01F" w14:textId="77777777" w:rsidR="0080149E" w:rsidRPr="0080149E" w:rsidRDefault="0080149E" w:rsidP="009B1CEB">
            <w:pPr>
              <w:pStyle w:val="TableParagraph"/>
              <w:spacing w:line="232" w:lineRule="exact"/>
              <w:ind w:left="127"/>
              <w:rPr>
                <w:rFonts w:ascii="Times New Roman" w:hAnsi="Times New Roman" w:cs="Times New Roman"/>
                <w:szCs w:val="24"/>
              </w:rPr>
            </w:pPr>
            <w:r w:rsidRPr="0080149E">
              <w:rPr>
                <w:rFonts w:ascii="Times New Roman" w:hAnsi="Times New Roman" w:cs="Times New Roman"/>
                <w:spacing w:val="-2"/>
                <w:szCs w:val="24"/>
              </w:rPr>
              <w:t>Титрование</w:t>
            </w:r>
            <w:r w:rsidRPr="0080149E">
              <w:rPr>
                <w:rFonts w:ascii="Times New Roman" w:hAnsi="Times New Roman" w:cs="Times New Roman"/>
                <w:spacing w:val="15"/>
                <w:szCs w:val="24"/>
              </w:rPr>
              <w:t xml:space="preserve"> </w:t>
            </w:r>
            <w:r w:rsidRPr="0080149E">
              <w:rPr>
                <w:rFonts w:ascii="Times New Roman" w:hAnsi="Times New Roman" w:cs="Times New Roman"/>
                <w:spacing w:val="-2"/>
                <w:szCs w:val="24"/>
              </w:rPr>
              <w:t>(поэтапное</w:t>
            </w:r>
          </w:p>
          <w:p w14:paraId="0D7DCAF0" w14:textId="77777777" w:rsidR="0080149E" w:rsidRPr="0080149E" w:rsidRDefault="0080149E" w:rsidP="009B1CEB">
            <w:pPr>
              <w:pStyle w:val="TableParagraph"/>
              <w:spacing w:before="9"/>
              <w:ind w:left="125"/>
              <w:rPr>
                <w:rFonts w:ascii="Times New Roman" w:hAnsi="Times New Roman" w:cs="Times New Roman"/>
                <w:szCs w:val="24"/>
              </w:rPr>
            </w:pPr>
            <w:r w:rsidRPr="0080149E">
              <w:rPr>
                <w:rFonts w:ascii="Times New Roman" w:hAnsi="Times New Roman" w:cs="Times New Roman"/>
                <w:spacing w:val="-2"/>
                <w:szCs w:val="24"/>
              </w:rPr>
              <w:t>увеличение</w:t>
            </w:r>
            <w:r w:rsidRPr="0080149E">
              <w:rPr>
                <w:rFonts w:ascii="Times New Roman" w:hAnsi="Times New Roman" w:cs="Times New Roman"/>
                <w:spacing w:val="4"/>
                <w:szCs w:val="24"/>
              </w:rPr>
              <w:t xml:space="preserve"> </w:t>
            </w:r>
            <w:r w:rsidRPr="0080149E">
              <w:rPr>
                <w:rFonts w:ascii="Times New Roman" w:hAnsi="Times New Roman" w:cs="Times New Roman"/>
                <w:spacing w:val="-4"/>
                <w:szCs w:val="24"/>
              </w:rPr>
              <w:t>дозы)</w:t>
            </w:r>
          </w:p>
        </w:tc>
        <w:tc>
          <w:tcPr>
            <w:tcW w:w="2988" w:type="dxa"/>
          </w:tcPr>
          <w:p w14:paraId="2DDF0E77" w14:textId="77777777" w:rsidR="0080149E" w:rsidRPr="0080149E" w:rsidRDefault="0080149E" w:rsidP="009B1CEB">
            <w:pPr>
              <w:pStyle w:val="TableParagraph"/>
              <w:spacing w:line="232" w:lineRule="exact"/>
              <w:ind w:left="132"/>
              <w:rPr>
                <w:rFonts w:ascii="Times New Roman" w:hAnsi="Times New Roman" w:cs="Times New Roman"/>
                <w:szCs w:val="24"/>
                <w:lang w:val="ru-RU"/>
              </w:rPr>
            </w:pPr>
            <w:r w:rsidRPr="0080149E">
              <w:rPr>
                <w:rFonts w:ascii="Times New Roman" w:hAnsi="Times New Roman" w:cs="Times New Roman"/>
                <w:szCs w:val="24"/>
                <w:lang w:val="ru-RU"/>
              </w:rPr>
              <w:t>50</w:t>
            </w:r>
            <w:r w:rsidRPr="0080149E">
              <w:rPr>
                <w:rFonts w:ascii="Times New Roman" w:hAnsi="Times New Roman" w:cs="Times New Roman"/>
                <w:spacing w:val="-7"/>
                <w:szCs w:val="24"/>
                <w:lang w:val="ru-RU"/>
              </w:rPr>
              <w:t xml:space="preserve"> </w:t>
            </w:r>
            <w:r w:rsidRPr="0080149E">
              <w:rPr>
                <w:rFonts w:ascii="Times New Roman" w:hAnsi="Times New Roman" w:cs="Times New Roman"/>
                <w:szCs w:val="24"/>
                <w:lang w:val="ru-RU"/>
              </w:rPr>
              <w:t>мг</w:t>
            </w:r>
            <w:r w:rsidRPr="0080149E">
              <w:rPr>
                <w:rFonts w:ascii="Times New Roman" w:hAnsi="Times New Roman" w:cs="Times New Roman"/>
                <w:spacing w:val="-12"/>
                <w:szCs w:val="24"/>
                <w:lang w:val="ru-RU"/>
              </w:rPr>
              <w:t xml:space="preserve"> </w:t>
            </w:r>
            <w:r w:rsidRPr="0080149E">
              <w:rPr>
                <w:rFonts w:ascii="Times New Roman" w:hAnsi="Times New Roman" w:cs="Times New Roman"/>
                <w:szCs w:val="24"/>
                <w:lang w:val="ru-RU"/>
              </w:rPr>
              <w:t>два</w:t>
            </w:r>
            <w:r w:rsidRPr="0080149E">
              <w:rPr>
                <w:rFonts w:ascii="Times New Roman" w:hAnsi="Times New Roman" w:cs="Times New Roman"/>
                <w:spacing w:val="6"/>
                <w:szCs w:val="24"/>
                <w:lang w:val="ru-RU"/>
              </w:rPr>
              <w:t xml:space="preserve"> </w:t>
            </w:r>
            <w:r w:rsidRPr="0080149E">
              <w:rPr>
                <w:rFonts w:ascii="Times New Roman" w:hAnsi="Times New Roman" w:cs="Times New Roman"/>
                <w:szCs w:val="24"/>
                <w:lang w:val="ru-RU"/>
              </w:rPr>
              <w:t>раза</w:t>
            </w:r>
            <w:r w:rsidRPr="0080149E">
              <w:rPr>
                <w:rFonts w:ascii="Times New Roman" w:hAnsi="Times New Roman" w:cs="Times New Roman"/>
                <w:spacing w:val="7"/>
                <w:szCs w:val="24"/>
                <w:lang w:val="ru-RU"/>
              </w:rPr>
              <w:t xml:space="preserve"> </w:t>
            </w:r>
            <w:r w:rsidRPr="0080149E">
              <w:rPr>
                <w:rFonts w:ascii="Times New Roman" w:hAnsi="Times New Roman" w:cs="Times New Roman"/>
                <w:szCs w:val="24"/>
                <w:lang w:val="ru-RU"/>
              </w:rPr>
              <w:t>в</w:t>
            </w:r>
            <w:r w:rsidRPr="0080149E">
              <w:rPr>
                <w:rFonts w:ascii="Times New Roman" w:hAnsi="Times New Roman" w:cs="Times New Roman"/>
                <w:spacing w:val="-13"/>
                <w:szCs w:val="24"/>
                <w:lang w:val="ru-RU"/>
              </w:rPr>
              <w:t xml:space="preserve"> </w:t>
            </w:r>
            <w:r w:rsidRPr="0080149E">
              <w:rPr>
                <w:rFonts w:ascii="Times New Roman" w:hAnsi="Times New Roman" w:cs="Times New Roman"/>
                <w:spacing w:val="-4"/>
                <w:szCs w:val="24"/>
                <w:lang w:val="ru-RU"/>
              </w:rPr>
              <w:t>день</w:t>
            </w:r>
          </w:p>
          <w:p w14:paraId="613AA453" w14:textId="77777777" w:rsidR="0080149E" w:rsidRPr="0080149E" w:rsidRDefault="0080149E" w:rsidP="009B1CEB">
            <w:pPr>
              <w:pStyle w:val="TableParagraph"/>
              <w:spacing w:before="1"/>
              <w:ind w:left="127"/>
              <w:rPr>
                <w:rFonts w:ascii="Times New Roman" w:hAnsi="Times New Roman" w:cs="Times New Roman"/>
                <w:szCs w:val="24"/>
                <w:lang w:val="ru-RU"/>
              </w:rPr>
            </w:pPr>
            <w:r w:rsidRPr="0080149E">
              <w:rPr>
                <w:rFonts w:ascii="Times New Roman" w:hAnsi="Times New Roman" w:cs="Times New Roman"/>
                <w:szCs w:val="24"/>
                <w:lang w:val="ru-RU"/>
              </w:rPr>
              <w:t>(100</w:t>
            </w:r>
            <w:r w:rsidRPr="0080149E">
              <w:rPr>
                <w:rFonts w:ascii="Times New Roman" w:hAnsi="Times New Roman" w:cs="Times New Roman"/>
                <w:spacing w:val="2"/>
                <w:szCs w:val="24"/>
                <w:lang w:val="ru-RU"/>
              </w:rPr>
              <w:t xml:space="preserve"> </w:t>
            </w:r>
            <w:r w:rsidRPr="0080149E">
              <w:rPr>
                <w:rFonts w:ascii="Times New Roman" w:hAnsi="Times New Roman" w:cs="Times New Roman"/>
                <w:szCs w:val="24"/>
                <w:lang w:val="ru-RU"/>
              </w:rPr>
              <w:t>мг/сут)</w:t>
            </w:r>
            <w:r w:rsidRPr="0080149E">
              <w:rPr>
                <w:rFonts w:ascii="Times New Roman" w:hAnsi="Times New Roman" w:cs="Times New Roman"/>
                <w:spacing w:val="-1"/>
                <w:szCs w:val="24"/>
                <w:lang w:val="ru-RU"/>
              </w:rPr>
              <w:t xml:space="preserve"> </w:t>
            </w:r>
            <w:r w:rsidRPr="0080149E">
              <w:rPr>
                <w:rFonts w:ascii="Times New Roman" w:hAnsi="Times New Roman" w:cs="Times New Roman"/>
                <w:szCs w:val="24"/>
                <w:lang w:val="ru-RU"/>
              </w:rPr>
              <w:t>с</w:t>
            </w:r>
            <w:r w:rsidRPr="0080149E">
              <w:rPr>
                <w:rFonts w:ascii="Times New Roman" w:hAnsi="Times New Roman" w:cs="Times New Roman"/>
                <w:spacing w:val="-2"/>
                <w:szCs w:val="24"/>
                <w:lang w:val="ru-RU"/>
              </w:rPr>
              <w:t xml:space="preserve"> интервалами</w:t>
            </w:r>
          </w:p>
          <w:p w14:paraId="21BEEDBA" w14:textId="77777777" w:rsidR="0080149E" w:rsidRPr="0080149E" w:rsidRDefault="0080149E" w:rsidP="009B1CEB">
            <w:pPr>
              <w:pStyle w:val="TableParagraph"/>
              <w:spacing w:before="9"/>
              <w:ind w:left="131"/>
              <w:rPr>
                <w:rFonts w:ascii="Times New Roman" w:hAnsi="Times New Roman" w:cs="Times New Roman"/>
                <w:szCs w:val="24"/>
              </w:rPr>
            </w:pPr>
            <w:r w:rsidRPr="0080149E">
              <w:rPr>
                <w:rFonts w:ascii="Times New Roman" w:hAnsi="Times New Roman" w:cs="Times New Roman"/>
                <w:color w:val="151515"/>
                <w:szCs w:val="24"/>
              </w:rPr>
              <w:t>в</w:t>
            </w:r>
            <w:r w:rsidRPr="0080149E">
              <w:rPr>
                <w:rFonts w:ascii="Times New Roman" w:hAnsi="Times New Roman" w:cs="Times New Roman"/>
                <w:color w:val="151515"/>
                <w:spacing w:val="-1"/>
                <w:szCs w:val="24"/>
              </w:rPr>
              <w:t xml:space="preserve"> </w:t>
            </w:r>
            <w:r w:rsidRPr="0080149E">
              <w:rPr>
                <w:rFonts w:ascii="Times New Roman" w:hAnsi="Times New Roman" w:cs="Times New Roman"/>
                <w:spacing w:val="-2"/>
                <w:szCs w:val="24"/>
              </w:rPr>
              <w:t>неделю</w:t>
            </w:r>
          </w:p>
        </w:tc>
        <w:tc>
          <w:tcPr>
            <w:tcW w:w="2993" w:type="dxa"/>
          </w:tcPr>
          <w:p w14:paraId="34B2CFCA" w14:textId="77777777" w:rsidR="0080149E" w:rsidRPr="0080149E" w:rsidRDefault="0080149E" w:rsidP="009B1CEB">
            <w:pPr>
              <w:pStyle w:val="TableParagraph"/>
              <w:spacing w:line="232" w:lineRule="exact"/>
              <w:ind w:left="123"/>
              <w:rPr>
                <w:rFonts w:ascii="Times New Roman" w:hAnsi="Times New Roman" w:cs="Times New Roman"/>
                <w:szCs w:val="24"/>
                <w:lang w:val="ru-RU"/>
              </w:rPr>
            </w:pPr>
            <w:r w:rsidRPr="0080149E">
              <w:rPr>
                <w:rFonts w:ascii="Times New Roman" w:hAnsi="Times New Roman" w:cs="Times New Roman"/>
                <w:szCs w:val="24"/>
                <w:lang w:val="ru-RU"/>
              </w:rPr>
              <w:t xml:space="preserve">50 </w:t>
            </w:r>
            <w:r w:rsidRPr="0080149E">
              <w:rPr>
                <w:rFonts w:ascii="Times New Roman" w:hAnsi="Times New Roman" w:cs="Times New Roman"/>
                <w:color w:val="111111"/>
                <w:szCs w:val="24"/>
                <w:lang w:val="ru-RU"/>
              </w:rPr>
              <w:t>мг</w:t>
            </w:r>
            <w:r w:rsidRPr="0080149E">
              <w:rPr>
                <w:rFonts w:ascii="Times New Roman" w:hAnsi="Times New Roman" w:cs="Times New Roman"/>
                <w:color w:val="111111"/>
                <w:spacing w:val="-10"/>
                <w:szCs w:val="24"/>
                <w:lang w:val="ru-RU"/>
              </w:rPr>
              <w:t xml:space="preserve"> </w:t>
            </w:r>
            <w:r w:rsidRPr="0080149E">
              <w:rPr>
                <w:rFonts w:ascii="Times New Roman" w:hAnsi="Times New Roman" w:cs="Times New Roman"/>
                <w:szCs w:val="24"/>
                <w:lang w:val="ru-RU"/>
              </w:rPr>
              <w:t>два</w:t>
            </w:r>
            <w:r w:rsidRPr="0080149E">
              <w:rPr>
                <w:rFonts w:ascii="Times New Roman" w:hAnsi="Times New Roman" w:cs="Times New Roman"/>
                <w:spacing w:val="8"/>
                <w:szCs w:val="24"/>
                <w:lang w:val="ru-RU"/>
              </w:rPr>
              <w:t xml:space="preserve"> </w:t>
            </w:r>
            <w:r w:rsidRPr="0080149E">
              <w:rPr>
                <w:rFonts w:ascii="Times New Roman" w:hAnsi="Times New Roman" w:cs="Times New Roman"/>
                <w:szCs w:val="24"/>
                <w:lang w:val="ru-RU"/>
              </w:rPr>
              <w:t>раза</w:t>
            </w:r>
            <w:r w:rsidRPr="0080149E">
              <w:rPr>
                <w:rFonts w:ascii="Times New Roman" w:hAnsi="Times New Roman" w:cs="Times New Roman"/>
                <w:spacing w:val="8"/>
                <w:szCs w:val="24"/>
                <w:lang w:val="ru-RU"/>
              </w:rPr>
              <w:t xml:space="preserve"> </w:t>
            </w:r>
            <w:r w:rsidRPr="0080149E">
              <w:rPr>
                <w:rFonts w:ascii="Times New Roman" w:hAnsi="Times New Roman" w:cs="Times New Roman"/>
                <w:color w:val="0F0F0F"/>
                <w:szCs w:val="24"/>
                <w:lang w:val="ru-RU"/>
              </w:rPr>
              <w:t>в</w:t>
            </w:r>
            <w:r w:rsidRPr="0080149E">
              <w:rPr>
                <w:rFonts w:ascii="Times New Roman" w:hAnsi="Times New Roman" w:cs="Times New Roman"/>
                <w:color w:val="0F0F0F"/>
                <w:spacing w:val="-11"/>
                <w:szCs w:val="24"/>
                <w:lang w:val="ru-RU"/>
              </w:rPr>
              <w:t xml:space="preserve"> </w:t>
            </w:r>
            <w:r w:rsidRPr="0080149E">
              <w:rPr>
                <w:rFonts w:ascii="Times New Roman" w:hAnsi="Times New Roman" w:cs="Times New Roman"/>
                <w:spacing w:val="-4"/>
                <w:szCs w:val="24"/>
                <w:lang w:val="ru-RU"/>
              </w:rPr>
              <w:t>день</w:t>
            </w:r>
          </w:p>
          <w:p w14:paraId="4ADA3C58" w14:textId="77777777" w:rsidR="0080149E" w:rsidRPr="0080149E" w:rsidRDefault="0080149E" w:rsidP="009B1CEB">
            <w:pPr>
              <w:pStyle w:val="TableParagraph"/>
              <w:spacing w:before="9"/>
              <w:ind w:left="121" w:right="219" w:hanging="4"/>
              <w:rPr>
                <w:rFonts w:ascii="Times New Roman" w:hAnsi="Times New Roman" w:cs="Times New Roman"/>
                <w:szCs w:val="24"/>
                <w:lang w:val="ru-RU"/>
              </w:rPr>
            </w:pPr>
            <w:r w:rsidRPr="0080149E">
              <w:rPr>
                <w:rFonts w:ascii="Times New Roman" w:hAnsi="Times New Roman" w:cs="Times New Roman"/>
                <w:szCs w:val="24"/>
                <w:lang w:val="ru-RU"/>
              </w:rPr>
              <w:t>(100</w:t>
            </w:r>
            <w:r w:rsidRPr="0080149E">
              <w:rPr>
                <w:rFonts w:ascii="Times New Roman" w:hAnsi="Times New Roman" w:cs="Times New Roman"/>
                <w:spacing w:val="-10"/>
                <w:szCs w:val="24"/>
                <w:lang w:val="ru-RU"/>
              </w:rPr>
              <w:t xml:space="preserve"> </w:t>
            </w:r>
            <w:r w:rsidRPr="0080149E">
              <w:rPr>
                <w:rFonts w:ascii="Times New Roman" w:hAnsi="Times New Roman" w:cs="Times New Roman"/>
                <w:szCs w:val="24"/>
                <w:lang w:val="ru-RU"/>
              </w:rPr>
              <w:t>мг/сут)</w:t>
            </w:r>
            <w:r w:rsidRPr="0080149E">
              <w:rPr>
                <w:rFonts w:ascii="Times New Roman" w:hAnsi="Times New Roman" w:cs="Times New Roman"/>
                <w:spacing w:val="-9"/>
                <w:szCs w:val="24"/>
                <w:lang w:val="ru-RU"/>
              </w:rPr>
              <w:t xml:space="preserve"> </w:t>
            </w:r>
            <w:r w:rsidRPr="0080149E">
              <w:rPr>
                <w:rFonts w:ascii="Times New Roman" w:hAnsi="Times New Roman" w:cs="Times New Roman"/>
                <w:color w:val="181818"/>
                <w:szCs w:val="24"/>
                <w:lang w:val="ru-RU"/>
              </w:rPr>
              <w:t>с</w:t>
            </w:r>
            <w:r w:rsidRPr="0080149E">
              <w:rPr>
                <w:rFonts w:ascii="Times New Roman" w:hAnsi="Times New Roman" w:cs="Times New Roman"/>
                <w:color w:val="181818"/>
                <w:spacing w:val="-14"/>
                <w:szCs w:val="24"/>
                <w:lang w:val="ru-RU"/>
              </w:rPr>
              <w:t xml:space="preserve"> </w:t>
            </w:r>
            <w:r w:rsidRPr="0080149E">
              <w:rPr>
                <w:rFonts w:ascii="Times New Roman" w:hAnsi="Times New Roman" w:cs="Times New Roman"/>
                <w:szCs w:val="24"/>
                <w:lang w:val="ru-RU"/>
              </w:rPr>
              <w:t>интервалами в неделю</w:t>
            </w:r>
          </w:p>
        </w:tc>
      </w:tr>
      <w:tr w:rsidR="0080149E" w14:paraId="1DE532B7" w14:textId="77777777" w:rsidTr="009B1CEB">
        <w:trPr>
          <w:trHeight w:val="531"/>
        </w:trPr>
        <w:tc>
          <w:tcPr>
            <w:tcW w:w="2983" w:type="dxa"/>
          </w:tcPr>
          <w:p w14:paraId="7729688D" w14:textId="77777777" w:rsidR="0080149E" w:rsidRPr="0080149E" w:rsidRDefault="0080149E" w:rsidP="009B1CEB">
            <w:pPr>
              <w:pStyle w:val="TableParagraph"/>
              <w:spacing w:line="241" w:lineRule="exact"/>
              <w:ind w:left="130"/>
              <w:rPr>
                <w:rFonts w:ascii="Times New Roman" w:hAnsi="Times New Roman" w:cs="Times New Roman"/>
                <w:szCs w:val="24"/>
              </w:rPr>
            </w:pPr>
            <w:r w:rsidRPr="0080149E">
              <w:rPr>
                <w:rFonts w:ascii="Times New Roman" w:hAnsi="Times New Roman" w:cs="Times New Roman"/>
                <w:spacing w:val="-2"/>
                <w:szCs w:val="24"/>
              </w:rPr>
              <w:t>Максимальная</w:t>
            </w:r>
          </w:p>
          <w:p w14:paraId="0A9CE382" w14:textId="77777777" w:rsidR="0080149E" w:rsidRPr="0080149E" w:rsidRDefault="0080149E" w:rsidP="009B1CEB">
            <w:pPr>
              <w:pStyle w:val="TableParagraph"/>
              <w:spacing w:before="1"/>
              <w:ind w:left="134"/>
              <w:rPr>
                <w:rFonts w:ascii="Times New Roman" w:hAnsi="Times New Roman" w:cs="Times New Roman"/>
                <w:szCs w:val="24"/>
              </w:rPr>
            </w:pPr>
            <w:r w:rsidRPr="0080149E">
              <w:rPr>
                <w:rFonts w:ascii="Times New Roman" w:hAnsi="Times New Roman" w:cs="Times New Roman"/>
                <w:spacing w:val="-4"/>
                <w:szCs w:val="24"/>
              </w:rPr>
              <w:t>рекомендуемая</w:t>
            </w:r>
            <w:r w:rsidRPr="0080149E">
              <w:rPr>
                <w:rFonts w:ascii="Times New Roman" w:hAnsi="Times New Roman" w:cs="Times New Roman"/>
                <w:spacing w:val="25"/>
                <w:szCs w:val="24"/>
              </w:rPr>
              <w:t xml:space="preserve"> </w:t>
            </w:r>
            <w:r w:rsidRPr="0080149E">
              <w:rPr>
                <w:rFonts w:ascii="Times New Roman" w:hAnsi="Times New Roman" w:cs="Times New Roman"/>
                <w:spacing w:val="-4"/>
                <w:szCs w:val="24"/>
              </w:rPr>
              <w:t>доза</w:t>
            </w:r>
          </w:p>
        </w:tc>
        <w:tc>
          <w:tcPr>
            <w:tcW w:w="2988" w:type="dxa"/>
          </w:tcPr>
          <w:p w14:paraId="3FD0B67D" w14:textId="77777777" w:rsidR="0080149E" w:rsidRPr="0080149E" w:rsidRDefault="0080149E" w:rsidP="009B1CEB">
            <w:pPr>
              <w:pStyle w:val="TableParagraph"/>
              <w:spacing w:line="234" w:lineRule="exact"/>
              <w:ind w:left="119"/>
              <w:rPr>
                <w:rFonts w:ascii="Times New Roman" w:hAnsi="Times New Roman" w:cs="Times New Roman"/>
                <w:szCs w:val="24"/>
              </w:rPr>
            </w:pPr>
            <w:r w:rsidRPr="0080149E">
              <w:rPr>
                <w:rFonts w:ascii="Times New Roman" w:hAnsi="Times New Roman" w:cs="Times New Roman"/>
                <w:szCs w:val="24"/>
              </w:rPr>
              <w:t>до</w:t>
            </w:r>
            <w:r w:rsidRPr="0080149E">
              <w:rPr>
                <w:rFonts w:ascii="Times New Roman" w:hAnsi="Times New Roman" w:cs="Times New Roman"/>
                <w:spacing w:val="1"/>
                <w:szCs w:val="24"/>
              </w:rPr>
              <w:t xml:space="preserve"> </w:t>
            </w:r>
            <w:r w:rsidRPr="0080149E">
              <w:rPr>
                <w:rFonts w:ascii="Times New Roman" w:hAnsi="Times New Roman" w:cs="Times New Roman"/>
                <w:szCs w:val="24"/>
              </w:rPr>
              <w:t>600</w:t>
            </w:r>
            <w:r w:rsidRPr="0080149E">
              <w:rPr>
                <w:rFonts w:ascii="Times New Roman" w:hAnsi="Times New Roman" w:cs="Times New Roman"/>
                <w:spacing w:val="9"/>
                <w:szCs w:val="24"/>
              </w:rPr>
              <w:t xml:space="preserve"> </w:t>
            </w:r>
            <w:r w:rsidRPr="0080149E">
              <w:rPr>
                <w:rFonts w:ascii="Times New Roman" w:hAnsi="Times New Roman" w:cs="Times New Roman"/>
                <w:spacing w:val="-2"/>
                <w:szCs w:val="24"/>
              </w:rPr>
              <w:t>мг/сут</w:t>
            </w:r>
          </w:p>
        </w:tc>
        <w:tc>
          <w:tcPr>
            <w:tcW w:w="2993" w:type="dxa"/>
          </w:tcPr>
          <w:p w14:paraId="44F59F18" w14:textId="77777777" w:rsidR="0080149E" w:rsidRPr="0080149E" w:rsidRDefault="0080149E" w:rsidP="009B1CEB">
            <w:pPr>
              <w:pStyle w:val="TableParagraph"/>
              <w:spacing w:line="234" w:lineRule="exact"/>
              <w:ind w:left="117"/>
              <w:rPr>
                <w:rFonts w:ascii="Times New Roman" w:hAnsi="Times New Roman" w:cs="Times New Roman"/>
                <w:szCs w:val="24"/>
              </w:rPr>
            </w:pPr>
            <w:r w:rsidRPr="0080149E">
              <w:rPr>
                <w:rFonts w:ascii="Times New Roman" w:hAnsi="Times New Roman" w:cs="Times New Roman"/>
                <w:szCs w:val="24"/>
              </w:rPr>
              <w:t>до</w:t>
            </w:r>
            <w:r w:rsidRPr="0080149E">
              <w:rPr>
                <w:rFonts w:ascii="Times New Roman" w:hAnsi="Times New Roman" w:cs="Times New Roman"/>
                <w:spacing w:val="-3"/>
                <w:szCs w:val="24"/>
              </w:rPr>
              <w:t xml:space="preserve"> </w:t>
            </w:r>
            <w:r w:rsidRPr="0080149E">
              <w:rPr>
                <w:rFonts w:ascii="Times New Roman" w:hAnsi="Times New Roman" w:cs="Times New Roman"/>
                <w:szCs w:val="24"/>
              </w:rPr>
              <w:t>400</w:t>
            </w:r>
            <w:r w:rsidRPr="0080149E">
              <w:rPr>
                <w:rFonts w:ascii="Times New Roman" w:hAnsi="Times New Roman" w:cs="Times New Roman"/>
                <w:spacing w:val="12"/>
                <w:szCs w:val="24"/>
              </w:rPr>
              <w:t xml:space="preserve"> </w:t>
            </w:r>
            <w:r w:rsidRPr="0080149E">
              <w:rPr>
                <w:rFonts w:ascii="Times New Roman" w:hAnsi="Times New Roman" w:cs="Times New Roman"/>
                <w:spacing w:val="-2"/>
                <w:szCs w:val="24"/>
              </w:rPr>
              <w:t>мг/сут</w:t>
            </w:r>
          </w:p>
        </w:tc>
      </w:tr>
    </w:tbl>
    <w:p w14:paraId="25C4139C" w14:textId="3BA48798" w:rsidR="0080149E" w:rsidRDefault="0080149E" w:rsidP="00422240">
      <w:pPr>
        <w:widowControl w:val="0"/>
        <w:tabs>
          <w:tab w:val="left" w:pos="8647"/>
        </w:tabs>
        <w:ind w:firstLine="709"/>
        <w:jc w:val="both"/>
        <w:rPr>
          <w:rFonts w:eastAsia="Courier New"/>
          <w:lang w:eastAsia="ru-RU" w:bidi="ru-RU"/>
        </w:rPr>
      </w:pPr>
    </w:p>
    <w:p w14:paraId="21124B66" w14:textId="77777777" w:rsidR="0080149E" w:rsidRPr="0080149E" w:rsidRDefault="0080149E" w:rsidP="0080149E">
      <w:pPr>
        <w:widowControl w:val="0"/>
        <w:tabs>
          <w:tab w:val="left" w:pos="8647"/>
        </w:tabs>
        <w:ind w:firstLine="709"/>
        <w:jc w:val="both"/>
        <w:rPr>
          <w:rFonts w:eastAsia="Courier New"/>
          <w:i/>
          <w:lang w:eastAsia="ru-RU" w:bidi="ru-RU"/>
        </w:rPr>
      </w:pPr>
      <w:r w:rsidRPr="0080149E">
        <w:rPr>
          <w:rFonts w:eastAsia="Courier New"/>
          <w:i/>
          <w:lang w:eastAsia="ru-RU" w:bidi="ru-RU"/>
        </w:rPr>
        <w:t>Монотерапия (при лечении парциальных судорожных приступов)</w:t>
      </w:r>
    </w:p>
    <w:p w14:paraId="55E338FB" w14:textId="77777777" w:rsidR="0080149E" w:rsidRPr="0080149E" w:rsidRDefault="0080149E" w:rsidP="0080149E">
      <w:pPr>
        <w:widowControl w:val="0"/>
        <w:tabs>
          <w:tab w:val="left" w:pos="8647"/>
        </w:tabs>
        <w:ind w:firstLine="709"/>
        <w:jc w:val="both"/>
        <w:rPr>
          <w:rFonts w:eastAsia="Courier New"/>
          <w:lang w:eastAsia="ru-RU" w:bidi="ru-RU"/>
        </w:rPr>
      </w:pPr>
      <w:r w:rsidRPr="0080149E">
        <w:rPr>
          <w:rFonts w:eastAsia="Courier New"/>
          <w:lang w:eastAsia="ru-RU" w:bidi="ru-RU"/>
        </w:rPr>
        <w:t xml:space="preserve">Рекомендуемая начальная доза составляет 50 мг два раза в день, которая должна </w:t>
      </w:r>
      <w:r w:rsidRPr="0080149E">
        <w:rPr>
          <w:rFonts w:eastAsia="Courier New"/>
          <w:lang w:eastAsia="ru-RU" w:bidi="ru-RU"/>
        </w:rPr>
        <w:lastRenderedPageBreak/>
        <w:t>быть увеличена до начальной терапевтической дозы 100 мг два раза в день по истечении 1-ой недели.</w:t>
      </w:r>
    </w:p>
    <w:p w14:paraId="090DE67B" w14:textId="77777777" w:rsidR="0080149E" w:rsidRPr="0080149E" w:rsidRDefault="0080149E" w:rsidP="0080149E">
      <w:pPr>
        <w:widowControl w:val="0"/>
        <w:tabs>
          <w:tab w:val="left" w:pos="8647"/>
        </w:tabs>
        <w:ind w:firstLine="709"/>
        <w:jc w:val="both"/>
        <w:rPr>
          <w:rFonts w:eastAsia="Courier New"/>
          <w:lang w:eastAsia="ru-RU" w:bidi="ru-RU"/>
        </w:rPr>
      </w:pPr>
      <w:r w:rsidRPr="0080149E">
        <w:rPr>
          <w:rFonts w:eastAsia="Courier New"/>
          <w:lang w:eastAsia="ru-RU" w:bidi="ru-RU"/>
        </w:rPr>
        <w:t>Лечение лакосамидом может быть также начато с дозы 100 мг два раза в день на основании оценки врача необходимого снижения судорожной активности по сравнению с риском побочных эффектов.</w:t>
      </w:r>
    </w:p>
    <w:p w14:paraId="754FA25F" w14:textId="41967C1C" w:rsidR="0080149E" w:rsidRPr="0080149E" w:rsidRDefault="0080149E" w:rsidP="0080149E">
      <w:pPr>
        <w:widowControl w:val="0"/>
        <w:tabs>
          <w:tab w:val="left" w:pos="8647"/>
        </w:tabs>
        <w:ind w:firstLine="709"/>
        <w:jc w:val="both"/>
        <w:rPr>
          <w:rFonts w:eastAsia="Courier New"/>
          <w:lang w:eastAsia="ru-RU" w:bidi="ru-RU"/>
        </w:rPr>
      </w:pPr>
      <w:r w:rsidRPr="0080149E">
        <w:rPr>
          <w:rFonts w:eastAsia="Courier New"/>
          <w:lang w:eastAsia="ru-RU" w:bidi="ru-RU"/>
        </w:rPr>
        <w:t>В зависимости от ответа и переносимости, поддерживающая доза может быть увеличена на 100 мг/сут (по 50 мг два раза в день) с интервалами в неделю, вплоть до максимальной</w:t>
      </w:r>
      <w:r>
        <w:rPr>
          <w:rFonts w:eastAsia="Courier New"/>
          <w:lang w:eastAsia="ru-RU" w:bidi="ru-RU"/>
        </w:rPr>
        <w:t xml:space="preserve"> суточной поддерживающей рекомен</w:t>
      </w:r>
      <w:r w:rsidRPr="0080149E">
        <w:rPr>
          <w:rFonts w:eastAsia="Courier New"/>
          <w:lang w:eastAsia="ru-RU" w:bidi="ru-RU"/>
        </w:rPr>
        <w:t>дуемой дозы 600 мг/сут (по 300 мг два раза в день).</w:t>
      </w:r>
    </w:p>
    <w:p w14:paraId="31F2A23E" w14:textId="334BD1BF" w:rsidR="0080149E" w:rsidRDefault="0080149E" w:rsidP="0080149E">
      <w:pPr>
        <w:widowControl w:val="0"/>
        <w:tabs>
          <w:tab w:val="left" w:pos="8647"/>
        </w:tabs>
        <w:ind w:firstLine="709"/>
        <w:jc w:val="both"/>
        <w:rPr>
          <w:rFonts w:eastAsia="Courier New"/>
          <w:lang w:eastAsia="ru-RU" w:bidi="ru-RU"/>
        </w:rPr>
      </w:pPr>
      <w:r>
        <w:rPr>
          <w:rFonts w:eastAsia="Courier New"/>
          <w:lang w:eastAsia="ru-RU" w:bidi="ru-RU"/>
        </w:rPr>
        <w:t>Если при достижении дози</w:t>
      </w:r>
      <w:r w:rsidRPr="0080149E">
        <w:rPr>
          <w:rFonts w:eastAsia="Courier New"/>
          <w:lang w:eastAsia="ru-RU" w:bidi="ru-RU"/>
        </w:rPr>
        <w:t>ровки свыше 400 мг/сут у пациента сохраняется необходимость в приеме дополнительных противоэпилептических препаратов, необходимо следовать режиму дозирования, предусмотренному для дополнительной терапии (см. ниже).</w:t>
      </w:r>
    </w:p>
    <w:p w14:paraId="40B7B5E1" w14:textId="28A5D39E" w:rsidR="0080149E" w:rsidRPr="0080149E" w:rsidRDefault="0080149E" w:rsidP="0080149E">
      <w:pPr>
        <w:widowControl w:val="0"/>
        <w:tabs>
          <w:tab w:val="left" w:pos="8647"/>
        </w:tabs>
        <w:ind w:firstLine="709"/>
        <w:jc w:val="both"/>
        <w:rPr>
          <w:rFonts w:eastAsia="Courier New"/>
          <w:i/>
          <w:lang w:val="x-none" w:eastAsia="ru-RU" w:bidi="ru-RU"/>
        </w:rPr>
      </w:pPr>
      <w:r w:rsidRPr="0080149E">
        <w:rPr>
          <w:rFonts w:eastAsia="Courier New"/>
          <w:i/>
          <w:lang w:val="x-none" w:eastAsia="ru-RU" w:bidi="ru-RU"/>
        </w:rPr>
        <w:t>Дополнительная терапия (при лечен</w:t>
      </w:r>
      <w:r w:rsidRPr="0080149E">
        <w:rPr>
          <w:rFonts w:eastAsia="Courier New"/>
          <w:i/>
          <w:lang w:eastAsia="ru-RU" w:bidi="ru-RU"/>
        </w:rPr>
        <w:t>и</w:t>
      </w:r>
      <w:r w:rsidRPr="0080149E">
        <w:rPr>
          <w:rFonts w:eastAsia="Courier New"/>
          <w:i/>
          <w:lang w:val="x-none" w:eastAsia="ru-RU" w:bidi="ru-RU"/>
        </w:rPr>
        <w:t>и парциальных судорожных или первично- генерализованных тонико-клонических приступов)</w:t>
      </w:r>
    </w:p>
    <w:p w14:paraId="629110FE" w14:textId="0D3DCCA8" w:rsidR="0080149E" w:rsidRPr="0080149E" w:rsidRDefault="0080149E" w:rsidP="0080149E">
      <w:pPr>
        <w:widowControl w:val="0"/>
        <w:tabs>
          <w:tab w:val="left" w:pos="8647"/>
        </w:tabs>
        <w:ind w:firstLine="709"/>
        <w:jc w:val="both"/>
        <w:rPr>
          <w:rFonts w:eastAsia="Courier New"/>
          <w:lang w:val="x-none" w:eastAsia="ru-RU" w:bidi="ru-RU"/>
        </w:rPr>
      </w:pPr>
      <w:r w:rsidRPr="0080149E">
        <w:rPr>
          <w:rFonts w:eastAsia="Courier New"/>
          <w:lang w:val="x-none" w:eastAsia="ru-RU" w:bidi="ru-RU"/>
        </w:rPr>
        <w:t>Рекомендуемая начальная доза соста</w:t>
      </w:r>
      <w:r>
        <w:rPr>
          <w:rFonts w:eastAsia="Courier New"/>
          <w:lang w:val="x-none" w:eastAsia="ru-RU" w:bidi="ru-RU"/>
        </w:rPr>
        <w:t>вляет 50 мг два раза в день, кот</w:t>
      </w:r>
      <w:r w:rsidRPr="0080149E">
        <w:rPr>
          <w:rFonts w:eastAsia="Courier New"/>
          <w:lang w:val="x-none" w:eastAsia="ru-RU" w:bidi="ru-RU"/>
        </w:rPr>
        <w:t>ор</w:t>
      </w:r>
      <w:r>
        <w:rPr>
          <w:rFonts w:eastAsia="Courier New"/>
          <w:lang w:eastAsia="ru-RU" w:bidi="ru-RU"/>
        </w:rPr>
        <w:t>а</w:t>
      </w:r>
      <w:r w:rsidRPr="0080149E">
        <w:rPr>
          <w:rFonts w:eastAsia="Courier New"/>
          <w:lang w:val="x-none" w:eastAsia="ru-RU" w:bidi="ru-RU"/>
        </w:rPr>
        <w:t xml:space="preserve">я должна быть увеличена до начальной терапевтической дозы 100 мг два раза в день по истечении i-ой недели. </w:t>
      </w:r>
    </w:p>
    <w:p w14:paraId="7EBA64F3" w14:textId="06955C25" w:rsidR="0080149E" w:rsidRDefault="0080149E" w:rsidP="0080149E">
      <w:pPr>
        <w:widowControl w:val="0"/>
        <w:tabs>
          <w:tab w:val="left" w:pos="8647"/>
        </w:tabs>
        <w:ind w:firstLine="709"/>
        <w:jc w:val="both"/>
        <w:rPr>
          <w:rFonts w:eastAsia="Courier New"/>
          <w:lang w:val="x-none" w:eastAsia="ru-RU" w:bidi="ru-RU"/>
        </w:rPr>
      </w:pPr>
      <w:r w:rsidRPr="0080149E">
        <w:rPr>
          <w:rFonts w:eastAsia="Courier New"/>
          <w:lang w:val="x-none" w:eastAsia="ru-RU" w:bidi="ru-RU"/>
        </w:rPr>
        <w:t>В зависимости от ответа и</w:t>
      </w:r>
      <w:r>
        <w:rPr>
          <w:rFonts w:eastAsia="Courier New"/>
          <w:lang w:val="x-none" w:eastAsia="ru-RU" w:bidi="ru-RU"/>
        </w:rPr>
        <w:t xml:space="preserve"> переносимости, доза может быть</w:t>
      </w:r>
      <w:r w:rsidRPr="0080149E">
        <w:rPr>
          <w:rFonts w:eastAsia="Courier New"/>
          <w:lang w:val="x-none" w:eastAsia="ru-RU" w:bidi="ru-RU"/>
        </w:rPr>
        <w:t xml:space="preserve"> увеличена на 100 мг/сут (по 50 мг два раза в день) с интервалами в неделю, вплоть до максимальной суточной поддерживающей рекомендуемой дозы 400 мг/сут (200 мг два раза в день).</w:t>
      </w:r>
    </w:p>
    <w:p w14:paraId="17BDDE72" w14:textId="35C6C1A7" w:rsidR="0080149E" w:rsidRPr="0080149E" w:rsidRDefault="0080149E" w:rsidP="0080149E">
      <w:pPr>
        <w:widowControl w:val="0"/>
        <w:tabs>
          <w:tab w:val="left" w:pos="8647"/>
        </w:tabs>
        <w:ind w:firstLine="709"/>
        <w:jc w:val="both"/>
        <w:rPr>
          <w:rFonts w:eastAsia="Courier New"/>
          <w:i/>
          <w:lang w:val="x-none" w:eastAsia="ru-RU" w:bidi="ru-RU"/>
        </w:rPr>
      </w:pPr>
      <w:r>
        <w:rPr>
          <w:rFonts w:eastAsia="Courier New"/>
          <w:i/>
          <w:lang w:val="x-none" w:eastAsia="ru-RU" w:bidi="ru-RU"/>
        </w:rPr>
        <w:t>Начало лечения лакосамидом с насы</w:t>
      </w:r>
      <w:r>
        <w:rPr>
          <w:rFonts w:eastAsia="Courier New"/>
          <w:i/>
          <w:lang w:eastAsia="ru-RU" w:bidi="ru-RU"/>
        </w:rPr>
        <w:t>щ</w:t>
      </w:r>
      <w:r w:rsidRPr="0080149E">
        <w:rPr>
          <w:rFonts w:eastAsia="Courier New"/>
          <w:i/>
          <w:lang w:val="x-none" w:eastAsia="ru-RU" w:bidi="ru-RU"/>
        </w:rPr>
        <w:t>ающей дозы (начальная монотерапия или переход на монотерапию при лечении парциальных судорожных пpиcmynoв или дополнительная терапия при лечении первично-генерализованных тонико-клонических судорог)</w:t>
      </w:r>
    </w:p>
    <w:p w14:paraId="2AFCAC58" w14:textId="2AC83F72" w:rsidR="0080149E" w:rsidRDefault="0080149E" w:rsidP="0080149E">
      <w:pPr>
        <w:widowControl w:val="0"/>
        <w:tabs>
          <w:tab w:val="left" w:pos="8647"/>
        </w:tabs>
        <w:ind w:firstLine="709"/>
        <w:jc w:val="both"/>
        <w:rPr>
          <w:rFonts w:eastAsia="Courier New"/>
          <w:lang w:val="x-none" w:eastAsia="ru-RU" w:bidi="ru-RU"/>
        </w:rPr>
      </w:pPr>
      <w:r w:rsidRPr="0080149E">
        <w:rPr>
          <w:rFonts w:eastAsia="Courier New"/>
          <w:lang w:val="x-none" w:eastAsia="ru-RU" w:bidi="ru-RU"/>
        </w:rPr>
        <w:t xml:space="preserve">Лечение лакосамидом, как монотерапия так и дополнительная терапия, может быть, также, начато с расовой насыщающей дозы 200 мг, с последующим назначением 100 мг два раза в ден ь (200 мг/сут) поддерживающего режима дозирования спустя приблизительно 12 час после применения насыщающей дозы. Последующая корректировка дозы должна проводиться в соответствии с индивидуальным ответом и переносимостью, как описано выше. Насыщающая доза может применяться у пациентов в ситуациях, когда врач определяет, что быстрое достижение равновесной концентрации в плазме и терапевтический эффект могут быть обеспечены. Это должно применяться под медицинским контролем, учитывая повышенную вероятность развития тяжелой сердечной </w:t>
      </w:r>
      <w:r>
        <w:rPr>
          <w:rFonts w:eastAsia="Courier New"/>
          <w:lang w:val="x-none" w:eastAsia="ru-RU" w:bidi="ru-RU"/>
        </w:rPr>
        <w:t>аритмии и у</w:t>
      </w:r>
      <w:r w:rsidRPr="0080149E">
        <w:rPr>
          <w:rFonts w:eastAsia="Courier New"/>
          <w:lang w:val="x-none" w:eastAsia="ru-RU" w:bidi="ru-RU"/>
        </w:rPr>
        <w:t xml:space="preserve">величение числа нежелательных реакций со стороны </w:t>
      </w:r>
      <w:r>
        <w:rPr>
          <w:rFonts w:eastAsia="Courier New"/>
          <w:lang w:val="x-none" w:eastAsia="ru-RU" w:bidi="ru-RU"/>
        </w:rPr>
        <w:t>центральной нервной системы</w:t>
      </w:r>
      <w:r w:rsidRPr="0080149E">
        <w:rPr>
          <w:rFonts w:eastAsia="Courier New"/>
          <w:lang w:val="x-none" w:eastAsia="ru-RU" w:bidi="ru-RU"/>
        </w:rPr>
        <w:t>. Назначение насыщающей дозы не изучалось при острых состояниях, таких как эпилептический статус.</w:t>
      </w:r>
    </w:p>
    <w:p w14:paraId="5A46B8E7" w14:textId="77777777" w:rsidR="0080149E" w:rsidRPr="0080149E" w:rsidRDefault="0080149E" w:rsidP="0080149E">
      <w:pPr>
        <w:widowControl w:val="0"/>
        <w:tabs>
          <w:tab w:val="left" w:pos="8647"/>
        </w:tabs>
        <w:ind w:firstLine="709"/>
        <w:jc w:val="both"/>
        <w:rPr>
          <w:rFonts w:eastAsia="Courier New"/>
          <w:i/>
          <w:lang w:val="x-none" w:eastAsia="ru-RU" w:bidi="ru-RU"/>
        </w:rPr>
      </w:pPr>
      <w:r w:rsidRPr="0080149E">
        <w:rPr>
          <w:rFonts w:eastAsia="Courier New"/>
          <w:i/>
          <w:lang w:val="x-none" w:eastAsia="ru-RU" w:bidi="ru-RU"/>
        </w:rPr>
        <w:t>Прекращение терапии</w:t>
      </w:r>
    </w:p>
    <w:p w14:paraId="66305048" w14:textId="77777777" w:rsidR="0080149E" w:rsidRPr="0080149E" w:rsidRDefault="0080149E" w:rsidP="0080149E">
      <w:pPr>
        <w:widowControl w:val="0"/>
        <w:tabs>
          <w:tab w:val="left" w:pos="8647"/>
        </w:tabs>
        <w:ind w:firstLine="709"/>
        <w:jc w:val="both"/>
        <w:rPr>
          <w:rFonts w:eastAsia="Courier New"/>
          <w:lang w:val="x-none" w:eastAsia="ru-RU" w:bidi="ru-RU"/>
        </w:rPr>
      </w:pPr>
      <w:r w:rsidRPr="0080149E">
        <w:rPr>
          <w:rFonts w:eastAsia="Courier New"/>
          <w:lang w:val="x-none" w:eastAsia="ru-RU" w:bidi="ru-RU"/>
        </w:rPr>
        <w:t>В соответствии с текущей клинической практикой, в случае если лакосамид должен быть отменен, отмену рекомендуется проводить постепенно, снижая дозу на 200 мг в неделю.</w:t>
      </w:r>
    </w:p>
    <w:p w14:paraId="5F36C148" w14:textId="6684B63E" w:rsidR="0080149E" w:rsidRPr="0080149E" w:rsidRDefault="0080149E" w:rsidP="0080149E">
      <w:pPr>
        <w:widowControl w:val="0"/>
        <w:tabs>
          <w:tab w:val="left" w:pos="8647"/>
        </w:tabs>
        <w:ind w:firstLine="709"/>
        <w:jc w:val="both"/>
        <w:rPr>
          <w:rFonts w:eastAsia="Courier New"/>
          <w:lang w:val="x-none" w:eastAsia="ru-RU" w:bidi="ru-RU"/>
        </w:rPr>
      </w:pPr>
      <w:r w:rsidRPr="0080149E">
        <w:rPr>
          <w:rFonts w:eastAsia="Courier New"/>
          <w:lang w:val="x-none" w:eastAsia="ru-RU" w:bidi="ru-RU"/>
        </w:rPr>
        <w:t>В случаях развития тяжелой сердечной аритмии необходимо провести анализ польза/риск и, при необходимости, прекратить прием лакосамида.</w:t>
      </w:r>
    </w:p>
    <w:p w14:paraId="751DFD8D" w14:textId="154A8EF9" w:rsidR="00D448A4" w:rsidRPr="00746537" w:rsidRDefault="00D448A4" w:rsidP="0070026E">
      <w:pPr>
        <w:widowControl w:val="0"/>
        <w:tabs>
          <w:tab w:val="left" w:pos="8647"/>
        </w:tabs>
        <w:jc w:val="both"/>
        <w:rPr>
          <w:rFonts w:eastAsia="Courier New"/>
          <w:lang w:eastAsia="ru-RU" w:bidi="ru-RU"/>
        </w:rPr>
      </w:pPr>
    </w:p>
    <w:p w14:paraId="239CE727" w14:textId="77777777" w:rsidR="00D448A4" w:rsidRPr="00112667" w:rsidRDefault="00D448A4" w:rsidP="00CD1374">
      <w:pPr>
        <w:widowControl w:val="0"/>
        <w:tabs>
          <w:tab w:val="left" w:pos="8647"/>
        </w:tabs>
        <w:jc w:val="both"/>
        <w:rPr>
          <w:rFonts w:eastAsia="Courier New"/>
          <w:b/>
          <w:lang w:eastAsia="ru-RU" w:bidi="ru-RU"/>
        </w:rPr>
      </w:pPr>
      <w:r w:rsidRPr="00112667">
        <w:rPr>
          <w:rFonts w:eastAsia="Courier New"/>
          <w:b/>
          <w:lang w:eastAsia="ru-RU" w:bidi="ru-RU"/>
        </w:rPr>
        <w:t>Пропуск дозы</w:t>
      </w:r>
    </w:p>
    <w:p w14:paraId="555C7FA2" w14:textId="77777777" w:rsidR="00D448A4" w:rsidRPr="00746537" w:rsidRDefault="00D448A4" w:rsidP="00CD1374">
      <w:pPr>
        <w:widowControl w:val="0"/>
        <w:tabs>
          <w:tab w:val="left" w:pos="8647"/>
        </w:tabs>
        <w:jc w:val="both"/>
        <w:rPr>
          <w:rFonts w:eastAsia="Courier New"/>
          <w:b/>
          <w:lang w:eastAsia="ru-RU" w:bidi="ru-RU"/>
        </w:rPr>
      </w:pPr>
    </w:p>
    <w:p w14:paraId="1D9A5A8C" w14:textId="77777777" w:rsidR="00422240" w:rsidRPr="00422240" w:rsidRDefault="00422240" w:rsidP="00422240">
      <w:pPr>
        <w:ind w:firstLine="708"/>
        <w:rPr>
          <w:rFonts w:eastAsia="Courier New"/>
          <w:lang w:eastAsia="ru-RU" w:bidi="ru-RU"/>
        </w:rPr>
      </w:pPr>
      <w:r w:rsidRPr="00422240">
        <w:rPr>
          <w:rFonts w:eastAsia="Courier New"/>
          <w:lang w:eastAsia="ru-RU" w:bidi="ru-RU"/>
        </w:rPr>
        <w:t xml:space="preserve">При пропуске дозы пациент должен быть проинструктирован о том, что пропущенную дозу следует принять как можно скорее, и затем со следующей дозы </w:t>
      </w:r>
      <w:r w:rsidRPr="00422240">
        <w:rPr>
          <w:rFonts w:eastAsia="Courier New"/>
          <w:lang w:eastAsia="ru-RU" w:bidi="ru-RU"/>
        </w:rPr>
        <w:lastRenderedPageBreak/>
        <w:t>лакосамида возобновить обычный режим дозирования. Если пациент заметил опоздание не раньше, чем за 6 часов до приема следующей дозы, ему следует принять следующую дозу лакосамида согласно схеме приема. Двойную дозу принимать не следует.</w:t>
      </w:r>
    </w:p>
    <w:p w14:paraId="4A2E1C7E" w14:textId="77777777" w:rsidR="002C6F23" w:rsidRDefault="002C6F23" w:rsidP="00D448A4">
      <w:pPr>
        <w:pStyle w:val="af3"/>
        <w:shd w:val="clear" w:color="auto" w:fill="FFFFFF"/>
        <w:tabs>
          <w:tab w:val="left" w:pos="8647"/>
        </w:tabs>
        <w:spacing w:before="0" w:beforeAutospacing="0" w:after="0" w:afterAutospacing="0"/>
        <w:jc w:val="both"/>
        <w:rPr>
          <w:b/>
          <w:i/>
          <w:color w:val="000000" w:themeColor="text1"/>
        </w:rPr>
      </w:pPr>
    </w:p>
    <w:p w14:paraId="4F710D27" w14:textId="77777777" w:rsidR="00D448A4" w:rsidRDefault="00D448A4" w:rsidP="00D448A4">
      <w:pPr>
        <w:pStyle w:val="af3"/>
        <w:shd w:val="clear" w:color="auto" w:fill="FFFFFF"/>
        <w:tabs>
          <w:tab w:val="left" w:pos="8647"/>
        </w:tabs>
        <w:spacing w:before="0" w:beforeAutospacing="0" w:after="0" w:afterAutospacing="0"/>
        <w:jc w:val="both"/>
        <w:rPr>
          <w:b/>
          <w:color w:val="000000" w:themeColor="text1"/>
        </w:rPr>
      </w:pPr>
      <w:r w:rsidRPr="00892B6D">
        <w:rPr>
          <w:b/>
          <w:color w:val="000000" w:themeColor="text1"/>
        </w:rPr>
        <w:t>Отдельные группы пациентов</w:t>
      </w:r>
    </w:p>
    <w:p w14:paraId="3F1282AF" w14:textId="77777777" w:rsidR="00D448A4" w:rsidRPr="00892B6D" w:rsidRDefault="00D448A4" w:rsidP="00D448A4">
      <w:pPr>
        <w:pStyle w:val="af3"/>
        <w:shd w:val="clear" w:color="auto" w:fill="FFFFFF"/>
        <w:tabs>
          <w:tab w:val="left" w:pos="8647"/>
        </w:tabs>
        <w:spacing w:before="0" w:beforeAutospacing="0" w:after="0" w:afterAutospacing="0"/>
        <w:jc w:val="both"/>
        <w:rPr>
          <w:b/>
          <w:color w:val="000000" w:themeColor="text1"/>
        </w:rPr>
      </w:pPr>
    </w:p>
    <w:p w14:paraId="442C5488" w14:textId="218C0981" w:rsidR="00D448A4" w:rsidRDefault="0080149E" w:rsidP="00CD1374">
      <w:pPr>
        <w:pStyle w:val="af3"/>
        <w:shd w:val="clear" w:color="auto" w:fill="FFFFFF"/>
        <w:tabs>
          <w:tab w:val="left" w:pos="8647"/>
        </w:tabs>
        <w:spacing w:before="0" w:beforeAutospacing="0" w:after="0" w:afterAutospacing="0"/>
        <w:jc w:val="both"/>
        <w:rPr>
          <w:b/>
          <w:i/>
          <w:color w:val="000000" w:themeColor="text1"/>
        </w:rPr>
      </w:pPr>
      <w:r>
        <w:rPr>
          <w:b/>
          <w:i/>
          <w:color w:val="000000" w:themeColor="text1"/>
        </w:rPr>
        <w:t>Применение у детей</w:t>
      </w:r>
    </w:p>
    <w:p w14:paraId="548C8A6E" w14:textId="77777777" w:rsidR="0080149E" w:rsidRPr="00892B6D" w:rsidRDefault="0080149E" w:rsidP="00CD1374">
      <w:pPr>
        <w:pStyle w:val="af3"/>
        <w:shd w:val="clear" w:color="auto" w:fill="FFFFFF"/>
        <w:tabs>
          <w:tab w:val="left" w:pos="8647"/>
        </w:tabs>
        <w:spacing w:before="0" w:beforeAutospacing="0" w:after="0" w:afterAutospacing="0"/>
        <w:jc w:val="both"/>
        <w:rPr>
          <w:i/>
          <w:color w:val="000000" w:themeColor="text1"/>
        </w:rPr>
      </w:pPr>
    </w:p>
    <w:p w14:paraId="7AF4AA56" w14:textId="4D25351A" w:rsidR="0080149E" w:rsidRDefault="0080149E" w:rsidP="0080149E">
      <w:pPr>
        <w:widowControl w:val="0"/>
        <w:tabs>
          <w:tab w:val="left" w:pos="8647"/>
        </w:tabs>
        <w:ind w:firstLine="709"/>
        <w:jc w:val="both"/>
        <w:rPr>
          <w:rFonts w:eastAsia="Courier New"/>
          <w:lang w:eastAsia="ru-RU" w:bidi="ru-RU"/>
        </w:rPr>
      </w:pPr>
      <w:r w:rsidRPr="0080149E">
        <w:rPr>
          <w:rFonts w:eastAsia="Courier New"/>
          <w:lang w:eastAsia="ru-RU" w:bidi="ru-RU"/>
        </w:rPr>
        <w:t>Врач должен назначить наиболее подходящую лекарственную форму и дозировку в зависимости от массы тела пациента и рекомендуемой дозы.</w:t>
      </w:r>
    </w:p>
    <w:p w14:paraId="43957C0E" w14:textId="77777777" w:rsidR="0080149E" w:rsidRPr="00DE3EFC" w:rsidRDefault="0080149E" w:rsidP="0080149E">
      <w:pPr>
        <w:widowControl w:val="0"/>
        <w:tabs>
          <w:tab w:val="left" w:pos="8647"/>
        </w:tabs>
        <w:ind w:firstLine="709"/>
        <w:jc w:val="both"/>
        <w:rPr>
          <w:rFonts w:eastAsia="Courier New"/>
          <w:lang w:eastAsia="ru-RU" w:bidi="ru-RU"/>
        </w:rPr>
      </w:pPr>
    </w:p>
    <w:p w14:paraId="473551EF" w14:textId="77777777" w:rsidR="00D448A4" w:rsidRPr="00892B6D" w:rsidRDefault="00D448A4" w:rsidP="00CD1374">
      <w:pPr>
        <w:pStyle w:val="af3"/>
        <w:shd w:val="clear" w:color="auto" w:fill="FFFFFF"/>
        <w:tabs>
          <w:tab w:val="left" w:pos="8647"/>
        </w:tabs>
        <w:spacing w:before="0" w:beforeAutospacing="0" w:after="0" w:afterAutospacing="0"/>
        <w:jc w:val="both"/>
        <w:rPr>
          <w:i/>
          <w:color w:val="000000" w:themeColor="text1"/>
        </w:rPr>
      </w:pPr>
      <w:r w:rsidRPr="00DD285E">
        <w:rPr>
          <w:b/>
          <w:i/>
          <w:color w:val="000000" w:themeColor="text1"/>
        </w:rPr>
        <w:t>Пожилые пациенты (65 лет и старше)</w:t>
      </w:r>
    </w:p>
    <w:p w14:paraId="5D387FBD" w14:textId="77777777" w:rsidR="0080149E" w:rsidRDefault="0080149E" w:rsidP="00CD1374">
      <w:pPr>
        <w:widowControl w:val="0"/>
        <w:tabs>
          <w:tab w:val="left" w:pos="8647"/>
        </w:tabs>
        <w:ind w:firstLine="709"/>
        <w:jc w:val="both"/>
        <w:rPr>
          <w:rFonts w:eastAsia="Courier New"/>
          <w:lang w:eastAsia="ru-RU" w:bidi="ru-RU"/>
        </w:rPr>
      </w:pPr>
    </w:p>
    <w:p w14:paraId="0EA37ABE" w14:textId="52632045" w:rsidR="0080149E" w:rsidRDefault="0080149E" w:rsidP="00CD1374">
      <w:pPr>
        <w:widowControl w:val="0"/>
        <w:tabs>
          <w:tab w:val="left" w:pos="8647"/>
        </w:tabs>
        <w:ind w:firstLine="709"/>
        <w:jc w:val="both"/>
        <w:rPr>
          <w:rFonts w:eastAsia="Courier New"/>
          <w:lang w:eastAsia="ru-RU" w:bidi="ru-RU"/>
        </w:rPr>
      </w:pPr>
      <w:r w:rsidRPr="0080149E">
        <w:rPr>
          <w:rFonts w:eastAsia="Courier New"/>
          <w:lang w:eastAsia="ru-RU" w:bidi="ru-RU"/>
        </w:rPr>
        <w:t>Пожилых людям с</w:t>
      </w:r>
      <w:r>
        <w:rPr>
          <w:rFonts w:eastAsia="Courier New"/>
          <w:lang w:eastAsia="ru-RU" w:bidi="ru-RU"/>
        </w:rPr>
        <w:t>нижение дозы не требуется. У пож</w:t>
      </w:r>
      <w:r w:rsidRPr="0080149E">
        <w:rPr>
          <w:rFonts w:eastAsia="Courier New"/>
          <w:lang w:eastAsia="ru-RU" w:bidi="ru-RU"/>
        </w:rPr>
        <w:t xml:space="preserve">илых людей необходимо учитывать возможность возрастного снижения почечного клиренса и, как следствие, повышения концентрации лакосамида в плазме крови. Данные </w:t>
      </w:r>
      <w:r>
        <w:rPr>
          <w:rFonts w:eastAsia="Courier New"/>
          <w:lang w:eastAsia="ru-RU" w:bidi="ru-RU"/>
        </w:rPr>
        <w:t>о применении лакосамида у пожилы</w:t>
      </w:r>
      <w:r w:rsidRPr="0080149E">
        <w:rPr>
          <w:rFonts w:eastAsia="Courier New"/>
          <w:lang w:eastAsia="ru-RU" w:bidi="ru-RU"/>
        </w:rPr>
        <w:t>х пациентов с эпилепсией, особенно в дозиров</w:t>
      </w:r>
      <w:r>
        <w:rPr>
          <w:rFonts w:eastAsia="Courier New"/>
          <w:lang w:eastAsia="ru-RU" w:bidi="ru-RU"/>
        </w:rPr>
        <w:t>ке более 400 мг/сут, ограничены.</w:t>
      </w:r>
    </w:p>
    <w:p w14:paraId="233ED25C" w14:textId="77777777" w:rsidR="0080149E" w:rsidRDefault="0080149E" w:rsidP="00CD1374">
      <w:pPr>
        <w:pStyle w:val="af3"/>
        <w:shd w:val="clear" w:color="auto" w:fill="FFFFFF"/>
        <w:tabs>
          <w:tab w:val="left" w:pos="8647"/>
        </w:tabs>
        <w:spacing w:before="0" w:beforeAutospacing="0" w:after="0" w:afterAutospacing="0"/>
        <w:jc w:val="both"/>
        <w:rPr>
          <w:b/>
          <w:i/>
          <w:color w:val="000000" w:themeColor="text1"/>
        </w:rPr>
      </w:pPr>
    </w:p>
    <w:p w14:paraId="69384C3F" w14:textId="47FBD59D" w:rsidR="00D448A4" w:rsidRPr="00892B6D" w:rsidRDefault="00D448A4" w:rsidP="00CD1374">
      <w:pPr>
        <w:pStyle w:val="af3"/>
        <w:shd w:val="clear" w:color="auto" w:fill="FFFFFF"/>
        <w:tabs>
          <w:tab w:val="left" w:pos="8647"/>
        </w:tabs>
        <w:spacing w:before="0" w:beforeAutospacing="0" w:after="0" w:afterAutospacing="0"/>
        <w:jc w:val="both"/>
        <w:rPr>
          <w:i/>
          <w:color w:val="000000" w:themeColor="text1"/>
        </w:rPr>
      </w:pPr>
      <w:r w:rsidRPr="00DD285E">
        <w:rPr>
          <w:b/>
          <w:i/>
          <w:color w:val="000000" w:themeColor="text1"/>
        </w:rPr>
        <w:t>Нарушение функции почек</w:t>
      </w:r>
    </w:p>
    <w:p w14:paraId="137ACE20" w14:textId="77777777" w:rsidR="0080149E" w:rsidRDefault="0080149E" w:rsidP="00CD1374">
      <w:pPr>
        <w:widowControl w:val="0"/>
        <w:tabs>
          <w:tab w:val="left" w:pos="8647"/>
        </w:tabs>
        <w:ind w:firstLine="709"/>
        <w:jc w:val="both"/>
        <w:rPr>
          <w:rFonts w:eastAsia="Courier New"/>
          <w:lang w:eastAsia="ru-RU" w:bidi="ru-RU"/>
        </w:rPr>
      </w:pPr>
    </w:p>
    <w:p w14:paraId="76CD2FB7" w14:textId="57BA0255" w:rsidR="0080149E" w:rsidRPr="0080149E" w:rsidRDefault="0080149E" w:rsidP="0080149E">
      <w:pPr>
        <w:widowControl w:val="0"/>
        <w:tabs>
          <w:tab w:val="left" w:pos="8647"/>
        </w:tabs>
        <w:ind w:firstLine="709"/>
        <w:jc w:val="both"/>
        <w:rPr>
          <w:rFonts w:eastAsia="Courier New"/>
          <w:lang w:val="x-none" w:eastAsia="ru-RU" w:bidi="ru-RU"/>
        </w:rPr>
      </w:pPr>
      <w:r w:rsidRPr="0080149E">
        <w:rPr>
          <w:rFonts w:eastAsia="Courier New"/>
          <w:lang w:val="x-none" w:eastAsia="ru-RU" w:bidi="ru-RU"/>
        </w:rPr>
        <w:t xml:space="preserve">Взрослым пациентам и </w:t>
      </w:r>
      <w:r w:rsidR="00163452">
        <w:rPr>
          <w:rFonts w:eastAsia="Courier New"/>
          <w:lang w:val="x-none" w:eastAsia="ru-RU" w:bidi="ru-RU"/>
        </w:rPr>
        <w:t>детям с легким и умеренным нару</w:t>
      </w:r>
      <w:r w:rsidRPr="0080149E">
        <w:rPr>
          <w:rFonts w:eastAsia="Courier New"/>
          <w:lang w:val="x-none" w:eastAsia="ru-RU" w:bidi="ru-RU"/>
        </w:rPr>
        <w:t>шением функции почек (клиренс креатинина &gt; 30 мл/мин) коррекция дозы не требуется. Детям с массой тела 50 кг и более, а также взрослым пациентам с легким и умеренным нарушением функции почек возможно назначение насыщающей дозы 200 мг, но дальнейшее титрование дозы (&gt; 200 мг/сут) должно проводиться с осторожностью. У детей с массой тела 50 кг и более и взрослых пациентов с тяжелой почечной недостаточностью (клиренс креатинина 30 мл/мин) и пациентов с терминальной стадией почечной недостаточности рекомендованная максимальная</w:t>
      </w:r>
      <w:r w:rsidR="00163452">
        <w:rPr>
          <w:rFonts w:eastAsia="Courier New"/>
          <w:lang w:val="x-none" w:eastAsia="ru-RU" w:bidi="ru-RU"/>
        </w:rPr>
        <w:t xml:space="preserve"> доза составляет 250 мг/сут. У э</w:t>
      </w:r>
      <w:r w:rsidRPr="0080149E">
        <w:rPr>
          <w:rFonts w:eastAsia="Courier New"/>
          <w:lang w:val="x-none" w:eastAsia="ru-RU" w:bidi="ru-RU"/>
        </w:rPr>
        <w:t>тих пациентов титрование дозы должно проводиться с осторожностью. Если показано назначение насыщающей дозы, начальная доза составляет 100 мг с последующим назначением 50 мг два раза в день</w:t>
      </w:r>
      <w:r w:rsidR="00163452">
        <w:rPr>
          <w:rFonts w:eastAsia="Courier New"/>
          <w:lang w:val="x-none" w:eastAsia="ru-RU" w:bidi="ru-RU"/>
        </w:rPr>
        <w:t xml:space="preserve"> в течение первой недели. У дете</w:t>
      </w:r>
      <w:r w:rsidRPr="0080149E">
        <w:rPr>
          <w:rFonts w:eastAsia="Courier New"/>
          <w:lang w:val="x-none" w:eastAsia="ru-RU" w:bidi="ru-RU"/>
        </w:rPr>
        <w:t>й с массой тела менее 50 кг и тяжелой почечной недоста</w:t>
      </w:r>
      <w:r w:rsidR="00163452">
        <w:rPr>
          <w:rFonts w:eastAsia="Courier New"/>
          <w:lang w:val="x-none" w:eastAsia="ru-RU" w:bidi="ru-RU"/>
        </w:rPr>
        <w:t>точностью (клиренс креатинина ≤30 мл/мин</w:t>
      </w:r>
      <w:r w:rsidRPr="0080149E">
        <w:rPr>
          <w:rFonts w:eastAsia="Courier New"/>
          <w:lang w:val="x-none" w:eastAsia="ru-RU" w:bidi="ru-RU"/>
        </w:rPr>
        <w:t xml:space="preserve">) или </w:t>
      </w:r>
      <w:r w:rsidR="00163452">
        <w:rPr>
          <w:rFonts w:eastAsia="Courier New"/>
          <w:lang w:val="x-none" w:eastAsia="ru-RU" w:bidi="ru-RU"/>
        </w:rPr>
        <w:t>терминальной стадией почечной н</w:t>
      </w:r>
      <w:r w:rsidRPr="0080149E">
        <w:rPr>
          <w:rFonts w:eastAsia="Courier New"/>
          <w:lang w:val="x-none" w:eastAsia="ru-RU" w:bidi="ru-RU"/>
        </w:rPr>
        <w:t>едостаточности рекомендуется снижение максимальной дозы на 25 %.</w:t>
      </w:r>
    </w:p>
    <w:p w14:paraId="3050ACE4" w14:textId="38AC7724" w:rsidR="0080149E" w:rsidRPr="0080149E" w:rsidRDefault="0080149E" w:rsidP="0080149E">
      <w:pPr>
        <w:widowControl w:val="0"/>
        <w:tabs>
          <w:tab w:val="left" w:pos="8647"/>
        </w:tabs>
        <w:ind w:firstLine="709"/>
        <w:jc w:val="both"/>
        <w:rPr>
          <w:rFonts w:eastAsia="Courier New"/>
          <w:lang w:val="x-none" w:eastAsia="ru-RU" w:bidi="ru-RU"/>
        </w:rPr>
      </w:pPr>
      <w:r w:rsidRPr="0080149E">
        <w:rPr>
          <w:rFonts w:eastAsia="Courier New"/>
          <w:lang w:val="x-none" w:eastAsia="ru-RU" w:bidi="ru-RU"/>
        </w:rPr>
        <w:t>Всем пациентам, находящимся на гемодиализе, рекомендуется дополнительно назначить до 50 % разовой дозы сразу после окончания процедуры. Лечение пациентов с терминальной стадией почечной недостаточности следует проводить с осторожностью, так как клинический опыт применения препарата у таких пациентов небольшой, и возможно накопление метаболита с неуточненной фармакологической активностью.</w:t>
      </w:r>
    </w:p>
    <w:p w14:paraId="03F46039" w14:textId="77777777" w:rsidR="0080149E" w:rsidRPr="00892B6D" w:rsidRDefault="0080149E" w:rsidP="00CD1374">
      <w:pPr>
        <w:widowControl w:val="0"/>
        <w:tabs>
          <w:tab w:val="left" w:pos="8647"/>
        </w:tabs>
        <w:ind w:firstLine="709"/>
        <w:jc w:val="both"/>
      </w:pPr>
    </w:p>
    <w:p w14:paraId="274768CC" w14:textId="77777777" w:rsidR="00D448A4" w:rsidRPr="00892B6D" w:rsidRDefault="00D448A4" w:rsidP="00CD1374">
      <w:pPr>
        <w:pStyle w:val="af3"/>
        <w:shd w:val="clear" w:color="auto" w:fill="FFFFFF"/>
        <w:tabs>
          <w:tab w:val="left" w:pos="8647"/>
        </w:tabs>
        <w:spacing w:before="0" w:beforeAutospacing="0" w:after="0" w:afterAutospacing="0"/>
        <w:jc w:val="both"/>
        <w:rPr>
          <w:color w:val="000000" w:themeColor="text1"/>
        </w:rPr>
      </w:pPr>
      <w:r w:rsidRPr="00DD285E">
        <w:rPr>
          <w:b/>
          <w:i/>
          <w:color w:val="000000" w:themeColor="text1"/>
        </w:rPr>
        <w:t>Нарушение функции печени</w:t>
      </w:r>
    </w:p>
    <w:p w14:paraId="695777B1" w14:textId="77777777" w:rsidR="00163452" w:rsidRDefault="00163452" w:rsidP="00163452">
      <w:pPr>
        <w:widowControl w:val="0"/>
        <w:tabs>
          <w:tab w:val="left" w:pos="8647"/>
        </w:tabs>
        <w:ind w:firstLine="709"/>
        <w:jc w:val="both"/>
        <w:rPr>
          <w:rFonts w:eastAsia="Courier New"/>
          <w:lang w:eastAsia="ru-RU" w:bidi="ru-RU"/>
        </w:rPr>
      </w:pPr>
    </w:p>
    <w:p w14:paraId="33C421CC" w14:textId="018F164F" w:rsidR="00163452" w:rsidRPr="00163452" w:rsidRDefault="00163452" w:rsidP="00163452">
      <w:pPr>
        <w:widowControl w:val="0"/>
        <w:tabs>
          <w:tab w:val="left" w:pos="8647"/>
        </w:tabs>
        <w:ind w:firstLine="709"/>
        <w:jc w:val="both"/>
        <w:rPr>
          <w:rFonts w:eastAsia="Courier New"/>
          <w:lang w:eastAsia="ru-RU" w:bidi="ru-RU"/>
        </w:rPr>
      </w:pPr>
      <w:r w:rsidRPr="00163452">
        <w:rPr>
          <w:rFonts w:eastAsia="Courier New"/>
          <w:lang w:eastAsia="ru-RU" w:bidi="ru-RU"/>
        </w:rPr>
        <w:t>У взрослых пациентов и детей с массой тела 50 кг и более с легким и умеренным нарушением функции печени максимальная доза составляет 300 мг/сут.</w:t>
      </w:r>
    </w:p>
    <w:p w14:paraId="06514D14" w14:textId="77777777" w:rsidR="00163452" w:rsidRPr="00163452" w:rsidRDefault="00163452" w:rsidP="00163452">
      <w:pPr>
        <w:widowControl w:val="0"/>
        <w:tabs>
          <w:tab w:val="left" w:pos="8647"/>
        </w:tabs>
        <w:ind w:firstLine="709"/>
        <w:jc w:val="both"/>
        <w:rPr>
          <w:rFonts w:eastAsia="Courier New"/>
          <w:lang w:eastAsia="ru-RU" w:bidi="ru-RU"/>
        </w:rPr>
      </w:pPr>
      <w:r w:rsidRPr="00163452">
        <w:rPr>
          <w:rFonts w:eastAsia="Courier New"/>
          <w:lang w:eastAsia="ru-RU" w:bidi="ru-RU"/>
        </w:rPr>
        <w:t xml:space="preserve">Титровать дозу таким пациентам следует с осторожностью, учитывая, что нарушению функции печени часто сопутствует нарушение функции почек. Подросткам и взрослым с массой тела 50 кг и более возможно назначение насыщающей дозы 200 мг, но дальнейшее титрование дозы (&gt; 200 мг/сут) рекомендуется проводить с осторожностью. На основании данных взрослых пациентов, у подростков и детей с легким и умеренным </w:t>
      </w:r>
      <w:r w:rsidRPr="00163452">
        <w:rPr>
          <w:rFonts w:eastAsia="Courier New"/>
          <w:lang w:eastAsia="ru-RU" w:bidi="ru-RU"/>
        </w:rPr>
        <w:lastRenderedPageBreak/>
        <w:t>нарушением функции печени с массой тела менее 50 кг необходимо снижение максимальной дозы на 25 %.</w:t>
      </w:r>
    </w:p>
    <w:p w14:paraId="34367B57" w14:textId="510BBD24" w:rsidR="00163452" w:rsidRPr="00163452" w:rsidRDefault="00163452" w:rsidP="00163452">
      <w:pPr>
        <w:widowControl w:val="0"/>
        <w:tabs>
          <w:tab w:val="left" w:pos="8647"/>
        </w:tabs>
        <w:ind w:firstLine="709"/>
        <w:jc w:val="both"/>
        <w:rPr>
          <w:rFonts w:eastAsia="Courier New"/>
          <w:lang w:eastAsia="ru-RU" w:bidi="ru-RU"/>
        </w:rPr>
      </w:pPr>
      <w:r w:rsidRPr="00163452">
        <w:rPr>
          <w:rFonts w:eastAsia="Courier New"/>
          <w:lang w:eastAsia="ru-RU" w:bidi="ru-RU"/>
        </w:rPr>
        <w:t>Фармакокинетика лакосамида у пациентов с тяжелой печеночной недостаточностью не</w:t>
      </w:r>
      <w:r>
        <w:rPr>
          <w:rFonts w:eastAsia="Courier New"/>
          <w:lang w:eastAsia="ru-RU" w:bidi="ru-RU"/>
        </w:rPr>
        <w:t xml:space="preserve"> </w:t>
      </w:r>
      <w:r w:rsidRPr="00163452">
        <w:rPr>
          <w:rFonts w:eastAsia="Courier New"/>
          <w:lang w:eastAsia="ru-RU" w:bidi="ru-RU"/>
        </w:rPr>
        <w:t>изучалас</w:t>
      </w:r>
      <w:r>
        <w:rPr>
          <w:rFonts w:eastAsia="Courier New"/>
          <w:lang w:eastAsia="ru-RU" w:bidi="ru-RU"/>
        </w:rPr>
        <w:t>ь</w:t>
      </w:r>
      <w:r w:rsidRPr="00163452">
        <w:rPr>
          <w:rFonts w:eastAsia="Courier New"/>
          <w:lang w:eastAsia="ru-RU" w:bidi="ru-RU"/>
        </w:rPr>
        <w:t>.</w:t>
      </w:r>
    </w:p>
    <w:p w14:paraId="064C9EFC" w14:textId="39B59EC1" w:rsidR="00163452" w:rsidRDefault="00163452" w:rsidP="00163452">
      <w:pPr>
        <w:widowControl w:val="0"/>
        <w:tabs>
          <w:tab w:val="left" w:pos="8647"/>
        </w:tabs>
        <w:ind w:firstLine="709"/>
        <w:jc w:val="both"/>
        <w:rPr>
          <w:rFonts w:eastAsia="Courier New"/>
          <w:lang w:eastAsia="ru-RU" w:bidi="ru-RU"/>
        </w:rPr>
      </w:pPr>
      <w:r w:rsidRPr="00163452">
        <w:rPr>
          <w:rFonts w:eastAsia="Courier New"/>
          <w:lang w:eastAsia="ru-RU" w:bidi="ru-RU"/>
        </w:rPr>
        <w:t>Лакосамид следует назначать взрослым пациентам, а также подросткам и детям с тяжелой печеночной недостаточностью только тогда, когда ожидаемая терапевтическая польза препарата  превышает  вероятные  риски  при  его  приеме.  Может  потребоваться</w:t>
      </w:r>
      <w:r>
        <w:rPr>
          <w:rFonts w:eastAsia="Courier New"/>
          <w:lang w:eastAsia="ru-RU" w:bidi="ru-RU"/>
        </w:rPr>
        <w:t xml:space="preserve"> </w:t>
      </w:r>
      <w:r w:rsidRPr="00163452">
        <w:rPr>
          <w:rFonts w:eastAsia="Courier New"/>
          <w:lang w:eastAsia="ru-RU" w:bidi="ru-RU"/>
        </w:rPr>
        <w:t>корректировка дозы с учетом активности заболевания и появления потенциальных побочных эффектов у пациента.</w:t>
      </w:r>
    </w:p>
    <w:p w14:paraId="1155F29A" w14:textId="49A4C4FE" w:rsidR="00D448A4" w:rsidRDefault="00D448A4" w:rsidP="00D448A4">
      <w:pPr>
        <w:pStyle w:val="af3"/>
        <w:shd w:val="clear" w:color="auto" w:fill="FFFFFF"/>
        <w:tabs>
          <w:tab w:val="left" w:pos="8647"/>
        </w:tabs>
        <w:spacing w:before="0" w:beforeAutospacing="0" w:after="0" w:afterAutospacing="0"/>
        <w:jc w:val="both"/>
        <w:rPr>
          <w:b/>
          <w:i/>
          <w:color w:val="000000" w:themeColor="text1"/>
        </w:rPr>
      </w:pPr>
    </w:p>
    <w:p w14:paraId="645C0397" w14:textId="60CB1661" w:rsidR="00163452" w:rsidRPr="00163452" w:rsidRDefault="00163452" w:rsidP="00163452">
      <w:pPr>
        <w:pStyle w:val="af3"/>
        <w:shd w:val="clear" w:color="auto" w:fill="FFFFFF"/>
        <w:tabs>
          <w:tab w:val="left" w:pos="8647"/>
        </w:tabs>
        <w:jc w:val="both"/>
        <w:rPr>
          <w:b/>
          <w:i/>
          <w:color w:val="000000" w:themeColor="text1"/>
          <w:lang w:val="x-none"/>
        </w:rPr>
      </w:pPr>
      <w:r>
        <w:rPr>
          <w:b/>
          <w:i/>
          <w:color w:val="000000" w:themeColor="text1"/>
          <w:lang w:val="x-none"/>
        </w:rPr>
        <w:t>Дети (cmaр</w:t>
      </w:r>
      <w:r w:rsidRPr="00163452">
        <w:rPr>
          <w:b/>
          <w:i/>
          <w:color w:val="000000" w:themeColor="text1"/>
          <w:lang w:val="x-none"/>
        </w:rPr>
        <w:t>шe 4 лет) и</w:t>
      </w:r>
      <w:r>
        <w:rPr>
          <w:b/>
          <w:i/>
          <w:color w:val="000000" w:themeColor="text1"/>
          <w:lang w:val="x-none"/>
        </w:rPr>
        <w:t xml:space="preserve"> под</w:t>
      </w:r>
      <w:r w:rsidRPr="00163452">
        <w:rPr>
          <w:b/>
          <w:i/>
          <w:color w:val="000000" w:themeColor="text1"/>
          <w:lang w:val="x-none"/>
        </w:rPr>
        <w:t>ростки с массо</w:t>
      </w:r>
      <w:r>
        <w:rPr>
          <w:b/>
          <w:i/>
          <w:color w:val="000000" w:themeColor="text1"/>
        </w:rPr>
        <w:t>й</w:t>
      </w:r>
      <w:r>
        <w:rPr>
          <w:b/>
          <w:i/>
          <w:color w:val="000000" w:themeColor="text1"/>
          <w:lang w:val="x-none"/>
        </w:rPr>
        <w:t xml:space="preserve"> тела м</w:t>
      </w:r>
      <w:r w:rsidRPr="00163452">
        <w:rPr>
          <w:b/>
          <w:i/>
          <w:color w:val="000000" w:themeColor="text1"/>
          <w:lang w:val="x-none"/>
        </w:rPr>
        <w:t>eнee 50 кг</w:t>
      </w:r>
    </w:p>
    <w:p w14:paraId="5859A33E" w14:textId="77777777" w:rsidR="00163452" w:rsidRPr="00163452" w:rsidRDefault="00163452" w:rsidP="00163452">
      <w:pPr>
        <w:ind w:firstLine="709"/>
        <w:rPr>
          <w:lang w:eastAsia="ru-RU" w:bidi="ru-RU"/>
        </w:rPr>
      </w:pPr>
      <w:r w:rsidRPr="00163452">
        <w:rPr>
          <w:lang w:eastAsia="ru-RU" w:bidi="ru-RU"/>
        </w:rPr>
        <w:t>Доза определяется на основании массы тела. Поэтому рекомендуется начинать лечение с раствора для приема внутрь, а затем переходить на таблетки (по желанию). Монотерапия (при лечении парциальных судорожных приступах). Рекомендуемая начальная доза составляет 2 мг/кг/сут, которая должна быть увеличена до начальной терапевтической дозы 4 мг/кг/сут по истечении первой недели. В зависимости от ответа и переносимости лечения, поддерживающая доза может быть увеличена еще на 2 мг/кг/сут с интервалами в неделю. Дозу следует повышать постепенно до получения оптимального ответа. V детей с массой тела менее 40 кг максимальная рекомендованная доза составляет 12 мг/кг/сут. У детей с массой тела от 40 кг до менее 50 кг максимальная рекомендованная доза составляет 10 мг/кг/сут.</w:t>
      </w:r>
    </w:p>
    <w:p w14:paraId="51262648" w14:textId="4C2070DB" w:rsidR="00163452" w:rsidRDefault="00163452" w:rsidP="00163452">
      <w:pPr>
        <w:ind w:firstLine="709"/>
        <w:rPr>
          <w:lang w:eastAsia="ru-RU" w:bidi="ru-RU"/>
        </w:rPr>
      </w:pPr>
      <w:r w:rsidRPr="00163452">
        <w:rPr>
          <w:lang w:eastAsia="ru-RU" w:bidi="ru-RU"/>
        </w:rPr>
        <w:t>В следующей таблице приведены рекомендуемые дозы при проведении монотерапии у детей и подростков с массой тела менее 50 кг.</w:t>
      </w:r>
    </w:p>
    <w:p w14:paraId="7C0BDD43" w14:textId="77777777" w:rsidR="00163452" w:rsidRDefault="00163452" w:rsidP="00163452">
      <w:pPr>
        <w:ind w:firstLine="709"/>
        <w:rPr>
          <w:b/>
          <w:lang w:eastAsia="ru-RU" w:bidi="ru-RU"/>
        </w:rPr>
      </w:pPr>
    </w:p>
    <w:p w14:paraId="520930EE" w14:textId="34769B7A" w:rsidR="00163452" w:rsidRPr="00C83A7D" w:rsidRDefault="003C76DB" w:rsidP="003C76DB">
      <w:pPr>
        <w:pStyle w:val="af5"/>
      </w:pPr>
      <w:bookmarkStart w:id="700" w:name="_Toc179552980"/>
      <w:r>
        <w:t xml:space="preserve">Таблица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Таблица \* ARABIC \s 1 </w:instrText>
      </w:r>
      <w:r>
        <w:fldChar w:fldCharType="separate"/>
      </w:r>
      <w:r>
        <w:rPr>
          <w:noProof/>
        </w:rPr>
        <w:t>3</w:t>
      </w:r>
      <w:r>
        <w:fldChar w:fldCharType="end"/>
      </w:r>
      <w:r>
        <w:t xml:space="preserve">. </w:t>
      </w:r>
      <w:r w:rsidR="00163452" w:rsidRPr="00C83A7D">
        <w:t>Рекомендуемые дозы при проведении монотерапии у детей и подростков с массой тела менее 50 кг.</w:t>
      </w:r>
      <w:bookmarkEnd w:id="700"/>
    </w:p>
    <w:tbl>
      <w:tblPr>
        <w:tblStyle w:val="TableNormal"/>
        <w:tblW w:w="0" w:type="auto"/>
        <w:tblInd w:w="-8"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Layout w:type="fixed"/>
        <w:tblLook w:val="01E0" w:firstRow="1" w:lastRow="1" w:firstColumn="1" w:lastColumn="1" w:noHBand="0" w:noVBand="0"/>
      </w:tblPr>
      <w:tblGrid>
        <w:gridCol w:w="4475"/>
        <w:gridCol w:w="4369"/>
      </w:tblGrid>
      <w:tr w:rsidR="00163452" w14:paraId="26F9DDB1" w14:textId="77777777" w:rsidTr="0070026E">
        <w:trPr>
          <w:trHeight w:val="315"/>
        </w:trPr>
        <w:tc>
          <w:tcPr>
            <w:tcW w:w="4475" w:type="dxa"/>
            <w:vMerge w:val="restart"/>
            <w:shd w:val="clear" w:color="auto" w:fill="D9D9D9" w:themeFill="background1" w:themeFillShade="D9"/>
          </w:tcPr>
          <w:p w14:paraId="3A29ABE2" w14:textId="77777777" w:rsidR="00163452" w:rsidRPr="00163452" w:rsidRDefault="00163452" w:rsidP="009B1CEB">
            <w:pPr>
              <w:pStyle w:val="TableParagraph"/>
              <w:spacing w:line="246" w:lineRule="exact"/>
              <w:ind w:left="130"/>
              <w:rPr>
                <w:rFonts w:ascii="Times New Roman" w:hAnsi="Times New Roman" w:cs="Times New Roman"/>
                <w:szCs w:val="24"/>
                <w:lang w:val="ru-RU"/>
              </w:rPr>
            </w:pPr>
            <w:r w:rsidRPr="00163452">
              <w:rPr>
                <w:rFonts w:ascii="Times New Roman" w:hAnsi="Times New Roman" w:cs="Times New Roman"/>
                <w:spacing w:val="-2"/>
                <w:szCs w:val="24"/>
                <w:lang w:val="ru-RU"/>
              </w:rPr>
              <w:t>Начальная</w:t>
            </w:r>
            <w:r w:rsidRPr="00163452">
              <w:rPr>
                <w:rFonts w:ascii="Times New Roman" w:hAnsi="Times New Roman" w:cs="Times New Roman"/>
                <w:spacing w:val="5"/>
                <w:szCs w:val="24"/>
                <w:lang w:val="ru-RU"/>
              </w:rPr>
              <w:t xml:space="preserve"> </w:t>
            </w:r>
            <w:r w:rsidRPr="00163452">
              <w:rPr>
                <w:rFonts w:ascii="Times New Roman" w:hAnsi="Times New Roman" w:cs="Times New Roman"/>
                <w:color w:val="0F0F0F"/>
                <w:spacing w:val="-4"/>
                <w:szCs w:val="24"/>
                <w:lang w:val="ru-RU"/>
              </w:rPr>
              <w:t>доза</w:t>
            </w:r>
          </w:p>
          <w:p w14:paraId="6BB3D3CB" w14:textId="77777777" w:rsidR="00163452" w:rsidRPr="00163452" w:rsidRDefault="00163452" w:rsidP="009B1CEB">
            <w:pPr>
              <w:pStyle w:val="TableParagraph"/>
              <w:spacing w:before="52"/>
              <w:ind w:left="123"/>
              <w:rPr>
                <w:rFonts w:ascii="Times New Roman" w:hAnsi="Times New Roman" w:cs="Times New Roman"/>
                <w:szCs w:val="24"/>
                <w:lang w:val="ru-RU"/>
              </w:rPr>
            </w:pPr>
            <w:r w:rsidRPr="00163452">
              <w:rPr>
                <w:rFonts w:ascii="Times New Roman" w:hAnsi="Times New Roman" w:cs="Times New Roman"/>
                <w:spacing w:val="-2"/>
                <w:szCs w:val="24"/>
                <w:lang w:val="ru-RU"/>
              </w:rPr>
              <w:t>Разовая</w:t>
            </w:r>
            <w:r w:rsidRPr="00163452">
              <w:rPr>
                <w:rFonts w:ascii="Times New Roman" w:hAnsi="Times New Roman" w:cs="Times New Roman"/>
                <w:spacing w:val="1"/>
                <w:szCs w:val="24"/>
                <w:lang w:val="ru-RU"/>
              </w:rPr>
              <w:t xml:space="preserve"> </w:t>
            </w:r>
            <w:r w:rsidRPr="00163452">
              <w:rPr>
                <w:rFonts w:ascii="Times New Roman" w:hAnsi="Times New Roman" w:cs="Times New Roman"/>
                <w:spacing w:val="-2"/>
                <w:szCs w:val="24"/>
                <w:lang w:val="ru-RU"/>
              </w:rPr>
              <w:t>насыщающая</w:t>
            </w:r>
            <w:r w:rsidRPr="00163452">
              <w:rPr>
                <w:rFonts w:ascii="Times New Roman" w:hAnsi="Times New Roman" w:cs="Times New Roman"/>
                <w:spacing w:val="9"/>
                <w:szCs w:val="24"/>
                <w:lang w:val="ru-RU"/>
              </w:rPr>
              <w:t xml:space="preserve"> </w:t>
            </w:r>
            <w:r w:rsidRPr="00163452">
              <w:rPr>
                <w:rFonts w:ascii="Times New Roman" w:hAnsi="Times New Roman" w:cs="Times New Roman"/>
                <w:spacing w:val="-4"/>
                <w:szCs w:val="24"/>
                <w:lang w:val="ru-RU"/>
              </w:rPr>
              <w:t>доза</w:t>
            </w:r>
          </w:p>
        </w:tc>
        <w:tc>
          <w:tcPr>
            <w:tcW w:w="4369" w:type="dxa"/>
          </w:tcPr>
          <w:p w14:paraId="6CD0F2A7" w14:textId="77777777" w:rsidR="00163452" w:rsidRPr="00163452" w:rsidRDefault="00163452" w:rsidP="009B1CEB">
            <w:pPr>
              <w:pStyle w:val="TableParagraph"/>
              <w:spacing w:line="246" w:lineRule="exact"/>
              <w:ind w:left="129"/>
              <w:rPr>
                <w:rFonts w:ascii="Times New Roman" w:hAnsi="Times New Roman" w:cs="Times New Roman"/>
                <w:szCs w:val="24"/>
              </w:rPr>
            </w:pPr>
            <w:r w:rsidRPr="00163452">
              <w:rPr>
                <w:rFonts w:ascii="Times New Roman" w:hAnsi="Times New Roman" w:cs="Times New Roman"/>
                <w:color w:val="131313"/>
                <w:szCs w:val="24"/>
              </w:rPr>
              <w:t>2</w:t>
            </w:r>
            <w:r w:rsidRPr="00163452">
              <w:rPr>
                <w:rFonts w:ascii="Times New Roman" w:hAnsi="Times New Roman" w:cs="Times New Roman"/>
                <w:color w:val="131313"/>
                <w:spacing w:val="6"/>
                <w:szCs w:val="24"/>
              </w:rPr>
              <w:t xml:space="preserve"> </w:t>
            </w:r>
            <w:r w:rsidRPr="00163452">
              <w:rPr>
                <w:rFonts w:ascii="Times New Roman" w:hAnsi="Times New Roman" w:cs="Times New Roman"/>
                <w:spacing w:val="-2"/>
                <w:szCs w:val="24"/>
              </w:rPr>
              <w:t>мг/кг/сут</w:t>
            </w:r>
          </w:p>
        </w:tc>
      </w:tr>
      <w:tr w:rsidR="00163452" w14:paraId="7B005DEF" w14:textId="77777777" w:rsidTr="0070026E">
        <w:trPr>
          <w:trHeight w:val="301"/>
        </w:trPr>
        <w:tc>
          <w:tcPr>
            <w:tcW w:w="4475" w:type="dxa"/>
            <w:vMerge/>
            <w:tcBorders>
              <w:top w:val="nil"/>
            </w:tcBorders>
            <w:shd w:val="clear" w:color="auto" w:fill="D9D9D9" w:themeFill="background1" w:themeFillShade="D9"/>
          </w:tcPr>
          <w:p w14:paraId="5ABA8DDD" w14:textId="77777777" w:rsidR="00163452" w:rsidRPr="00163452" w:rsidRDefault="00163452" w:rsidP="009B1CEB">
            <w:pPr>
              <w:rPr>
                <w:szCs w:val="24"/>
              </w:rPr>
            </w:pPr>
          </w:p>
        </w:tc>
        <w:tc>
          <w:tcPr>
            <w:tcW w:w="4369" w:type="dxa"/>
          </w:tcPr>
          <w:p w14:paraId="41E14AD3" w14:textId="77777777" w:rsidR="00163452" w:rsidRPr="00163452" w:rsidRDefault="00163452" w:rsidP="009B1CEB">
            <w:pPr>
              <w:pStyle w:val="TableParagraph"/>
              <w:spacing w:line="232" w:lineRule="exact"/>
              <w:ind w:left="130"/>
              <w:rPr>
                <w:rFonts w:ascii="Times New Roman" w:hAnsi="Times New Roman" w:cs="Times New Roman"/>
                <w:szCs w:val="24"/>
              </w:rPr>
            </w:pPr>
            <w:r w:rsidRPr="00163452">
              <w:rPr>
                <w:rFonts w:ascii="Times New Roman" w:hAnsi="Times New Roman" w:cs="Times New Roman"/>
                <w:szCs w:val="24"/>
              </w:rPr>
              <w:t>Не</w:t>
            </w:r>
            <w:r w:rsidRPr="00163452">
              <w:rPr>
                <w:rFonts w:ascii="Times New Roman" w:hAnsi="Times New Roman" w:cs="Times New Roman"/>
                <w:spacing w:val="-6"/>
                <w:szCs w:val="24"/>
              </w:rPr>
              <w:t xml:space="preserve"> </w:t>
            </w:r>
            <w:r w:rsidRPr="00163452">
              <w:rPr>
                <w:rFonts w:ascii="Times New Roman" w:hAnsi="Times New Roman" w:cs="Times New Roman"/>
                <w:spacing w:val="-2"/>
                <w:szCs w:val="24"/>
              </w:rPr>
              <w:t>рекомендуется</w:t>
            </w:r>
          </w:p>
        </w:tc>
      </w:tr>
      <w:tr w:rsidR="00163452" w14:paraId="1971D964" w14:textId="77777777" w:rsidTr="0070026E">
        <w:trPr>
          <w:trHeight w:val="301"/>
        </w:trPr>
        <w:tc>
          <w:tcPr>
            <w:tcW w:w="4475" w:type="dxa"/>
            <w:shd w:val="clear" w:color="auto" w:fill="D9D9D9" w:themeFill="background1" w:themeFillShade="D9"/>
          </w:tcPr>
          <w:p w14:paraId="58209F7F" w14:textId="77777777" w:rsidR="00163452" w:rsidRPr="00163452" w:rsidRDefault="00163452" w:rsidP="009B1CEB">
            <w:pPr>
              <w:pStyle w:val="TableParagraph"/>
              <w:spacing w:line="239" w:lineRule="exact"/>
              <w:ind w:left="119"/>
              <w:rPr>
                <w:rFonts w:ascii="Times New Roman" w:hAnsi="Times New Roman" w:cs="Times New Roman"/>
                <w:szCs w:val="24"/>
              </w:rPr>
            </w:pPr>
            <w:r w:rsidRPr="00163452">
              <w:rPr>
                <w:rFonts w:ascii="Times New Roman" w:hAnsi="Times New Roman" w:cs="Times New Roman"/>
                <w:spacing w:val="-2"/>
                <w:szCs w:val="24"/>
              </w:rPr>
              <w:t>Титрование</w:t>
            </w:r>
            <w:r w:rsidRPr="00163452">
              <w:rPr>
                <w:rFonts w:ascii="Times New Roman" w:hAnsi="Times New Roman" w:cs="Times New Roman"/>
                <w:spacing w:val="5"/>
                <w:szCs w:val="24"/>
              </w:rPr>
              <w:t xml:space="preserve"> </w:t>
            </w:r>
            <w:r w:rsidRPr="00163452">
              <w:rPr>
                <w:rFonts w:ascii="Times New Roman" w:hAnsi="Times New Roman" w:cs="Times New Roman"/>
                <w:spacing w:val="-2"/>
                <w:szCs w:val="24"/>
              </w:rPr>
              <w:t>(поэтапное</w:t>
            </w:r>
            <w:r w:rsidRPr="00163452">
              <w:rPr>
                <w:rFonts w:ascii="Times New Roman" w:hAnsi="Times New Roman" w:cs="Times New Roman"/>
                <w:spacing w:val="17"/>
                <w:szCs w:val="24"/>
              </w:rPr>
              <w:t xml:space="preserve"> </w:t>
            </w:r>
            <w:r w:rsidRPr="00163452">
              <w:rPr>
                <w:rFonts w:ascii="Times New Roman" w:hAnsi="Times New Roman" w:cs="Times New Roman"/>
                <w:spacing w:val="-2"/>
                <w:szCs w:val="24"/>
              </w:rPr>
              <w:t>повышение</w:t>
            </w:r>
            <w:r w:rsidRPr="00163452">
              <w:rPr>
                <w:rFonts w:ascii="Times New Roman" w:hAnsi="Times New Roman" w:cs="Times New Roman"/>
                <w:spacing w:val="19"/>
                <w:szCs w:val="24"/>
              </w:rPr>
              <w:t xml:space="preserve"> </w:t>
            </w:r>
            <w:r w:rsidRPr="00163452">
              <w:rPr>
                <w:rFonts w:ascii="Times New Roman" w:hAnsi="Times New Roman" w:cs="Times New Roman"/>
                <w:spacing w:val="-2"/>
                <w:szCs w:val="24"/>
              </w:rPr>
              <w:t>дозы)</w:t>
            </w:r>
          </w:p>
        </w:tc>
        <w:tc>
          <w:tcPr>
            <w:tcW w:w="4369" w:type="dxa"/>
          </w:tcPr>
          <w:p w14:paraId="7693A6C5" w14:textId="77777777" w:rsidR="00163452" w:rsidRPr="00163452" w:rsidRDefault="00163452" w:rsidP="009B1CEB">
            <w:pPr>
              <w:pStyle w:val="TableParagraph"/>
              <w:spacing w:line="239" w:lineRule="exact"/>
              <w:ind w:left="129"/>
              <w:rPr>
                <w:rFonts w:ascii="Times New Roman" w:hAnsi="Times New Roman" w:cs="Times New Roman"/>
                <w:szCs w:val="24"/>
                <w:lang w:val="ru-RU"/>
              </w:rPr>
            </w:pPr>
            <w:r w:rsidRPr="00163452">
              <w:rPr>
                <w:rFonts w:ascii="Times New Roman" w:hAnsi="Times New Roman" w:cs="Times New Roman"/>
                <w:color w:val="1A1A1A"/>
                <w:szCs w:val="24"/>
                <w:lang w:val="ru-RU"/>
              </w:rPr>
              <w:t>2</w:t>
            </w:r>
            <w:r w:rsidRPr="00163452">
              <w:rPr>
                <w:rFonts w:ascii="Times New Roman" w:hAnsi="Times New Roman" w:cs="Times New Roman"/>
                <w:color w:val="1A1A1A"/>
                <w:spacing w:val="-4"/>
                <w:szCs w:val="24"/>
                <w:lang w:val="ru-RU"/>
              </w:rPr>
              <w:t xml:space="preserve"> </w:t>
            </w:r>
            <w:r w:rsidRPr="00163452">
              <w:rPr>
                <w:rFonts w:ascii="Times New Roman" w:hAnsi="Times New Roman" w:cs="Times New Roman"/>
                <w:szCs w:val="24"/>
                <w:lang w:val="ru-RU"/>
              </w:rPr>
              <w:t>мг/кг/сут</w:t>
            </w:r>
            <w:r w:rsidRPr="00163452">
              <w:rPr>
                <w:rFonts w:ascii="Times New Roman" w:hAnsi="Times New Roman" w:cs="Times New Roman"/>
                <w:spacing w:val="-4"/>
                <w:szCs w:val="24"/>
                <w:lang w:val="ru-RU"/>
              </w:rPr>
              <w:t xml:space="preserve"> </w:t>
            </w:r>
            <w:r w:rsidRPr="00163452">
              <w:rPr>
                <w:rFonts w:ascii="Times New Roman" w:hAnsi="Times New Roman" w:cs="Times New Roman"/>
                <w:szCs w:val="24"/>
                <w:lang w:val="ru-RU"/>
              </w:rPr>
              <w:t>с</w:t>
            </w:r>
            <w:r w:rsidRPr="00163452">
              <w:rPr>
                <w:rFonts w:ascii="Times New Roman" w:hAnsi="Times New Roman" w:cs="Times New Roman"/>
                <w:spacing w:val="-9"/>
                <w:szCs w:val="24"/>
                <w:lang w:val="ru-RU"/>
              </w:rPr>
              <w:t xml:space="preserve"> </w:t>
            </w:r>
            <w:r w:rsidRPr="00163452">
              <w:rPr>
                <w:rFonts w:ascii="Times New Roman" w:hAnsi="Times New Roman" w:cs="Times New Roman"/>
                <w:szCs w:val="24"/>
                <w:lang w:val="ru-RU"/>
              </w:rPr>
              <w:t>интервалами</w:t>
            </w:r>
            <w:r w:rsidRPr="00163452">
              <w:rPr>
                <w:rFonts w:ascii="Times New Roman" w:hAnsi="Times New Roman" w:cs="Times New Roman"/>
                <w:spacing w:val="13"/>
                <w:szCs w:val="24"/>
                <w:lang w:val="ru-RU"/>
              </w:rPr>
              <w:t xml:space="preserve"> </w:t>
            </w:r>
            <w:r w:rsidRPr="00163452">
              <w:rPr>
                <w:rFonts w:ascii="Times New Roman" w:hAnsi="Times New Roman" w:cs="Times New Roman"/>
                <w:szCs w:val="24"/>
                <w:lang w:val="ru-RU"/>
              </w:rPr>
              <w:t>в</w:t>
            </w:r>
            <w:r w:rsidRPr="00163452">
              <w:rPr>
                <w:rFonts w:ascii="Times New Roman" w:hAnsi="Times New Roman" w:cs="Times New Roman"/>
                <w:spacing w:val="-2"/>
                <w:szCs w:val="24"/>
                <w:lang w:val="ru-RU"/>
              </w:rPr>
              <w:t xml:space="preserve"> неделю</w:t>
            </w:r>
          </w:p>
        </w:tc>
      </w:tr>
      <w:tr w:rsidR="00163452" w14:paraId="7D4E2E9C" w14:textId="77777777" w:rsidTr="0070026E">
        <w:trPr>
          <w:trHeight w:val="613"/>
        </w:trPr>
        <w:tc>
          <w:tcPr>
            <w:tcW w:w="4475" w:type="dxa"/>
            <w:shd w:val="clear" w:color="auto" w:fill="D9D9D9" w:themeFill="background1" w:themeFillShade="D9"/>
          </w:tcPr>
          <w:p w14:paraId="3FAD94B0" w14:textId="77777777" w:rsidR="00163452" w:rsidRPr="00163452" w:rsidRDefault="00163452" w:rsidP="009B1CEB">
            <w:pPr>
              <w:pStyle w:val="TableParagraph"/>
              <w:tabs>
                <w:tab w:val="left" w:pos="1839"/>
                <w:tab w:val="left" w:pos="3584"/>
                <w:tab w:val="left" w:pos="4276"/>
              </w:tabs>
              <w:spacing w:line="246" w:lineRule="exact"/>
              <w:ind w:left="130"/>
              <w:rPr>
                <w:rFonts w:ascii="Times New Roman" w:hAnsi="Times New Roman" w:cs="Times New Roman"/>
                <w:szCs w:val="24"/>
                <w:lang w:val="ru-RU"/>
              </w:rPr>
            </w:pPr>
            <w:r w:rsidRPr="00163452">
              <w:rPr>
                <w:rFonts w:ascii="Times New Roman" w:hAnsi="Times New Roman" w:cs="Times New Roman"/>
                <w:spacing w:val="-2"/>
                <w:szCs w:val="24"/>
                <w:lang w:val="ru-RU"/>
              </w:rPr>
              <w:t>Максимальная</w:t>
            </w:r>
            <w:r w:rsidRPr="00163452">
              <w:rPr>
                <w:rFonts w:ascii="Times New Roman" w:hAnsi="Times New Roman" w:cs="Times New Roman"/>
                <w:szCs w:val="24"/>
                <w:lang w:val="ru-RU"/>
              </w:rPr>
              <w:tab/>
            </w:r>
            <w:r w:rsidRPr="00163452">
              <w:rPr>
                <w:rFonts w:ascii="Times New Roman" w:hAnsi="Times New Roman" w:cs="Times New Roman"/>
                <w:spacing w:val="-2"/>
                <w:szCs w:val="24"/>
                <w:lang w:val="ru-RU"/>
              </w:rPr>
              <w:t>рекомендуемая</w:t>
            </w:r>
            <w:r w:rsidRPr="00163452">
              <w:rPr>
                <w:rFonts w:ascii="Times New Roman" w:hAnsi="Times New Roman" w:cs="Times New Roman"/>
                <w:szCs w:val="24"/>
                <w:lang w:val="ru-RU"/>
              </w:rPr>
              <w:tab/>
            </w:r>
            <w:r w:rsidRPr="00163452">
              <w:rPr>
                <w:rFonts w:ascii="Times New Roman" w:hAnsi="Times New Roman" w:cs="Times New Roman"/>
                <w:spacing w:val="-4"/>
                <w:szCs w:val="24"/>
                <w:lang w:val="ru-RU"/>
              </w:rPr>
              <w:t>доза</w:t>
            </w:r>
            <w:r w:rsidRPr="00163452">
              <w:rPr>
                <w:rFonts w:ascii="Times New Roman" w:hAnsi="Times New Roman" w:cs="Times New Roman"/>
                <w:szCs w:val="24"/>
                <w:lang w:val="ru-RU"/>
              </w:rPr>
              <w:tab/>
            </w:r>
            <w:r w:rsidRPr="00163452">
              <w:rPr>
                <w:rFonts w:ascii="Times New Roman" w:hAnsi="Times New Roman" w:cs="Times New Roman"/>
                <w:spacing w:val="-10"/>
                <w:szCs w:val="24"/>
                <w:lang w:val="ru-RU"/>
              </w:rPr>
              <w:t>у</w:t>
            </w:r>
          </w:p>
          <w:p w14:paraId="012E0918" w14:textId="77777777" w:rsidR="00163452" w:rsidRPr="00163452" w:rsidRDefault="00163452" w:rsidP="009B1CEB">
            <w:pPr>
              <w:pStyle w:val="TableParagraph"/>
              <w:spacing w:before="37"/>
              <w:ind w:left="136"/>
              <w:rPr>
                <w:rFonts w:ascii="Times New Roman" w:hAnsi="Times New Roman" w:cs="Times New Roman"/>
                <w:szCs w:val="24"/>
                <w:lang w:val="ru-RU"/>
              </w:rPr>
            </w:pPr>
            <w:r w:rsidRPr="00163452">
              <w:rPr>
                <w:rFonts w:ascii="Times New Roman" w:hAnsi="Times New Roman" w:cs="Times New Roman"/>
                <w:szCs w:val="24"/>
                <w:lang w:val="ru-RU"/>
              </w:rPr>
              <w:t>пациентов</w:t>
            </w:r>
            <w:r w:rsidRPr="00163452">
              <w:rPr>
                <w:rFonts w:ascii="Times New Roman" w:hAnsi="Times New Roman" w:cs="Times New Roman"/>
                <w:spacing w:val="2"/>
                <w:szCs w:val="24"/>
                <w:lang w:val="ru-RU"/>
              </w:rPr>
              <w:t xml:space="preserve"> </w:t>
            </w:r>
            <w:r w:rsidRPr="00163452">
              <w:rPr>
                <w:rFonts w:ascii="Times New Roman" w:hAnsi="Times New Roman" w:cs="Times New Roman"/>
                <w:szCs w:val="24"/>
                <w:lang w:val="ru-RU"/>
              </w:rPr>
              <w:t>с</w:t>
            </w:r>
            <w:r w:rsidRPr="00163452">
              <w:rPr>
                <w:rFonts w:ascii="Times New Roman" w:hAnsi="Times New Roman" w:cs="Times New Roman"/>
                <w:spacing w:val="-12"/>
                <w:szCs w:val="24"/>
                <w:lang w:val="ru-RU"/>
              </w:rPr>
              <w:t xml:space="preserve"> </w:t>
            </w:r>
            <w:r w:rsidRPr="00163452">
              <w:rPr>
                <w:rFonts w:ascii="Times New Roman" w:hAnsi="Times New Roman" w:cs="Times New Roman"/>
                <w:szCs w:val="24"/>
                <w:lang w:val="ru-RU"/>
              </w:rPr>
              <w:t>массой</w:t>
            </w:r>
            <w:r w:rsidRPr="00163452">
              <w:rPr>
                <w:rFonts w:ascii="Times New Roman" w:hAnsi="Times New Roman" w:cs="Times New Roman"/>
                <w:spacing w:val="-1"/>
                <w:szCs w:val="24"/>
                <w:lang w:val="ru-RU"/>
              </w:rPr>
              <w:t xml:space="preserve"> </w:t>
            </w:r>
            <w:r w:rsidRPr="00163452">
              <w:rPr>
                <w:rFonts w:ascii="Times New Roman" w:hAnsi="Times New Roman" w:cs="Times New Roman"/>
                <w:szCs w:val="24"/>
                <w:lang w:val="ru-RU"/>
              </w:rPr>
              <w:t>тела</w:t>
            </w:r>
            <w:r w:rsidRPr="00163452">
              <w:rPr>
                <w:rFonts w:ascii="Times New Roman" w:hAnsi="Times New Roman" w:cs="Times New Roman"/>
                <w:spacing w:val="-7"/>
                <w:szCs w:val="24"/>
                <w:lang w:val="ru-RU"/>
              </w:rPr>
              <w:t xml:space="preserve"> </w:t>
            </w:r>
            <w:r w:rsidRPr="00163452">
              <w:rPr>
                <w:rFonts w:ascii="Times New Roman" w:hAnsi="Times New Roman" w:cs="Times New Roman"/>
                <w:szCs w:val="24"/>
                <w:lang w:val="ru-RU"/>
              </w:rPr>
              <w:t>менее</w:t>
            </w:r>
            <w:r w:rsidRPr="00163452">
              <w:rPr>
                <w:rFonts w:ascii="Times New Roman" w:hAnsi="Times New Roman" w:cs="Times New Roman"/>
                <w:spacing w:val="-5"/>
                <w:szCs w:val="24"/>
                <w:lang w:val="ru-RU"/>
              </w:rPr>
              <w:t xml:space="preserve"> </w:t>
            </w:r>
            <w:r w:rsidRPr="00163452">
              <w:rPr>
                <w:rFonts w:ascii="Times New Roman" w:hAnsi="Times New Roman" w:cs="Times New Roman"/>
                <w:szCs w:val="24"/>
                <w:lang w:val="ru-RU"/>
              </w:rPr>
              <w:t>40</w:t>
            </w:r>
            <w:r w:rsidRPr="00163452">
              <w:rPr>
                <w:rFonts w:ascii="Times New Roman" w:hAnsi="Times New Roman" w:cs="Times New Roman"/>
                <w:spacing w:val="-4"/>
                <w:szCs w:val="24"/>
                <w:lang w:val="ru-RU"/>
              </w:rPr>
              <w:t xml:space="preserve"> </w:t>
            </w:r>
            <w:r w:rsidRPr="00163452">
              <w:rPr>
                <w:rFonts w:ascii="Times New Roman" w:hAnsi="Times New Roman" w:cs="Times New Roman"/>
                <w:spacing w:val="-5"/>
                <w:szCs w:val="24"/>
                <w:lang w:val="ru-RU"/>
              </w:rPr>
              <w:t>кг</w:t>
            </w:r>
          </w:p>
        </w:tc>
        <w:tc>
          <w:tcPr>
            <w:tcW w:w="4369" w:type="dxa"/>
          </w:tcPr>
          <w:p w14:paraId="5E1F996F" w14:textId="77777777" w:rsidR="00163452" w:rsidRPr="00163452" w:rsidRDefault="00163452" w:rsidP="009B1CEB">
            <w:pPr>
              <w:pStyle w:val="TableParagraph"/>
              <w:spacing w:line="246" w:lineRule="exact"/>
              <w:ind w:left="116"/>
              <w:rPr>
                <w:rFonts w:ascii="Times New Roman" w:hAnsi="Times New Roman" w:cs="Times New Roman"/>
                <w:szCs w:val="24"/>
              </w:rPr>
            </w:pPr>
            <w:r w:rsidRPr="00163452">
              <w:rPr>
                <w:rFonts w:ascii="Times New Roman" w:hAnsi="Times New Roman" w:cs="Times New Roman"/>
                <w:szCs w:val="24"/>
              </w:rPr>
              <w:t>до</w:t>
            </w:r>
            <w:r w:rsidRPr="00163452">
              <w:rPr>
                <w:rFonts w:ascii="Times New Roman" w:hAnsi="Times New Roman" w:cs="Times New Roman"/>
                <w:spacing w:val="9"/>
                <w:szCs w:val="24"/>
              </w:rPr>
              <w:t xml:space="preserve"> </w:t>
            </w:r>
            <w:r w:rsidRPr="00163452">
              <w:rPr>
                <w:rFonts w:ascii="Times New Roman" w:hAnsi="Times New Roman" w:cs="Times New Roman"/>
                <w:szCs w:val="24"/>
              </w:rPr>
              <w:t>12</w:t>
            </w:r>
            <w:r w:rsidRPr="00163452">
              <w:rPr>
                <w:rFonts w:ascii="Times New Roman" w:hAnsi="Times New Roman" w:cs="Times New Roman"/>
                <w:spacing w:val="1"/>
                <w:szCs w:val="24"/>
              </w:rPr>
              <w:t xml:space="preserve"> </w:t>
            </w:r>
            <w:r w:rsidRPr="00163452">
              <w:rPr>
                <w:rFonts w:ascii="Times New Roman" w:hAnsi="Times New Roman" w:cs="Times New Roman"/>
                <w:spacing w:val="-2"/>
                <w:szCs w:val="24"/>
              </w:rPr>
              <w:t>мг/кг/сут</w:t>
            </w:r>
          </w:p>
        </w:tc>
      </w:tr>
      <w:tr w:rsidR="00163452" w14:paraId="25BEC707" w14:textId="77777777" w:rsidTr="0070026E">
        <w:trPr>
          <w:trHeight w:val="915"/>
        </w:trPr>
        <w:tc>
          <w:tcPr>
            <w:tcW w:w="4475" w:type="dxa"/>
            <w:shd w:val="clear" w:color="auto" w:fill="D9D9D9" w:themeFill="background1" w:themeFillShade="D9"/>
          </w:tcPr>
          <w:p w14:paraId="3B5F0292" w14:textId="77777777" w:rsidR="00163452" w:rsidRPr="00163452" w:rsidRDefault="00163452" w:rsidP="009B1CEB">
            <w:pPr>
              <w:pStyle w:val="TableParagraph"/>
              <w:tabs>
                <w:tab w:val="left" w:pos="1839"/>
                <w:tab w:val="left" w:pos="3584"/>
                <w:tab w:val="left" w:pos="4284"/>
              </w:tabs>
              <w:spacing w:line="237" w:lineRule="exact"/>
              <w:ind w:left="137"/>
              <w:rPr>
                <w:rFonts w:ascii="Times New Roman" w:hAnsi="Times New Roman" w:cs="Times New Roman"/>
                <w:szCs w:val="24"/>
                <w:lang w:val="ru-RU"/>
              </w:rPr>
            </w:pPr>
            <w:r w:rsidRPr="00163452">
              <w:rPr>
                <w:rFonts w:ascii="Times New Roman" w:hAnsi="Times New Roman" w:cs="Times New Roman"/>
                <w:spacing w:val="-2"/>
                <w:szCs w:val="24"/>
                <w:lang w:val="ru-RU"/>
              </w:rPr>
              <w:t>Максимальная</w:t>
            </w:r>
            <w:r w:rsidRPr="00163452">
              <w:rPr>
                <w:rFonts w:ascii="Times New Roman" w:hAnsi="Times New Roman" w:cs="Times New Roman"/>
                <w:szCs w:val="24"/>
                <w:lang w:val="ru-RU"/>
              </w:rPr>
              <w:tab/>
            </w:r>
            <w:r w:rsidRPr="00163452">
              <w:rPr>
                <w:rFonts w:ascii="Times New Roman" w:hAnsi="Times New Roman" w:cs="Times New Roman"/>
                <w:spacing w:val="-2"/>
                <w:szCs w:val="24"/>
                <w:lang w:val="ru-RU"/>
              </w:rPr>
              <w:t>рекомендуемая</w:t>
            </w:r>
            <w:r w:rsidRPr="00163452">
              <w:rPr>
                <w:rFonts w:ascii="Times New Roman" w:hAnsi="Times New Roman" w:cs="Times New Roman"/>
                <w:szCs w:val="24"/>
                <w:lang w:val="ru-RU"/>
              </w:rPr>
              <w:tab/>
            </w:r>
            <w:r w:rsidRPr="00163452">
              <w:rPr>
                <w:rFonts w:ascii="Times New Roman" w:hAnsi="Times New Roman" w:cs="Times New Roman"/>
                <w:spacing w:val="-4"/>
                <w:szCs w:val="24"/>
                <w:lang w:val="ru-RU"/>
              </w:rPr>
              <w:t>доза</w:t>
            </w:r>
            <w:r w:rsidRPr="00163452">
              <w:rPr>
                <w:rFonts w:ascii="Times New Roman" w:hAnsi="Times New Roman" w:cs="Times New Roman"/>
                <w:szCs w:val="24"/>
                <w:lang w:val="ru-RU"/>
              </w:rPr>
              <w:tab/>
            </w:r>
            <w:r w:rsidRPr="00163452">
              <w:rPr>
                <w:rFonts w:ascii="Times New Roman" w:hAnsi="Times New Roman" w:cs="Times New Roman"/>
                <w:spacing w:val="-10"/>
                <w:szCs w:val="24"/>
                <w:lang w:val="ru-RU"/>
              </w:rPr>
              <w:t>у</w:t>
            </w:r>
          </w:p>
          <w:p w14:paraId="46F26418" w14:textId="77777777" w:rsidR="00163452" w:rsidRPr="00163452" w:rsidRDefault="00163452" w:rsidP="009B1CEB">
            <w:pPr>
              <w:pStyle w:val="TableParagraph"/>
              <w:spacing w:line="310" w:lineRule="atLeast"/>
              <w:ind w:left="186" w:right="318" w:hanging="58"/>
              <w:rPr>
                <w:rFonts w:ascii="Times New Roman" w:hAnsi="Times New Roman" w:cs="Times New Roman"/>
                <w:szCs w:val="24"/>
                <w:lang w:val="ru-RU"/>
              </w:rPr>
            </w:pPr>
            <w:r w:rsidRPr="00163452">
              <w:rPr>
                <w:rFonts w:ascii="Times New Roman" w:hAnsi="Times New Roman" w:cs="Times New Roman"/>
                <w:szCs w:val="24"/>
                <w:lang w:val="ru-RU"/>
              </w:rPr>
              <w:t>пациентов</w:t>
            </w:r>
            <w:r w:rsidRPr="00163452">
              <w:rPr>
                <w:rFonts w:ascii="Times New Roman" w:hAnsi="Times New Roman" w:cs="Times New Roman"/>
                <w:spacing w:val="-3"/>
                <w:szCs w:val="24"/>
                <w:lang w:val="ru-RU"/>
              </w:rPr>
              <w:t xml:space="preserve"> </w:t>
            </w:r>
            <w:r w:rsidRPr="00163452">
              <w:rPr>
                <w:rFonts w:ascii="Times New Roman" w:hAnsi="Times New Roman" w:cs="Times New Roman"/>
                <w:color w:val="0C0C0C"/>
                <w:szCs w:val="24"/>
                <w:lang w:val="ru-RU"/>
              </w:rPr>
              <w:t>с</w:t>
            </w:r>
            <w:r w:rsidRPr="00163452">
              <w:rPr>
                <w:rFonts w:ascii="Times New Roman" w:hAnsi="Times New Roman" w:cs="Times New Roman"/>
                <w:color w:val="0C0C0C"/>
                <w:spacing w:val="-11"/>
                <w:szCs w:val="24"/>
                <w:lang w:val="ru-RU"/>
              </w:rPr>
              <w:t xml:space="preserve"> </w:t>
            </w:r>
            <w:r w:rsidRPr="00163452">
              <w:rPr>
                <w:rFonts w:ascii="Times New Roman" w:hAnsi="Times New Roman" w:cs="Times New Roman"/>
                <w:szCs w:val="24"/>
                <w:lang w:val="ru-RU"/>
              </w:rPr>
              <w:t>массой</w:t>
            </w:r>
            <w:r w:rsidRPr="00163452">
              <w:rPr>
                <w:rFonts w:ascii="Times New Roman" w:hAnsi="Times New Roman" w:cs="Times New Roman"/>
                <w:spacing w:val="-6"/>
                <w:szCs w:val="24"/>
                <w:lang w:val="ru-RU"/>
              </w:rPr>
              <w:t xml:space="preserve"> </w:t>
            </w:r>
            <w:r w:rsidRPr="00163452">
              <w:rPr>
                <w:rFonts w:ascii="Times New Roman" w:hAnsi="Times New Roman" w:cs="Times New Roman"/>
                <w:szCs w:val="24"/>
                <w:lang w:val="ru-RU"/>
              </w:rPr>
              <w:t>тела</w:t>
            </w:r>
            <w:r w:rsidRPr="00163452">
              <w:rPr>
                <w:rFonts w:ascii="Times New Roman" w:hAnsi="Times New Roman" w:cs="Times New Roman"/>
                <w:spacing w:val="-7"/>
                <w:szCs w:val="24"/>
                <w:lang w:val="ru-RU"/>
              </w:rPr>
              <w:t xml:space="preserve"> </w:t>
            </w:r>
            <w:r w:rsidRPr="00163452">
              <w:rPr>
                <w:rFonts w:ascii="Times New Roman" w:hAnsi="Times New Roman" w:cs="Times New Roman"/>
                <w:szCs w:val="24"/>
                <w:lang w:val="ru-RU"/>
              </w:rPr>
              <w:t>от</w:t>
            </w:r>
            <w:r w:rsidRPr="00163452">
              <w:rPr>
                <w:rFonts w:ascii="Times New Roman" w:hAnsi="Times New Roman" w:cs="Times New Roman"/>
                <w:spacing w:val="-14"/>
                <w:szCs w:val="24"/>
                <w:lang w:val="ru-RU"/>
              </w:rPr>
              <w:t xml:space="preserve"> </w:t>
            </w:r>
            <w:r w:rsidRPr="00163452">
              <w:rPr>
                <w:rFonts w:ascii="Times New Roman" w:hAnsi="Times New Roman" w:cs="Times New Roman"/>
                <w:szCs w:val="24"/>
                <w:lang w:val="ru-RU"/>
              </w:rPr>
              <w:t>40</w:t>
            </w:r>
            <w:r w:rsidRPr="00163452">
              <w:rPr>
                <w:rFonts w:ascii="Times New Roman" w:hAnsi="Times New Roman" w:cs="Times New Roman"/>
                <w:spacing w:val="-5"/>
                <w:szCs w:val="24"/>
                <w:lang w:val="ru-RU"/>
              </w:rPr>
              <w:t xml:space="preserve"> </w:t>
            </w:r>
            <w:r w:rsidRPr="00163452">
              <w:rPr>
                <w:rFonts w:ascii="Times New Roman" w:hAnsi="Times New Roman" w:cs="Times New Roman"/>
                <w:szCs w:val="24"/>
                <w:lang w:val="ru-RU"/>
              </w:rPr>
              <w:t>кг</w:t>
            </w:r>
            <w:r w:rsidRPr="00163452">
              <w:rPr>
                <w:rFonts w:ascii="Times New Roman" w:hAnsi="Times New Roman" w:cs="Times New Roman"/>
                <w:spacing w:val="-14"/>
                <w:szCs w:val="24"/>
                <w:lang w:val="ru-RU"/>
              </w:rPr>
              <w:t xml:space="preserve"> </w:t>
            </w:r>
            <w:r w:rsidRPr="00163452">
              <w:rPr>
                <w:rFonts w:ascii="Times New Roman" w:hAnsi="Times New Roman" w:cs="Times New Roman"/>
                <w:szCs w:val="24"/>
                <w:lang w:val="ru-RU"/>
              </w:rPr>
              <w:t>до менее 50 кг</w:t>
            </w:r>
          </w:p>
        </w:tc>
        <w:tc>
          <w:tcPr>
            <w:tcW w:w="4369" w:type="dxa"/>
          </w:tcPr>
          <w:p w14:paraId="5BF6CA61" w14:textId="77777777" w:rsidR="00163452" w:rsidRPr="00163452" w:rsidRDefault="00163452" w:rsidP="009B1CEB">
            <w:pPr>
              <w:pStyle w:val="TableParagraph"/>
              <w:spacing w:line="237" w:lineRule="exact"/>
              <w:ind w:left="124"/>
              <w:rPr>
                <w:rFonts w:ascii="Times New Roman" w:hAnsi="Times New Roman" w:cs="Times New Roman"/>
                <w:szCs w:val="24"/>
              </w:rPr>
            </w:pPr>
            <w:r w:rsidRPr="00163452">
              <w:rPr>
                <w:rFonts w:ascii="Times New Roman" w:hAnsi="Times New Roman" w:cs="Times New Roman"/>
                <w:szCs w:val="24"/>
              </w:rPr>
              <w:t>до</w:t>
            </w:r>
            <w:r w:rsidRPr="00163452">
              <w:rPr>
                <w:rFonts w:ascii="Times New Roman" w:hAnsi="Times New Roman" w:cs="Times New Roman"/>
                <w:spacing w:val="4"/>
                <w:szCs w:val="24"/>
              </w:rPr>
              <w:t xml:space="preserve"> </w:t>
            </w:r>
            <w:r w:rsidRPr="00163452">
              <w:rPr>
                <w:rFonts w:ascii="Times New Roman" w:hAnsi="Times New Roman" w:cs="Times New Roman"/>
                <w:szCs w:val="24"/>
              </w:rPr>
              <w:t>10</w:t>
            </w:r>
            <w:r w:rsidRPr="00163452">
              <w:rPr>
                <w:rFonts w:ascii="Times New Roman" w:hAnsi="Times New Roman" w:cs="Times New Roman"/>
                <w:spacing w:val="5"/>
                <w:szCs w:val="24"/>
              </w:rPr>
              <w:t xml:space="preserve"> </w:t>
            </w:r>
            <w:r w:rsidRPr="00163452">
              <w:rPr>
                <w:rFonts w:ascii="Times New Roman" w:hAnsi="Times New Roman" w:cs="Times New Roman"/>
                <w:spacing w:val="-2"/>
                <w:szCs w:val="24"/>
              </w:rPr>
              <w:t>мг/кг/сут</w:t>
            </w:r>
          </w:p>
        </w:tc>
      </w:tr>
    </w:tbl>
    <w:p w14:paraId="5AE8F1B3" w14:textId="77777777" w:rsidR="00163452" w:rsidRPr="00163452" w:rsidRDefault="00163452" w:rsidP="00163452">
      <w:pPr>
        <w:ind w:firstLine="709"/>
        <w:rPr>
          <w:i/>
          <w:lang w:val="x-none" w:eastAsia="ru-RU" w:bidi="ru-RU"/>
        </w:rPr>
      </w:pPr>
    </w:p>
    <w:p w14:paraId="292C9C56" w14:textId="545DA81D" w:rsidR="00163452" w:rsidRPr="00163452" w:rsidRDefault="00163452" w:rsidP="00163452">
      <w:pPr>
        <w:ind w:firstLine="709"/>
        <w:rPr>
          <w:i/>
          <w:lang w:val="x-none" w:eastAsia="ru-RU" w:bidi="ru-RU"/>
        </w:rPr>
      </w:pPr>
      <w:r w:rsidRPr="00163452">
        <w:rPr>
          <w:i/>
          <w:lang w:val="x-none" w:eastAsia="ru-RU" w:bidi="ru-RU"/>
        </w:rPr>
        <w:t>Дополнительиая терапия (при лече</w:t>
      </w:r>
      <w:r>
        <w:rPr>
          <w:i/>
          <w:lang w:eastAsia="ru-RU" w:bidi="ru-RU"/>
        </w:rPr>
        <w:t>н</w:t>
      </w:r>
      <w:r w:rsidRPr="00163452">
        <w:rPr>
          <w:i/>
          <w:lang w:val="x-none" w:eastAsia="ru-RU" w:bidi="ru-RU"/>
        </w:rPr>
        <w:t>ии</w:t>
      </w:r>
      <w:r>
        <w:rPr>
          <w:i/>
          <w:lang w:val="x-none" w:eastAsia="ru-RU" w:bidi="ru-RU"/>
        </w:rPr>
        <w:t xml:space="preserve"> парциальных судорожн</w:t>
      </w:r>
      <w:r w:rsidRPr="00163452">
        <w:rPr>
          <w:i/>
          <w:lang w:val="x-none" w:eastAsia="ru-RU" w:bidi="ru-RU"/>
        </w:rPr>
        <w:t>ых или первично- генерализован</w:t>
      </w:r>
      <w:r>
        <w:rPr>
          <w:i/>
          <w:lang w:val="x-none" w:eastAsia="ru-RU" w:bidi="ru-RU"/>
        </w:rPr>
        <w:t>ных тонико-клонических при</w:t>
      </w:r>
      <w:r w:rsidRPr="00163452">
        <w:rPr>
          <w:i/>
          <w:lang w:val="x-none" w:eastAsia="ru-RU" w:bidi="ru-RU"/>
        </w:rPr>
        <w:t>ступов)</w:t>
      </w:r>
    </w:p>
    <w:p w14:paraId="6946035B" w14:textId="77777777" w:rsidR="00163452" w:rsidRPr="00163452" w:rsidRDefault="00163452" w:rsidP="00163452">
      <w:pPr>
        <w:ind w:firstLine="709"/>
        <w:rPr>
          <w:lang w:val="x-none" w:eastAsia="ru-RU" w:bidi="ru-RU"/>
        </w:rPr>
      </w:pPr>
      <w:r w:rsidRPr="00163452">
        <w:rPr>
          <w:lang w:val="x-none" w:eastAsia="ru-RU" w:bidi="ru-RU"/>
        </w:rPr>
        <w:t>Рекомендуемая начальная доза составляет 2 мг/кг/сут, с последующим увеличением до начальной терапевтической дозы 4 мг/кг/сут по истечении первой недели.</w:t>
      </w:r>
    </w:p>
    <w:p w14:paraId="79DE13C6" w14:textId="408ACC66" w:rsidR="00163452" w:rsidRPr="00163452" w:rsidRDefault="00163452" w:rsidP="00163452">
      <w:pPr>
        <w:ind w:firstLine="709"/>
        <w:rPr>
          <w:lang w:val="x-none" w:eastAsia="ru-RU" w:bidi="ru-RU"/>
        </w:rPr>
      </w:pPr>
      <w:r>
        <w:rPr>
          <w:lang w:val="x-none" w:eastAsia="ru-RU" w:bidi="ru-RU"/>
        </w:rPr>
        <w:t>В зависимости от ответа и п</w:t>
      </w:r>
      <w:r w:rsidRPr="00163452">
        <w:rPr>
          <w:lang w:val="x-none" w:eastAsia="ru-RU" w:bidi="ru-RU"/>
        </w:rPr>
        <w:t xml:space="preserve">ереносимости лечения, поддерживающая доза может быть увеличена еще на 2 мг/кг/сут с интервалами в неделю. Дозу следует повышать постепенно до получения оптимального ответа. У детей с массой тела менее 20 кг вследствие более высокого клиренса по сравнению со взрослыми пациентами, максимальная рекомендованная доза составляет до 1 2 м г/кг/сут. У детей с массой тела от 20 кг до менее 30 кг, максимальная рекомендованная доза составляет 10 мг/кг/сут, а у </w:t>
      </w:r>
      <w:r w:rsidRPr="00163452">
        <w:rPr>
          <w:lang w:val="x-none" w:eastAsia="ru-RU" w:bidi="ru-RU"/>
        </w:rPr>
        <w:lastRenderedPageBreak/>
        <w:t>детей с массой тела от 30 кг до менее 50 кг максимальная рекомендованная доза составляет 8 мг/кг/сут,</w:t>
      </w:r>
      <w:r>
        <w:rPr>
          <w:lang w:val="x-none" w:eastAsia="ru-RU" w:bidi="ru-RU"/>
        </w:rPr>
        <w:t xml:space="preserve"> хотя в открытых исследованиях</w:t>
      </w:r>
      <w:r w:rsidRPr="00163452">
        <w:rPr>
          <w:lang w:val="x-none" w:eastAsia="ru-RU" w:bidi="ru-RU"/>
        </w:rPr>
        <w:t xml:space="preserve"> доза в пределах 1 2 мг/кг/сут была назначена только небольшому числу детей.</w:t>
      </w:r>
    </w:p>
    <w:p w14:paraId="13965029" w14:textId="249E4B84" w:rsidR="00163452" w:rsidRDefault="00163452" w:rsidP="00163452">
      <w:pPr>
        <w:ind w:firstLine="709"/>
        <w:rPr>
          <w:lang w:val="x-none" w:eastAsia="ru-RU" w:bidi="ru-RU"/>
        </w:rPr>
      </w:pPr>
      <w:r w:rsidRPr="00163452">
        <w:rPr>
          <w:lang w:val="x-none" w:eastAsia="ru-RU" w:bidi="ru-RU"/>
        </w:rPr>
        <w:t>В следующей таблице приведены рекомендуемые дозы при проведении дополнительной терапии у детей и подростков с массой тела менее 50 кг.</w:t>
      </w:r>
    </w:p>
    <w:p w14:paraId="6FFE6781" w14:textId="77777777" w:rsidR="00163452" w:rsidRDefault="00163452" w:rsidP="00163452">
      <w:pPr>
        <w:ind w:firstLine="709"/>
        <w:rPr>
          <w:b/>
          <w:lang w:eastAsia="ru-RU" w:bidi="ru-RU"/>
        </w:rPr>
      </w:pPr>
    </w:p>
    <w:p w14:paraId="2A15DE49" w14:textId="04ED058E" w:rsidR="00163452" w:rsidRPr="00C83A7D" w:rsidRDefault="003C76DB" w:rsidP="003C76DB">
      <w:pPr>
        <w:pStyle w:val="af5"/>
      </w:pPr>
      <w:bookmarkStart w:id="701" w:name="_Toc179552981"/>
      <w:r>
        <w:t xml:space="preserve">Таблица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Таблица \* ARABIC \s 1 </w:instrText>
      </w:r>
      <w:r>
        <w:fldChar w:fldCharType="separate"/>
      </w:r>
      <w:r>
        <w:rPr>
          <w:noProof/>
        </w:rPr>
        <w:t>4</w:t>
      </w:r>
      <w:r>
        <w:fldChar w:fldCharType="end"/>
      </w:r>
      <w:r>
        <w:t xml:space="preserve">. </w:t>
      </w:r>
      <w:r w:rsidR="00163452" w:rsidRPr="00C83A7D">
        <w:t>Рекомендуемые дозы при проведении дополнительной терапии у детей и подростков с массой тела менее 50 кг.</w:t>
      </w:r>
      <w:bookmarkEnd w:id="701"/>
    </w:p>
    <w:tbl>
      <w:tblPr>
        <w:tblStyle w:val="TableNormal"/>
        <w:tblW w:w="0" w:type="auto"/>
        <w:tblInd w:w="-8"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Layout w:type="fixed"/>
        <w:tblLook w:val="01E0" w:firstRow="1" w:lastRow="1" w:firstColumn="1" w:lastColumn="1" w:noHBand="0" w:noVBand="0"/>
      </w:tblPr>
      <w:tblGrid>
        <w:gridCol w:w="4465"/>
        <w:gridCol w:w="4369"/>
      </w:tblGrid>
      <w:tr w:rsidR="00163452" w14:paraId="6CC7DB14" w14:textId="77777777" w:rsidTr="0070026E">
        <w:trPr>
          <w:trHeight w:val="298"/>
        </w:trPr>
        <w:tc>
          <w:tcPr>
            <w:tcW w:w="446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A38155" w14:textId="77777777" w:rsidR="00163452" w:rsidRPr="00163452" w:rsidRDefault="00163452" w:rsidP="009B1CEB">
            <w:pPr>
              <w:pStyle w:val="TableParagraph"/>
              <w:spacing w:line="246" w:lineRule="exact"/>
              <w:ind w:left="120"/>
              <w:rPr>
                <w:rFonts w:ascii="Times New Roman" w:hAnsi="Times New Roman" w:cs="Times New Roman"/>
                <w:szCs w:val="24"/>
                <w:lang w:val="ru-RU"/>
              </w:rPr>
            </w:pPr>
            <w:r w:rsidRPr="00163452">
              <w:rPr>
                <w:rFonts w:ascii="Times New Roman" w:hAnsi="Times New Roman" w:cs="Times New Roman"/>
                <w:spacing w:val="-2"/>
                <w:szCs w:val="24"/>
                <w:lang w:val="ru-RU"/>
              </w:rPr>
              <w:t>Начальная</w:t>
            </w:r>
            <w:r w:rsidRPr="00163452">
              <w:rPr>
                <w:rFonts w:ascii="Times New Roman" w:hAnsi="Times New Roman" w:cs="Times New Roman"/>
                <w:spacing w:val="5"/>
                <w:szCs w:val="24"/>
                <w:lang w:val="ru-RU"/>
              </w:rPr>
              <w:t xml:space="preserve"> </w:t>
            </w:r>
            <w:r w:rsidRPr="00163452">
              <w:rPr>
                <w:rFonts w:ascii="Times New Roman" w:hAnsi="Times New Roman" w:cs="Times New Roman"/>
                <w:spacing w:val="-4"/>
                <w:szCs w:val="24"/>
                <w:lang w:val="ru-RU"/>
              </w:rPr>
              <w:t>доза</w:t>
            </w:r>
          </w:p>
          <w:p w14:paraId="12A57B70" w14:textId="77777777" w:rsidR="00163452" w:rsidRPr="00163452" w:rsidRDefault="00163452" w:rsidP="009B1CEB">
            <w:pPr>
              <w:pStyle w:val="TableParagraph"/>
              <w:spacing w:before="52"/>
              <w:ind w:left="127"/>
              <w:rPr>
                <w:rFonts w:ascii="Times New Roman" w:hAnsi="Times New Roman" w:cs="Times New Roman"/>
                <w:szCs w:val="24"/>
                <w:lang w:val="ru-RU"/>
              </w:rPr>
            </w:pPr>
            <w:r w:rsidRPr="00163452">
              <w:rPr>
                <w:rFonts w:ascii="Times New Roman" w:hAnsi="Times New Roman" w:cs="Times New Roman"/>
                <w:spacing w:val="-2"/>
                <w:szCs w:val="24"/>
                <w:lang w:val="ru-RU"/>
              </w:rPr>
              <w:t>Разовая</w:t>
            </w:r>
            <w:r w:rsidRPr="00163452">
              <w:rPr>
                <w:rFonts w:ascii="Times New Roman" w:hAnsi="Times New Roman" w:cs="Times New Roman"/>
                <w:szCs w:val="24"/>
                <w:lang w:val="ru-RU"/>
              </w:rPr>
              <w:t xml:space="preserve"> </w:t>
            </w:r>
            <w:r w:rsidRPr="00163452">
              <w:rPr>
                <w:rFonts w:ascii="Times New Roman" w:hAnsi="Times New Roman" w:cs="Times New Roman"/>
                <w:spacing w:val="-2"/>
                <w:szCs w:val="24"/>
                <w:lang w:val="ru-RU"/>
              </w:rPr>
              <w:t>насыщающая</w:t>
            </w:r>
            <w:r w:rsidRPr="00163452">
              <w:rPr>
                <w:rFonts w:ascii="Times New Roman" w:hAnsi="Times New Roman" w:cs="Times New Roman"/>
                <w:spacing w:val="3"/>
                <w:szCs w:val="24"/>
                <w:lang w:val="ru-RU"/>
              </w:rPr>
              <w:t xml:space="preserve"> </w:t>
            </w:r>
            <w:r w:rsidRPr="00163452">
              <w:rPr>
                <w:rFonts w:ascii="Times New Roman" w:hAnsi="Times New Roman" w:cs="Times New Roman"/>
                <w:spacing w:val="-4"/>
                <w:szCs w:val="24"/>
                <w:lang w:val="ru-RU"/>
              </w:rPr>
              <w:t>доза</w:t>
            </w:r>
          </w:p>
        </w:tc>
        <w:tc>
          <w:tcPr>
            <w:tcW w:w="4369" w:type="dxa"/>
            <w:tcBorders>
              <w:top w:val="single" w:sz="4" w:space="0" w:color="auto"/>
              <w:left w:val="single" w:sz="4" w:space="0" w:color="auto"/>
              <w:bottom w:val="single" w:sz="4" w:space="0" w:color="auto"/>
              <w:right w:val="single" w:sz="4" w:space="0" w:color="auto"/>
            </w:tcBorders>
          </w:tcPr>
          <w:p w14:paraId="717D3E31" w14:textId="77777777" w:rsidR="00163452" w:rsidRPr="00163452" w:rsidRDefault="00163452" w:rsidP="009B1CEB">
            <w:pPr>
              <w:pStyle w:val="TableParagraph"/>
              <w:spacing w:line="246" w:lineRule="exact"/>
              <w:ind w:left="136"/>
              <w:rPr>
                <w:rFonts w:ascii="Times New Roman" w:hAnsi="Times New Roman" w:cs="Times New Roman"/>
                <w:szCs w:val="24"/>
              </w:rPr>
            </w:pPr>
            <w:r w:rsidRPr="00163452">
              <w:rPr>
                <w:rFonts w:ascii="Times New Roman" w:hAnsi="Times New Roman" w:cs="Times New Roman"/>
                <w:szCs w:val="24"/>
              </w:rPr>
              <w:t>2</w:t>
            </w:r>
            <w:r w:rsidRPr="00163452">
              <w:rPr>
                <w:rFonts w:ascii="Times New Roman" w:hAnsi="Times New Roman" w:cs="Times New Roman"/>
                <w:spacing w:val="-1"/>
                <w:szCs w:val="24"/>
              </w:rPr>
              <w:t xml:space="preserve"> </w:t>
            </w:r>
            <w:r w:rsidRPr="00163452">
              <w:rPr>
                <w:rFonts w:ascii="Times New Roman" w:hAnsi="Times New Roman" w:cs="Times New Roman"/>
                <w:spacing w:val="-2"/>
                <w:szCs w:val="24"/>
              </w:rPr>
              <w:t>мг/кг/сут</w:t>
            </w:r>
          </w:p>
        </w:tc>
      </w:tr>
      <w:tr w:rsidR="00163452" w14:paraId="21BB0196" w14:textId="77777777" w:rsidTr="0070026E">
        <w:trPr>
          <w:trHeight w:val="254"/>
        </w:trPr>
        <w:tc>
          <w:tcPr>
            <w:tcW w:w="4465"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2C8314" w14:textId="77777777" w:rsidR="00163452" w:rsidRPr="00163452" w:rsidRDefault="00163452" w:rsidP="009B1CEB">
            <w:pPr>
              <w:rPr>
                <w:szCs w:val="24"/>
              </w:rPr>
            </w:pPr>
          </w:p>
        </w:tc>
        <w:tc>
          <w:tcPr>
            <w:tcW w:w="4369" w:type="dxa"/>
            <w:tcBorders>
              <w:top w:val="single" w:sz="4" w:space="0" w:color="auto"/>
              <w:left w:val="single" w:sz="4" w:space="0" w:color="auto"/>
              <w:bottom w:val="single" w:sz="4" w:space="0" w:color="auto"/>
              <w:right w:val="single" w:sz="4" w:space="0" w:color="auto"/>
            </w:tcBorders>
          </w:tcPr>
          <w:p w14:paraId="28AD7700" w14:textId="77777777" w:rsidR="00163452" w:rsidRPr="00163452" w:rsidRDefault="00163452" w:rsidP="009B1CEB">
            <w:pPr>
              <w:pStyle w:val="TableParagraph"/>
              <w:spacing w:line="214" w:lineRule="exact"/>
              <w:ind w:left="144"/>
              <w:rPr>
                <w:rFonts w:ascii="Times New Roman" w:hAnsi="Times New Roman" w:cs="Times New Roman"/>
                <w:szCs w:val="24"/>
              </w:rPr>
            </w:pPr>
            <w:r w:rsidRPr="00163452">
              <w:rPr>
                <w:rFonts w:ascii="Times New Roman" w:hAnsi="Times New Roman" w:cs="Times New Roman"/>
                <w:szCs w:val="24"/>
              </w:rPr>
              <w:t>Не</w:t>
            </w:r>
            <w:r w:rsidRPr="00163452">
              <w:rPr>
                <w:rFonts w:ascii="Times New Roman" w:hAnsi="Times New Roman" w:cs="Times New Roman"/>
                <w:spacing w:val="-6"/>
                <w:szCs w:val="24"/>
              </w:rPr>
              <w:t xml:space="preserve"> </w:t>
            </w:r>
            <w:r w:rsidRPr="00163452">
              <w:rPr>
                <w:rFonts w:ascii="Times New Roman" w:hAnsi="Times New Roman" w:cs="Times New Roman"/>
                <w:spacing w:val="-2"/>
                <w:szCs w:val="24"/>
              </w:rPr>
              <w:t>рекомендуется</w:t>
            </w:r>
          </w:p>
        </w:tc>
      </w:tr>
      <w:tr w:rsidR="00163452" w14:paraId="18B517B1" w14:textId="77777777" w:rsidTr="0070026E">
        <w:trPr>
          <w:trHeight w:val="305"/>
        </w:trPr>
        <w:tc>
          <w:tcPr>
            <w:tcW w:w="4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388F04" w14:textId="77777777" w:rsidR="00163452" w:rsidRPr="00163452" w:rsidRDefault="00163452" w:rsidP="009B1CEB">
            <w:pPr>
              <w:pStyle w:val="TableParagraph"/>
              <w:spacing w:line="233" w:lineRule="exact"/>
              <w:ind w:left="117"/>
              <w:rPr>
                <w:rFonts w:ascii="Times New Roman" w:hAnsi="Times New Roman" w:cs="Times New Roman"/>
                <w:szCs w:val="24"/>
              </w:rPr>
            </w:pPr>
            <w:r w:rsidRPr="00163452">
              <w:rPr>
                <w:rFonts w:ascii="Times New Roman" w:hAnsi="Times New Roman" w:cs="Times New Roman"/>
                <w:spacing w:val="-2"/>
                <w:szCs w:val="24"/>
              </w:rPr>
              <w:t>Титрование</w:t>
            </w:r>
            <w:r w:rsidRPr="00163452">
              <w:rPr>
                <w:rFonts w:ascii="Times New Roman" w:hAnsi="Times New Roman" w:cs="Times New Roman"/>
                <w:spacing w:val="5"/>
                <w:szCs w:val="24"/>
              </w:rPr>
              <w:t xml:space="preserve"> </w:t>
            </w:r>
            <w:r w:rsidRPr="00163452">
              <w:rPr>
                <w:rFonts w:ascii="Times New Roman" w:hAnsi="Times New Roman" w:cs="Times New Roman"/>
                <w:spacing w:val="-2"/>
                <w:szCs w:val="24"/>
              </w:rPr>
              <w:t>(поэтапное</w:t>
            </w:r>
            <w:r w:rsidRPr="00163452">
              <w:rPr>
                <w:rFonts w:ascii="Times New Roman" w:hAnsi="Times New Roman" w:cs="Times New Roman"/>
                <w:spacing w:val="22"/>
                <w:szCs w:val="24"/>
              </w:rPr>
              <w:t xml:space="preserve"> </w:t>
            </w:r>
            <w:r w:rsidRPr="00163452">
              <w:rPr>
                <w:rFonts w:ascii="Times New Roman" w:hAnsi="Times New Roman" w:cs="Times New Roman"/>
                <w:spacing w:val="-2"/>
                <w:szCs w:val="24"/>
              </w:rPr>
              <w:t>повышение</w:t>
            </w:r>
            <w:r w:rsidRPr="00163452">
              <w:rPr>
                <w:rFonts w:ascii="Times New Roman" w:hAnsi="Times New Roman" w:cs="Times New Roman"/>
                <w:spacing w:val="14"/>
                <w:szCs w:val="24"/>
              </w:rPr>
              <w:t xml:space="preserve"> </w:t>
            </w:r>
            <w:r w:rsidRPr="00163452">
              <w:rPr>
                <w:rFonts w:ascii="Times New Roman" w:hAnsi="Times New Roman" w:cs="Times New Roman"/>
                <w:spacing w:val="-2"/>
                <w:szCs w:val="24"/>
              </w:rPr>
              <w:t>дозы)</w:t>
            </w:r>
          </w:p>
        </w:tc>
        <w:tc>
          <w:tcPr>
            <w:tcW w:w="4369" w:type="dxa"/>
            <w:tcBorders>
              <w:top w:val="single" w:sz="4" w:space="0" w:color="auto"/>
              <w:left w:val="single" w:sz="4" w:space="0" w:color="auto"/>
              <w:bottom w:val="single" w:sz="4" w:space="0" w:color="auto"/>
              <w:right w:val="single" w:sz="4" w:space="0" w:color="auto"/>
            </w:tcBorders>
          </w:tcPr>
          <w:p w14:paraId="7AD356C7" w14:textId="77777777" w:rsidR="00163452" w:rsidRPr="00163452" w:rsidRDefault="00163452" w:rsidP="009B1CEB">
            <w:pPr>
              <w:pStyle w:val="TableParagraph"/>
              <w:spacing w:line="233" w:lineRule="exact"/>
              <w:ind w:left="129"/>
              <w:rPr>
                <w:rFonts w:ascii="Times New Roman" w:hAnsi="Times New Roman" w:cs="Times New Roman"/>
                <w:szCs w:val="24"/>
                <w:lang w:val="ru-RU"/>
              </w:rPr>
            </w:pPr>
            <w:r w:rsidRPr="00163452">
              <w:rPr>
                <w:rFonts w:ascii="Times New Roman" w:hAnsi="Times New Roman" w:cs="Times New Roman"/>
                <w:color w:val="1A1A1A"/>
                <w:szCs w:val="24"/>
                <w:lang w:val="ru-RU"/>
              </w:rPr>
              <w:t>2</w:t>
            </w:r>
            <w:r w:rsidRPr="00163452">
              <w:rPr>
                <w:rFonts w:ascii="Times New Roman" w:hAnsi="Times New Roman" w:cs="Times New Roman"/>
                <w:color w:val="1A1A1A"/>
                <w:spacing w:val="-7"/>
                <w:szCs w:val="24"/>
                <w:lang w:val="ru-RU"/>
              </w:rPr>
              <w:t xml:space="preserve"> </w:t>
            </w:r>
            <w:r w:rsidRPr="00163452">
              <w:rPr>
                <w:rFonts w:ascii="Times New Roman" w:hAnsi="Times New Roman" w:cs="Times New Roman"/>
                <w:szCs w:val="24"/>
                <w:lang w:val="ru-RU"/>
              </w:rPr>
              <w:t>мг/кг/сут</w:t>
            </w:r>
            <w:r w:rsidRPr="00163452">
              <w:rPr>
                <w:rFonts w:ascii="Times New Roman" w:hAnsi="Times New Roman" w:cs="Times New Roman"/>
                <w:spacing w:val="-2"/>
                <w:szCs w:val="24"/>
                <w:lang w:val="ru-RU"/>
              </w:rPr>
              <w:t xml:space="preserve"> </w:t>
            </w:r>
            <w:r w:rsidRPr="00163452">
              <w:rPr>
                <w:rFonts w:ascii="Times New Roman" w:hAnsi="Times New Roman" w:cs="Times New Roman"/>
                <w:szCs w:val="24"/>
                <w:lang w:val="ru-RU"/>
              </w:rPr>
              <w:t>с</w:t>
            </w:r>
            <w:r w:rsidRPr="00163452">
              <w:rPr>
                <w:rFonts w:ascii="Times New Roman" w:hAnsi="Times New Roman" w:cs="Times New Roman"/>
                <w:spacing w:val="1"/>
                <w:szCs w:val="24"/>
                <w:lang w:val="ru-RU"/>
              </w:rPr>
              <w:t xml:space="preserve"> </w:t>
            </w:r>
            <w:r w:rsidRPr="00163452">
              <w:rPr>
                <w:rFonts w:ascii="Times New Roman" w:hAnsi="Times New Roman" w:cs="Times New Roman"/>
                <w:szCs w:val="24"/>
                <w:lang w:val="ru-RU"/>
              </w:rPr>
              <w:t>интервалами</w:t>
            </w:r>
            <w:r w:rsidRPr="00163452">
              <w:rPr>
                <w:rFonts w:ascii="Times New Roman" w:hAnsi="Times New Roman" w:cs="Times New Roman"/>
                <w:spacing w:val="15"/>
                <w:szCs w:val="24"/>
                <w:lang w:val="ru-RU"/>
              </w:rPr>
              <w:t xml:space="preserve"> </w:t>
            </w:r>
            <w:r w:rsidRPr="00163452">
              <w:rPr>
                <w:rFonts w:ascii="Times New Roman" w:hAnsi="Times New Roman" w:cs="Times New Roman"/>
                <w:szCs w:val="24"/>
                <w:lang w:val="ru-RU"/>
              </w:rPr>
              <w:t>в</w:t>
            </w:r>
            <w:r w:rsidRPr="00163452">
              <w:rPr>
                <w:rFonts w:ascii="Times New Roman" w:hAnsi="Times New Roman" w:cs="Times New Roman"/>
                <w:spacing w:val="-6"/>
                <w:szCs w:val="24"/>
                <w:lang w:val="ru-RU"/>
              </w:rPr>
              <w:t xml:space="preserve"> </w:t>
            </w:r>
            <w:r w:rsidRPr="00163452">
              <w:rPr>
                <w:rFonts w:ascii="Times New Roman" w:hAnsi="Times New Roman" w:cs="Times New Roman"/>
                <w:spacing w:val="-2"/>
                <w:szCs w:val="24"/>
                <w:lang w:val="ru-RU"/>
              </w:rPr>
              <w:t>неделю</w:t>
            </w:r>
          </w:p>
        </w:tc>
      </w:tr>
      <w:tr w:rsidR="00163452" w14:paraId="5CCCB2BF" w14:textId="77777777" w:rsidTr="0070026E">
        <w:trPr>
          <w:trHeight w:val="613"/>
        </w:trPr>
        <w:tc>
          <w:tcPr>
            <w:tcW w:w="4465" w:type="dxa"/>
            <w:tcBorders>
              <w:top w:val="single" w:sz="4" w:space="0" w:color="auto"/>
            </w:tcBorders>
            <w:shd w:val="clear" w:color="auto" w:fill="D9D9D9" w:themeFill="background1" w:themeFillShade="D9"/>
          </w:tcPr>
          <w:p w14:paraId="765A9D77" w14:textId="77777777" w:rsidR="00163452" w:rsidRPr="00163452" w:rsidRDefault="00163452" w:rsidP="009B1CEB">
            <w:pPr>
              <w:pStyle w:val="TableParagraph"/>
              <w:tabs>
                <w:tab w:val="left" w:pos="1823"/>
                <w:tab w:val="left" w:pos="3582"/>
                <w:tab w:val="left" w:pos="4274"/>
              </w:tabs>
              <w:spacing w:line="237" w:lineRule="exact"/>
              <w:ind w:left="128"/>
              <w:rPr>
                <w:rFonts w:ascii="Times New Roman" w:hAnsi="Times New Roman" w:cs="Times New Roman"/>
                <w:szCs w:val="24"/>
                <w:lang w:val="ru-RU"/>
              </w:rPr>
            </w:pPr>
            <w:r w:rsidRPr="00163452">
              <w:rPr>
                <w:rFonts w:ascii="Times New Roman" w:hAnsi="Times New Roman" w:cs="Times New Roman"/>
                <w:spacing w:val="-2"/>
                <w:szCs w:val="24"/>
                <w:lang w:val="ru-RU"/>
              </w:rPr>
              <w:t>Максимальная</w:t>
            </w:r>
            <w:r w:rsidRPr="00163452">
              <w:rPr>
                <w:rFonts w:ascii="Times New Roman" w:hAnsi="Times New Roman" w:cs="Times New Roman"/>
                <w:szCs w:val="24"/>
                <w:lang w:val="ru-RU"/>
              </w:rPr>
              <w:tab/>
            </w:r>
            <w:r w:rsidRPr="00163452">
              <w:rPr>
                <w:rFonts w:ascii="Times New Roman" w:hAnsi="Times New Roman" w:cs="Times New Roman"/>
                <w:spacing w:val="-2"/>
                <w:szCs w:val="24"/>
                <w:lang w:val="ru-RU"/>
              </w:rPr>
              <w:t>рекомендуемая</w:t>
            </w:r>
            <w:r w:rsidRPr="00163452">
              <w:rPr>
                <w:rFonts w:ascii="Times New Roman" w:hAnsi="Times New Roman" w:cs="Times New Roman"/>
                <w:szCs w:val="24"/>
                <w:lang w:val="ru-RU"/>
              </w:rPr>
              <w:tab/>
            </w:r>
            <w:r w:rsidRPr="00163452">
              <w:rPr>
                <w:rFonts w:ascii="Times New Roman" w:hAnsi="Times New Roman" w:cs="Times New Roman"/>
                <w:spacing w:val="-4"/>
                <w:szCs w:val="24"/>
                <w:lang w:val="ru-RU"/>
              </w:rPr>
              <w:t>доза</w:t>
            </w:r>
            <w:r w:rsidRPr="00163452">
              <w:rPr>
                <w:rFonts w:ascii="Times New Roman" w:hAnsi="Times New Roman" w:cs="Times New Roman"/>
                <w:szCs w:val="24"/>
                <w:lang w:val="ru-RU"/>
              </w:rPr>
              <w:tab/>
            </w:r>
            <w:r w:rsidRPr="00163452">
              <w:rPr>
                <w:rFonts w:ascii="Times New Roman" w:hAnsi="Times New Roman" w:cs="Times New Roman"/>
                <w:spacing w:val="-10"/>
                <w:szCs w:val="24"/>
                <w:lang w:val="ru-RU"/>
              </w:rPr>
              <w:t>у</w:t>
            </w:r>
          </w:p>
          <w:p w14:paraId="0D57D8F7" w14:textId="77777777" w:rsidR="00163452" w:rsidRPr="00163452" w:rsidRDefault="00163452" w:rsidP="009B1CEB">
            <w:pPr>
              <w:pStyle w:val="TableParagraph"/>
              <w:spacing w:before="45"/>
              <w:ind w:left="126"/>
              <w:rPr>
                <w:rFonts w:ascii="Times New Roman" w:hAnsi="Times New Roman" w:cs="Times New Roman"/>
                <w:szCs w:val="24"/>
                <w:lang w:val="ru-RU"/>
              </w:rPr>
            </w:pPr>
            <w:r w:rsidRPr="00163452">
              <w:rPr>
                <w:rFonts w:ascii="Times New Roman" w:hAnsi="Times New Roman" w:cs="Times New Roman"/>
                <w:szCs w:val="24"/>
                <w:lang w:val="ru-RU"/>
              </w:rPr>
              <w:t>пациентов</w:t>
            </w:r>
            <w:r w:rsidRPr="00163452">
              <w:rPr>
                <w:rFonts w:ascii="Times New Roman" w:hAnsi="Times New Roman" w:cs="Times New Roman"/>
                <w:spacing w:val="-3"/>
                <w:szCs w:val="24"/>
                <w:lang w:val="ru-RU"/>
              </w:rPr>
              <w:t xml:space="preserve"> </w:t>
            </w:r>
            <w:r w:rsidRPr="00163452">
              <w:rPr>
                <w:rFonts w:ascii="Times New Roman" w:hAnsi="Times New Roman" w:cs="Times New Roman"/>
                <w:szCs w:val="24"/>
                <w:lang w:val="ru-RU"/>
              </w:rPr>
              <w:t>с</w:t>
            </w:r>
            <w:r w:rsidRPr="00163452">
              <w:rPr>
                <w:rFonts w:ascii="Times New Roman" w:hAnsi="Times New Roman" w:cs="Times New Roman"/>
                <w:spacing w:val="-3"/>
                <w:szCs w:val="24"/>
                <w:lang w:val="ru-RU"/>
              </w:rPr>
              <w:t xml:space="preserve"> </w:t>
            </w:r>
            <w:r w:rsidRPr="00163452">
              <w:rPr>
                <w:rFonts w:ascii="Times New Roman" w:hAnsi="Times New Roman" w:cs="Times New Roman"/>
                <w:szCs w:val="24"/>
                <w:lang w:val="ru-RU"/>
              </w:rPr>
              <w:t>массой</w:t>
            </w:r>
            <w:r w:rsidRPr="00163452">
              <w:rPr>
                <w:rFonts w:ascii="Times New Roman" w:hAnsi="Times New Roman" w:cs="Times New Roman"/>
                <w:spacing w:val="2"/>
                <w:szCs w:val="24"/>
                <w:lang w:val="ru-RU"/>
              </w:rPr>
              <w:t xml:space="preserve"> </w:t>
            </w:r>
            <w:r w:rsidRPr="00163452">
              <w:rPr>
                <w:rFonts w:ascii="Times New Roman" w:hAnsi="Times New Roman" w:cs="Times New Roman"/>
                <w:szCs w:val="24"/>
                <w:lang w:val="ru-RU"/>
              </w:rPr>
              <w:t>тела</w:t>
            </w:r>
            <w:r w:rsidRPr="00163452">
              <w:rPr>
                <w:rFonts w:ascii="Times New Roman" w:hAnsi="Times New Roman" w:cs="Times New Roman"/>
                <w:spacing w:val="2"/>
                <w:szCs w:val="24"/>
                <w:lang w:val="ru-RU"/>
              </w:rPr>
              <w:t xml:space="preserve"> </w:t>
            </w:r>
            <w:r w:rsidRPr="00163452">
              <w:rPr>
                <w:rFonts w:ascii="Times New Roman" w:hAnsi="Times New Roman" w:cs="Times New Roman"/>
                <w:szCs w:val="24"/>
                <w:lang w:val="ru-RU"/>
              </w:rPr>
              <w:t>менее</w:t>
            </w:r>
            <w:r w:rsidRPr="00163452">
              <w:rPr>
                <w:rFonts w:ascii="Times New Roman" w:hAnsi="Times New Roman" w:cs="Times New Roman"/>
                <w:spacing w:val="43"/>
                <w:szCs w:val="24"/>
                <w:lang w:val="ru-RU"/>
              </w:rPr>
              <w:t xml:space="preserve"> </w:t>
            </w:r>
            <w:r w:rsidRPr="00163452">
              <w:rPr>
                <w:rFonts w:ascii="Times New Roman" w:hAnsi="Times New Roman" w:cs="Times New Roman"/>
                <w:szCs w:val="24"/>
                <w:lang w:val="ru-RU"/>
              </w:rPr>
              <w:t>20</w:t>
            </w:r>
            <w:r w:rsidRPr="00163452">
              <w:rPr>
                <w:rFonts w:ascii="Times New Roman" w:hAnsi="Times New Roman" w:cs="Times New Roman"/>
                <w:spacing w:val="-3"/>
                <w:szCs w:val="24"/>
                <w:lang w:val="ru-RU"/>
              </w:rPr>
              <w:t xml:space="preserve"> </w:t>
            </w:r>
            <w:r w:rsidRPr="00163452">
              <w:rPr>
                <w:rFonts w:ascii="Times New Roman" w:hAnsi="Times New Roman" w:cs="Times New Roman"/>
                <w:spacing w:val="-5"/>
                <w:szCs w:val="24"/>
                <w:lang w:val="ru-RU"/>
              </w:rPr>
              <w:t>кг</w:t>
            </w:r>
          </w:p>
        </w:tc>
        <w:tc>
          <w:tcPr>
            <w:tcW w:w="4369" w:type="dxa"/>
            <w:tcBorders>
              <w:top w:val="single" w:sz="4" w:space="0" w:color="auto"/>
            </w:tcBorders>
          </w:tcPr>
          <w:p w14:paraId="7E2B4395" w14:textId="77777777" w:rsidR="00163452" w:rsidRPr="00163452" w:rsidRDefault="00163452" w:rsidP="009B1CEB">
            <w:pPr>
              <w:pStyle w:val="TableParagraph"/>
              <w:spacing w:line="237" w:lineRule="exact"/>
              <w:ind w:left="124"/>
              <w:rPr>
                <w:rFonts w:ascii="Times New Roman" w:hAnsi="Times New Roman" w:cs="Times New Roman"/>
                <w:szCs w:val="24"/>
              </w:rPr>
            </w:pPr>
            <w:r w:rsidRPr="00163452">
              <w:rPr>
                <w:rFonts w:ascii="Times New Roman" w:hAnsi="Times New Roman" w:cs="Times New Roman"/>
                <w:szCs w:val="24"/>
              </w:rPr>
              <w:t>до</w:t>
            </w:r>
            <w:r w:rsidRPr="00163452">
              <w:rPr>
                <w:rFonts w:ascii="Times New Roman" w:hAnsi="Times New Roman" w:cs="Times New Roman"/>
                <w:spacing w:val="5"/>
                <w:szCs w:val="24"/>
              </w:rPr>
              <w:t xml:space="preserve"> </w:t>
            </w:r>
            <w:r w:rsidRPr="00163452">
              <w:rPr>
                <w:rFonts w:ascii="Times New Roman" w:hAnsi="Times New Roman" w:cs="Times New Roman"/>
                <w:szCs w:val="24"/>
              </w:rPr>
              <w:t>12</w:t>
            </w:r>
            <w:r w:rsidRPr="00163452">
              <w:rPr>
                <w:rFonts w:ascii="Times New Roman" w:hAnsi="Times New Roman" w:cs="Times New Roman"/>
                <w:spacing w:val="12"/>
                <w:szCs w:val="24"/>
              </w:rPr>
              <w:t xml:space="preserve"> </w:t>
            </w:r>
            <w:r w:rsidRPr="00163452">
              <w:rPr>
                <w:rFonts w:ascii="Times New Roman" w:hAnsi="Times New Roman" w:cs="Times New Roman"/>
                <w:spacing w:val="-2"/>
                <w:szCs w:val="24"/>
              </w:rPr>
              <w:t>мг/кг/сут</w:t>
            </w:r>
          </w:p>
        </w:tc>
      </w:tr>
      <w:tr w:rsidR="00163452" w14:paraId="60474C1A" w14:textId="77777777" w:rsidTr="0070026E">
        <w:trPr>
          <w:trHeight w:val="925"/>
        </w:trPr>
        <w:tc>
          <w:tcPr>
            <w:tcW w:w="4465" w:type="dxa"/>
            <w:shd w:val="clear" w:color="auto" w:fill="D9D9D9" w:themeFill="background1" w:themeFillShade="D9"/>
          </w:tcPr>
          <w:p w14:paraId="33F240E6" w14:textId="77777777" w:rsidR="00163452" w:rsidRPr="00163452" w:rsidRDefault="00163452" w:rsidP="009B1CEB">
            <w:pPr>
              <w:pStyle w:val="TableParagraph"/>
              <w:tabs>
                <w:tab w:val="left" w:pos="1830"/>
                <w:tab w:val="left" w:pos="3582"/>
                <w:tab w:val="left" w:pos="4281"/>
              </w:tabs>
              <w:spacing w:line="234" w:lineRule="exact"/>
              <w:ind w:left="128"/>
              <w:rPr>
                <w:rFonts w:ascii="Times New Roman" w:hAnsi="Times New Roman" w:cs="Times New Roman"/>
                <w:szCs w:val="24"/>
                <w:lang w:val="ru-RU"/>
              </w:rPr>
            </w:pPr>
            <w:r w:rsidRPr="00163452">
              <w:rPr>
                <w:rFonts w:ascii="Times New Roman" w:hAnsi="Times New Roman" w:cs="Times New Roman"/>
                <w:spacing w:val="-2"/>
                <w:szCs w:val="24"/>
                <w:lang w:val="ru-RU"/>
              </w:rPr>
              <w:t>Максимальная</w:t>
            </w:r>
            <w:r w:rsidRPr="00163452">
              <w:rPr>
                <w:rFonts w:ascii="Times New Roman" w:hAnsi="Times New Roman" w:cs="Times New Roman"/>
                <w:szCs w:val="24"/>
                <w:lang w:val="ru-RU"/>
              </w:rPr>
              <w:tab/>
            </w:r>
            <w:r w:rsidRPr="00163452">
              <w:rPr>
                <w:rFonts w:ascii="Times New Roman" w:hAnsi="Times New Roman" w:cs="Times New Roman"/>
                <w:spacing w:val="-2"/>
                <w:szCs w:val="24"/>
                <w:lang w:val="ru-RU"/>
              </w:rPr>
              <w:t>рекомендуемая</w:t>
            </w:r>
            <w:r w:rsidRPr="00163452">
              <w:rPr>
                <w:rFonts w:ascii="Times New Roman" w:hAnsi="Times New Roman" w:cs="Times New Roman"/>
                <w:szCs w:val="24"/>
                <w:lang w:val="ru-RU"/>
              </w:rPr>
              <w:tab/>
            </w:r>
            <w:r w:rsidRPr="00163452">
              <w:rPr>
                <w:rFonts w:ascii="Times New Roman" w:hAnsi="Times New Roman" w:cs="Times New Roman"/>
                <w:spacing w:val="-4"/>
                <w:szCs w:val="24"/>
                <w:lang w:val="ru-RU"/>
              </w:rPr>
              <w:t>доза</w:t>
            </w:r>
            <w:r w:rsidRPr="00163452">
              <w:rPr>
                <w:rFonts w:ascii="Times New Roman" w:hAnsi="Times New Roman" w:cs="Times New Roman"/>
                <w:szCs w:val="24"/>
                <w:lang w:val="ru-RU"/>
              </w:rPr>
              <w:tab/>
            </w:r>
            <w:r w:rsidRPr="00163452">
              <w:rPr>
                <w:rFonts w:ascii="Times New Roman" w:hAnsi="Times New Roman" w:cs="Times New Roman"/>
                <w:spacing w:val="-10"/>
                <w:szCs w:val="24"/>
                <w:lang w:val="ru-RU"/>
              </w:rPr>
              <w:t>у</w:t>
            </w:r>
          </w:p>
          <w:p w14:paraId="6FB08687" w14:textId="77777777" w:rsidR="00163452" w:rsidRPr="00163452" w:rsidRDefault="00163452" w:rsidP="009B1CEB">
            <w:pPr>
              <w:pStyle w:val="TableParagraph"/>
              <w:spacing w:before="45" w:line="280" w:lineRule="auto"/>
              <w:ind w:left="115" w:firstLine="4"/>
              <w:rPr>
                <w:rFonts w:ascii="Times New Roman" w:hAnsi="Times New Roman" w:cs="Times New Roman"/>
                <w:szCs w:val="24"/>
                <w:lang w:val="ru-RU"/>
              </w:rPr>
            </w:pPr>
            <w:r w:rsidRPr="00163452">
              <w:rPr>
                <w:rFonts w:ascii="Times New Roman" w:hAnsi="Times New Roman" w:cs="Times New Roman"/>
                <w:szCs w:val="24"/>
                <w:lang w:val="ru-RU"/>
              </w:rPr>
              <w:t xml:space="preserve">пациентов </w:t>
            </w:r>
            <w:r w:rsidRPr="00163452">
              <w:rPr>
                <w:rFonts w:ascii="Times New Roman" w:hAnsi="Times New Roman" w:cs="Times New Roman"/>
                <w:color w:val="0F0F0F"/>
                <w:szCs w:val="24"/>
                <w:lang w:val="ru-RU"/>
              </w:rPr>
              <w:t xml:space="preserve">с </w:t>
            </w:r>
            <w:r w:rsidRPr="00163452">
              <w:rPr>
                <w:rFonts w:ascii="Times New Roman" w:hAnsi="Times New Roman" w:cs="Times New Roman"/>
                <w:szCs w:val="24"/>
                <w:lang w:val="ru-RU"/>
              </w:rPr>
              <w:t>массой тела от 20</w:t>
            </w:r>
            <w:r w:rsidRPr="00163452">
              <w:rPr>
                <w:rFonts w:ascii="Times New Roman" w:hAnsi="Times New Roman" w:cs="Times New Roman"/>
                <w:spacing w:val="16"/>
                <w:szCs w:val="24"/>
                <w:lang w:val="ru-RU"/>
              </w:rPr>
              <w:t xml:space="preserve"> </w:t>
            </w:r>
            <w:r w:rsidRPr="00163452">
              <w:rPr>
                <w:rFonts w:ascii="Times New Roman" w:hAnsi="Times New Roman" w:cs="Times New Roman"/>
                <w:szCs w:val="24"/>
                <w:lang w:val="ru-RU"/>
              </w:rPr>
              <w:t>кг до менее 30 кг</w:t>
            </w:r>
          </w:p>
        </w:tc>
        <w:tc>
          <w:tcPr>
            <w:tcW w:w="4369" w:type="dxa"/>
          </w:tcPr>
          <w:p w14:paraId="6225D41D" w14:textId="77777777" w:rsidR="00163452" w:rsidRPr="00163452" w:rsidRDefault="00163452" w:rsidP="009B1CEB">
            <w:pPr>
              <w:pStyle w:val="TableParagraph"/>
              <w:spacing w:line="234" w:lineRule="exact"/>
              <w:ind w:left="131"/>
              <w:rPr>
                <w:rFonts w:ascii="Times New Roman" w:hAnsi="Times New Roman" w:cs="Times New Roman"/>
                <w:szCs w:val="24"/>
              </w:rPr>
            </w:pPr>
            <w:r w:rsidRPr="00163452">
              <w:rPr>
                <w:rFonts w:ascii="Times New Roman" w:hAnsi="Times New Roman" w:cs="Times New Roman"/>
                <w:szCs w:val="24"/>
              </w:rPr>
              <w:t>до</w:t>
            </w:r>
            <w:r w:rsidRPr="00163452">
              <w:rPr>
                <w:rFonts w:ascii="Times New Roman" w:hAnsi="Times New Roman" w:cs="Times New Roman"/>
                <w:spacing w:val="1"/>
                <w:szCs w:val="24"/>
              </w:rPr>
              <w:t xml:space="preserve"> </w:t>
            </w:r>
            <w:r w:rsidRPr="00163452">
              <w:rPr>
                <w:rFonts w:ascii="Times New Roman" w:hAnsi="Times New Roman" w:cs="Times New Roman"/>
                <w:color w:val="131313"/>
                <w:szCs w:val="24"/>
              </w:rPr>
              <w:t>10</w:t>
            </w:r>
            <w:r w:rsidRPr="00163452">
              <w:rPr>
                <w:rFonts w:ascii="Times New Roman" w:hAnsi="Times New Roman" w:cs="Times New Roman"/>
                <w:color w:val="131313"/>
                <w:spacing w:val="9"/>
                <w:szCs w:val="24"/>
              </w:rPr>
              <w:t xml:space="preserve"> </w:t>
            </w:r>
            <w:r w:rsidRPr="00163452">
              <w:rPr>
                <w:rFonts w:ascii="Times New Roman" w:hAnsi="Times New Roman" w:cs="Times New Roman"/>
                <w:spacing w:val="-2"/>
                <w:szCs w:val="24"/>
              </w:rPr>
              <w:t>мг/кг/сут</w:t>
            </w:r>
          </w:p>
        </w:tc>
      </w:tr>
      <w:tr w:rsidR="00163452" w14:paraId="5F8C4C14" w14:textId="77777777" w:rsidTr="0070026E">
        <w:trPr>
          <w:trHeight w:val="915"/>
        </w:trPr>
        <w:tc>
          <w:tcPr>
            <w:tcW w:w="4465" w:type="dxa"/>
            <w:shd w:val="clear" w:color="auto" w:fill="D9D9D9" w:themeFill="background1" w:themeFillShade="D9"/>
          </w:tcPr>
          <w:p w14:paraId="2A3F6D0B" w14:textId="77777777" w:rsidR="00163452" w:rsidRPr="00163452" w:rsidRDefault="00163452" w:rsidP="009B1CEB">
            <w:pPr>
              <w:pStyle w:val="TableParagraph"/>
              <w:tabs>
                <w:tab w:val="left" w:pos="1823"/>
                <w:tab w:val="left" w:pos="3582"/>
                <w:tab w:val="left" w:pos="4274"/>
              </w:tabs>
              <w:spacing w:line="229" w:lineRule="exact"/>
              <w:ind w:left="120"/>
              <w:rPr>
                <w:rFonts w:ascii="Times New Roman" w:hAnsi="Times New Roman" w:cs="Times New Roman"/>
                <w:szCs w:val="24"/>
                <w:lang w:val="ru-RU"/>
              </w:rPr>
            </w:pPr>
            <w:r w:rsidRPr="00163452">
              <w:rPr>
                <w:rFonts w:ascii="Times New Roman" w:hAnsi="Times New Roman" w:cs="Times New Roman"/>
                <w:spacing w:val="-2"/>
                <w:szCs w:val="24"/>
                <w:lang w:val="ru-RU"/>
              </w:rPr>
              <w:t>Максимальная</w:t>
            </w:r>
            <w:r w:rsidRPr="00163452">
              <w:rPr>
                <w:rFonts w:ascii="Times New Roman" w:hAnsi="Times New Roman" w:cs="Times New Roman"/>
                <w:szCs w:val="24"/>
                <w:lang w:val="ru-RU"/>
              </w:rPr>
              <w:tab/>
            </w:r>
            <w:r w:rsidRPr="00163452">
              <w:rPr>
                <w:rFonts w:ascii="Times New Roman" w:hAnsi="Times New Roman" w:cs="Times New Roman"/>
                <w:spacing w:val="-2"/>
                <w:szCs w:val="24"/>
                <w:lang w:val="ru-RU"/>
              </w:rPr>
              <w:t>рекомендуемая</w:t>
            </w:r>
            <w:r w:rsidRPr="00163452">
              <w:rPr>
                <w:rFonts w:ascii="Times New Roman" w:hAnsi="Times New Roman" w:cs="Times New Roman"/>
                <w:szCs w:val="24"/>
                <w:lang w:val="ru-RU"/>
              </w:rPr>
              <w:tab/>
            </w:r>
            <w:r w:rsidRPr="00163452">
              <w:rPr>
                <w:rFonts w:ascii="Times New Roman" w:hAnsi="Times New Roman" w:cs="Times New Roman"/>
                <w:spacing w:val="-4"/>
                <w:szCs w:val="24"/>
                <w:lang w:val="ru-RU"/>
              </w:rPr>
              <w:t>доза</w:t>
            </w:r>
            <w:r w:rsidRPr="00163452">
              <w:rPr>
                <w:rFonts w:ascii="Times New Roman" w:hAnsi="Times New Roman" w:cs="Times New Roman"/>
                <w:szCs w:val="24"/>
                <w:lang w:val="ru-RU"/>
              </w:rPr>
              <w:tab/>
            </w:r>
            <w:r w:rsidRPr="00163452">
              <w:rPr>
                <w:rFonts w:ascii="Times New Roman" w:hAnsi="Times New Roman" w:cs="Times New Roman"/>
                <w:spacing w:val="-10"/>
                <w:szCs w:val="24"/>
                <w:lang w:val="ru-RU"/>
              </w:rPr>
              <w:t>у</w:t>
            </w:r>
          </w:p>
          <w:p w14:paraId="5E47128A" w14:textId="77777777" w:rsidR="00163452" w:rsidRPr="00163452" w:rsidRDefault="00163452" w:rsidP="009B1CEB">
            <w:pPr>
              <w:pStyle w:val="TableParagraph"/>
              <w:spacing w:before="7" w:line="316" w:lineRule="exact"/>
              <w:ind w:left="120" w:hanging="2"/>
              <w:rPr>
                <w:rFonts w:ascii="Times New Roman" w:hAnsi="Times New Roman" w:cs="Times New Roman"/>
                <w:szCs w:val="24"/>
                <w:lang w:val="ru-RU"/>
              </w:rPr>
            </w:pPr>
            <w:r w:rsidRPr="00163452">
              <w:rPr>
                <w:rFonts w:ascii="Times New Roman" w:hAnsi="Times New Roman" w:cs="Times New Roman"/>
                <w:szCs w:val="24"/>
                <w:lang w:val="ru-RU"/>
              </w:rPr>
              <w:t>пациентов</w:t>
            </w:r>
            <w:r w:rsidRPr="00163452">
              <w:rPr>
                <w:rFonts w:ascii="Times New Roman" w:hAnsi="Times New Roman" w:cs="Times New Roman"/>
                <w:spacing w:val="14"/>
                <w:szCs w:val="24"/>
                <w:lang w:val="ru-RU"/>
              </w:rPr>
              <w:t xml:space="preserve"> </w:t>
            </w:r>
            <w:r w:rsidRPr="00163452">
              <w:rPr>
                <w:rFonts w:ascii="Times New Roman" w:hAnsi="Times New Roman" w:cs="Times New Roman"/>
                <w:szCs w:val="24"/>
                <w:lang w:val="ru-RU"/>
              </w:rPr>
              <w:t>с массой</w:t>
            </w:r>
            <w:r w:rsidRPr="00163452">
              <w:rPr>
                <w:rFonts w:ascii="Times New Roman" w:hAnsi="Times New Roman" w:cs="Times New Roman"/>
                <w:spacing w:val="13"/>
                <w:szCs w:val="24"/>
                <w:lang w:val="ru-RU"/>
              </w:rPr>
              <w:t xml:space="preserve"> </w:t>
            </w:r>
            <w:r w:rsidRPr="00163452">
              <w:rPr>
                <w:rFonts w:ascii="Times New Roman" w:hAnsi="Times New Roman" w:cs="Times New Roman"/>
                <w:szCs w:val="24"/>
                <w:lang w:val="ru-RU"/>
              </w:rPr>
              <w:t>тела</w:t>
            </w:r>
            <w:r w:rsidRPr="00163452">
              <w:rPr>
                <w:rFonts w:ascii="Times New Roman" w:hAnsi="Times New Roman" w:cs="Times New Roman"/>
                <w:spacing w:val="15"/>
                <w:szCs w:val="24"/>
                <w:lang w:val="ru-RU"/>
              </w:rPr>
              <w:t xml:space="preserve"> </w:t>
            </w:r>
            <w:r w:rsidRPr="00163452">
              <w:rPr>
                <w:rFonts w:ascii="Times New Roman" w:hAnsi="Times New Roman" w:cs="Times New Roman"/>
                <w:szCs w:val="24"/>
                <w:lang w:val="ru-RU"/>
              </w:rPr>
              <w:t xml:space="preserve">от </w:t>
            </w:r>
            <w:r w:rsidRPr="00163452">
              <w:rPr>
                <w:rFonts w:ascii="Times New Roman" w:hAnsi="Times New Roman" w:cs="Times New Roman"/>
                <w:color w:val="131313"/>
                <w:szCs w:val="24"/>
                <w:lang w:val="ru-RU"/>
              </w:rPr>
              <w:t xml:space="preserve">30 </w:t>
            </w:r>
            <w:r w:rsidRPr="00163452">
              <w:rPr>
                <w:rFonts w:ascii="Times New Roman" w:hAnsi="Times New Roman" w:cs="Times New Roman"/>
                <w:i/>
                <w:szCs w:val="24"/>
                <w:lang w:val="ru-RU"/>
              </w:rPr>
              <w:t>кг</w:t>
            </w:r>
            <w:r w:rsidRPr="00163452">
              <w:rPr>
                <w:rFonts w:ascii="Times New Roman" w:hAnsi="Times New Roman" w:cs="Times New Roman"/>
                <w:i/>
                <w:spacing w:val="-1"/>
                <w:szCs w:val="24"/>
                <w:lang w:val="ru-RU"/>
              </w:rPr>
              <w:t xml:space="preserve"> </w:t>
            </w:r>
            <w:r w:rsidRPr="00163452">
              <w:rPr>
                <w:rFonts w:ascii="Times New Roman" w:hAnsi="Times New Roman" w:cs="Times New Roman"/>
                <w:szCs w:val="24"/>
                <w:lang w:val="ru-RU"/>
              </w:rPr>
              <w:t xml:space="preserve">до менее 50 </w:t>
            </w:r>
            <w:r w:rsidRPr="00163452">
              <w:rPr>
                <w:rFonts w:ascii="Times New Roman" w:hAnsi="Times New Roman" w:cs="Times New Roman"/>
                <w:color w:val="0C0C0C"/>
                <w:szCs w:val="24"/>
                <w:lang w:val="ru-RU"/>
              </w:rPr>
              <w:t>кг</w:t>
            </w:r>
          </w:p>
        </w:tc>
        <w:tc>
          <w:tcPr>
            <w:tcW w:w="4369" w:type="dxa"/>
          </w:tcPr>
          <w:p w14:paraId="679F2646" w14:textId="77777777" w:rsidR="00163452" w:rsidRPr="00163452" w:rsidRDefault="00163452" w:rsidP="009B1CEB">
            <w:pPr>
              <w:pStyle w:val="TableParagraph"/>
              <w:spacing w:line="229" w:lineRule="exact"/>
              <w:ind w:left="124"/>
              <w:rPr>
                <w:rFonts w:ascii="Times New Roman" w:hAnsi="Times New Roman" w:cs="Times New Roman"/>
                <w:szCs w:val="24"/>
              </w:rPr>
            </w:pPr>
            <w:r w:rsidRPr="00163452">
              <w:rPr>
                <w:rFonts w:ascii="Times New Roman" w:hAnsi="Times New Roman" w:cs="Times New Roman"/>
                <w:szCs w:val="24"/>
              </w:rPr>
              <w:t>до</w:t>
            </w:r>
            <w:r w:rsidRPr="00163452">
              <w:rPr>
                <w:rFonts w:ascii="Times New Roman" w:hAnsi="Times New Roman" w:cs="Times New Roman"/>
                <w:spacing w:val="5"/>
                <w:szCs w:val="24"/>
              </w:rPr>
              <w:t xml:space="preserve"> </w:t>
            </w:r>
            <w:r w:rsidRPr="00163452">
              <w:rPr>
                <w:rFonts w:ascii="Times New Roman" w:hAnsi="Times New Roman" w:cs="Times New Roman"/>
                <w:szCs w:val="24"/>
              </w:rPr>
              <w:t>8</w:t>
            </w:r>
            <w:r w:rsidRPr="00163452">
              <w:rPr>
                <w:rFonts w:ascii="Times New Roman" w:hAnsi="Times New Roman" w:cs="Times New Roman"/>
                <w:spacing w:val="5"/>
                <w:szCs w:val="24"/>
              </w:rPr>
              <w:t xml:space="preserve"> </w:t>
            </w:r>
            <w:r w:rsidRPr="00163452">
              <w:rPr>
                <w:rFonts w:ascii="Times New Roman" w:hAnsi="Times New Roman" w:cs="Times New Roman"/>
                <w:spacing w:val="-2"/>
                <w:szCs w:val="24"/>
              </w:rPr>
              <w:t>мг/кг/сут</w:t>
            </w:r>
          </w:p>
        </w:tc>
      </w:tr>
    </w:tbl>
    <w:p w14:paraId="62EC04D1" w14:textId="77777777" w:rsidR="0070026E" w:rsidRDefault="0070026E" w:rsidP="00163452">
      <w:pPr>
        <w:ind w:firstLine="709"/>
        <w:rPr>
          <w:b/>
          <w:i/>
          <w:lang w:eastAsia="ru-RU" w:bidi="ru-RU"/>
        </w:rPr>
      </w:pPr>
    </w:p>
    <w:p w14:paraId="6A8B7CD2" w14:textId="1593D200" w:rsidR="00163452" w:rsidRDefault="00163452" w:rsidP="00163452">
      <w:pPr>
        <w:ind w:firstLine="709"/>
        <w:rPr>
          <w:b/>
          <w:i/>
          <w:lang w:eastAsia="ru-RU" w:bidi="ru-RU"/>
        </w:rPr>
      </w:pPr>
      <w:r w:rsidRPr="00163452">
        <w:rPr>
          <w:b/>
          <w:i/>
          <w:lang w:eastAsia="ru-RU" w:bidi="ru-RU"/>
        </w:rPr>
        <w:t>Насыщающая доза</w:t>
      </w:r>
    </w:p>
    <w:p w14:paraId="141534DE" w14:textId="77777777" w:rsidR="00163452" w:rsidRPr="00163452" w:rsidRDefault="00163452" w:rsidP="00163452">
      <w:pPr>
        <w:ind w:firstLine="709"/>
        <w:rPr>
          <w:b/>
          <w:i/>
          <w:lang w:eastAsia="ru-RU" w:bidi="ru-RU"/>
        </w:rPr>
      </w:pPr>
    </w:p>
    <w:p w14:paraId="3A9AA246" w14:textId="26519B41" w:rsidR="00163452" w:rsidRDefault="00163452" w:rsidP="00163452">
      <w:pPr>
        <w:ind w:firstLine="709"/>
        <w:rPr>
          <w:lang w:eastAsia="ru-RU" w:bidi="ru-RU"/>
        </w:rPr>
      </w:pPr>
      <w:r>
        <w:rPr>
          <w:lang w:eastAsia="ru-RU" w:bidi="ru-RU"/>
        </w:rPr>
        <w:t>Назначение насыщающей дозы у детей не изучали. Применение насыщающей дозы не рекомендуется у подростков и детей с массой тела менее 50 кг.</w:t>
      </w:r>
    </w:p>
    <w:p w14:paraId="1B04F8BF" w14:textId="77777777" w:rsidR="00163452" w:rsidRDefault="00163452" w:rsidP="00163452">
      <w:pPr>
        <w:ind w:firstLine="709"/>
        <w:rPr>
          <w:lang w:eastAsia="ru-RU" w:bidi="ru-RU"/>
        </w:rPr>
      </w:pPr>
    </w:p>
    <w:p w14:paraId="5950256E" w14:textId="77CF90C2" w:rsidR="00163452" w:rsidRDefault="00163452" w:rsidP="00163452">
      <w:pPr>
        <w:ind w:firstLine="709"/>
        <w:rPr>
          <w:b/>
          <w:i/>
          <w:lang w:eastAsia="ru-RU" w:bidi="ru-RU"/>
        </w:rPr>
      </w:pPr>
      <w:r>
        <w:rPr>
          <w:b/>
          <w:i/>
          <w:lang w:eastAsia="ru-RU" w:bidi="ru-RU"/>
        </w:rPr>
        <w:t>Применение у детей в возр</w:t>
      </w:r>
      <w:r w:rsidRPr="00163452">
        <w:rPr>
          <w:b/>
          <w:i/>
          <w:lang w:eastAsia="ru-RU" w:bidi="ru-RU"/>
        </w:rPr>
        <w:t>асте до 4 лет</w:t>
      </w:r>
    </w:p>
    <w:p w14:paraId="72653B97" w14:textId="77777777" w:rsidR="00163452" w:rsidRPr="00163452" w:rsidRDefault="00163452" w:rsidP="00163452">
      <w:pPr>
        <w:ind w:firstLine="709"/>
        <w:rPr>
          <w:b/>
          <w:i/>
          <w:lang w:eastAsia="ru-RU" w:bidi="ru-RU"/>
        </w:rPr>
      </w:pPr>
    </w:p>
    <w:p w14:paraId="67C3D626" w14:textId="2025C3A6" w:rsidR="00163452" w:rsidRDefault="00163452" w:rsidP="00163452">
      <w:pPr>
        <w:ind w:firstLine="709"/>
        <w:rPr>
          <w:lang w:eastAsia="ru-RU" w:bidi="ru-RU"/>
        </w:rPr>
      </w:pPr>
      <w:r>
        <w:rPr>
          <w:lang w:eastAsia="ru-RU" w:bidi="ru-RU"/>
        </w:rPr>
        <w:t>Безопасность и эффективность лакосамида у детей в возрасте до 4 лет не изучали. Данные отсутствуют.</w:t>
      </w:r>
    </w:p>
    <w:p w14:paraId="45ED995D" w14:textId="77777777" w:rsidR="00163452" w:rsidRPr="00163452" w:rsidRDefault="00163452" w:rsidP="00163452">
      <w:pPr>
        <w:ind w:firstLine="709"/>
        <w:rPr>
          <w:lang w:eastAsia="ru-RU" w:bidi="ru-RU"/>
        </w:rPr>
      </w:pPr>
    </w:p>
    <w:p w14:paraId="2948B0F9" w14:textId="73E4DC28" w:rsidR="00D448A4" w:rsidRPr="00CD1374" w:rsidRDefault="00D448A4" w:rsidP="00CD1374">
      <w:pPr>
        <w:pStyle w:val="3"/>
      </w:pPr>
      <w:bookmarkStart w:id="702" w:name="_Toc179552053"/>
      <w:r w:rsidRPr="00CD1374">
        <w:t>Побочн</w:t>
      </w:r>
      <w:bookmarkEnd w:id="696"/>
      <w:bookmarkEnd w:id="697"/>
      <w:bookmarkEnd w:id="698"/>
      <w:r w:rsidRPr="00CD1374">
        <w:t>ое действие</w:t>
      </w:r>
      <w:bookmarkEnd w:id="702"/>
    </w:p>
    <w:p w14:paraId="64BA0EAE" w14:textId="77777777" w:rsidR="00D448A4" w:rsidRPr="00892B6D" w:rsidRDefault="00D448A4" w:rsidP="00D448A4"/>
    <w:p w14:paraId="50D21B53" w14:textId="77777777" w:rsidR="00D448A4" w:rsidRDefault="00D448A4" w:rsidP="00D448A4">
      <w:pPr>
        <w:widowControl w:val="0"/>
        <w:tabs>
          <w:tab w:val="left" w:pos="8647"/>
        </w:tabs>
        <w:rPr>
          <w:b/>
          <w:lang w:eastAsia="ru-RU" w:bidi="ru-RU"/>
        </w:rPr>
      </w:pPr>
      <w:bookmarkStart w:id="703" w:name="bookmark4"/>
      <w:r>
        <w:rPr>
          <w:b/>
          <w:lang w:eastAsia="ru-RU" w:bidi="ru-RU"/>
        </w:rPr>
        <w:t xml:space="preserve">Обзор профиля безопасности </w:t>
      </w:r>
    </w:p>
    <w:p w14:paraId="37ACD703" w14:textId="77777777" w:rsidR="00AC17DA" w:rsidRDefault="00AC17DA" w:rsidP="00AC17DA">
      <w:pPr>
        <w:pStyle w:val="af3"/>
        <w:shd w:val="clear" w:color="auto" w:fill="FFFFFF"/>
        <w:spacing w:before="0" w:beforeAutospacing="0" w:after="0" w:afterAutospacing="0"/>
        <w:ind w:firstLine="709"/>
        <w:jc w:val="both"/>
        <w:rPr>
          <w:rFonts w:eastAsia="MS Mincho"/>
          <w:iCs/>
          <w:lang w:eastAsia="en-US"/>
        </w:rPr>
      </w:pPr>
    </w:p>
    <w:p w14:paraId="3923FE28" w14:textId="5F7F74B3" w:rsidR="00AC17DA" w:rsidRDefault="002353CC" w:rsidP="00AC17DA">
      <w:pPr>
        <w:pStyle w:val="af3"/>
        <w:shd w:val="clear" w:color="auto" w:fill="FFFFFF"/>
        <w:spacing w:before="0" w:beforeAutospacing="0" w:after="0" w:afterAutospacing="0"/>
        <w:ind w:firstLine="709"/>
        <w:jc w:val="both"/>
        <w:rPr>
          <w:rFonts w:eastAsia="MS Mincho"/>
          <w:iCs/>
          <w:lang w:eastAsia="en-US"/>
        </w:rPr>
      </w:pPr>
      <w:r w:rsidRPr="002353CC">
        <w:rPr>
          <w:rFonts w:eastAsia="MS Mincho"/>
          <w:iCs/>
          <w:lang w:eastAsia="en-US"/>
        </w:rPr>
        <w:t>На основании анализа объединенных плацебо-контролируемых клинических исследований в качестве дополнительной терапии у 1308 пациентов с парциальными припадкам в общей сложности 61,9 % пациентов, рандомизированных в группу лечения лакосамидом, и 35,2 % пациентов, рандомизированных в группу лечения плацебо, имели как минимум одну нежелательную реакцию. Наиболее частыми нежелательными реакциями (≥ 10 %) при лечении лакосамидом были головокружение, головная боль, тошнота и диплопия. Как правило, они были легкой или умеренной интенсивности. Некоторые из них были связаны с дозой, и их можно было бы ослабить путем снижения дозы. Частота встречаемости и степень тяжести нежелательных реакций со стороны центральной нервной системы (ЦНС) и желудочно-кишечного тракта (ЖКТ), в динамике, как правило, снижались.</w:t>
      </w:r>
    </w:p>
    <w:p w14:paraId="695DDB33" w14:textId="2B60BC49" w:rsidR="002353CC" w:rsidRPr="002353CC" w:rsidRDefault="002353CC" w:rsidP="00AC17DA">
      <w:pPr>
        <w:pStyle w:val="af3"/>
        <w:shd w:val="clear" w:color="auto" w:fill="FFFFFF"/>
        <w:spacing w:before="0" w:beforeAutospacing="0" w:after="0" w:afterAutospacing="0"/>
        <w:ind w:firstLine="709"/>
        <w:jc w:val="both"/>
        <w:rPr>
          <w:rFonts w:eastAsia="MS Mincho"/>
          <w:iCs/>
          <w:lang w:eastAsia="en-US"/>
        </w:rPr>
      </w:pPr>
      <w:r w:rsidRPr="002353CC">
        <w:rPr>
          <w:rFonts w:eastAsia="MS Mincho"/>
          <w:iCs/>
          <w:lang w:eastAsia="en-US"/>
        </w:rPr>
        <w:lastRenderedPageBreak/>
        <w:t>Во всех этих контролируемых клинических исследованиях частота отмены препарата из-за развития нежелательных реакций составила 12,2 % у пациентов, рандомизированных в группу лечения лакосамидом, и 1,6 % у пациентов, рандомизированных в группу лечения плацебо. Наиболее частой нежелательной реакцией, приводившей к прекращению терапии лакосамидом, было головокружение.</w:t>
      </w:r>
    </w:p>
    <w:p w14:paraId="50AF1B74" w14:textId="77777777" w:rsidR="002353CC" w:rsidRPr="002353CC" w:rsidRDefault="002353CC" w:rsidP="00AC17DA">
      <w:pPr>
        <w:pStyle w:val="af3"/>
        <w:shd w:val="clear" w:color="auto" w:fill="FFFFFF"/>
        <w:spacing w:before="0" w:beforeAutospacing="0" w:after="0" w:afterAutospacing="0"/>
        <w:ind w:firstLine="709"/>
        <w:jc w:val="both"/>
        <w:rPr>
          <w:rFonts w:eastAsia="MS Mincho"/>
          <w:iCs/>
          <w:lang w:eastAsia="en-US"/>
        </w:rPr>
      </w:pPr>
      <w:r w:rsidRPr="002353CC">
        <w:rPr>
          <w:rFonts w:eastAsia="MS Mincho"/>
          <w:iCs/>
          <w:lang w:eastAsia="en-US"/>
        </w:rPr>
        <w:t>Частота встречаемости нежелательных реакций со стороны ЦНС, таких как головокружение, может быть выше после применения нагрузочной дозы.</w:t>
      </w:r>
    </w:p>
    <w:p w14:paraId="68BD0881" w14:textId="77777777" w:rsidR="002353CC" w:rsidRPr="002353CC" w:rsidRDefault="002353CC" w:rsidP="00AC17DA">
      <w:pPr>
        <w:pStyle w:val="af3"/>
        <w:shd w:val="clear" w:color="auto" w:fill="FFFFFF"/>
        <w:spacing w:before="0" w:beforeAutospacing="0" w:after="0" w:afterAutospacing="0"/>
        <w:ind w:firstLine="709"/>
        <w:jc w:val="both"/>
        <w:rPr>
          <w:rFonts w:eastAsia="MS Mincho"/>
          <w:iCs/>
          <w:lang w:eastAsia="en-US"/>
        </w:rPr>
      </w:pPr>
      <w:r w:rsidRPr="002353CC">
        <w:rPr>
          <w:rFonts w:eastAsia="MS Mincho"/>
          <w:iCs/>
          <w:lang w:eastAsia="en-US"/>
        </w:rPr>
        <w:t>Согласно результатам анализа данных из клинического исследования не меньшей эффективности, в котором сравнивалась монотерапия лакосамидом с таковой карбамазепином с контролируемым высвобождением (CR), наиболее частыми нежелательными реакциями (≥ 10 %) в ответ на лакосамид были головная боль и головокружение. Частота отмены препарата из-за нежелательных реакций составляла 10,6 % у пациентов, получавших лакосамид, и 15,6 % у пациентов, получавших карбамазепин CR.</w:t>
      </w:r>
    </w:p>
    <w:p w14:paraId="6FCA8FA7" w14:textId="36FC3520" w:rsidR="00D448A4" w:rsidRPr="00DE3EFC" w:rsidRDefault="002353CC" w:rsidP="00AC17DA">
      <w:pPr>
        <w:pStyle w:val="af3"/>
        <w:shd w:val="clear" w:color="auto" w:fill="FFFFFF"/>
        <w:spacing w:before="0" w:beforeAutospacing="0" w:after="0" w:afterAutospacing="0"/>
        <w:ind w:firstLine="709"/>
        <w:jc w:val="both"/>
        <w:rPr>
          <w:rFonts w:eastAsia="MS Mincho"/>
          <w:iCs/>
          <w:lang w:eastAsia="en-US"/>
        </w:rPr>
      </w:pPr>
      <w:r w:rsidRPr="002353CC">
        <w:rPr>
          <w:rFonts w:eastAsia="MS Mincho"/>
          <w:iCs/>
          <w:lang w:eastAsia="en-US"/>
        </w:rPr>
        <w:t>Профиль безопасности лакосамида, зарегистрированный в исследовании с участием пациентов в возрасте 4 лет и старше с идиопатической генерализованной эпилепсией с первичными генерализованными тонико-клоническими припадками (ПГТКП), соответствовал профилю безопасности, зарегистрированному в объединенных плацебо-контролируемых клинических исследованиях при парциальных припадках. Дополнительными нежелательными реакциями, зарегистрированными у пациентов с ПГТКП, были миоклоническая эпилепсия (2,5 % в группе лечения лакосамидом и 0 % в группе лечения плацебо) и атаксия (3,3 % в группе лечения лакосамидом и 0 % в группе лечения плацебо). Наиболее частыми нежелательными реакциями были головокружение и сонливость. Наиболее частыми нежелательными реакциями, приводившими к прекращению терапии лакосамидом, были головокружение и суицидальное мышление. Частота случаев отмены препарата из-за нежелательных реакций составила 9,1 % в группе лечения лакосамидом и 4,1 % в группе лечения плацебо.</w:t>
      </w:r>
    </w:p>
    <w:p w14:paraId="48F5F48D" w14:textId="77777777" w:rsidR="00D448A4" w:rsidRPr="00DE3EFC" w:rsidRDefault="00D448A4" w:rsidP="00AC17DA">
      <w:pPr>
        <w:pStyle w:val="af3"/>
        <w:shd w:val="clear" w:color="auto" w:fill="FFFFFF"/>
        <w:spacing w:before="0" w:beforeAutospacing="0" w:after="0" w:afterAutospacing="0"/>
        <w:ind w:firstLine="709"/>
        <w:jc w:val="both"/>
        <w:rPr>
          <w:rFonts w:eastAsia="MS Mincho"/>
          <w:iCs/>
          <w:lang w:eastAsia="en-US"/>
        </w:rPr>
      </w:pPr>
      <w:r w:rsidRPr="00DE3EFC">
        <w:rPr>
          <w:rFonts w:eastAsia="MS Mincho"/>
          <w:iCs/>
          <w:lang w:eastAsia="en-US"/>
        </w:rPr>
        <w:t>Нежелательные реакции, наблюдаемые во время клинических исследований, приведены в таблице ниже и разделены на группы по частоте. По частоте реакции классифицируются следующим образом: очень частые (≥ 1/10); частые (≥ 1/100 – &lt; 1/10); нечастые (≥ 1/1 000 – &lt; 1/100); редкие (≥ 1/10 000 – &lt; 1/1 000); очень редкие (&lt; 1/10 000) и с неизвестной частотой (частота не может быть оценена по имеющимся данным).</w:t>
      </w:r>
    </w:p>
    <w:p w14:paraId="1EB39ADE" w14:textId="77777777" w:rsidR="00D448A4" w:rsidRDefault="00D448A4" w:rsidP="00AC17DA">
      <w:pPr>
        <w:pStyle w:val="af3"/>
        <w:shd w:val="clear" w:color="auto" w:fill="FFFFFF"/>
        <w:spacing w:before="0" w:beforeAutospacing="0" w:after="0" w:afterAutospacing="0"/>
        <w:ind w:firstLine="709"/>
        <w:jc w:val="both"/>
        <w:rPr>
          <w:rFonts w:eastAsia="MS Mincho"/>
          <w:iCs/>
          <w:lang w:eastAsia="en-US"/>
        </w:rPr>
      </w:pPr>
      <w:r w:rsidRPr="00DE3EFC">
        <w:rPr>
          <w:rFonts w:eastAsia="MS Mincho"/>
          <w:iCs/>
          <w:lang w:eastAsia="en-US"/>
        </w:rPr>
        <w:t>В каждой частотной группе нежелательные реакции представлены в порядке уменьшения тяжести.</w:t>
      </w:r>
    </w:p>
    <w:p w14:paraId="77409DD1" w14:textId="6B7B0684" w:rsidR="00D448A4" w:rsidRPr="00C83A7D" w:rsidRDefault="00D448A4" w:rsidP="00C83A7D">
      <w:pPr>
        <w:pStyle w:val="af5"/>
      </w:pPr>
    </w:p>
    <w:p w14:paraId="5F22D48C" w14:textId="24EBC6B0" w:rsidR="00CD1374" w:rsidRPr="00C83A7D" w:rsidRDefault="003C76DB" w:rsidP="003C76DB">
      <w:pPr>
        <w:pStyle w:val="af5"/>
      </w:pPr>
      <w:bookmarkStart w:id="704" w:name="_Toc179552982"/>
      <w:r>
        <w:t xml:space="preserve">Таблица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Таблица \* ARABIC \s 1 </w:instrText>
      </w:r>
      <w:r>
        <w:fldChar w:fldCharType="separate"/>
      </w:r>
      <w:r>
        <w:rPr>
          <w:noProof/>
        </w:rPr>
        <w:t>5</w:t>
      </w:r>
      <w:r>
        <w:fldChar w:fldCharType="end"/>
      </w:r>
      <w:r>
        <w:t xml:space="preserve">. </w:t>
      </w:r>
      <w:r w:rsidR="00CD1374" w:rsidRPr="00C83A7D">
        <w:t>Нежелательные реакции, выявленные в клинических исследованиях.</w:t>
      </w:r>
      <w:bookmarkEnd w:id="704"/>
    </w:p>
    <w:tbl>
      <w:tblPr>
        <w:tblStyle w:val="aff2"/>
        <w:tblW w:w="5000" w:type="pct"/>
        <w:tblLook w:val="04A0" w:firstRow="1" w:lastRow="0" w:firstColumn="1" w:lastColumn="0" w:noHBand="0" w:noVBand="1"/>
      </w:tblPr>
      <w:tblGrid>
        <w:gridCol w:w="4673"/>
        <w:gridCol w:w="4673"/>
      </w:tblGrid>
      <w:tr w:rsidR="002353CC" w:rsidRPr="002E0654" w14:paraId="7EE9E6BD" w14:textId="77777777" w:rsidTr="009B1CEB">
        <w:trPr>
          <w:trHeight w:val="598"/>
          <w:tblHeader/>
        </w:trPr>
        <w:tc>
          <w:tcPr>
            <w:tcW w:w="4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D12095" w14:textId="77777777" w:rsidR="002353CC" w:rsidRPr="00517EE4" w:rsidRDefault="002353CC" w:rsidP="009B1CEB">
            <w:pPr>
              <w:jc w:val="center"/>
            </w:pPr>
            <w:r w:rsidRPr="00F437C7">
              <w:rPr>
                <w:b/>
              </w:rPr>
              <w:t>Класс системы органов</w:t>
            </w:r>
          </w:p>
        </w:tc>
        <w:tc>
          <w:tcPr>
            <w:tcW w:w="4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DBC38D" w14:textId="77777777" w:rsidR="002353CC" w:rsidRPr="002E0654" w:rsidRDefault="002353CC" w:rsidP="009B1CEB">
            <w:pPr>
              <w:jc w:val="center"/>
            </w:pPr>
            <w:r w:rsidRPr="00F437C7">
              <w:rPr>
                <w:b/>
              </w:rPr>
              <w:t>Нежелательная реакция и частота</w:t>
            </w:r>
          </w:p>
        </w:tc>
      </w:tr>
      <w:tr w:rsidR="002353CC" w:rsidRPr="002E0654" w14:paraId="5C9A97B6" w14:textId="77777777" w:rsidTr="009B1CEB">
        <w:tc>
          <w:tcPr>
            <w:tcW w:w="4673" w:type="dxa"/>
            <w:tcBorders>
              <w:top w:val="single" w:sz="4" w:space="0" w:color="auto"/>
              <w:left w:val="single" w:sz="4" w:space="0" w:color="auto"/>
              <w:bottom w:val="single" w:sz="4" w:space="0" w:color="auto"/>
              <w:right w:val="single" w:sz="4" w:space="0" w:color="auto"/>
            </w:tcBorders>
          </w:tcPr>
          <w:p w14:paraId="6E45DDDD" w14:textId="77777777" w:rsidR="002353CC" w:rsidRPr="00517EE4" w:rsidRDefault="002353CC" w:rsidP="009B1CEB">
            <w:r>
              <w:t>Нарушения со стороны крови и лимфатической системы</w:t>
            </w:r>
          </w:p>
        </w:tc>
        <w:tc>
          <w:tcPr>
            <w:tcW w:w="4673" w:type="dxa"/>
            <w:tcBorders>
              <w:top w:val="single" w:sz="4" w:space="0" w:color="auto"/>
              <w:left w:val="single" w:sz="4" w:space="0" w:color="auto"/>
              <w:bottom w:val="single" w:sz="4" w:space="0" w:color="auto"/>
              <w:right w:val="single" w:sz="4" w:space="0" w:color="auto"/>
            </w:tcBorders>
          </w:tcPr>
          <w:p w14:paraId="095D5535" w14:textId="77777777" w:rsidR="002353CC" w:rsidRPr="00533D9F" w:rsidRDefault="002353CC" w:rsidP="009B1CEB">
            <w:pPr>
              <w:rPr>
                <w:vertAlign w:val="superscript"/>
              </w:rPr>
            </w:pPr>
            <w:r w:rsidRPr="00533D9F">
              <w:t>Частота неизвестна: агранулоцитоз</w:t>
            </w:r>
            <w:r>
              <w:rPr>
                <w:vertAlign w:val="superscript"/>
              </w:rPr>
              <w:t>1</w:t>
            </w:r>
          </w:p>
        </w:tc>
      </w:tr>
      <w:tr w:rsidR="002353CC" w:rsidRPr="002E0654" w14:paraId="39F3A1ED" w14:textId="77777777" w:rsidTr="009B1CEB">
        <w:tc>
          <w:tcPr>
            <w:tcW w:w="4673" w:type="dxa"/>
            <w:tcBorders>
              <w:top w:val="single" w:sz="4" w:space="0" w:color="auto"/>
              <w:left w:val="single" w:sz="4" w:space="0" w:color="auto"/>
              <w:bottom w:val="single" w:sz="4" w:space="0" w:color="auto"/>
              <w:right w:val="single" w:sz="4" w:space="0" w:color="auto"/>
            </w:tcBorders>
          </w:tcPr>
          <w:p w14:paraId="31BB0992" w14:textId="77777777" w:rsidR="002353CC" w:rsidRPr="00517EE4" w:rsidRDefault="002353CC" w:rsidP="009B1CEB">
            <w:r w:rsidRPr="00CC6651">
              <w:rPr>
                <w:color w:val="000000"/>
                <w:szCs w:val="24"/>
              </w:rPr>
              <w:t>Нарушения со стороны иммунной системы</w:t>
            </w:r>
          </w:p>
        </w:tc>
        <w:tc>
          <w:tcPr>
            <w:tcW w:w="4673" w:type="dxa"/>
            <w:tcBorders>
              <w:top w:val="single" w:sz="4" w:space="0" w:color="auto"/>
              <w:left w:val="single" w:sz="4" w:space="0" w:color="auto"/>
              <w:bottom w:val="single" w:sz="4" w:space="0" w:color="auto"/>
              <w:right w:val="single" w:sz="4" w:space="0" w:color="auto"/>
            </w:tcBorders>
          </w:tcPr>
          <w:p w14:paraId="6F6AE174" w14:textId="77777777" w:rsidR="002353CC" w:rsidRPr="00533D9F" w:rsidRDefault="002353CC" w:rsidP="009B1CEB">
            <w:pPr>
              <w:rPr>
                <w:vertAlign w:val="superscript"/>
              </w:rPr>
            </w:pPr>
            <w:r>
              <w:t>Нечасто:</w:t>
            </w:r>
            <w:r w:rsidRPr="00CC6651">
              <w:rPr>
                <w:color w:val="000000"/>
                <w:szCs w:val="24"/>
              </w:rPr>
              <w:t xml:space="preserve"> </w:t>
            </w:r>
            <w:r>
              <w:rPr>
                <w:color w:val="000000"/>
                <w:szCs w:val="24"/>
              </w:rPr>
              <w:t>л</w:t>
            </w:r>
            <w:r w:rsidRPr="00CC6651">
              <w:rPr>
                <w:color w:val="000000"/>
                <w:szCs w:val="24"/>
              </w:rPr>
              <w:t>екарственная гиперчувствительность</w:t>
            </w:r>
            <w:r>
              <w:rPr>
                <w:color w:val="000000"/>
                <w:szCs w:val="24"/>
                <w:vertAlign w:val="superscript"/>
              </w:rPr>
              <w:t>1</w:t>
            </w:r>
          </w:p>
          <w:p w14:paraId="725820EA" w14:textId="77777777" w:rsidR="002353CC" w:rsidRPr="00533D9F" w:rsidRDefault="002353CC" w:rsidP="009B1CEB">
            <w:pPr>
              <w:rPr>
                <w:vertAlign w:val="superscript"/>
              </w:rPr>
            </w:pPr>
            <w:r>
              <w:t xml:space="preserve">Частота неизвестна: </w:t>
            </w:r>
            <w:r>
              <w:rPr>
                <w:color w:val="000000"/>
                <w:szCs w:val="24"/>
              </w:rPr>
              <w:t>л</w:t>
            </w:r>
            <w:r w:rsidRPr="00CC6651">
              <w:rPr>
                <w:color w:val="000000"/>
                <w:szCs w:val="24"/>
              </w:rPr>
              <w:t>екарственная реакция с эозинофилией и системными симптомами (DRESS)</w:t>
            </w:r>
            <w:r>
              <w:rPr>
                <w:color w:val="000000"/>
                <w:szCs w:val="24"/>
                <w:vertAlign w:val="superscript"/>
              </w:rPr>
              <w:t>1,2</w:t>
            </w:r>
          </w:p>
        </w:tc>
      </w:tr>
      <w:tr w:rsidR="002353CC" w:rsidRPr="002E0654" w14:paraId="097566B7" w14:textId="77777777" w:rsidTr="009B1CEB">
        <w:tc>
          <w:tcPr>
            <w:tcW w:w="4673" w:type="dxa"/>
            <w:tcBorders>
              <w:top w:val="single" w:sz="4" w:space="0" w:color="auto"/>
              <w:left w:val="single" w:sz="4" w:space="0" w:color="auto"/>
              <w:bottom w:val="single" w:sz="4" w:space="0" w:color="auto"/>
              <w:right w:val="single" w:sz="4" w:space="0" w:color="auto"/>
            </w:tcBorders>
          </w:tcPr>
          <w:p w14:paraId="5297D0BF" w14:textId="77777777" w:rsidR="002353CC" w:rsidRPr="00517EE4" w:rsidRDefault="002353CC" w:rsidP="009B1CEB">
            <w:r w:rsidRPr="00CC6651">
              <w:rPr>
                <w:color w:val="000000"/>
                <w:szCs w:val="24"/>
              </w:rPr>
              <w:t>Нарушения психики</w:t>
            </w:r>
          </w:p>
        </w:tc>
        <w:tc>
          <w:tcPr>
            <w:tcW w:w="4673" w:type="dxa"/>
            <w:tcBorders>
              <w:top w:val="single" w:sz="4" w:space="0" w:color="auto"/>
              <w:left w:val="single" w:sz="4" w:space="0" w:color="auto"/>
              <w:bottom w:val="single" w:sz="4" w:space="0" w:color="auto"/>
              <w:right w:val="single" w:sz="4" w:space="0" w:color="auto"/>
            </w:tcBorders>
          </w:tcPr>
          <w:p w14:paraId="25300C73" w14:textId="77777777" w:rsidR="002353CC" w:rsidRPr="00533D9F" w:rsidRDefault="002353CC" w:rsidP="009B1CEB">
            <w:pPr>
              <w:rPr>
                <w:vertAlign w:val="superscript"/>
              </w:rPr>
            </w:pPr>
            <w:r>
              <w:t>Часто:</w:t>
            </w:r>
            <w:r w:rsidRPr="00CC6651">
              <w:rPr>
                <w:color w:val="000000"/>
                <w:szCs w:val="24"/>
              </w:rPr>
              <w:t xml:space="preserve"> </w:t>
            </w:r>
            <w:r>
              <w:rPr>
                <w:color w:val="000000"/>
                <w:szCs w:val="24"/>
              </w:rPr>
              <w:t>д</w:t>
            </w:r>
            <w:r w:rsidRPr="00CC6651">
              <w:rPr>
                <w:color w:val="000000"/>
                <w:szCs w:val="24"/>
              </w:rPr>
              <w:t>епрессия</w:t>
            </w:r>
            <w:r>
              <w:rPr>
                <w:color w:val="000000"/>
                <w:szCs w:val="24"/>
              </w:rPr>
              <w:t>, с</w:t>
            </w:r>
            <w:r w:rsidRPr="00CC6651">
              <w:rPr>
                <w:color w:val="000000"/>
                <w:szCs w:val="24"/>
              </w:rPr>
              <w:t>путанность сознания</w:t>
            </w:r>
            <w:r>
              <w:rPr>
                <w:color w:val="000000"/>
                <w:szCs w:val="24"/>
              </w:rPr>
              <w:t>, б</w:t>
            </w:r>
            <w:r w:rsidRPr="00CC6651">
              <w:rPr>
                <w:color w:val="000000"/>
                <w:szCs w:val="24"/>
              </w:rPr>
              <w:t>ессонница</w:t>
            </w:r>
            <w:r>
              <w:rPr>
                <w:color w:val="000000"/>
                <w:szCs w:val="24"/>
                <w:vertAlign w:val="superscript"/>
              </w:rPr>
              <w:t>1</w:t>
            </w:r>
          </w:p>
          <w:p w14:paraId="3F5A622E" w14:textId="77777777" w:rsidR="002353CC" w:rsidRPr="00517EE4" w:rsidRDefault="002353CC" w:rsidP="009B1CEB">
            <w:r>
              <w:lastRenderedPageBreak/>
              <w:t>Нечасто: агрессия, ажитация</w:t>
            </w:r>
            <w:r>
              <w:rPr>
                <w:vertAlign w:val="superscript"/>
              </w:rPr>
              <w:t>1</w:t>
            </w:r>
            <w:r>
              <w:t>, эйфория</w:t>
            </w:r>
            <w:r>
              <w:rPr>
                <w:vertAlign w:val="superscript"/>
              </w:rPr>
              <w:t>1</w:t>
            </w:r>
            <w:r>
              <w:t>, психотическое расстройство</w:t>
            </w:r>
            <w:r>
              <w:rPr>
                <w:vertAlign w:val="superscript"/>
              </w:rPr>
              <w:t>1</w:t>
            </w:r>
            <w:r>
              <w:t>, попытка суицида</w:t>
            </w:r>
            <w:r>
              <w:rPr>
                <w:vertAlign w:val="superscript"/>
              </w:rPr>
              <w:t>1</w:t>
            </w:r>
            <w:r>
              <w:t>, суицидальное мышление</w:t>
            </w:r>
            <w:r>
              <w:rPr>
                <w:vertAlign w:val="superscript"/>
              </w:rPr>
              <w:t>1</w:t>
            </w:r>
            <w:r>
              <w:t>, галлюцинация</w:t>
            </w:r>
            <w:r>
              <w:rPr>
                <w:vertAlign w:val="superscript"/>
              </w:rPr>
              <w:t>1</w:t>
            </w:r>
          </w:p>
        </w:tc>
      </w:tr>
      <w:tr w:rsidR="002353CC" w:rsidRPr="002E0654" w14:paraId="3266BB9D" w14:textId="77777777" w:rsidTr="009B1CEB">
        <w:tc>
          <w:tcPr>
            <w:tcW w:w="4673" w:type="dxa"/>
            <w:tcBorders>
              <w:top w:val="single" w:sz="4" w:space="0" w:color="auto"/>
              <w:left w:val="single" w:sz="4" w:space="0" w:color="auto"/>
              <w:bottom w:val="single" w:sz="4" w:space="0" w:color="auto"/>
              <w:right w:val="single" w:sz="4" w:space="0" w:color="auto"/>
            </w:tcBorders>
          </w:tcPr>
          <w:p w14:paraId="77F23273" w14:textId="77777777" w:rsidR="002353CC" w:rsidRPr="00517EE4" w:rsidRDefault="002353CC" w:rsidP="009B1CEB">
            <w:pPr>
              <w:tabs>
                <w:tab w:val="left" w:pos="1352"/>
              </w:tabs>
            </w:pPr>
            <w:r w:rsidRPr="00CC6651">
              <w:rPr>
                <w:color w:val="000000"/>
                <w:szCs w:val="24"/>
              </w:rPr>
              <w:lastRenderedPageBreak/>
              <w:t>Нарушения со стороны нервной системы</w:t>
            </w:r>
          </w:p>
        </w:tc>
        <w:tc>
          <w:tcPr>
            <w:tcW w:w="4673" w:type="dxa"/>
            <w:tcBorders>
              <w:top w:val="single" w:sz="4" w:space="0" w:color="auto"/>
              <w:left w:val="single" w:sz="4" w:space="0" w:color="auto"/>
              <w:bottom w:val="single" w:sz="4" w:space="0" w:color="auto"/>
              <w:right w:val="single" w:sz="4" w:space="0" w:color="auto"/>
            </w:tcBorders>
          </w:tcPr>
          <w:p w14:paraId="218659EB" w14:textId="77777777" w:rsidR="002353CC" w:rsidRDefault="002353CC" w:rsidP="009B1CEB">
            <w:r>
              <w:t>Очень часто: головокружение, головная боль</w:t>
            </w:r>
          </w:p>
          <w:p w14:paraId="3A3454D4" w14:textId="77777777" w:rsidR="002353CC" w:rsidRPr="00533D9F" w:rsidRDefault="002353CC" w:rsidP="009B1CEB">
            <w:r>
              <w:t>Часто: миоклонические судороги</w:t>
            </w:r>
            <w:r>
              <w:rPr>
                <w:vertAlign w:val="superscript"/>
              </w:rPr>
              <w:t>3</w:t>
            </w:r>
            <w:r>
              <w:t>, атаксия, нарушение равновесия, нарушение памяти, когнитивное расстройство, сонливость, тремор, нистагм, гипестезия, дизартрия, нарушение внимания, парестезия</w:t>
            </w:r>
          </w:p>
          <w:p w14:paraId="04A7154C" w14:textId="77777777" w:rsidR="002353CC" w:rsidRPr="00533D9F" w:rsidRDefault="002353CC" w:rsidP="009B1CEB">
            <w:r>
              <w:t>Нечасто: обморок</w:t>
            </w:r>
            <w:r>
              <w:rPr>
                <w:vertAlign w:val="superscript"/>
              </w:rPr>
              <w:t>2</w:t>
            </w:r>
            <w:r>
              <w:t xml:space="preserve">, нарушение координации, дискинезия </w:t>
            </w:r>
          </w:p>
          <w:p w14:paraId="18E8B4A4" w14:textId="77777777" w:rsidR="002353CC" w:rsidRPr="00517EE4" w:rsidRDefault="002353CC" w:rsidP="009B1CEB">
            <w:r>
              <w:t>Частота неизвестна: припадки</w:t>
            </w:r>
          </w:p>
        </w:tc>
      </w:tr>
      <w:tr w:rsidR="002353CC" w:rsidRPr="002E0654" w14:paraId="069283AE" w14:textId="77777777" w:rsidTr="009B1CEB">
        <w:tc>
          <w:tcPr>
            <w:tcW w:w="4673" w:type="dxa"/>
            <w:tcBorders>
              <w:top w:val="single" w:sz="4" w:space="0" w:color="auto"/>
              <w:left w:val="single" w:sz="4" w:space="0" w:color="auto"/>
              <w:bottom w:val="single" w:sz="4" w:space="0" w:color="auto"/>
              <w:right w:val="single" w:sz="4" w:space="0" w:color="auto"/>
            </w:tcBorders>
          </w:tcPr>
          <w:p w14:paraId="2A384D2E" w14:textId="77777777" w:rsidR="002353CC" w:rsidRPr="00A134F2" w:rsidRDefault="002353CC" w:rsidP="009B1CEB">
            <w:r>
              <w:rPr>
                <w:color w:val="000000"/>
                <w:szCs w:val="24"/>
              </w:rPr>
              <w:t>Нарушения со стороны органов</w:t>
            </w:r>
            <w:r w:rsidRPr="00CC6651">
              <w:rPr>
                <w:color w:val="000000"/>
                <w:szCs w:val="24"/>
              </w:rPr>
              <w:t xml:space="preserve"> зрения</w:t>
            </w:r>
          </w:p>
        </w:tc>
        <w:tc>
          <w:tcPr>
            <w:tcW w:w="4673" w:type="dxa"/>
            <w:tcBorders>
              <w:top w:val="single" w:sz="4" w:space="0" w:color="auto"/>
              <w:left w:val="single" w:sz="4" w:space="0" w:color="auto"/>
              <w:bottom w:val="single" w:sz="4" w:space="0" w:color="auto"/>
              <w:right w:val="single" w:sz="4" w:space="0" w:color="auto"/>
            </w:tcBorders>
          </w:tcPr>
          <w:p w14:paraId="4CF59AB4" w14:textId="77777777" w:rsidR="002353CC" w:rsidRDefault="002353CC" w:rsidP="009B1CEB">
            <w:r>
              <w:t>Очень часто: диплопия</w:t>
            </w:r>
          </w:p>
          <w:p w14:paraId="053CBFB0" w14:textId="77777777" w:rsidR="002353CC" w:rsidRPr="00A134F2" w:rsidRDefault="002353CC" w:rsidP="009B1CEB">
            <w:r>
              <w:t>Часто: нечеткость зрения</w:t>
            </w:r>
          </w:p>
        </w:tc>
      </w:tr>
      <w:tr w:rsidR="002353CC" w:rsidRPr="002E0654" w14:paraId="3CADCF90" w14:textId="77777777" w:rsidTr="009B1CEB">
        <w:tc>
          <w:tcPr>
            <w:tcW w:w="4673" w:type="dxa"/>
            <w:tcBorders>
              <w:top w:val="single" w:sz="4" w:space="0" w:color="auto"/>
              <w:left w:val="single" w:sz="4" w:space="0" w:color="auto"/>
              <w:bottom w:val="single" w:sz="4" w:space="0" w:color="auto"/>
              <w:right w:val="single" w:sz="4" w:space="0" w:color="auto"/>
            </w:tcBorders>
          </w:tcPr>
          <w:p w14:paraId="3DD25B4A" w14:textId="77777777" w:rsidR="002353CC" w:rsidRPr="00A134F2" w:rsidRDefault="002353CC" w:rsidP="009B1CEB">
            <w:r>
              <w:rPr>
                <w:color w:val="000000"/>
                <w:szCs w:val="24"/>
              </w:rPr>
              <w:t>Нарушения со стороны органов</w:t>
            </w:r>
            <w:r w:rsidRPr="00CC6651">
              <w:rPr>
                <w:color w:val="000000"/>
                <w:szCs w:val="24"/>
              </w:rPr>
              <w:t xml:space="preserve"> слуха и лабиринтные нарушения</w:t>
            </w:r>
          </w:p>
        </w:tc>
        <w:tc>
          <w:tcPr>
            <w:tcW w:w="4673" w:type="dxa"/>
            <w:tcBorders>
              <w:top w:val="single" w:sz="4" w:space="0" w:color="auto"/>
              <w:left w:val="single" w:sz="4" w:space="0" w:color="auto"/>
              <w:bottom w:val="single" w:sz="4" w:space="0" w:color="auto"/>
              <w:right w:val="single" w:sz="4" w:space="0" w:color="auto"/>
            </w:tcBorders>
          </w:tcPr>
          <w:p w14:paraId="4A04FEBF" w14:textId="77777777" w:rsidR="002353CC" w:rsidRPr="00A134F2" w:rsidRDefault="002353CC" w:rsidP="009B1CEB">
            <w:r>
              <w:t>Часто: вертиго, звон в ушах</w:t>
            </w:r>
          </w:p>
        </w:tc>
      </w:tr>
      <w:tr w:rsidR="002353CC" w:rsidRPr="002E0654" w14:paraId="2B580970" w14:textId="77777777" w:rsidTr="009B1CEB">
        <w:tc>
          <w:tcPr>
            <w:tcW w:w="4673" w:type="dxa"/>
            <w:tcBorders>
              <w:top w:val="single" w:sz="4" w:space="0" w:color="auto"/>
              <w:left w:val="single" w:sz="4" w:space="0" w:color="auto"/>
              <w:bottom w:val="single" w:sz="4" w:space="0" w:color="auto"/>
              <w:right w:val="single" w:sz="4" w:space="0" w:color="auto"/>
            </w:tcBorders>
          </w:tcPr>
          <w:p w14:paraId="7300898C" w14:textId="77777777" w:rsidR="002353CC" w:rsidRPr="00517EE4" w:rsidRDefault="002353CC" w:rsidP="009B1CEB">
            <w:r w:rsidRPr="00CC6651">
              <w:rPr>
                <w:color w:val="000000"/>
                <w:szCs w:val="24"/>
              </w:rPr>
              <w:t>Нарушения со стороны сердца</w:t>
            </w:r>
          </w:p>
        </w:tc>
        <w:tc>
          <w:tcPr>
            <w:tcW w:w="4673" w:type="dxa"/>
            <w:tcBorders>
              <w:top w:val="single" w:sz="4" w:space="0" w:color="auto"/>
              <w:left w:val="single" w:sz="4" w:space="0" w:color="auto"/>
              <w:bottom w:val="single" w:sz="4" w:space="0" w:color="auto"/>
              <w:right w:val="single" w:sz="4" w:space="0" w:color="auto"/>
            </w:tcBorders>
          </w:tcPr>
          <w:p w14:paraId="76A9AF93" w14:textId="77777777" w:rsidR="002353CC" w:rsidRDefault="002353CC" w:rsidP="009B1CEB">
            <w:pPr>
              <w:rPr>
                <w:vertAlign w:val="superscript"/>
              </w:rPr>
            </w:pPr>
            <w:r>
              <w:t>Нечасто: атриовентрикулярная блокада</w:t>
            </w:r>
            <w:r>
              <w:rPr>
                <w:vertAlign w:val="superscript"/>
              </w:rPr>
              <w:t>1,2</w:t>
            </w:r>
            <w:r>
              <w:t>, брадикардия</w:t>
            </w:r>
            <w:r>
              <w:rPr>
                <w:vertAlign w:val="superscript"/>
              </w:rPr>
              <w:t>1,2</w:t>
            </w:r>
            <w:r>
              <w:t>, фибрилляция предсердий</w:t>
            </w:r>
            <w:r>
              <w:rPr>
                <w:vertAlign w:val="superscript"/>
              </w:rPr>
              <w:t>1,2</w:t>
            </w:r>
            <w:r>
              <w:t>, трепетание предсердий</w:t>
            </w:r>
            <w:r>
              <w:rPr>
                <w:vertAlign w:val="superscript"/>
              </w:rPr>
              <w:t>1,2</w:t>
            </w:r>
          </w:p>
          <w:p w14:paraId="66C19402" w14:textId="77777777" w:rsidR="002353CC" w:rsidRPr="00533D9F" w:rsidRDefault="002353CC" w:rsidP="009B1CEB">
            <w:pPr>
              <w:rPr>
                <w:vertAlign w:val="superscript"/>
              </w:rPr>
            </w:pPr>
            <w:r>
              <w:t>Частота неизвестна: желудочковая тахиаритмия</w:t>
            </w:r>
            <w:r>
              <w:rPr>
                <w:vertAlign w:val="superscript"/>
              </w:rPr>
              <w:t>1</w:t>
            </w:r>
          </w:p>
        </w:tc>
      </w:tr>
      <w:tr w:rsidR="002353CC" w:rsidRPr="002E0654" w14:paraId="3FF8A1F9" w14:textId="77777777" w:rsidTr="009B1CEB">
        <w:tc>
          <w:tcPr>
            <w:tcW w:w="4673" w:type="dxa"/>
            <w:tcBorders>
              <w:top w:val="single" w:sz="4" w:space="0" w:color="auto"/>
              <w:left w:val="single" w:sz="4" w:space="0" w:color="auto"/>
              <w:bottom w:val="single" w:sz="4" w:space="0" w:color="auto"/>
              <w:right w:val="single" w:sz="4" w:space="0" w:color="auto"/>
            </w:tcBorders>
          </w:tcPr>
          <w:p w14:paraId="6B6ED910" w14:textId="77777777" w:rsidR="002353CC" w:rsidRPr="00517EE4" w:rsidRDefault="002353CC" w:rsidP="009B1CEB">
            <w:r w:rsidRPr="00CC6651">
              <w:rPr>
                <w:color w:val="000000"/>
                <w:szCs w:val="24"/>
              </w:rPr>
              <w:t>Нарушения со стороны желудочно-кишечного тракта</w:t>
            </w:r>
          </w:p>
        </w:tc>
        <w:tc>
          <w:tcPr>
            <w:tcW w:w="4673" w:type="dxa"/>
            <w:tcBorders>
              <w:top w:val="single" w:sz="4" w:space="0" w:color="auto"/>
              <w:left w:val="single" w:sz="4" w:space="0" w:color="auto"/>
              <w:bottom w:val="single" w:sz="4" w:space="0" w:color="auto"/>
              <w:right w:val="single" w:sz="4" w:space="0" w:color="auto"/>
            </w:tcBorders>
          </w:tcPr>
          <w:p w14:paraId="168A30AD" w14:textId="77777777" w:rsidR="002353CC" w:rsidRDefault="002353CC" w:rsidP="009B1CEB">
            <w:r>
              <w:t>Очень часто: тошнота</w:t>
            </w:r>
          </w:p>
          <w:p w14:paraId="4E7A2C0C" w14:textId="77777777" w:rsidR="002353CC" w:rsidRPr="00517EE4" w:rsidRDefault="002353CC" w:rsidP="009B1CEB">
            <w:r>
              <w:t>Часто: рвота, запор, метеоризм, диспепсия, сухость во рту, диарея</w:t>
            </w:r>
          </w:p>
        </w:tc>
      </w:tr>
      <w:tr w:rsidR="002353CC" w:rsidRPr="002E0654" w14:paraId="7790B939" w14:textId="77777777" w:rsidTr="009B1CEB">
        <w:tc>
          <w:tcPr>
            <w:tcW w:w="4673" w:type="dxa"/>
            <w:tcBorders>
              <w:top w:val="single" w:sz="4" w:space="0" w:color="auto"/>
              <w:left w:val="single" w:sz="4" w:space="0" w:color="auto"/>
              <w:bottom w:val="single" w:sz="4" w:space="0" w:color="auto"/>
              <w:right w:val="single" w:sz="4" w:space="0" w:color="auto"/>
            </w:tcBorders>
          </w:tcPr>
          <w:p w14:paraId="406AB096" w14:textId="77777777" w:rsidR="002353CC" w:rsidRPr="00517EE4" w:rsidRDefault="002353CC" w:rsidP="009B1CEB">
            <w:r w:rsidRPr="00CC6651">
              <w:rPr>
                <w:color w:val="000000"/>
                <w:szCs w:val="24"/>
              </w:rPr>
              <w:t>Нарушения со стороны печени и желчевыводящих путей</w:t>
            </w:r>
          </w:p>
        </w:tc>
        <w:tc>
          <w:tcPr>
            <w:tcW w:w="4673" w:type="dxa"/>
            <w:tcBorders>
              <w:top w:val="single" w:sz="4" w:space="0" w:color="auto"/>
              <w:left w:val="single" w:sz="4" w:space="0" w:color="auto"/>
              <w:bottom w:val="single" w:sz="4" w:space="0" w:color="auto"/>
              <w:right w:val="single" w:sz="4" w:space="0" w:color="auto"/>
            </w:tcBorders>
          </w:tcPr>
          <w:p w14:paraId="5805503E" w14:textId="77777777" w:rsidR="002353CC" w:rsidRDefault="002353CC" w:rsidP="009B1CEB">
            <w:r>
              <w:t>Нечасто: отклонения показателей функциональных проб печени</w:t>
            </w:r>
            <w:r>
              <w:rPr>
                <w:vertAlign w:val="superscript"/>
              </w:rPr>
              <w:t>2</w:t>
            </w:r>
            <w:r>
              <w:t xml:space="preserve">, повышение уровня ферментов печени </w:t>
            </w:r>
          </w:p>
          <w:p w14:paraId="5EE44DFD" w14:textId="77777777" w:rsidR="002353CC" w:rsidRPr="00945E95" w:rsidRDefault="002353CC" w:rsidP="009B1CEB">
            <w:pPr>
              <w:rPr>
                <w:vertAlign w:val="superscript"/>
              </w:rPr>
            </w:pPr>
            <w:r>
              <w:t xml:space="preserve">(&gt; </w:t>
            </w:r>
            <w:r w:rsidRPr="00945E95">
              <w:t>2x ВГН</w:t>
            </w:r>
            <w:r>
              <w:t>)</w:t>
            </w:r>
            <w:r>
              <w:rPr>
                <w:vertAlign w:val="superscript"/>
              </w:rPr>
              <w:t>1</w:t>
            </w:r>
          </w:p>
        </w:tc>
      </w:tr>
      <w:tr w:rsidR="002353CC" w:rsidRPr="002E0654" w14:paraId="1BFDBA5B" w14:textId="77777777" w:rsidTr="009B1CEB">
        <w:tc>
          <w:tcPr>
            <w:tcW w:w="4673" w:type="dxa"/>
            <w:tcBorders>
              <w:top w:val="single" w:sz="4" w:space="0" w:color="auto"/>
              <w:left w:val="single" w:sz="4" w:space="0" w:color="auto"/>
              <w:bottom w:val="single" w:sz="4" w:space="0" w:color="auto"/>
              <w:right w:val="single" w:sz="4" w:space="0" w:color="auto"/>
            </w:tcBorders>
          </w:tcPr>
          <w:p w14:paraId="061EC981" w14:textId="77777777" w:rsidR="002353CC" w:rsidRPr="00517EE4" w:rsidRDefault="002353CC" w:rsidP="009B1CEB">
            <w:r w:rsidRPr="00CC6651">
              <w:rPr>
                <w:color w:val="000000"/>
                <w:szCs w:val="24"/>
              </w:rPr>
              <w:t>Нарушения со стороны кожи и подкожных тканей</w:t>
            </w:r>
          </w:p>
        </w:tc>
        <w:tc>
          <w:tcPr>
            <w:tcW w:w="4673" w:type="dxa"/>
            <w:tcBorders>
              <w:top w:val="single" w:sz="4" w:space="0" w:color="auto"/>
              <w:left w:val="single" w:sz="4" w:space="0" w:color="auto"/>
              <w:bottom w:val="single" w:sz="4" w:space="0" w:color="auto"/>
              <w:right w:val="single" w:sz="4" w:space="0" w:color="auto"/>
            </w:tcBorders>
          </w:tcPr>
          <w:p w14:paraId="66250ED6" w14:textId="77777777" w:rsidR="002353CC" w:rsidRDefault="002353CC" w:rsidP="009B1CEB">
            <w:r>
              <w:t>Часто: зуд, сыпь</w:t>
            </w:r>
            <w:r>
              <w:rPr>
                <w:vertAlign w:val="superscript"/>
              </w:rPr>
              <w:t>1</w:t>
            </w:r>
          </w:p>
          <w:p w14:paraId="36B711B1" w14:textId="77777777" w:rsidR="002353CC" w:rsidRDefault="002353CC" w:rsidP="009B1CEB">
            <w:r>
              <w:t>Нечасто: ангионевротический отек</w:t>
            </w:r>
            <w:r>
              <w:rPr>
                <w:vertAlign w:val="superscript"/>
              </w:rPr>
              <w:t>1</w:t>
            </w:r>
            <w:r>
              <w:t>, крапивница</w:t>
            </w:r>
            <w:r>
              <w:rPr>
                <w:vertAlign w:val="superscript"/>
              </w:rPr>
              <w:t>1</w:t>
            </w:r>
          </w:p>
          <w:p w14:paraId="282E86FF" w14:textId="77777777" w:rsidR="002353CC" w:rsidRPr="00945E95" w:rsidRDefault="002353CC" w:rsidP="009B1CEB">
            <w:pPr>
              <w:rPr>
                <w:vertAlign w:val="superscript"/>
              </w:rPr>
            </w:pPr>
            <w:r>
              <w:t>Частота неизвестна: синдром Стивенса-Джонсона, токсический эпидермальный некролиз</w:t>
            </w:r>
            <w:r>
              <w:rPr>
                <w:vertAlign w:val="superscript"/>
              </w:rPr>
              <w:t>1</w:t>
            </w:r>
          </w:p>
        </w:tc>
      </w:tr>
      <w:tr w:rsidR="002353CC" w:rsidRPr="002E0654" w14:paraId="21D760D3" w14:textId="77777777" w:rsidTr="009B1CEB">
        <w:tc>
          <w:tcPr>
            <w:tcW w:w="4673" w:type="dxa"/>
            <w:tcBorders>
              <w:top w:val="single" w:sz="4" w:space="0" w:color="auto"/>
              <w:left w:val="single" w:sz="4" w:space="0" w:color="auto"/>
              <w:bottom w:val="single" w:sz="4" w:space="0" w:color="auto"/>
              <w:right w:val="single" w:sz="4" w:space="0" w:color="auto"/>
            </w:tcBorders>
          </w:tcPr>
          <w:p w14:paraId="6FE3071A" w14:textId="77777777" w:rsidR="002353CC" w:rsidRPr="00517EE4" w:rsidRDefault="002353CC" w:rsidP="009B1CEB">
            <w:r w:rsidRPr="00CC6651">
              <w:rPr>
                <w:color w:val="000000"/>
                <w:szCs w:val="24"/>
              </w:rPr>
              <w:t>Нарушения со стороны мышечной, скелетной и соединительной ткани</w:t>
            </w:r>
          </w:p>
        </w:tc>
        <w:tc>
          <w:tcPr>
            <w:tcW w:w="4673" w:type="dxa"/>
            <w:tcBorders>
              <w:top w:val="single" w:sz="4" w:space="0" w:color="auto"/>
              <w:left w:val="single" w:sz="4" w:space="0" w:color="auto"/>
              <w:bottom w:val="single" w:sz="4" w:space="0" w:color="auto"/>
              <w:right w:val="single" w:sz="4" w:space="0" w:color="auto"/>
            </w:tcBorders>
          </w:tcPr>
          <w:p w14:paraId="73946CAC" w14:textId="77777777" w:rsidR="002353CC" w:rsidRDefault="002353CC" w:rsidP="009B1CEB">
            <w:r>
              <w:t>Часто: мышечные спазмы</w:t>
            </w:r>
          </w:p>
          <w:p w14:paraId="201A08FC" w14:textId="77777777" w:rsidR="002353CC" w:rsidRPr="002E0654" w:rsidRDefault="002353CC" w:rsidP="009B1CEB"/>
        </w:tc>
      </w:tr>
      <w:tr w:rsidR="002353CC" w:rsidRPr="002E0654" w14:paraId="2AB84B96" w14:textId="77777777" w:rsidTr="009B1CEB">
        <w:tc>
          <w:tcPr>
            <w:tcW w:w="4673" w:type="dxa"/>
            <w:tcBorders>
              <w:top w:val="single" w:sz="4" w:space="0" w:color="auto"/>
              <w:left w:val="single" w:sz="4" w:space="0" w:color="auto"/>
              <w:bottom w:val="single" w:sz="4" w:space="0" w:color="auto"/>
              <w:right w:val="single" w:sz="4" w:space="0" w:color="auto"/>
            </w:tcBorders>
          </w:tcPr>
          <w:p w14:paraId="5EAA37BF" w14:textId="77777777" w:rsidR="002353CC" w:rsidRPr="00517EE4" w:rsidRDefault="002353CC" w:rsidP="009B1CEB">
            <w:r w:rsidRPr="00CC6651">
              <w:rPr>
                <w:color w:val="000000"/>
                <w:szCs w:val="24"/>
              </w:rPr>
              <w:t>Общие расстройства и нарушения в месте введения</w:t>
            </w:r>
          </w:p>
        </w:tc>
        <w:tc>
          <w:tcPr>
            <w:tcW w:w="4673" w:type="dxa"/>
            <w:tcBorders>
              <w:top w:val="single" w:sz="4" w:space="0" w:color="auto"/>
              <w:left w:val="single" w:sz="4" w:space="0" w:color="auto"/>
              <w:bottom w:val="single" w:sz="4" w:space="0" w:color="auto"/>
              <w:right w:val="single" w:sz="4" w:space="0" w:color="auto"/>
            </w:tcBorders>
          </w:tcPr>
          <w:p w14:paraId="432983F6" w14:textId="77777777" w:rsidR="002353CC" w:rsidRPr="002E0654" w:rsidRDefault="002353CC" w:rsidP="009B1CEB">
            <w:r>
              <w:t>Часто: нарушение походки, астения, утомляемость, раздражительность, чувство опьянения</w:t>
            </w:r>
          </w:p>
        </w:tc>
      </w:tr>
      <w:tr w:rsidR="002353CC" w:rsidRPr="002E0654" w14:paraId="272033B1" w14:textId="77777777" w:rsidTr="009B1CEB">
        <w:trPr>
          <w:trHeight w:val="57"/>
        </w:trPr>
        <w:tc>
          <w:tcPr>
            <w:tcW w:w="4673" w:type="dxa"/>
            <w:tcBorders>
              <w:top w:val="single" w:sz="4" w:space="0" w:color="auto"/>
              <w:left w:val="single" w:sz="4" w:space="0" w:color="auto"/>
              <w:bottom w:val="single" w:sz="4" w:space="0" w:color="auto"/>
              <w:right w:val="single" w:sz="4" w:space="0" w:color="auto"/>
            </w:tcBorders>
          </w:tcPr>
          <w:p w14:paraId="7B387D73" w14:textId="77777777" w:rsidR="002353CC" w:rsidRPr="00517EE4" w:rsidRDefault="002353CC" w:rsidP="009B1CEB">
            <w:r w:rsidRPr="00CC6651">
              <w:rPr>
                <w:color w:val="000000"/>
                <w:szCs w:val="24"/>
              </w:rPr>
              <w:t>Травмы, интоксикации и осложнения манипуляций</w:t>
            </w:r>
          </w:p>
        </w:tc>
        <w:tc>
          <w:tcPr>
            <w:tcW w:w="4673" w:type="dxa"/>
            <w:tcBorders>
              <w:top w:val="single" w:sz="4" w:space="0" w:color="auto"/>
              <w:left w:val="single" w:sz="4" w:space="0" w:color="auto"/>
              <w:bottom w:val="single" w:sz="4" w:space="0" w:color="auto"/>
              <w:right w:val="single" w:sz="4" w:space="0" w:color="auto"/>
            </w:tcBorders>
          </w:tcPr>
          <w:p w14:paraId="41319B50" w14:textId="77777777" w:rsidR="002353CC" w:rsidRPr="002E0654" w:rsidRDefault="002353CC" w:rsidP="009B1CEB">
            <w:r>
              <w:t>Часто: падение, порез на коже, ушиб</w:t>
            </w:r>
          </w:p>
        </w:tc>
      </w:tr>
      <w:tr w:rsidR="002353CC" w:rsidRPr="002E0654" w14:paraId="58AF8839" w14:textId="77777777" w:rsidTr="009B1CEB">
        <w:trPr>
          <w:trHeight w:val="57"/>
        </w:trPr>
        <w:tc>
          <w:tcPr>
            <w:tcW w:w="9346" w:type="dxa"/>
            <w:gridSpan w:val="2"/>
            <w:tcBorders>
              <w:top w:val="single" w:sz="4" w:space="0" w:color="auto"/>
              <w:left w:val="single" w:sz="4" w:space="0" w:color="auto"/>
              <w:bottom w:val="single" w:sz="4" w:space="0" w:color="auto"/>
              <w:right w:val="single" w:sz="4" w:space="0" w:color="auto"/>
            </w:tcBorders>
          </w:tcPr>
          <w:p w14:paraId="196BC8CC" w14:textId="77777777" w:rsidR="002353CC" w:rsidRDefault="002353CC" w:rsidP="009B1CEB">
            <w:pPr>
              <w:rPr>
                <w:b/>
                <w:sz w:val="20"/>
              </w:rPr>
            </w:pPr>
            <w:r w:rsidRPr="00AD1D4E">
              <w:rPr>
                <w:b/>
                <w:sz w:val="20"/>
              </w:rPr>
              <w:t>Примечание</w:t>
            </w:r>
            <w:r>
              <w:rPr>
                <w:b/>
                <w:sz w:val="20"/>
              </w:rPr>
              <w:t>:</w:t>
            </w:r>
          </w:p>
          <w:p w14:paraId="5702F620" w14:textId="77777777" w:rsidR="002353CC" w:rsidRPr="00CC6651" w:rsidRDefault="002353CC" w:rsidP="009B1CEB">
            <w:pPr>
              <w:jc w:val="both"/>
              <w:rPr>
                <w:szCs w:val="24"/>
              </w:rPr>
            </w:pPr>
            <w:r>
              <w:rPr>
                <w:color w:val="000000"/>
                <w:szCs w:val="24"/>
                <w:vertAlign w:val="superscript"/>
              </w:rPr>
              <w:t xml:space="preserve">1 </w:t>
            </w:r>
            <w:r w:rsidRPr="00CC6651">
              <w:rPr>
                <w:color w:val="000000"/>
                <w:szCs w:val="24"/>
              </w:rPr>
              <w:t>Нежелательные реакции, наблюдавшиеся на этапе пострегистрационного применения</w:t>
            </w:r>
          </w:p>
          <w:p w14:paraId="27A9166C" w14:textId="77777777" w:rsidR="002353CC" w:rsidRPr="00CC6651" w:rsidRDefault="002353CC" w:rsidP="009B1CEB">
            <w:pPr>
              <w:tabs>
                <w:tab w:val="left" w:pos="240"/>
              </w:tabs>
              <w:jc w:val="both"/>
              <w:rPr>
                <w:szCs w:val="24"/>
              </w:rPr>
            </w:pPr>
            <w:r>
              <w:rPr>
                <w:color w:val="000000"/>
                <w:szCs w:val="24"/>
                <w:vertAlign w:val="superscript"/>
              </w:rPr>
              <w:lastRenderedPageBreak/>
              <w:t>2</w:t>
            </w:r>
            <w:r w:rsidRPr="00CC6651">
              <w:rPr>
                <w:color w:val="000000"/>
                <w:szCs w:val="24"/>
              </w:rPr>
              <w:t xml:space="preserve"> См. Описание отдельных нежелательных лекарственных реакций</w:t>
            </w:r>
          </w:p>
          <w:p w14:paraId="1CCDFD2F" w14:textId="77777777" w:rsidR="002353CC" w:rsidRPr="00CC6651" w:rsidRDefault="002353CC" w:rsidP="009B1CEB">
            <w:pPr>
              <w:tabs>
                <w:tab w:val="left" w:pos="240"/>
              </w:tabs>
              <w:jc w:val="both"/>
              <w:rPr>
                <w:color w:val="000000"/>
                <w:szCs w:val="24"/>
              </w:rPr>
            </w:pPr>
            <w:r>
              <w:rPr>
                <w:color w:val="000000"/>
                <w:szCs w:val="24"/>
                <w:vertAlign w:val="superscript"/>
              </w:rPr>
              <w:t>3</w:t>
            </w:r>
            <w:r w:rsidRPr="00CC6651">
              <w:rPr>
                <w:color w:val="000000"/>
                <w:szCs w:val="24"/>
              </w:rPr>
              <w:t xml:space="preserve"> Зарегистрировано в исследованиях ПГТКП.</w:t>
            </w:r>
          </w:p>
          <w:p w14:paraId="2576C6A6" w14:textId="77777777" w:rsidR="002353CC" w:rsidRPr="00FF2BA3" w:rsidRDefault="002353CC" w:rsidP="009B1CEB">
            <w:pPr>
              <w:rPr>
                <w:sz w:val="20"/>
              </w:rPr>
            </w:pPr>
          </w:p>
        </w:tc>
      </w:tr>
    </w:tbl>
    <w:p w14:paraId="08AF5131" w14:textId="41AAA5AF" w:rsidR="00D448A4" w:rsidRDefault="00D448A4" w:rsidP="00D448A4">
      <w:pPr>
        <w:pStyle w:val="af3"/>
        <w:shd w:val="clear" w:color="auto" w:fill="FFFFFF"/>
        <w:spacing w:before="0" w:beforeAutospacing="0" w:after="0" w:afterAutospacing="0"/>
        <w:jc w:val="both"/>
        <w:rPr>
          <w:color w:val="000000"/>
        </w:rPr>
      </w:pPr>
    </w:p>
    <w:p w14:paraId="48CA707C" w14:textId="77777777" w:rsidR="00D448A4" w:rsidRDefault="00D448A4" w:rsidP="00D448A4">
      <w:pPr>
        <w:pStyle w:val="af3"/>
        <w:shd w:val="clear" w:color="auto" w:fill="FFFFFF"/>
        <w:spacing w:before="0" w:beforeAutospacing="0" w:after="0" w:afterAutospacing="0"/>
        <w:jc w:val="both"/>
        <w:rPr>
          <w:b/>
          <w:color w:val="000000"/>
        </w:rPr>
      </w:pPr>
      <w:r w:rsidRPr="00400C93">
        <w:rPr>
          <w:b/>
          <w:color w:val="000000"/>
        </w:rPr>
        <w:t>Описание отдельных нежелательных реакций</w:t>
      </w:r>
    </w:p>
    <w:p w14:paraId="1D0463FF" w14:textId="048ECDBD" w:rsidR="002353CC" w:rsidRPr="002353CC" w:rsidRDefault="002353CC" w:rsidP="002353CC">
      <w:pPr>
        <w:pStyle w:val="af3"/>
        <w:shd w:val="clear" w:color="auto" w:fill="FFFFFF"/>
        <w:ind w:firstLine="709"/>
        <w:jc w:val="both"/>
        <w:rPr>
          <w:szCs w:val="22"/>
          <w:lang w:eastAsia="en-US"/>
        </w:rPr>
      </w:pPr>
      <w:r w:rsidRPr="002353CC">
        <w:rPr>
          <w:szCs w:val="22"/>
          <w:lang w:eastAsia="en-US"/>
        </w:rPr>
        <w:t>Применение лакосамида сопровождается удлинением интервала PR в зависимости от дозы. Могут возникать нежелательные реакции, связанные с удлинением интервала PR (например, атриовентрикулярная блокада, обморок, брадикардия). В дополнительных клинических исследованиях у пациентов с эпилепсией частота сообщений об АВ-блокаде первой степени является редкостью и составляет 0,7 %, 0 %, 0,5 % и 0 % для лакосамида в дозе 200 мг, 400 мг, 600 мг или плацебо, соответственно. В этих исследованиях не было выявлено случаев АВ-блокады второй или более высокой степени. Однако в периоде пострегистрационного применения сообщалось о случаях АВ-блокады второй и третьей степени, связанных с лечением лакосамидом. В клиническом исследовании монотерапии, сравнивающем лакосамид с карбамазепином CR, степень увеличения интервала PR между лакосамидом и карбамазепином была сопоставима. Частота обмороков, зарегистрированная в клинических исследованиях объединенной дополнительной терапии, является редкостью и не различалась между пациентами с эпилепсией, получавшими лакосамид (n=944) (0,1 %), и пациентами с эпилепсией, получавшими плацебо (n=364) (0,3 %). В клиническом исследовании монотерапии, сравнивающем лакосамид с карбамазепином CR, обморок был зарегистрирован у 7/444 (1,6 %) пациентов в группе лечения лакосамидом и у 1/442 (0,2 %) пациентов в группе карбамазепина CR.</w:t>
      </w:r>
      <w:r>
        <w:rPr>
          <w:szCs w:val="22"/>
          <w:lang w:eastAsia="en-US"/>
        </w:rPr>
        <w:t xml:space="preserve"> </w:t>
      </w:r>
      <w:r w:rsidRPr="002353CC">
        <w:rPr>
          <w:szCs w:val="22"/>
          <w:lang w:eastAsia="en-US"/>
        </w:rPr>
        <w:t>В краткосрочных клинических исследованиях не сообщалось о фибрилляции или трепетании предсердий; однако оба явления были зарегистрированы в открытых исследованиях эпилепсии и в пострегистрационном периоде.</w:t>
      </w:r>
    </w:p>
    <w:p w14:paraId="4C7CEF46" w14:textId="77777777" w:rsidR="002353CC" w:rsidRPr="002353CC" w:rsidRDefault="002353CC" w:rsidP="002353CC">
      <w:pPr>
        <w:pStyle w:val="af3"/>
        <w:shd w:val="clear" w:color="auto" w:fill="FFFFFF"/>
        <w:jc w:val="both"/>
        <w:rPr>
          <w:b/>
          <w:i/>
          <w:szCs w:val="22"/>
          <w:lang w:eastAsia="en-US"/>
        </w:rPr>
      </w:pPr>
      <w:r w:rsidRPr="002353CC">
        <w:rPr>
          <w:b/>
          <w:i/>
          <w:szCs w:val="22"/>
          <w:lang w:eastAsia="en-US"/>
        </w:rPr>
        <w:t>Изменения лабораторных показателей</w:t>
      </w:r>
    </w:p>
    <w:p w14:paraId="6FF42EC3" w14:textId="77777777" w:rsidR="002353CC" w:rsidRPr="002353CC" w:rsidRDefault="002353CC" w:rsidP="002353CC">
      <w:pPr>
        <w:pStyle w:val="af3"/>
        <w:shd w:val="clear" w:color="auto" w:fill="FFFFFF"/>
        <w:ind w:firstLine="709"/>
        <w:jc w:val="both"/>
        <w:rPr>
          <w:szCs w:val="22"/>
          <w:lang w:eastAsia="en-US"/>
        </w:rPr>
      </w:pPr>
      <w:r w:rsidRPr="002353CC">
        <w:rPr>
          <w:szCs w:val="22"/>
          <w:lang w:eastAsia="en-US"/>
        </w:rPr>
        <w:t>Отклонения показателей функциональных проб печени наблюдались в плацебо-контролируемых клинических исследованиях лакосамида у взрослых пациентов с парциальными припадками, которые одновременно принимали от 1 до 3 противоэпилептических препаратов. Повышение уровня АЛТ до ≥ 3 х ВГН было отмечено у 0,7 % (7/935) пациентов, получавших Вимпат, и у 0 % (0/356) пациентов, получавших плацебо.</w:t>
      </w:r>
    </w:p>
    <w:p w14:paraId="05B2E2FC" w14:textId="77777777" w:rsidR="002353CC" w:rsidRPr="002353CC" w:rsidRDefault="002353CC" w:rsidP="002353CC">
      <w:pPr>
        <w:pStyle w:val="af3"/>
        <w:shd w:val="clear" w:color="auto" w:fill="FFFFFF"/>
        <w:jc w:val="both"/>
        <w:rPr>
          <w:b/>
          <w:i/>
          <w:szCs w:val="22"/>
          <w:lang w:eastAsia="en-US"/>
        </w:rPr>
      </w:pPr>
      <w:r w:rsidRPr="002353CC">
        <w:rPr>
          <w:b/>
          <w:i/>
          <w:szCs w:val="22"/>
          <w:lang w:eastAsia="en-US"/>
        </w:rPr>
        <w:t>Полиорганные реакции гиперчувствительности</w:t>
      </w:r>
    </w:p>
    <w:p w14:paraId="1582019F" w14:textId="3ABA7FA4" w:rsidR="00D448A4" w:rsidRPr="002353CC" w:rsidRDefault="002353CC" w:rsidP="002353CC">
      <w:pPr>
        <w:pStyle w:val="af3"/>
        <w:shd w:val="clear" w:color="auto" w:fill="FFFFFF"/>
        <w:spacing w:before="0" w:beforeAutospacing="0" w:after="0" w:afterAutospacing="0"/>
        <w:ind w:firstLine="709"/>
        <w:jc w:val="both"/>
        <w:rPr>
          <w:szCs w:val="22"/>
          <w:lang w:eastAsia="en-US"/>
        </w:rPr>
      </w:pPr>
      <w:r w:rsidRPr="002353CC">
        <w:rPr>
          <w:szCs w:val="22"/>
          <w:lang w:eastAsia="en-US"/>
        </w:rPr>
        <w:t>У пациентов, получавших некоторые противоэпилептические лекарственные препараты, были зарегистрированы реакции полиорганной гиперчувствительности (также известные как лекарственная реакция с эозинофилией и системными симптомами, DRESS). Эти реакции различаются по степени выраженности, но, как правило, проявляются лихорадкой и сыпью и могут быть связаны с поражением различных систем органов. При подозрении на полиорганную реакцию гиперчувствительности применение лакосамида следует прекратить.</w:t>
      </w:r>
    </w:p>
    <w:p w14:paraId="29E92242" w14:textId="77777777" w:rsidR="00CD1374" w:rsidRDefault="00CD1374" w:rsidP="00AE703C">
      <w:pPr>
        <w:rPr>
          <w:color w:val="000000" w:themeColor="text1"/>
        </w:rPr>
      </w:pPr>
      <w:bookmarkStart w:id="705" w:name="bookmark5"/>
      <w:bookmarkEnd w:id="703"/>
    </w:p>
    <w:p w14:paraId="7F2C55BA" w14:textId="366709A0" w:rsidR="00D448A4" w:rsidRPr="00CD1374" w:rsidRDefault="00D448A4" w:rsidP="00CD1374">
      <w:pPr>
        <w:pStyle w:val="3"/>
      </w:pPr>
      <w:bookmarkStart w:id="706" w:name="_Toc179552054"/>
      <w:r w:rsidRPr="00CD1374">
        <w:lastRenderedPageBreak/>
        <w:t>Передозировка</w:t>
      </w:r>
      <w:bookmarkEnd w:id="706"/>
    </w:p>
    <w:p w14:paraId="62E1BBD3" w14:textId="77777777" w:rsidR="00D448A4" w:rsidRPr="00F437C7" w:rsidRDefault="00D448A4" w:rsidP="00D448A4"/>
    <w:p w14:paraId="08EF8637" w14:textId="77777777" w:rsidR="00D448A4" w:rsidRPr="001D180F" w:rsidRDefault="00D448A4" w:rsidP="00D448A4">
      <w:pPr>
        <w:tabs>
          <w:tab w:val="left" w:pos="8647"/>
        </w:tabs>
        <w:autoSpaceDE w:val="0"/>
        <w:autoSpaceDN w:val="0"/>
        <w:adjustRightInd w:val="0"/>
        <w:contextualSpacing/>
        <w:rPr>
          <w:b/>
          <w:iCs/>
        </w:rPr>
      </w:pPr>
      <w:commentRangeStart w:id="707"/>
      <w:r w:rsidRPr="001D180F">
        <w:rPr>
          <w:b/>
          <w:iCs/>
        </w:rPr>
        <w:t>Симптомы</w:t>
      </w:r>
    </w:p>
    <w:p w14:paraId="67FCA96B" w14:textId="77777777" w:rsidR="00D448A4" w:rsidRPr="002353CC" w:rsidRDefault="00D448A4" w:rsidP="00D448A4">
      <w:pPr>
        <w:ind w:firstLine="709"/>
        <w:rPr>
          <w:i/>
        </w:rPr>
      </w:pPr>
    </w:p>
    <w:p w14:paraId="7F666EF6" w14:textId="1E6519EC" w:rsidR="002353CC" w:rsidRPr="002353CC" w:rsidRDefault="002353CC" w:rsidP="002353CC">
      <w:pPr>
        <w:ind w:firstLine="709"/>
        <w:jc w:val="both"/>
        <w:rPr>
          <w:i/>
        </w:rPr>
      </w:pPr>
      <w:r w:rsidRPr="002353CC">
        <w:rPr>
          <w:i/>
        </w:rPr>
        <w:t>Данные клинических исследований</w:t>
      </w:r>
    </w:p>
    <w:p w14:paraId="23A2D4E3" w14:textId="521DFBC0" w:rsidR="002353CC" w:rsidRDefault="002353CC" w:rsidP="002353CC">
      <w:pPr>
        <w:ind w:firstLine="709"/>
        <w:jc w:val="both"/>
      </w:pPr>
      <w:r>
        <w:t>Профиль нежелательных реакций у пациентов, принимавших сверхтерапевтические дозы, не отличался от профиля нежелательных реакций, у пациентов, принимавших рекомендованные дозы.</w:t>
      </w:r>
    </w:p>
    <w:p w14:paraId="4939AC81" w14:textId="7E8B5160" w:rsidR="002353CC" w:rsidRDefault="002353CC" w:rsidP="002353CC">
      <w:pPr>
        <w:ind w:firstLine="709"/>
        <w:jc w:val="both"/>
      </w:pPr>
      <w:r>
        <w:t>После приема лакосамида в дозе 1200 мг/сут наблюдалась клиническая симптоматика со стороны ЦНС и ЖКТ (головокружение и тошнота), которая исчезала после снижения дозы.</w:t>
      </w:r>
    </w:p>
    <w:p w14:paraId="08C72433" w14:textId="2F8F9302" w:rsidR="00D448A4" w:rsidRDefault="002353CC" w:rsidP="002353CC">
      <w:pPr>
        <w:ind w:firstLine="709"/>
        <w:jc w:val="both"/>
      </w:pPr>
      <w:r>
        <w:t>Наивысшая заявленная передозировка лакосамида составила 12000 мг (приняты вместе с токсическими дозами других противоэпилептических средств). Вначале возникла AV-блокада, пациент впал в коматозное состояние, а затем полностью восстановился без необратимых последствий.</w:t>
      </w:r>
    </w:p>
    <w:p w14:paraId="2C64D93F" w14:textId="717CA1DE" w:rsidR="002353CC" w:rsidRPr="002353CC" w:rsidRDefault="002353CC" w:rsidP="002353CC">
      <w:pPr>
        <w:ind w:firstLine="709"/>
        <w:jc w:val="both"/>
        <w:rPr>
          <w:i/>
        </w:rPr>
      </w:pPr>
      <w:r w:rsidRPr="002353CC">
        <w:rPr>
          <w:i/>
        </w:rPr>
        <w:t>Данные</w:t>
      </w:r>
      <w:r>
        <w:rPr>
          <w:i/>
        </w:rPr>
        <w:t xml:space="preserve"> постмаркетингового применения</w:t>
      </w:r>
    </w:p>
    <w:p w14:paraId="0EC82969" w14:textId="1D6AFC7C" w:rsidR="002353CC" w:rsidRDefault="002353CC" w:rsidP="002353CC">
      <w:pPr>
        <w:ind w:firstLine="709"/>
        <w:jc w:val="both"/>
      </w:pPr>
      <w:commentRangeStart w:id="708"/>
      <w:r>
        <w:t>В результате острой передозировки после приема лакосамида в дозах от 1000 до 12000 мг были отмечены судороги (генерализованные тонико-клонические судороги, эпилептический статус) и нарушения проводимости сердца.</w:t>
      </w:r>
    </w:p>
    <w:p w14:paraId="2FE94BEE" w14:textId="77777777" w:rsidR="002353CC" w:rsidRDefault="002353CC" w:rsidP="002353CC">
      <w:pPr>
        <w:ind w:firstLine="709"/>
        <w:jc w:val="both"/>
      </w:pPr>
    </w:p>
    <w:p w14:paraId="320779A3" w14:textId="254FEA53" w:rsidR="002353CC" w:rsidRDefault="002353CC" w:rsidP="002353CC">
      <w:pPr>
        <w:ind w:firstLine="709"/>
        <w:jc w:val="both"/>
      </w:pPr>
      <w:r>
        <w:t>Фатальная блокада сердца наблюдалась при острой передозировке после приема 7000 мг лакосамида у пациента, имевшего кардиоваскулярные факторы риска.</w:t>
      </w:r>
      <w:commentRangeEnd w:id="708"/>
      <w:r w:rsidR="00C153EC">
        <w:rPr>
          <w:rStyle w:val="afb"/>
        </w:rPr>
        <w:commentReference w:id="708"/>
      </w:r>
    </w:p>
    <w:p w14:paraId="05DD3AFD" w14:textId="77777777" w:rsidR="002353CC" w:rsidRDefault="002353CC" w:rsidP="002353CC">
      <w:pPr>
        <w:ind w:firstLine="709"/>
        <w:jc w:val="both"/>
      </w:pPr>
    </w:p>
    <w:p w14:paraId="5AC46BDA" w14:textId="77777777" w:rsidR="00D448A4" w:rsidRDefault="00D448A4" w:rsidP="00CD1374">
      <w:pPr>
        <w:jc w:val="both"/>
        <w:rPr>
          <w:b/>
        </w:rPr>
      </w:pPr>
      <w:r w:rsidRPr="00AD5D06">
        <w:rPr>
          <w:b/>
        </w:rPr>
        <w:t>Терапия</w:t>
      </w:r>
    </w:p>
    <w:p w14:paraId="74AE61B4" w14:textId="77777777" w:rsidR="002353CC" w:rsidRDefault="002353CC" w:rsidP="00CD1374">
      <w:pPr>
        <w:ind w:firstLine="709"/>
        <w:jc w:val="both"/>
      </w:pPr>
    </w:p>
    <w:p w14:paraId="77263C29" w14:textId="2C0679B8" w:rsidR="00CD1374" w:rsidRDefault="002353CC" w:rsidP="00AE703C">
      <w:r>
        <w:t>А</w:t>
      </w:r>
      <w:r w:rsidRPr="002353CC">
        <w:t>нтидота лакосамида не существует. Лечение передозировки — симптоматическое. При необходимости возможно использование гемодиализа.</w:t>
      </w:r>
      <w:commentRangeEnd w:id="707"/>
      <w:r w:rsidR="00C153EC">
        <w:rPr>
          <w:rStyle w:val="afb"/>
        </w:rPr>
        <w:commentReference w:id="707"/>
      </w:r>
    </w:p>
    <w:p w14:paraId="0F784523" w14:textId="77777777" w:rsidR="002353CC" w:rsidRDefault="002353CC" w:rsidP="00AE703C">
      <w:pPr>
        <w:rPr>
          <w:b/>
          <w:bCs/>
        </w:rPr>
      </w:pPr>
    </w:p>
    <w:p w14:paraId="4D8333C7" w14:textId="178C29A4" w:rsidR="00D448A4" w:rsidRPr="00CD1374" w:rsidRDefault="00D448A4" w:rsidP="00CD1374">
      <w:pPr>
        <w:pStyle w:val="3"/>
      </w:pPr>
      <w:bookmarkStart w:id="709" w:name="_Toc179552055"/>
      <w:r w:rsidRPr="00CD1374">
        <w:t>Взаимодействие с другими лекарственными средствами</w:t>
      </w:r>
      <w:bookmarkEnd w:id="709"/>
    </w:p>
    <w:p w14:paraId="3D66281E" w14:textId="77777777" w:rsidR="00D448A4" w:rsidRDefault="00D448A4" w:rsidP="00CD1374">
      <w:pPr>
        <w:jc w:val="both"/>
        <w:rPr>
          <w:lang w:eastAsia="ru-RU" w:bidi="ru-RU"/>
        </w:rPr>
      </w:pPr>
    </w:p>
    <w:p w14:paraId="2D0708CB" w14:textId="77777777" w:rsidR="002353CC" w:rsidRDefault="002353CC" w:rsidP="002353CC">
      <w:pPr>
        <w:ind w:firstLine="708"/>
        <w:jc w:val="both"/>
        <w:rPr>
          <w:lang w:eastAsia="ru-RU" w:bidi="ru-RU"/>
        </w:rPr>
      </w:pPr>
      <w:r>
        <w:rPr>
          <w:lang w:eastAsia="ru-RU" w:bidi="ru-RU"/>
        </w:rPr>
        <w:t>Лакосамид следует применять осторожно в сочетании с ЛС, вызывающими удлинение интервала PR (например карбамазепин, ламотриджин, прегабалин) и антиаритмическими средствами I класса. Однако в подгрупповом анализе клинических исследований не было отмечено дополнительное удлинение интервала PR у больных, которые получали лакосамид в комбинации с карбамазеиином или ламотриджином.</w:t>
      </w:r>
    </w:p>
    <w:p w14:paraId="01E91AC8" w14:textId="77777777" w:rsidR="002353CC" w:rsidRDefault="002353CC" w:rsidP="002353CC">
      <w:pPr>
        <w:jc w:val="both"/>
        <w:rPr>
          <w:lang w:eastAsia="ru-RU" w:bidi="ru-RU"/>
        </w:rPr>
      </w:pPr>
    </w:p>
    <w:p w14:paraId="66B5259F" w14:textId="77777777" w:rsidR="002353CC" w:rsidRPr="002353CC" w:rsidRDefault="002353CC" w:rsidP="002353CC">
      <w:pPr>
        <w:ind w:firstLine="708"/>
        <w:jc w:val="both"/>
        <w:rPr>
          <w:i/>
          <w:lang w:eastAsia="ru-RU" w:bidi="ru-RU"/>
        </w:rPr>
      </w:pPr>
      <w:r w:rsidRPr="002353CC">
        <w:rPr>
          <w:i/>
          <w:lang w:eastAsia="ru-RU" w:bidi="ru-RU"/>
        </w:rPr>
        <w:t>Данные in vitro</w:t>
      </w:r>
    </w:p>
    <w:p w14:paraId="6A27C3A3" w14:textId="16BA4F91" w:rsidR="002353CC" w:rsidRDefault="002353CC" w:rsidP="002353CC">
      <w:pPr>
        <w:ind w:firstLine="708"/>
        <w:jc w:val="both"/>
        <w:rPr>
          <w:lang w:eastAsia="ru-RU" w:bidi="ru-RU"/>
        </w:rPr>
      </w:pPr>
      <w:r>
        <w:rPr>
          <w:lang w:eastAsia="ru-RU" w:bidi="ru-RU"/>
        </w:rPr>
        <w:t>Результаты исследований свидетельствуют о низкой вероятности взаимодействия лакосамида с другими ЛС.</w:t>
      </w:r>
    </w:p>
    <w:p w14:paraId="12892ED7" w14:textId="77777777" w:rsidR="002353CC" w:rsidRDefault="002353CC" w:rsidP="002353CC">
      <w:pPr>
        <w:ind w:firstLine="708"/>
        <w:jc w:val="both"/>
        <w:rPr>
          <w:lang w:eastAsia="ru-RU" w:bidi="ru-RU"/>
        </w:rPr>
      </w:pPr>
      <w:r>
        <w:rPr>
          <w:lang w:eastAsia="ru-RU" w:bidi="ru-RU"/>
        </w:rPr>
        <w:t>Исследования метаболизма in vitro показывают, что лакосамид не индуцирует изоферменты CYP1A2, CYP2В6 и CYP2С9. В концентрациях, которые наблюдались в крови во время клинических исследований, лакосамид не ингибировал изоферменты CYP1A1, CYP1А2, CYP2А6, CYP2В6, CYP2С8, CYP2С9, CYP2D6 и CYP2Е1. Исследования in vitro свидетельствуют, что лакосамид не транспортируется Р-gp в кишечнике. Данные in vitro показывают, что изоферменты CYP2C9, CYP2C19 и CYP3A4 способны катализировать образование О-дезметилметаболита.</w:t>
      </w:r>
    </w:p>
    <w:p w14:paraId="33D6B3CA" w14:textId="77777777" w:rsidR="002353CC" w:rsidRDefault="002353CC" w:rsidP="002353CC">
      <w:pPr>
        <w:jc w:val="both"/>
        <w:rPr>
          <w:lang w:eastAsia="ru-RU" w:bidi="ru-RU"/>
        </w:rPr>
      </w:pPr>
    </w:p>
    <w:p w14:paraId="4EBC2360" w14:textId="77777777" w:rsidR="002353CC" w:rsidRPr="002353CC" w:rsidRDefault="002353CC" w:rsidP="002353CC">
      <w:pPr>
        <w:ind w:firstLine="708"/>
        <w:jc w:val="both"/>
        <w:rPr>
          <w:i/>
          <w:lang w:eastAsia="ru-RU" w:bidi="ru-RU"/>
        </w:rPr>
      </w:pPr>
      <w:r w:rsidRPr="002353CC">
        <w:rPr>
          <w:i/>
          <w:lang w:eastAsia="ru-RU" w:bidi="ru-RU"/>
        </w:rPr>
        <w:t>Данные in vivo</w:t>
      </w:r>
    </w:p>
    <w:p w14:paraId="0D5D9B03" w14:textId="1B5BAD86" w:rsidR="002353CC" w:rsidRDefault="002353CC" w:rsidP="002353CC">
      <w:pPr>
        <w:ind w:firstLine="708"/>
        <w:jc w:val="both"/>
        <w:rPr>
          <w:lang w:eastAsia="ru-RU" w:bidi="ru-RU"/>
        </w:rPr>
      </w:pPr>
      <w:r>
        <w:rPr>
          <w:lang w:eastAsia="ru-RU" w:bidi="ru-RU"/>
        </w:rPr>
        <w:lastRenderedPageBreak/>
        <w:t>Клинические данные свидетельствуют, что лакосамид не ингибирует и не индуцирует изоферменты CYP2C19 и CYP3А4 до клинически значимого уровня.</w:t>
      </w:r>
    </w:p>
    <w:p w14:paraId="5B107A36" w14:textId="77777777" w:rsidR="002353CC" w:rsidRDefault="002353CC" w:rsidP="002353CC">
      <w:pPr>
        <w:ind w:firstLine="708"/>
        <w:jc w:val="both"/>
        <w:rPr>
          <w:lang w:eastAsia="ru-RU" w:bidi="ru-RU"/>
        </w:rPr>
      </w:pPr>
      <w:r>
        <w:rPr>
          <w:lang w:eastAsia="ru-RU" w:bidi="ru-RU"/>
        </w:rPr>
        <w:t>Лакосамид не оказывает действие на AUC мидазолама, метаболизирующегося посредством изофермента CYP3A4, при дозировке лакосамида 200 мг 2 раза в день, но при этом Сmах мидазолама немного увеличивается (30%). Лакосамид не влияет на фармакокинетику омепразола, метаболизирующегося посредством изоферментов CYP2C19 и CYP3А4, при дозировке лакосамида 300 мг 2 раза в день.</w:t>
      </w:r>
    </w:p>
    <w:p w14:paraId="3DC98DF1" w14:textId="77777777" w:rsidR="002353CC" w:rsidRDefault="002353CC" w:rsidP="002353CC">
      <w:pPr>
        <w:ind w:firstLine="708"/>
        <w:jc w:val="both"/>
        <w:rPr>
          <w:lang w:eastAsia="ru-RU" w:bidi="ru-RU"/>
        </w:rPr>
      </w:pPr>
      <w:r>
        <w:rPr>
          <w:lang w:eastAsia="ru-RU" w:bidi="ru-RU"/>
        </w:rPr>
        <w:t>Омепразол — ингибитор изофермента CYP2C19 (40 мг 4 раза в день) не увеличивал клинически значимо экспозицию лакосамида. Таким образом маловероятно, что умеренные ингибиторы изофермента CYP2C19 могут оказывать клинически значимое влияние на системную экспозицию лакосамида.</w:t>
      </w:r>
    </w:p>
    <w:p w14:paraId="45A5C9F4" w14:textId="77777777" w:rsidR="002353CC" w:rsidRDefault="002353CC" w:rsidP="002353CC">
      <w:pPr>
        <w:ind w:firstLine="708"/>
        <w:jc w:val="both"/>
        <w:rPr>
          <w:lang w:eastAsia="ru-RU" w:bidi="ru-RU"/>
        </w:rPr>
      </w:pPr>
      <w:r>
        <w:rPr>
          <w:lang w:eastAsia="ru-RU" w:bidi="ru-RU"/>
        </w:rPr>
        <w:t>Следует соблюдать осторожность при одновременном применении с сильными ингибиторами изофермента CYP2C19 (например флуконазол) и изофермента CYP3A4 (например итраконазол, кетоконазол, ритонавир, кларитромицин), которое может привести к увеличению системной экспозиции лакосамида. Данные взаимодействия не доказаны in vivo, но возможны на основании данных in vitro.</w:t>
      </w:r>
    </w:p>
    <w:p w14:paraId="5F52BCDA" w14:textId="77777777" w:rsidR="002353CC" w:rsidRDefault="002353CC" w:rsidP="002353CC">
      <w:pPr>
        <w:ind w:firstLine="708"/>
        <w:jc w:val="both"/>
        <w:rPr>
          <w:lang w:eastAsia="ru-RU" w:bidi="ru-RU"/>
        </w:rPr>
      </w:pPr>
      <w:r>
        <w:rPr>
          <w:lang w:eastAsia="ru-RU" w:bidi="ru-RU"/>
        </w:rPr>
        <w:t>Сильные индукторы микросомальных ферментов печени, такие как рифампицин или зверобой продырявленный (Hypericum perforatum), могут вызвать умеренное снижение системной концентрации лакосамида. В связи с этим при назначении или отмене подобных средств следует соблюдать осторожность.</w:t>
      </w:r>
    </w:p>
    <w:p w14:paraId="0423DC6D" w14:textId="77777777" w:rsidR="002353CC" w:rsidRDefault="002353CC" w:rsidP="002353CC">
      <w:pPr>
        <w:jc w:val="both"/>
        <w:rPr>
          <w:lang w:eastAsia="ru-RU" w:bidi="ru-RU"/>
        </w:rPr>
      </w:pPr>
    </w:p>
    <w:p w14:paraId="5498647A" w14:textId="215DEFCC" w:rsidR="002353CC" w:rsidRDefault="002353CC" w:rsidP="002353CC">
      <w:pPr>
        <w:ind w:firstLine="708"/>
        <w:jc w:val="both"/>
        <w:rPr>
          <w:lang w:eastAsia="ru-RU" w:bidi="ru-RU"/>
        </w:rPr>
      </w:pPr>
      <w:r>
        <w:rPr>
          <w:i/>
          <w:lang w:eastAsia="ru-RU" w:bidi="ru-RU"/>
        </w:rPr>
        <w:t>Противоэпилептические средства</w:t>
      </w:r>
    </w:p>
    <w:p w14:paraId="6ECC0448" w14:textId="6F316263" w:rsidR="002353CC" w:rsidRDefault="002353CC" w:rsidP="002353CC">
      <w:pPr>
        <w:ind w:firstLine="708"/>
        <w:jc w:val="both"/>
        <w:rPr>
          <w:lang w:eastAsia="ru-RU" w:bidi="ru-RU"/>
        </w:rPr>
      </w:pPr>
      <w:r>
        <w:rPr>
          <w:lang w:eastAsia="ru-RU" w:bidi="ru-RU"/>
        </w:rPr>
        <w:t>В исследованиях по взаимодействию лакосамид не оказывал существенное влияние на концентрацию карбамазепина и вальпроевой кислоты в плазме крови. Карбамазепин и вальпроевая кислота не оказывали влияния на концентрацию лакосамида в плазме.</w:t>
      </w:r>
    </w:p>
    <w:p w14:paraId="23CD3153" w14:textId="77777777" w:rsidR="002353CC" w:rsidRDefault="002353CC" w:rsidP="002353CC">
      <w:pPr>
        <w:jc w:val="both"/>
        <w:rPr>
          <w:lang w:eastAsia="ru-RU" w:bidi="ru-RU"/>
        </w:rPr>
      </w:pPr>
      <w:r>
        <w:rPr>
          <w:lang w:eastAsia="ru-RU" w:bidi="ru-RU"/>
        </w:rPr>
        <w:t>Фармакокинетический анализ популяции показал, что сопутствующая терапия противоэпилептическими средствами, индуцирующими микросомальные ферменты печени (карбамазепин, фенитоин, фенобарбитал в различных дозах), снижала общую системную экспозицию лакосамида на 25%.</w:t>
      </w:r>
    </w:p>
    <w:p w14:paraId="11E9F7AD" w14:textId="77777777" w:rsidR="002353CC" w:rsidRDefault="002353CC" w:rsidP="002353CC">
      <w:pPr>
        <w:jc w:val="both"/>
        <w:rPr>
          <w:lang w:eastAsia="ru-RU" w:bidi="ru-RU"/>
        </w:rPr>
      </w:pPr>
    </w:p>
    <w:p w14:paraId="656EFBA7" w14:textId="77777777" w:rsidR="002353CC" w:rsidRDefault="002353CC" w:rsidP="002353CC">
      <w:pPr>
        <w:ind w:firstLine="708"/>
        <w:jc w:val="both"/>
        <w:rPr>
          <w:i/>
          <w:lang w:eastAsia="ru-RU" w:bidi="ru-RU"/>
        </w:rPr>
      </w:pPr>
      <w:r w:rsidRPr="002353CC">
        <w:rPr>
          <w:i/>
          <w:lang w:eastAsia="ru-RU" w:bidi="ru-RU"/>
        </w:rPr>
        <w:t>Пероральные контрацептивы</w:t>
      </w:r>
    </w:p>
    <w:p w14:paraId="57CF5601" w14:textId="534050F7" w:rsidR="002353CC" w:rsidRDefault="002353CC" w:rsidP="002353CC">
      <w:pPr>
        <w:ind w:firstLine="708"/>
        <w:jc w:val="both"/>
        <w:rPr>
          <w:lang w:eastAsia="ru-RU" w:bidi="ru-RU"/>
        </w:rPr>
      </w:pPr>
      <w:r>
        <w:rPr>
          <w:lang w:eastAsia="ru-RU" w:bidi="ru-RU"/>
        </w:rPr>
        <w:t xml:space="preserve"> Не выявлено признаков значимого взаимодействия между лакосамидом и пероральными контрацептивами: этинилэстрадиолом и левоноргестрелом. Лакосамид не оказывал влияние на концентрацию прогестерона.</w:t>
      </w:r>
    </w:p>
    <w:p w14:paraId="48233A02" w14:textId="77777777" w:rsidR="002353CC" w:rsidRDefault="002353CC" w:rsidP="002353CC">
      <w:pPr>
        <w:jc w:val="both"/>
        <w:rPr>
          <w:lang w:eastAsia="ru-RU" w:bidi="ru-RU"/>
        </w:rPr>
      </w:pPr>
    </w:p>
    <w:p w14:paraId="4BD19DD3" w14:textId="3AB6723F" w:rsidR="002353CC" w:rsidRDefault="002353CC" w:rsidP="002353CC">
      <w:pPr>
        <w:ind w:firstLine="708"/>
        <w:jc w:val="both"/>
        <w:rPr>
          <w:lang w:eastAsia="ru-RU" w:bidi="ru-RU"/>
        </w:rPr>
      </w:pPr>
      <w:r w:rsidRPr="002353CC">
        <w:rPr>
          <w:i/>
          <w:lang w:eastAsia="ru-RU" w:bidi="ru-RU"/>
        </w:rPr>
        <w:t>Прочие взаимодействия</w:t>
      </w:r>
    </w:p>
    <w:p w14:paraId="43A08743" w14:textId="77777777" w:rsidR="002353CC" w:rsidRDefault="002353CC" w:rsidP="002353CC">
      <w:pPr>
        <w:ind w:firstLine="708"/>
        <w:jc w:val="both"/>
        <w:rPr>
          <w:lang w:eastAsia="ru-RU" w:bidi="ru-RU"/>
        </w:rPr>
      </w:pPr>
      <w:r>
        <w:rPr>
          <w:lang w:eastAsia="ru-RU" w:bidi="ru-RU"/>
        </w:rPr>
        <w:t>Лакосамид не влияет на фармакокинетику дигоксина. Клинически значимое взаимодействие лакосамида и метформина не выявлено.</w:t>
      </w:r>
    </w:p>
    <w:p w14:paraId="2CA41863" w14:textId="77777777" w:rsidR="002353CC" w:rsidRDefault="002353CC" w:rsidP="002353CC">
      <w:pPr>
        <w:ind w:firstLine="708"/>
        <w:jc w:val="both"/>
        <w:rPr>
          <w:lang w:eastAsia="ru-RU" w:bidi="ru-RU"/>
        </w:rPr>
      </w:pPr>
      <w:r>
        <w:rPr>
          <w:lang w:eastAsia="ru-RU" w:bidi="ru-RU"/>
        </w:rPr>
        <w:t>Данных о взаимодействии лакосамида с алкоголем нет.</w:t>
      </w:r>
    </w:p>
    <w:p w14:paraId="27988B7B" w14:textId="77777777" w:rsidR="002353CC" w:rsidRDefault="002353CC" w:rsidP="002353CC">
      <w:pPr>
        <w:ind w:firstLine="708"/>
        <w:jc w:val="both"/>
        <w:rPr>
          <w:lang w:eastAsia="ru-RU" w:bidi="ru-RU"/>
        </w:rPr>
      </w:pPr>
      <w:r>
        <w:rPr>
          <w:lang w:eastAsia="ru-RU" w:bidi="ru-RU"/>
        </w:rPr>
        <w:t>Степень связывания лакосамида с белками плазмы крови составляет менее 15%. В связи с этим клинически значимое взаимодействие с другими ЛС, связывающимися с белками плазмы, маловероятно.</w:t>
      </w:r>
    </w:p>
    <w:p w14:paraId="63FE0E8F" w14:textId="02A257AA" w:rsidR="00D448A4" w:rsidRDefault="002353CC" w:rsidP="002353CC">
      <w:pPr>
        <w:ind w:firstLine="708"/>
        <w:jc w:val="both"/>
        <w:rPr>
          <w:lang w:eastAsia="ru-RU" w:bidi="ru-RU"/>
        </w:rPr>
      </w:pPr>
      <w:r>
        <w:rPr>
          <w:lang w:eastAsia="ru-RU" w:bidi="ru-RU"/>
        </w:rPr>
        <w:t>При одновременном применении с варфарином лакосамид не оказывает клинически значимое влияние на фармакодинамику и фармакокинетику варфарина.</w:t>
      </w:r>
    </w:p>
    <w:p w14:paraId="575ED7EE" w14:textId="77777777" w:rsidR="002353CC" w:rsidRDefault="002353CC" w:rsidP="00CD1374">
      <w:pPr>
        <w:jc w:val="both"/>
        <w:rPr>
          <w:b/>
          <w:lang w:eastAsia="ru-RU" w:bidi="ru-RU"/>
        </w:rPr>
      </w:pPr>
    </w:p>
    <w:p w14:paraId="248167B8" w14:textId="67523241" w:rsidR="00D448A4" w:rsidRPr="00DD285E" w:rsidRDefault="00D448A4" w:rsidP="00CD1374">
      <w:pPr>
        <w:jc w:val="both"/>
        <w:rPr>
          <w:b/>
          <w:lang w:eastAsia="ru-RU" w:bidi="ru-RU"/>
        </w:rPr>
      </w:pPr>
      <w:r w:rsidRPr="00DD285E">
        <w:rPr>
          <w:b/>
          <w:lang w:eastAsia="ru-RU" w:bidi="ru-RU"/>
        </w:rPr>
        <w:t>Дети</w:t>
      </w:r>
    </w:p>
    <w:p w14:paraId="1374BEE2" w14:textId="77777777" w:rsidR="00D448A4" w:rsidRPr="003C54DA" w:rsidRDefault="00D448A4" w:rsidP="00CD1374">
      <w:pPr>
        <w:jc w:val="both"/>
        <w:rPr>
          <w:i/>
          <w:lang w:eastAsia="ru-RU" w:bidi="ru-RU"/>
        </w:rPr>
      </w:pPr>
    </w:p>
    <w:p w14:paraId="0254CE6D" w14:textId="77777777" w:rsidR="009B1CEB" w:rsidRDefault="009B1CEB" w:rsidP="009B1CEB">
      <w:pPr>
        <w:ind w:firstLine="708"/>
        <w:rPr>
          <w:lang w:eastAsia="ru-RU" w:bidi="ru-RU"/>
        </w:rPr>
      </w:pPr>
      <w:r>
        <w:rPr>
          <w:lang w:eastAsia="ru-RU" w:bidi="ru-RU"/>
        </w:rPr>
        <w:lastRenderedPageBreak/>
        <w:t>Профиль безопасности лакосамида в плацебо-контролируемых (255 пациентов в возрасте от 1 месяца до менее чем 4 лет и 343 пациента в возрасте от 4 лет до &lt; 17 лет) и открытых клинических исследованиях (847 пациентов в возрасте от 1 месяца до &lt; 18 лет) применение в качестве дополнительной терапии у детей с парциальными припадками соответствовало профилю безопасности, наблюдаемому у взрослых. Поскольку данные, имеющиеся у детей младше 2 лет, ограничены, лакосамид не показан к применению в этом возрастном диапазоне.</w:t>
      </w:r>
    </w:p>
    <w:p w14:paraId="0A7FE020" w14:textId="29F5A1FA" w:rsidR="009B1CEB" w:rsidRDefault="009B1CEB" w:rsidP="009B1CEB">
      <w:pPr>
        <w:ind w:firstLine="708"/>
        <w:rPr>
          <w:lang w:eastAsia="ru-RU" w:bidi="ru-RU"/>
        </w:rPr>
      </w:pPr>
      <w:r>
        <w:rPr>
          <w:lang w:eastAsia="ru-RU" w:bidi="ru-RU"/>
        </w:rPr>
        <w:t>Дополнительными нежелательными реакциями, наблюдавшимися у детей, были пиретическая реакция, назофарингит, фарингит, снижение аппетита, нарушения поведения и вялость. Сонливость у детей отмечалась чаще (≥ 1/10), чем у взрослых (от ≥ 1/100 до &lt; 1/10).</w:t>
      </w:r>
    </w:p>
    <w:p w14:paraId="4F53CB90" w14:textId="77777777" w:rsidR="009B1CEB" w:rsidRDefault="009B1CEB" w:rsidP="009B1CEB">
      <w:pPr>
        <w:ind w:firstLine="708"/>
        <w:rPr>
          <w:lang w:eastAsia="ru-RU" w:bidi="ru-RU"/>
        </w:rPr>
      </w:pPr>
    </w:p>
    <w:p w14:paraId="66C5EBC4" w14:textId="12861BDC" w:rsidR="009B1CEB" w:rsidRDefault="009B1CEB" w:rsidP="009B1CEB">
      <w:pPr>
        <w:rPr>
          <w:b/>
          <w:lang w:eastAsia="ru-RU" w:bidi="ru-RU"/>
        </w:rPr>
      </w:pPr>
      <w:r w:rsidRPr="009B1CEB">
        <w:rPr>
          <w:b/>
          <w:lang w:eastAsia="ru-RU" w:bidi="ru-RU"/>
        </w:rPr>
        <w:t>Пациенты пожилого возраста</w:t>
      </w:r>
    </w:p>
    <w:p w14:paraId="3DE780FE" w14:textId="77777777" w:rsidR="009B1CEB" w:rsidRPr="009B1CEB" w:rsidRDefault="009B1CEB" w:rsidP="009B1CEB">
      <w:pPr>
        <w:rPr>
          <w:b/>
          <w:lang w:eastAsia="ru-RU" w:bidi="ru-RU"/>
        </w:rPr>
      </w:pPr>
    </w:p>
    <w:p w14:paraId="51F29B41" w14:textId="77777777" w:rsidR="009B1CEB" w:rsidRDefault="009B1CEB" w:rsidP="009B1CEB">
      <w:pPr>
        <w:ind w:firstLine="708"/>
        <w:rPr>
          <w:lang w:eastAsia="ru-RU" w:bidi="ru-RU"/>
        </w:rPr>
      </w:pPr>
      <w:r>
        <w:rPr>
          <w:lang w:eastAsia="ru-RU" w:bidi="ru-RU"/>
        </w:rPr>
        <w:t>В исследовании монотерапии, сравнивающем лакосамид с карбамазепином CR, типы нежелательных реакций, связанных с лакосамидом, у пациентов пожилого возраста (≥ 65 лет), по-видимому, аналогичны наблюдаемым у пациентов в возрасте до 65 лет. Однако сообщалось о более высокой частоте (разница ≥ 5 %) падений, диареи и тремора у пожилых пациентов по сравнению с более молодыми взрослыми пациентами. Наиболее частой нежелательной реакцией со стороны сердца, зарегистрированной у пациентов пожилого возраста, по сравнению с более молодой взрослой популяцией, была АВ-блокада первой степени. Это было зарегистрировано при применении лакосамида в 4,8 % (3/62) случаев у пациентов пожилого возраста по сравнению с 1,6 % (6/382) молодых взрослых пациентов. Частота случаев отмены препарата из-за нежелательных явлений, наблюдавшихся при применении лакосамида, составила 21,0 % (13/62) у пожилых пациентов по сравнению с 9,2 % (35/382) у молодых взрослых пациентов. Эти различия между пожилыми и молодыми взрослыми пациентами были аналогичны тем, которые наблюдались в группе активного препарата сравнения.</w:t>
      </w:r>
    </w:p>
    <w:p w14:paraId="5D9513C0" w14:textId="77777777" w:rsidR="009B1CEB" w:rsidRPr="009B1CEB" w:rsidRDefault="009B1CEB" w:rsidP="009B1CEB">
      <w:pPr>
        <w:rPr>
          <w:b/>
          <w:lang w:eastAsia="ru-RU" w:bidi="ru-RU"/>
        </w:rPr>
      </w:pPr>
    </w:p>
    <w:p w14:paraId="633AEE18" w14:textId="466CF8E4" w:rsidR="009B1CEB" w:rsidRPr="009B1CEB" w:rsidRDefault="009B1CEB" w:rsidP="009B1CEB">
      <w:pPr>
        <w:rPr>
          <w:b/>
          <w:lang w:eastAsia="ru-RU" w:bidi="ru-RU"/>
        </w:rPr>
      </w:pPr>
      <w:r w:rsidRPr="009B1CEB">
        <w:rPr>
          <w:b/>
          <w:lang w:eastAsia="ru-RU" w:bidi="ru-RU"/>
        </w:rPr>
        <w:t>Сообщение о подозреваемых нежелательных реакциях</w:t>
      </w:r>
    </w:p>
    <w:p w14:paraId="36EAB965" w14:textId="77777777" w:rsidR="009B1CEB" w:rsidRDefault="009B1CEB" w:rsidP="009B1CEB">
      <w:pPr>
        <w:rPr>
          <w:lang w:eastAsia="ru-RU" w:bidi="ru-RU"/>
        </w:rPr>
      </w:pPr>
    </w:p>
    <w:p w14:paraId="6E5EFD1A" w14:textId="4B3B2B3B" w:rsidR="00CD1374" w:rsidRDefault="009B1CEB" w:rsidP="009B1CEB">
      <w:pPr>
        <w:ind w:firstLine="708"/>
        <w:rPr>
          <w:lang w:eastAsia="ru-RU" w:bidi="ru-RU"/>
        </w:rPr>
      </w:pPr>
      <w:r>
        <w:rPr>
          <w:lang w:eastAsia="ru-RU" w:bidi="ru-RU"/>
        </w:rPr>
        <w:t>Сообщение о подозреваемых нежелательных лекарственных реакциях после регистрации лекарственного препарата имеет большое значение. Это позволяет продолжать мониторинг соотношения «польза-риск» применения лекарственного препарата. Медицинским работникам рекомендуется сообщать обо всех подозреваемых нежелательных реакциях посредством национальной системы сообщений, описанной в Приложении V.</w:t>
      </w:r>
    </w:p>
    <w:p w14:paraId="37F66208" w14:textId="77777777" w:rsidR="009B1CEB" w:rsidRPr="00E37AA8" w:rsidRDefault="009B1CEB" w:rsidP="009B1CEB">
      <w:pPr>
        <w:ind w:firstLine="708"/>
        <w:rPr>
          <w:lang w:eastAsia="ru-RU" w:bidi="ru-RU"/>
        </w:rPr>
      </w:pPr>
    </w:p>
    <w:p w14:paraId="358776E8" w14:textId="71363D1C" w:rsidR="00D448A4" w:rsidRPr="00CD1374" w:rsidRDefault="00D448A4" w:rsidP="00CD1374">
      <w:pPr>
        <w:pStyle w:val="3"/>
      </w:pPr>
      <w:bookmarkStart w:id="710" w:name="_Toc179552056"/>
      <w:bookmarkEnd w:id="705"/>
      <w:r w:rsidRPr="00CD1374">
        <w:t>Особые указания</w:t>
      </w:r>
      <w:bookmarkEnd w:id="710"/>
    </w:p>
    <w:p w14:paraId="1F57CE11" w14:textId="77777777" w:rsidR="002353CC" w:rsidRDefault="002353CC" w:rsidP="002353CC">
      <w:pPr>
        <w:rPr>
          <w:lang w:eastAsia="ru-RU" w:bidi="ru-RU"/>
        </w:rPr>
      </w:pPr>
    </w:p>
    <w:p w14:paraId="0233716E" w14:textId="4CDEEDDB" w:rsidR="002353CC" w:rsidRPr="002353CC" w:rsidRDefault="002353CC" w:rsidP="002353CC">
      <w:pPr>
        <w:ind w:firstLine="708"/>
        <w:rPr>
          <w:i/>
          <w:lang w:eastAsia="ru-RU" w:bidi="ru-RU"/>
        </w:rPr>
      </w:pPr>
      <w:r w:rsidRPr="002353CC">
        <w:rPr>
          <w:i/>
          <w:lang w:eastAsia="ru-RU" w:bidi="ru-RU"/>
        </w:rPr>
        <w:t>Головокружение</w:t>
      </w:r>
    </w:p>
    <w:p w14:paraId="4CF58CB3" w14:textId="77777777" w:rsidR="002353CC" w:rsidRDefault="002353CC" w:rsidP="002353CC">
      <w:pPr>
        <w:ind w:firstLine="708"/>
        <w:rPr>
          <w:lang w:eastAsia="ru-RU" w:bidi="ru-RU"/>
        </w:rPr>
      </w:pPr>
      <w:r>
        <w:rPr>
          <w:lang w:eastAsia="ru-RU" w:bidi="ru-RU"/>
        </w:rPr>
        <w:t>Лечение лакосамидом может сопровождаться головокружением, потенциально приводящим к травмам и падениям. В связи с этим пациентам следует соблюдать осторожность до тех пор, пока они не испытают на себе потенциальные эффекты лакосамида.</w:t>
      </w:r>
    </w:p>
    <w:p w14:paraId="0323832B" w14:textId="77777777" w:rsidR="002353CC" w:rsidRDefault="002353CC" w:rsidP="002353CC">
      <w:pPr>
        <w:rPr>
          <w:lang w:eastAsia="ru-RU" w:bidi="ru-RU"/>
        </w:rPr>
      </w:pPr>
    </w:p>
    <w:p w14:paraId="31B7984E" w14:textId="23A24722" w:rsidR="002353CC" w:rsidRDefault="002353CC" w:rsidP="002353CC">
      <w:pPr>
        <w:ind w:firstLine="708"/>
        <w:rPr>
          <w:lang w:eastAsia="ru-RU" w:bidi="ru-RU"/>
        </w:rPr>
      </w:pPr>
      <w:r w:rsidRPr="002353CC">
        <w:rPr>
          <w:i/>
          <w:lang w:eastAsia="ru-RU" w:bidi="ru-RU"/>
        </w:rPr>
        <w:t>Сердечный ритм и проводимость</w:t>
      </w:r>
    </w:p>
    <w:p w14:paraId="6B5AADC8" w14:textId="77777777" w:rsidR="002353CC" w:rsidRDefault="002353CC" w:rsidP="002353CC">
      <w:pPr>
        <w:ind w:firstLine="708"/>
        <w:rPr>
          <w:lang w:eastAsia="ru-RU" w:bidi="ru-RU"/>
        </w:rPr>
      </w:pPr>
      <w:r>
        <w:rPr>
          <w:lang w:eastAsia="ru-RU" w:bidi="ru-RU"/>
        </w:rPr>
        <w:t>В клинических исследованиях лакосамида описано увеличение интервала PR.</w:t>
      </w:r>
    </w:p>
    <w:p w14:paraId="296C47CF" w14:textId="77777777" w:rsidR="002353CC" w:rsidRDefault="002353CC" w:rsidP="002353CC">
      <w:pPr>
        <w:ind w:firstLine="708"/>
        <w:rPr>
          <w:lang w:eastAsia="ru-RU" w:bidi="ru-RU"/>
        </w:rPr>
      </w:pPr>
      <w:r>
        <w:rPr>
          <w:lang w:eastAsia="ru-RU" w:bidi="ru-RU"/>
        </w:rPr>
        <w:lastRenderedPageBreak/>
        <w:t>В постмаркетинговой практике наблюдалась AV-блокада II или более высокой степени. В плацебо-контролируемых исследованиях лакосамида у пациентов с эпилепсией не были отмечены фибрилляция или трепетание предсердий, однако оба явления были отмечены в открытых исследованиях по эпилепсии, а также в постмаркетинговой практике.</w:t>
      </w:r>
    </w:p>
    <w:p w14:paraId="67C72A02" w14:textId="77777777" w:rsidR="002353CC" w:rsidRDefault="002353CC" w:rsidP="002353CC">
      <w:pPr>
        <w:ind w:firstLine="708"/>
        <w:rPr>
          <w:lang w:eastAsia="ru-RU" w:bidi="ru-RU"/>
        </w:rPr>
      </w:pPr>
      <w:r>
        <w:rPr>
          <w:lang w:eastAsia="ru-RU" w:bidi="ru-RU"/>
        </w:rPr>
        <w:t>Необходимо проинформировать пациента о симптомах AV-блокады II степени и выше (редкий или нерегулярный пульс, чувство легкого головокружения и потеря сознания), а также о симптомах фибрилляции и трепетания предсердий (ощущение сердцебиения, частый или нерегулярный пульс, одышка). В случае их появления необходимо обратиться к врачу. Рекомендуется периодический контроль ЭКГ.</w:t>
      </w:r>
    </w:p>
    <w:p w14:paraId="5EA378F9" w14:textId="77777777" w:rsidR="002353CC" w:rsidRDefault="002353CC" w:rsidP="002353CC">
      <w:pPr>
        <w:rPr>
          <w:lang w:eastAsia="ru-RU" w:bidi="ru-RU"/>
        </w:rPr>
      </w:pPr>
    </w:p>
    <w:p w14:paraId="4064D807" w14:textId="77777777" w:rsidR="002353CC" w:rsidRPr="009B1CEB" w:rsidRDefault="002353CC" w:rsidP="009B1CEB">
      <w:pPr>
        <w:ind w:firstLine="708"/>
        <w:rPr>
          <w:i/>
          <w:lang w:eastAsia="ru-RU" w:bidi="ru-RU"/>
        </w:rPr>
      </w:pPr>
      <w:r w:rsidRPr="009B1CEB">
        <w:rPr>
          <w:i/>
          <w:lang w:eastAsia="ru-RU" w:bidi="ru-RU"/>
        </w:rPr>
        <w:t>Суицидальные мысли и поведение</w:t>
      </w:r>
    </w:p>
    <w:p w14:paraId="28E961EF" w14:textId="26DB2AD7" w:rsidR="00D448A4" w:rsidRPr="00EB6289" w:rsidRDefault="002353CC" w:rsidP="009B1CEB">
      <w:pPr>
        <w:ind w:firstLine="708"/>
        <w:rPr>
          <w:lang w:eastAsia="ru-RU" w:bidi="ru-RU"/>
        </w:rPr>
      </w:pPr>
      <w:r>
        <w:rPr>
          <w:lang w:eastAsia="ru-RU" w:bidi="ru-RU"/>
        </w:rPr>
        <w:t>У пациентов, получавших противоэпилептические средства по нескольким показаниям, были отмечены суицидальные мысли и поведение. Мета-анализ рандомизированных плацебо-контролируемых клинических исследований противоэпилептических средств свидетельствует о небольшом увеличении риска возникновения суицидальных мыслей и суицидального поведения. Механизм повышения риска неясен, существующие данные не позволяют отрицать существование такого риска при приеме лакосамида. Таким образом, у пациентов следует проводить мониторинг признаков суицидальных мыслей и поведения, а также рассматривать вопрос о соответствующем лечении. Пациенты и лица, ухаживающие за пациентами, должны быть предупреждены о существующем риске и необходимости консультации у специалиста в случае появления суицидального поведения.</w:t>
      </w:r>
    </w:p>
    <w:p w14:paraId="6D8283CD" w14:textId="77777777" w:rsidR="00D448A4" w:rsidRDefault="00D448A4" w:rsidP="00D448A4">
      <w:pPr>
        <w:ind w:firstLine="709"/>
        <w:rPr>
          <w:lang w:eastAsia="ru-RU" w:bidi="ru-RU"/>
        </w:rPr>
      </w:pPr>
    </w:p>
    <w:p w14:paraId="43074E7A" w14:textId="384245D9" w:rsidR="00D448A4" w:rsidRDefault="00D448A4" w:rsidP="00CD1374">
      <w:pPr>
        <w:pStyle w:val="3"/>
        <w:jc w:val="both"/>
        <w:rPr>
          <w:color w:val="000000" w:themeColor="text1"/>
        </w:rPr>
      </w:pPr>
      <w:bookmarkStart w:id="711" w:name="_Toc81410160"/>
      <w:bookmarkStart w:id="712" w:name="_Toc179552057"/>
      <w:r>
        <w:rPr>
          <w:color w:val="000000" w:themeColor="text1"/>
        </w:rPr>
        <w:t>Влияние на способность управ</w:t>
      </w:r>
      <w:r w:rsidR="00CD1374">
        <w:rPr>
          <w:color w:val="000000" w:themeColor="text1"/>
        </w:rPr>
        <w:t xml:space="preserve">лять транспортными средствами и </w:t>
      </w:r>
      <w:r>
        <w:rPr>
          <w:color w:val="000000" w:themeColor="text1"/>
        </w:rPr>
        <w:t>механизмами</w:t>
      </w:r>
      <w:bookmarkEnd w:id="711"/>
      <w:bookmarkEnd w:id="712"/>
    </w:p>
    <w:p w14:paraId="0A5A73AB" w14:textId="77777777" w:rsidR="00D448A4" w:rsidRPr="009B242F" w:rsidRDefault="00D448A4" w:rsidP="00D448A4"/>
    <w:p w14:paraId="5CA958A0" w14:textId="4FB73D69" w:rsidR="00705BF5" w:rsidRDefault="002353CC" w:rsidP="0070026E">
      <w:pPr>
        <w:spacing w:after="200"/>
        <w:ind w:firstLine="708"/>
        <w:jc w:val="both"/>
      </w:pPr>
      <w:r w:rsidRPr="002353CC">
        <w:t>Лакосамид может оказывать влияние на способность управлять автомобилем или пользоваться сложной техникой. Лечение лакосамидом может сопровождаться развитием головокружения или нечеткостью зрения. Соответственно, пациентам не рекомендуется водить автомобиль или управлять сложной техникой.</w:t>
      </w:r>
      <w:r w:rsidR="00705BF5">
        <w:br w:type="page"/>
      </w:r>
    </w:p>
    <w:p w14:paraId="67B9D03C" w14:textId="09C8D935" w:rsidR="00D448A4" w:rsidRDefault="00D448A4" w:rsidP="00D448A4">
      <w:pPr>
        <w:pStyle w:val="1"/>
        <w:rPr>
          <w:rStyle w:val="src"/>
          <w:color w:val="000000" w:themeColor="text1"/>
          <w:szCs w:val="24"/>
        </w:rPr>
      </w:pPr>
      <w:bookmarkStart w:id="713" w:name="_Toc179552058"/>
      <w:r w:rsidRPr="005E6358">
        <w:rPr>
          <w:rStyle w:val="src"/>
          <w:color w:val="000000" w:themeColor="text1"/>
          <w:szCs w:val="24"/>
        </w:rPr>
        <w:lastRenderedPageBreak/>
        <w:t>З</w:t>
      </w:r>
      <w:commentRangeStart w:id="714"/>
      <w:r w:rsidRPr="005E6358">
        <w:rPr>
          <w:rStyle w:val="src"/>
          <w:color w:val="000000" w:themeColor="text1"/>
          <w:szCs w:val="24"/>
        </w:rPr>
        <w:t>АКЛЮЧЕНИЕ</w:t>
      </w:r>
      <w:bookmarkEnd w:id="713"/>
      <w:commentRangeEnd w:id="714"/>
      <w:r w:rsidR="00C153EC">
        <w:rPr>
          <w:rStyle w:val="afb"/>
          <w:rFonts w:eastAsia="Times New Roman" w:cs="Times New Roman"/>
          <w:b w:val="0"/>
          <w:bCs w:val="0"/>
        </w:rPr>
        <w:commentReference w:id="714"/>
      </w:r>
    </w:p>
    <w:p w14:paraId="5E766D07" w14:textId="77777777" w:rsidR="00D448A4" w:rsidRPr="009B242F" w:rsidRDefault="00D448A4" w:rsidP="00D448A4"/>
    <w:p w14:paraId="08F05C7A" w14:textId="77777777" w:rsidR="009B1CEB" w:rsidRDefault="009B1CEB" w:rsidP="009B1CEB">
      <w:pPr>
        <w:ind w:firstLine="709"/>
        <w:jc w:val="both"/>
        <w:rPr>
          <w:color w:val="000000"/>
          <w:lang w:val="ru"/>
        </w:rPr>
      </w:pPr>
      <w:r w:rsidRPr="006D3F2B">
        <w:rPr>
          <w:color w:val="000000"/>
          <w:lang w:val="ru"/>
        </w:rPr>
        <w:t xml:space="preserve">Эпилепсия, которая определяется повторением спонтанных/неспровоцированных припадков, то есть припадков, не спровоцированных системными, метаболическими или токсическими нарушениями, представляет собой обширный набор разнообразных клинических ситуаций, которые различаются возрастом начала, типом припадков, этиологическим фоном, возникающими нарушениями, прогнозом и ответом на лечение. Согласно оценкам, более 50 миллионов взрослых и детей во всем мире страдают эпилепсией. Два самых высоких пика заболеваемости приходится на детей и пожилых людей (старше 65 лет). Оценки распространенности эпилепсии в общей популяции варьируют от 4 до 8 на 10000 человек. Классификация эпилептических припадков основана на клинических проявлениях. Выделяют 3 основных типа: генерализованный, парциальный (который может стать вторично генерализованным) и неклассифицированный. Парциальные эпилептические припадки, связанные с локальным поражением головного мозга, являются наиболее частыми и составляют примерно 60 % случаев. Генерализованные припадки составляют примерно 30 % случаев. В остальных 10 % случаев классификация является неопределенной. </w:t>
      </w:r>
    </w:p>
    <w:p w14:paraId="08185AFD" w14:textId="77777777" w:rsidR="009B1CEB" w:rsidRDefault="009B1CEB" w:rsidP="009B1CEB">
      <w:pPr>
        <w:ind w:firstLine="709"/>
        <w:jc w:val="both"/>
        <w:rPr>
          <w:noProof/>
          <w:lang w:val="ru"/>
        </w:rPr>
      </w:pPr>
      <w:r w:rsidRPr="006D3F2B">
        <w:rPr>
          <w:noProof/>
          <w:lang w:val="ru"/>
        </w:rPr>
        <w:t>Лакосамид был синтезирован как член семейства функционализированных аминокислот, в частности аналогов эндогенной аминокислоты и модулятора NMDA-рецепторов D-серина. Механизм действия лакосамида пока полностью не изучен. Однако предполагается двойной механизм действия: он избирательно усиливает медленную инактивацию потенциал-зависимых натриевых каналов (VGSC) и взаимодействует с белком-медиатором ответа на коллапсин-2 (CRMP-2), который главным образом экспрессируется в центральной нервной системе (ЦНС) и участвует в дифференцировке нейронов и росте аксонов. В России лакосамид зарегистрирован и применяется в клинической практике с 2009 г.</w:t>
      </w:r>
    </w:p>
    <w:p w14:paraId="4DCE20BA" w14:textId="2FE77094" w:rsidR="00D448A4" w:rsidRDefault="00D448A4" w:rsidP="00CD1374">
      <w:pPr>
        <w:ind w:firstLine="709"/>
        <w:jc w:val="both"/>
        <w:rPr>
          <w:noProof/>
        </w:rPr>
      </w:pPr>
      <w:r>
        <w:rPr>
          <w:color w:val="000000"/>
        </w:rPr>
        <w:t>О</w:t>
      </w:r>
      <w:r w:rsidRPr="004257B5">
        <w:rPr>
          <w:color w:val="000000"/>
        </w:rPr>
        <w:t xml:space="preserve">дним из ключевых подходов к лечению </w:t>
      </w:r>
      <w:r w:rsidR="009B1CEB">
        <w:rPr>
          <w:color w:val="000000"/>
        </w:rPr>
        <w:t>эпилепсии</w:t>
      </w:r>
      <w:r w:rsidRPr="004257B5">
        <w:rPr>
          <w:color w:val="000000"/>
        </w:rPr>
        <w:t xml:space="preserve"> является</w:t>
      </w:r>
      <w:r w:rsidR="009B1CEB">
        <w:rPr>
          <w:color w:val="000000"/>
        </w:rPr>
        <w:t xml:space="preserve"> </w:t>
      </w:r>
      <w:r w:rsidR="009B1CEB">
        <w:t>достижение стойкой ремиссии заболевания без каких-либо значимых побочных эффектов (нервно-психических, соматических и др.); обеспечение профессиональной и социальной адаптации пациентов; сохранение оптимального качества жизни.</w:t>
      </w:r>
      <w:r w:rsidRPr="004257B5">
        <w:rPr>
          <w:color w:val="000000"/>
        </w:rPr>
        <w:t>.</w:t>
      </w:r>
    </w:p>
    <w:p w14:paraId="77CA5356" w14:textId="4A37B961" w:rsidR="00D448A4" w:rsidRDefault="00D448A4" w:rsidP="00CD1374">
      <w:pPr>
        <w:ind w:firstLine="709"/>
        <w:jc w:val="both"/>
        <w:rPr>
          <w:bCs/>
        </w:rPr>
      </w:pPr>
      <w:r w:rsidRPr="00AF7CFB">
        <w:rPr>
          <w:color w:val="000000" w:themeColor="text1"/>
        </w:rPr>
        <w:t xml:space="preserve">Для изучения </w:t>
      </w:r>
      <w:r w:rsidR="009B1CEB">
        <w:rPr>
          <w:bCs/>
        </w:rPr>
        <w:t>лакосамида</w:t>
      </w:r>
      <w:r>
        <w:rPr>
          <w:bCs/>
        </w:rPr>
        <w:t xml:space="preserve"> </w:t>
      </w:r>
      <w:r w:rsidRPr="00AF7CFB">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DD285E">
        <w:rPr>
          <w:i/>
          <w:iCs/>
          <w:color w:val="000000" w:themeColor="text1"/>
        </w:rPr>
        <w:t>in vitro</w:t>
      </w:r>
      <w:r w:rsidRPr="00AF7CFB">
        <w:rPr>
          <w:color w:val="000000" w:themeColor="text1"/>
        </w:rPr>
        <w:t xml:space="preserve">, так и </w:t>
      </w:r>
      <w:r w:rsidRPr="00DD285E">
        <w:rPr>
          <w:i/>
          <w:iCs/>
          <w:color w:val="000000" w:themeColor="text1"/>
        </w:rPr>
        <w:t>in vivo</w:t>
      </w:r>
      <w:r w:rsidRPr="00AF7CFB">
        <w:rPr>
          <w:color w:val="000000" w:themeColor="text1"/>
        </w:rPr>
        <w:t xml:space="preserve">, в результате которых были хорошо изучены фармакодинамические, фармакокинетические и токсикологические свойства </w:t>
      </w:r>
      <w:r w:rsidR="009B1CEB">
        <w:rPr>
          <w:bCs/>
        </w:rPr>
        <w:t>лакосамида</w:t>
      </w:r>
      <w:r>
        <w:rPr>
          <w:bCs/>
        </w:rPr>
        <w:t>.</w:t>
      </w:r>
    </w:p>
    <w:p w14:paraId="27EC0D4B" w14:textId="09B446CF" w:rsidR="00D448A4" w:rsidRDefault="00D448A4" w:rsidP="00CD1374">
      <w:pPr>
        <w:ind w:firstLine="709"/>
        <w:jc w:val="both"/>
      </w:pPr>
      <w:r w:rsidRPr="00666F37">
        <w:t xml:space="preserve">При доклиническом изучении препарата </w:t>
      </w:r>
      <w:r w:rsidR="009B1CEB">
        <w:t>лакосамид было выяснено, что лакосамид</w:t>
      </w:r>
      <w:r w:rsidRPr="00666F37">
        <w:t xml:space="preserve"> в целом хорошо переносится животными. </w:t>
      </w:r>
      <w:r w:rsidR="009B1CEB">
        <w:t>Лакосамид</w:t>
      </w:r>
      <w:r>
        <w:t xml:space="preserve"> не обладает генотоксическими </w:t>
      </w:r>
      <w:r w:rsidRPr="00666F37">
        <w:t>свойствами.</w:t>
      </w:r>
    </w:p>
    <w:p w14:paraId="20E2B1B2" w14:textId="77777777" w:rsidR="0070026E" w:rsidRPr="0070026E" w:rsidRDefault="0070026E" w:rsidP="0070026E">
      <w:pPr>
        <w:ind w:firstLine="709"/>
        <w:jc w:val="both"/>
        <w:rPr>
          <w:bCs/>
          <w:lang w:val="ru"/>
        </w:rPr>
      </w:pPr>
      <w:r w:rsidRPr="0070026E">
        <w:rPr>
          <w:bCs/>
          <w:lang w:val="ru"/>
        </w:rPr>
        <w:t xml:space="preserve">Эффективность лакосамида в качестве дополнительной терапии в рекомендуемых дозах (200, 400 мг/сут) была доказана в 3 мультицентровых рандомизированных плацебо-контролируемых клинических исследованиях с 12-недельным поддерживающим периодом. Эффективность в дозе 600 мг/сут также была показана в ходе контролируемых дополнительных терапевтических исследований, и хотя она была сопоставимой с наблюдавшейся при дозе 400 мг/сут, переносимость данной дозы (600 мг/сут) была хуже по причине побочных эффектов со стороны ЦНС и ЖКТ. Поэтому использование дозы 600 мг/сут не рекомендуется. Максимальная рекомендованная доза составляет 400 мг/сут. Эти исследования с участием 1308 пациентов, имеющих данные из анамнеза о развитии парциальных припадков на протяжении среднего периода 23 года, были проведены для оценки эффективности и безопасности лакосамида при сопутствующем назначении 1–3 </w:t>
      </w:r>
      <w:r w:rsidRPr="0070026E">
        <w:rPr>
          <w:bCs/>
          <w:lang w:val="ru"/>
        </w:rPr>
        <w:lastRenderedPageBreak/>
        <w:t>противоэпилептических ЛС у пациентов с неконтролируемыми парциальными припадками с или без вторичной генерализации. Общая доля пациентов с 50% снижением частоты припадков в группах плацебо, лакосамида в дозе 200 мг/сут и лакосамида в дозе 400 мг/сут составила 23, 34 и 40% соответственно.</w:t>
      </w:r>
    </w:p>
    <w:p w14:paraId="33C7CBF0" w14:textId="77777777" w:rsidR="0070026E" w:rsidRPr="0070026E" w:rsidRDefault="0070026E" w:rsidP="0070026E">
      <w:pPr>
        <w:ind w:firstLine="709"/>
        <w:jc w:val="both"/>
        <w:rPr>
          <w:bCs/>
          <w:lang w:val="ru"/>
        </w:rPr>
      </w:pPr>
    </w:p>
    <w:p w14:paraId="12E7919A" w14:textId="77777777" w:rsidR="0070026E" w:rsidRPr="0070026E" w:rsidRDefault="0070026E" w:rsidP="0070026E">
      <w:pPr>
        <w:ind w:firstLine="709"/>
        <w:jc w:val="both"/>
        <w:rPr>
          <w:bCs/>
          <w:lang w:val="ru"/>
        </w:rPr>
      </w:pPr>
      <w:r w:rsidRPr="0070026E">
        <w:rPr>
          <w:bCs/>
          <w:lang w:val="ru"/>
        </w:rPr>
        <w:t>В настоящее время имеется недостаточное количество данных по возможности отмены сопутствующих противоэпилептических средств для использования монотерапии лакосамидом.</w:t>
      </w:r>
    </w:p>
    <w:p w14:paraId="25C6C440" w14:textId="2FA23355" w:rsidR="00D448A4" w:rsidRPr="00E73A17" w:rsidRDefault="0070026E" w:rsidP="0070026E">
      <w:pPr>
        <w:ind w:firstLine="709"/>
        <w:jc w:val="both"/>
      </w:pPr>
      <w:r w:rsidRPr="0070026E">
        <w:rPr>
          <w:bCs/>
          <w:lang w:val="ru"/>
        </w:rPr>
        <w:t>Фармакокинетика и безопасность разовой насыщающей дозы инфузионного лакосамида определялась в многоцентровом открытом исследовании безопасности и переносимости быстрого начала терапии лакосамидом с использованием разовой в/в насыщающей дозы (200 мг) и с последующим пероральным приемом 2 раза в сутки (в дозировке, эквивалентной в/в дозе) в качестве дополнительной терапии у взрослых пациентов от 16 до 60 лет с парциальными приступами.</w:t>
      </w:r>
      <w:r>
        <w:rPr>
          <w:bCs/>
          <w:lang w:val="ru"/>
        </w:rPr>
        <w:t xml:space="preserve"> </w:t>
      </w:r>
    </w:p>
    <w:bookmarkEnd w:id="550"/>
    <w:p w14:paraId="405A290D" w14:textId="77777777" w:rsidR="001D0DBA" w:rsidRDefault="001D0DBA" w:rsidP="001D0DBA">
      <w:pPr>
        <w:ind w:firstLine="709"/>
        <w:jc w:val="both"/>
        <w:rPr>
          <w:bCs/>
          <w:lang w:val="ru"/>
        </w:rPr>
      </w:pPr>
      <w:r w:rsidRPr="006D3F2B">
        <w:rPr>
          <w:bCs/>
          <w:lang w:val="ru"/>
        </w:rPr>
        <w:t xml:space="preserve">Программа разработки препарата Вимпат III фазы включает 6 завершенных и 3 продолжающихся исследования II/III фазы для дополнительного лечения пациентов с парциальными припадками (с использованием лекарственной формы для приема внутрь [таблетки/капсулы]). </w:t>
      </w:r>
    </w:p>
    <w:p w14:paraId="5DE5A067" w14:textId="77777777" w:rsidR="001D0DBA" w:rsidRPr="006D264F" w:rsidRDefault="001D0DBA" w:rsidP="001D0DBA">
      <w:pPr>
        <w:ind w:firstLine="709"/>
        <w:jc w:val="both"/>
        <w:rPr>
          <w:bCs/>
          <w:lang w:val="ru"/>
        </w:rPr>
      </w:pPr>
      <w:r w:rsidRPr="00AE42D7">
        <w:t>Лакосамид - это модифицированная аминокислота с быстрым и полным всасыванием. Биодоступность после перорального применения приближается к 100 %.</w:t>
      </w:r>
      <w:r>
        <w:t xml:space="preserve"> </w:t>
      </w:r>
      <w:r w:rsidRPr="006D264F">
        <w:t xml:space="preserve">После приема внутрь концентрация неизмененного лакосамида в плазме крови быстро возрастает и достигает Cmax примерно через 0,5-4 часа после применения. </w:t>
      </w:r>
      <w:r>
        <w:t xml:space="preserve"> </w:t>
      </w:r>
      <w:r w:rsidRPr="00AE42D7">
        <w:t>Лакосамид обладает низкой способностью к связыванию с белками и объемом распределения</w:t>
      </w:r>
      <w:r>
        <w:t xml:space="preserve">, </w:t>
      </w:r>
      <w:r>
        <w:rPr>
          <w:lang w:val="en-US"/>
        </w:rPr>
        <w:t>V</w:t>
      </w:r>
      <w:r>
        <w:rPr>
          <w:vertAlign w:val="subscript"/>
          <w:lang w:val="en-US"/>
        </w:rPr>
        <w:t>d</w:t>
      </w:r>
      <w:r w:rsidRPr="006D264F">
        <w:t xml:space="preserve"> составляет приблизительно 0,6 л/кг. Связывание лакосамида с белками плазмы крови составляет не менее 15 %.</w:t>
      </w:r>
      <w:r>
        <w:t xml:space="preserve"> </w:t>
      </w:r>
      <w:r w:rsidRPr="00AE42D7">
        <w:t>Период полу</w:t>
      </w:r>
      <w:r>
        <w:t>выведения составляет около 13 часов</w:t>
      </w:r>
      <w:r w:rsidRPr="00AE42D7">
        <w:t xml:space="preserve">, а клиренс - около 3 л/ч. Межиндивидуальная вариабельность невелика (около 20 %). </w:t>
      </w:r>
      <w:r>
        <w:t>95 % от дозы л</w:t>
      </w:r>
      <w:r w:rsidRPr="00CC6651">
        <w:rPr>
          <w:color w:val="000000"/>
          <w:szCs w:val="24"/>
        </w:rPr>
        <w:t>акосамид</w:t>
      </w:r>
      <w:r>
        <w:rPr>
          <w:color w:val="000000"/>
          <w:szCs w:val="24"/>
        </w:rPr>
        <w:t>а</w:t>
      </w:r>
      <w:r w:rsidRPr="00CC6651">
        <w:rPr>
          <w:color w:val="000000"/>
          <w:szCs w:val="24"/>
        </w:rPr>
        <w:t xml:space="preserve"> выводится</w:t>
      </w:r>
      <w:r>
        <w:rPr>
          <w:color w:val="000000"/>
          <w:szCs w:val="24"/>
        </w:rPr>
        <w:t xml:space="preserve"> </w:t>
      </w:r>
      <w:r w:rsidRPr="00CC6651">
        <w:rPr>
          <w:color w:val="000000"/>
          <w:szCs w:val="24"/>
        </w:rPr>
        <w:t>из системного кровотока в основном путем почечной экскреции и биотрансформации.. Метаболизм лакосамида полностью не изучен.</w:t>
      </w:r>
      <w:r>
        <w:rPr>
          <w:color w:val="000000"/>
          <w:szCs w:val="24"/>
        </w:rPr>
        <w:t xml:space="preserve"> </w:t>
      </w:r>
      <w:r w:rsidRPr="006D264F">
        <w:rPr>
          <w:color w:val="000000"/>
          <w:szCs w:val="24"/>
        </w:rPr>
        <w:t xml:space="preserve">Основными соединениями, выводимыми с мочой, являются неизмененный лакосамид (примерно 40 % от дозы) и его О-десметильный метаболит менее (менее 30 %). </w:t>
      </w:r>
      <w:r w:rsidRPr="00CC6651">
        <w:rPr>
          <w:color w:val="000000"/>
          <w:szCs w:val="24"/>
        </w:rPr>
        <w:t xml:space="preserve">Данные </w:t>
      </w:r>
      <w:r w:rsidRPr="00CC6651">
        <w:rPr>
          <w:i/>
          <w:iCs/>
          <w:color w:val="000000"/>
          <w:szCs w:val="24"/>
        </w:rPr>
        <w:t>in vitro</w:t>
      </w:r>
      <w:r w:rsidRPr="00CC6651">
        <w:rPr>
          <w:color w:val="000000"/>
          <w:szCs w:val="24"/>
        </w:rPr>
        <w:t xml:space="preserve"> показали, что CYP2C9, CYP2C19 и CYP3A4 способны катализировать образование О-десметильного метаболита, однако основной изофермент, участвующий в этом процессе, не был подтвержден</w:t>
      </w:r>
      <w:r w:rsidRPr="00CC6651">
        <w:rPr>
          <w:i/>
          <w:iCs/>
          <w:color w:val="000000"/>
          <w:szCs w:val="24"/>
        </w:rPr>
        <w:t xml:space="preserve"> in vivo.</w:t>
      </w:r>
    </w:p>
    <w:p w14:paraId="4D477099" w14:textId="77777777" w:rsidR="001D0DBA" w:rsidRDefault="001D0DBA" w:rsidP="001D0DBA">
      <w:pPr>
        <w:ind w:firstLine="709"/>
        <w:jc w:val="both"/>
      </w:pPr>
      <w:r w:rsidRPr="00AE42D7">
        <w:t>В исследовании баланса масс 19-40 % от дозы было обнаружено в моче в виде не</w:t>
      </w:r>
      <w:r>
        <w:t>активного метаболита SPM12809 (д</w:t>
      </w:r>
      <w:r w:rsidRPr="00AE42D7">
        <w:t>анный метаболит взаимодействует с другим метаболитом, поэтому цифра неточная). Однако считается, что образование метаболита катализируется CYP2C19, но отсутствие или ингибирование CYP2C19 приводило к снижению клиренса после приема внутрь лишь на 7-17 %. Грубая оценка показала, что на долю лакосамида приходится 60-100 % радиоактивности в плазме крови. SPM12809 был единственным метаболитом, обнаруженным в плазме крови. Лакосамид имеет один хиральный центр, и его вводят в R-форме.</w:t>
      </w:r>
      <w:r>
        <w:t xml:space="preserve"> </w:t>
      </w:r>
      <w:r w:rsidRPr="00AE42D7">
        <w:t>Исследования in vitro показали, что лакосамид может как индуцировать, так и ингибировать CYP3A4.</w:t>
      </w:r>
    </w:p>
    <w:p w14:paraId="48B78DF9" w14:textId="4E99B39F" w:rsidR="001D0DBA" w:rsidRDefault="001D0DBA" w:rsidP="001D0DBA">
      <w:pPr>
        <w:ind w:firstLine="709"/>
        <w:jc w:val="both"/>
        <w:rPr>
          <w:bCs/>
          <w:lang w:val="ru"/>
        </w:rPr>
      </w:pPr>
      <w:r w:rsidRPr="006D264F">
        <w:rPr>
          <w:bCs/>
          <w:lang w:val="ru"/>
        </w:rPr>
        <w:t xml:space="preserve">В общей сложности 1338 взрослых пациентов с парциальными припадками с вторичной генерализацией или без нее получали Вимпат для приема внутрь в дозе от 100 до 800 мг/сут в качестве дополнительной терапии. В дополнение к таблеткам, покрытым пленочной оболочкой, был разработан раствор Вимпат для парентерального введения (10 мг/мл) в натрия хлориде для внутривенной инфузии. Для применения у пациентов, </w:t>
      </w:r>
      <w:r w:rsidRPr="006D264F">
        <w:rPr>
          <w:bCs/>
          <w:lang w:val="ru"/>
        </w:rPr>
        <w:lastRenderedPageBreak/>
        <w:t>испытывающих трудности с глотанием таблеток, был разработан ароматизированный сироп с концентрацией препарата Вимпат 10 мг/мл или 15 мг/мл.</w:t>
      </w:r>
      <w:r>
        <w:rPr>
          <w:bCs/>
          <w:lang w:val="ru"/>
        </w:rPr>
        <w:t xml:space="preserve"> </w:t>
      </w:r>
    </w:p>
    <w:p w14:paraId="44CE74FB" w14:textId="77777777" w:rsidR="001D0DBA" w:rsidRPr="00D649B7" w:rsidRDefault="001D0DBA" w:rsidP="001D0DBA">
      <w:pPr>
        <w:ind w:firstLine="709"/>
        <w:jc w:val="both"/>
      </w:pPr>
      <w:r w:rsidRPr="001E7A96">
        <w:t>Наиболее частыми нежелательными реакциями (≥ 10 %) при лечении лакосамидом были головокружение, гол</w:t>
      </w:r>
      <w:r>
        <w:t xml:space="preserve">овная боль, тошнота и диплопия. </w:t>
      </w:r>
      <w:r w:rsidRPr="001E7A96">
        <w:t xml:space="preserve">Как правило, они были легкой или умеренной интенсивности. </w:t>
      </w:r>
      <w:r w:rsidRPr="00CC6651">
        <w:rPr>
          <w:color w:val="000000"/>
          <w:szCs w:val="24"/>
        </w:rPr>
        <w:t>Во всех этих контролируемых клинических исследованиях частота отмены препарата из-за развития нежелательных реакций составила 12,2</w:t>
      </w:r>
      <w:r>
        <w:rPr>
          <w:color w:val="000000"/>
          <w:szCs w:val="24"/>
        </w:rPr>
        <w:t> %</w:t>
      </w:r>
      <w:r w:rsidRPr="00CC6651">
        <w:rPr>
          <w:color w:val="000000"/>
          <w:szCs w:val="24"/>
        </w:rPr>
        <w:t xml:space="preserve"> у пациентов, рандомизированных в группу лечения лакосамидом, и 1,6</w:t>
      </w:r>
      <w:r>
        <w:rPr>
          <w:color w:val="000000"/>
          <w:szCs w:val="24"/>
        </w:rPr>
        <w:t> %</w:t>
      </w:r>
      <w:r w:rsidRPr="00CC6651">
        <w:rPr>
          <w:color w:val="000000"/>
          <w:szCs w:val="24"/>
        </w:rPr>
        <w:t xml:space="preserve"> у пациентов, рандомизированных в группу лечения плацебо. Согласно результатам анализа данных из клинического исследования не меньшей эффективности, в котором сравнивалась монотерапия лакосамидом с таковой карбамазепином с контролируемым высвобождением (CR), наиболее частыми нежелательными реакциями (</w:t>
      </w:r>
      <w:r>
        <w:rPr>
          <w:color w:val="000000"/>
          <w:szCs w:val="24"/>
        </w:rPr>
        <w:t>≥ </w:t>
      </w:r>
      <w:r w:rsidRPr="00CC6651">
        <w:rPr>
          <w:color w:val="000000"/>
          <w:szCs w:val="24"/>
        </w:rPr>
        <w:t>10</w:t>
      </w:r>
      <w:r>
        <w:rPr>
          <w:color w:val="000000"/>
          <w:szCs w:val="24"/>
        </w:rPr>
        <w:t> %</w:t>
      </w:r>
      <w:r w:rsidRPr="00CC6651">
        <w:rPr>
          <w:color w:val="000000"/>
          <w:szCs w:val="24"/>
        </w:rPr>
        <w:t>) в ответ на лакосамид были головная боль и головокружение. Частота отмены препарата из-за нежелательных реакций составляла 10,6</w:t>
      </w:r>
      <w:r>
        <w:rPr>
          <w:color w:val="000000"/>
          <w:szCs w:val="24"/>
        </w:rPr>
        <w:t> %</w:t>
      </w:r>
      <w:r w:rsidRPr="00CC6651">
        <w:rPr>
          <w:color w:val="000000"/>
          <w:szCs w:val="24"/>
        </w:rPr>
        <w:t xml:space="preserve"> у пациентов, получавших лакосамид, и 15,6</w:t>
      </w:r>
      <w:r>
        <w:rPr>
          <w:color w:val="000000"/>
          <w:szCs w:val="24"/>
        </w:rPr>
        <w:t> %</w:t>
      </w:r>
      <w:r w:rsidRPr="00CC6651">
        <w:rPr>
          <w:color w:val="000000"/>
          <w:szCs w:val="24"/>
        </w:rPr>
        <w:t xml:space="preserve"> у пациентов, получавших карбамазепин CR.</w:t>
      </w:r>
    </w:p>
    <w:p w14:paraId="6552C286" w14:textId="05108B21" w:rsidR="001D0DBA" w:rsidRPr="0070026E" w:rsidRDefault="0070026E" w:rsidP="001D0DBA">
      <w:pPr>
        <w:ind w:firstLine="709"/>
        <w:jc w:val="both"/>
      </w:pPr>
      <w:r w:rsidRPr="0070026E">
        <w:rPr>
          <w:rFonts w:eastAsia="MS Mincho"/>
          <w:szCs w:val="24"/>
          <w:lang w:val="en-US" w:eastAsia="ru-RU"/>
        </w:rPr>
        <w:t>PT</w:t>
      </w:r>
      <w:r w:rsidRPr="0070026E">
        <w:rPr>
          <w:rFonts w:eastAsia="MS Mincho"/>
          <w:szCs w:val="24"/>
          <w:lang w:eastAsia="ru-RU"/>
        </w:rPr>
        <w:t>-</w:t>
      </w:r>
      <w:r w:rsidRPr="0070026E">
        <w:rPr>
          <w:rFonts w:eastAsia="MS Mincho"/>
          <w:szCs w:val="24"/>
          <w:lang w:val="en-US" w:eastAsia="ru-RU"/>
        </w:rPr>
        <w:t>LCS</w:t>
      </w:r>
      <w:r w:rsidR="001D0DBA" w:rsidRPr="0070026E">
        <w:rPr>
          <w:bCs/>
          <w:lang w:eastAsia="ru-RU"/>
        </w:rPr>
        <w:t>, таблетки,</w:t>
      </w:r>
      <w:r w:rsidRPr="0070026E">
        <w:rPr>
          <w:bCs/>
          <w:lang w:eastAsia="ru-RU"/>
        </w:rPr>
        <w:t xml:space="preserve"> покрытые пленочной оболочкой, 20</w:t>
      </w:r>
      <w:r w:rsidR="001D0DBA" w:rsidRPr="0070026E">
        <w:rPr>
          <w:bCs/>
          <w:lang w:eastAsia="ru-RU"/>
        </w:rPr>
        <w:t xml:space="preserve">0 мг, – воспроизведенный препарат </w:t>
      </w:r>
      <w:r w:rsidRPr="0070026E">
        <w:rPr>
          <w:bCs/>
          <w:lang w:eastAsia="ru-RU"/>
        </w:rPr>
        <w:t>лакосамида</w:t>
      </w:r>
      <w:r w:rsidR="001D0DBA" w:rsidRPr="0070026E">
        <w:rPr>
          <w:bCs/>
          <w:lang w:eastAsia="ru-RU"/>
        </w:rPr>
        <w:t xml:space="preserve">, разработанный партнером АО «Р-Фарм» – BDR Pharmaceuticals International Pvt Ltd, Индия. </w:t>
      </w:r>
      <w:r w:rsidR="001D0DBA" w:rsidRPr="0070026E">
        <w:t xml:space="preserve">Он полностью соответствует по качественному и количественному составу действующего и основных вспомогательных веществ, лекарственной форме и дозировке референтному препарату </w:t>
      </w:r>
      <w:r w:rsidRPr="0070026E">
        <w:t>лакосамида</w:t>
      </w:r>
      <w:r w:rsidR="001D0DBA" w:rsidRPr="0070026E">
        <w:t xml:space="preserve"> </w:t>
      </w:r>
      <w:r w:rsidRPr="0070026E">
        <w:rPr>
          <w:rFonts w:eastAsia="MS Mincho"/>
          <w:szCs w:val="24"/>
          <w:lang w:eastAsia="ru-RU"/>
        </w:rPr>
        <w:t>Вимпат</w:t>
      </w:r>
      <w:r w:rsidRPr="0070026E">
        <w:rPr>
          <w:rFonts w:eastAsia="MS Mincho"/>
          <w:szCs w:val="24"/>
          <w:vertAlign w:val="superscript"/>
          <w:lang w:eastAsia="ru-RU"/>
        </w:rPr>
        <w:t>®</w:t>
      </w:r>
      <w:r w:rsidR="001D0DBA" w:rsidRPr="0070026E">
        <w:rPr>
          <w:rFonts w:eastAsia="Calibri"/>
        </w:rPr>
        <w:t xml:space="preserve"> </w:t>
      </w:r>
      <w:r w:rsidR="001D0DBA" w:rsidRPr="0070026E">
        <w:t>(владелец</w:t>
      </w:r>
      <w:r w:rsidR="001D0DBA" w:rsidRPr="0070026E">
        <w:rPr>
          <w:rFonts w:eastAsia="Calibri"/>
          <w:bCs/>
        </w:rPr>
        <w:t xml:space="preserve"> РУ: </w:t>
      </w:r>
      <w:r w:rsidRPr="0070026E">
        <w:rPr>
          <w:rFonts w:eastAsia="Calibri"/>
          <w:bCs/>
          <w:szCs w:val="24"/>
        </w:rPr>
        <w:t>ЮСБ Фарма С.А., Бельгия</w:t>
      </w:r>
      <w:r w:rsidR="001D0DBA" w:rsidRPr="0070026E">
        <w:t xml:space="preserve">), </w:t>
      </w:r>
      <w:r w:rsidR="001D0DBA" w:rsidRPr="0070026E">
        <w:rPr>
          <w:lang w:eastAsia="ru-RU"/>
        </w:rPr>
        <w:t>имея минимальные различия в качественном и количественном составе некоторых вспомогательных веществ</w:t>
      </w:r>
      <w:r w:rsidR="001D0DBA" w:rsidRPr="0070026E">
        <w:t xml:space="preserve">. </w:t>
      </w:r>
    </w:p>
    <w:p w14:paraId="32FD7D33" w14:textId="77777777" w:rsidR="001D0DBA" w:rsidRPr="00DD285E" w:rsidRDefault="001D0DBA" w:rsidP="001D0DBA">
      <w:pPr>
        <w:pStyle w:val="af3"/>
        <w:spacing w:before="0" w:beforeAutospacing="0" w:after="0" w:afterAutospacing="0"/>
        <w:ind w:firstLine="709"/>
        <w:jc w:val="both"/>
      </w:pPr>
      <w:r w:rsidRPr="0009494D">
        <w:t>В Российской Федерации держателем РУ будет выступать АО «Р-Фарм», Россия. Также планируется трансфер технологии производства данного препарата на производственную площадку АО «Р-Фарм» в России.</w:t>
      </w:r>
    </w:p>
    <w:p w14:paraId="41B8E44B" w14:textId="77777777" w:rsidR="001D0DBA" w:rsidRPr="00DA75AA" w:rsidRDefault="001D0DBA" w:rsidP="001D0DBA">
      <w:pPr>
        <w:ind w:firstLine="709"/>
        <w:jc w:val="both"/>
        <w:rPr>
          <w:color w:val="000000"/>
        </w:rPr>
      </w:pPr>
      <w:r w:rsidRPr="00BA0F9F">
        <w:rPr>
          <w:bCs/>
          <w:lang w:eastAsia="ru-RU"/>
        </w:rPr>
        <w:t xml:space="preserve">Внедрение в клиническую практику нового воспроизведенного препарата </w:t>
      </w:r>
      <w:r>
        <w:rPr>
          <w:rFonts w:eastAsia="Calibri"/>
          <w:lang w:eastAsia="ar-SA"/>
        </w:rPr>
        <w:t>лакосамида</w:t>
      </w:r>
      <w:r w:rsidRPr="00BA0F9F">
        <w:rPr>
          <w:bCs/>
          <w:lang w:eastAsia="ru-RU"/>
        </w:rPr>
        <w:t xml:space="preserve"> позволит снизить цену современной терапии</w:t>
      </w:r>
      <w:r>
        <w:rPr>
          <w:bCs/>
          <w:lang w:eastAsia="ru-RU"/>
        </w:rPr>
        <w:t xml:space="preserve"> парциальных судорожных приступов, сопровождающихся или не сопровождающихся вторичной генерализацией,</w:t>
      </w:r>
      <w:r w:rsidRPr="00B53EB0">
        <w:rPr>
          <w:bCs/>
          <w:lang w:eastAsia="ru-RU"/>
        </w:rPr>
        <w:t xml:space="preserve"> </w:t>
      </w:r>
      <w:r w:rsidRPr="00BA0F9F">
        <w:rPr>
          <w:bCs/>
          <w:lang w:eastAsia="ru-RU"/>
        </w:rPr>
        <w:t>и повысить её доступность.</w:t>
      </w:r>
    </w:p>
    <w:p w14:paraId="44C75D1E" w14:textId="1B9FCB8D" w:rsidR="006B1060" w:rsidRPr="00D448A4" w:rsidRDefault="006B1060" w:rsidP="00D448A4">
      <w:pPr>
        <w:rPr>
          <w:rFonts w:eastAsia="Calibri"/>
        </w:rPr>
      </w:pPr>
    </w:p>
    <w:sectPr w:rsidR="006B1060" w:rsidRPr="00D448A4" w:rsidSect="007C72B3">
      <w:pgSz w:w="11906" w:h="16838"/>
      <w:pgMar w:top="1134" w:right="849"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lolipetskaya, Elena" w:date="2024-10-14T12:42:00Z" w:initials="BE">
    <w:p w14:paraId="44501FA0" w14:textId="058778AA" w:rsidR="00053367" w:rsidRDefault="00053367">
      <w:pPr>
        <w:pStyle w:val="a9"/>
      </w:pPr>
      <w:r>
        <w:rPr>
          <w:rStyle w:val="afb"/>
        </w:rPr>
        <w:annotationRef/>
      </w:r>
      <w:r>
        <w:t>нужно указать дату последнего обращения к источникам информации</w:t>
      </w:r>
    </w:p>
  </w:comment>
  <w:comment w:id="30" w:author="Belolipetskaya, Elena" w:date="2024-10-14T13:16:00Z" w:initials="BE">
    <w:p w14:paraId="1BDFB3D8" w14:textId="46F5E49F" w:rsidR="009202F6" w:rsidRDefault="009202F6">
      <w:pPr>
        <w:pStyle w:val="a9"/>
      </w:pPr>
      <w:r>
        <w:rPr>
          <w:rStyle w:val="afb"/>
        </w:rPr>
        <w:annotationRef/>
      </w:r>
      <w:r>
        <w:t xml:space="preserve">партнера я указывала в письме - </w:t>
      </w:r>
      <w:r>
        <w:rPr>
          <w:rFonts w:ascii="Calibri" w:hAnsi="Calibri" w:cs="Calibri"/>
          <w:color w:val="000000"/>
          <w:shd w:val="clear" w:color="auto" w:fill="FFFFFF"/>
        </w:rPr>
        <w:t>Brawn Biotech Ltd, India</w:t>
      </w:r>
    </w:p>
  </w:comment>
  <w:comment w:id="41" w:author="Belolipetskaya, Elena" w:date="2024-10-14T15:11:00Z" w:initials="BE">
    <w:p w14:paraId="7ADDA5C1" w14:textId="340BE325" w:rsidR="0059537D" w:rsidRDefault="0059537D">
      <w:pPr>
        <w:pStyle w:val="a9"/>
      </w:pPr>
      <w:r>
        <w:rPr>
          <w:rStyle w:val="afb"/>
        </w:rPr>
        <w:annotationRef/>
      </w:r>
      <w:r>
        <w:t>тут указывается торговое наименование исследуемого препарата. При подаче документов на получение разрешения на КИ указывает МНН большими буквами. К моменту регистрации уже будет актуальное торговое наименование исследуемого препарата</w:t>
      </w:r>
    </w:p>
  </w:comment>
  <w:comment w:id="89" w:author="Belolipetskaya, Elena" w:date="2024-10-14T13:18:00Z" w:initials="BE">
    <w:p w14:paraId="7E1EB0CA" w14:textId="70DA13F0" w:rsidR="000576F2" w:rsidRDefault="000576F2">
      <w:pPr>
        <w:pStyle w:val="a9"/>
      </w:pPr>
      <w:r>
        <w:rPr>
          <w:rStyle w:val="afb"/>
        </w:rPr>
        <w:annotationRef/>
      </w:r>
      <w:r>
        <w:t>дозировка будет не единственная.</w:t>
      </w:r>
    </w:p>
    <w:p w14:paraId="793BE44E" w14:textId="2B4E8675" w:rsidR="000576F2" w:rsidRDefault="000576F2">
      <w:pPr>
        <w:pStyle w:val="a9"/>
      </w:pPr>
      <w:r>
        <w:t>Планируемые к выпуску дозировки будут известны позже</w:t>
      </w:r>
    </w:p>
  </w:comment>
  <w:comment w:id="92" w:author="Belolipetskaya, Elena" w:date="2024-10-14T13:23:00Z" w:initials="BE">
    <w:p w14:paraId="7FE9F1DD" w14:textId="5A141329" w:rsidR="000576F2" w:rsidRDefault="000576F2">
      <w:pPr>
        <w:pStyle w:val="a9"/>
      </w:pPr>
      <w:r>
        <w:rPr>
          <w:rStyle w:val="afb"/>
        </w:rPr>
        <w:annotationRef/>
      </w:r>
      <w:r>
        <w:t>да, правильно, в скобках указываем получателя РУ</w:t>
      </w:r>
    </w:p>
  </w:comment>
  <w:comment w:id="225" w:author="Belolipetskaya, Elena" w:date="2024-10-14T13:33:00Z" w:initials="BE">
    <w:p w14:paraId="7A00A1F5" w14:textId="647070E7" w:rsidR="00EC54C4" w:rsidRDefault="00EC54C4">
      <w:pPr>
        <w:pStyle w:val="a9"/>
      </w:pPr>
      <w:r>
        <w:rPr>
          <w:rStyle w:val="afb"/>
        </w:rPr>
        <w:annotationRef/>
      </w:r>
      <w:r>
        <w:t>скорее всего будет несколько дозировок</w:t>
      </w:r>
    </w:p>
  </w:comment>
  <w:comment w:id="226" w:author="Belolipetskaya, Elena" w:date="2024-10-14T13:34:00Z" w:initials="BE">
    <w:p w14:paraId="0F46D385" w14:textId="7BA1491F" w:rsidR="00EC54C4" w:rsidRDefault="00EC54C4">
      <w:pPr>
        <w:pStyle w:val="a9"/>
      </w:pPr>
      <w:r>
        <w:rPr>
          <w:rStyle w:val="afb"/>
        </w:rPr>
        <w:annotationRef/>
      </w:r>
      <w:r>
        <w:t>описание таблеток будет позже</w:t>
      </w:r>
    </w:p>
  </w:comment>
  <w:comment w:id="232" w:author="Belolipetskaya, Elena" w:date="2024-10-14T13:34:00Z" w:initials="BE">
    <w:p w14:paraId="3FF697E0" w14:textId="451C120B" w:rsidR="00EC54C4" w:rsidRDefault="00EC54C4">
      <w:pPr>
        <w:pStyle w:val="a9"/>
      </w:pPr>
      <w:r>
        <w:rPr>
          <w:rStyle w:val="afb"/>
        </w:rPr>
        <w:annotationRef/>
      </w:r>
      <w:r>
        <w:t>состав будет позже. Нужно будет включить состав всех планируемых к выпуску дозировок</w:t>
      </w:r>
    </w:p>
  </w:comment>
  <w:comment w:id="243" w:author="Belolipetskaya, Elena" w:date="2024-10-14T15:13:00Z" w:initials="BE">
    <w:p w14:paraId="2AC58477" w14:textId="7B8B81A1" w:rsidR="0059537D" w:rsidRDefault="0059537D">
      <w:pPr>
        <w:pStyle w:val="a9"/>
      </w:pPr>
      <w:r>
        <w:rPr>
          <w:rStyle w:val="afb"/>
        </w:rPr>
        <w:annotationRef/>
      </w:r>
      <w:r>
        <w:t>когда будет состав исследуемого препарата, нужно будет по тексту БИ и протокола актуализировать сравнение по вспомогательным веществам</w:t>
      </w:r>
    </w:p>
  </w:comment>
  <w:comment w:id="252" w:author="Belolipetskaya, Elena" w:date="2024-10-14T13:36:00Z" w:initials="BE">
    <w:p w14:paraId="2961C288" w14:textId="24E0DA39" w:rsidR="00EC54C4" w:rsidRDefault="00EC54C4">
      <w:pPr>
        <w:pStyle w:val="a9"/>
      </w:pPr>
      <w:r>
        <w:rPr>
          <w:rStyle w:val="afb"/>
        </w:rPr>
        <w:annotationRef/>
      </w:r>
      <w:r>
        <w:t>нужно будет добавить сравнение составов всех дозировок исследуемого и референтного препаратов</w:t>
      </w:r>
    </w:p>
  </w:comment>
  <w:comment w:id="256" w:author="Pestretsova, Anna" w:date="2024-10-10T16:08:00Z" w:initials="PA">
    <w:p w14:paraId="0114A326" w14:textId="77777777" w:rsidR="00053367" w:rsidRDefault="00053367" w:rsidP="00210BEE">
      <w:pPr>
        <w:pStyle w:val="a9"/>
      </w:pPr>
      <w:r>
        <w:rPr>
          <w:rStyle w:val="afb"/>
          <w:rFonts w:eastAsia="Calibri"/>
        </w:rPr>
        <w:annotationRef/>
      </w:r>
      <w:r>
        <w:t>Производитель?</w:t>
      </w:r>
    </w:p>
  </w:comment>
  <w:comment w:id="255" w:author="Belolipetskaya, Elena" w:date="2024-10-14T13:37:00Z" w:initials="BE">
    <w:p w14:paraId="0C1C6173" w14:textId="77777777" w:rsidR="00EC54C4" w:rsidRDefault="00EC54C4">
      <w:pPr>
        <w:pStyle w:val="a9"/>
      </w:pPr>
      <w:r>
        <w:rPr>
          <w:rStyle w:val="afb"/>
        </w:rPr>
        <w:annotationRef/>
      </w:r>
      <w:r>
        <w:t>нужно будет добавить упаковку исследуемого препарата, когда будет информация</w:t>
      </w:r>
    </w:p>
    <w:p w14:paraId="1D65DDB4" w14:textId="7F2FDFBF" w:rsidR="00EC54C4" w:rsidRDefault="00EC54C4">
      <w:pPr>
        <w:pStyle w:val="a9"/>
      </w:pPr>
      <w:r>
        <w:t>про ито, что вкладывается инструкция убираем, так как это описание упаковки для клинического исследования, а не для реализации</w:t>
      </w:r>
    </w:p>
  </w:comment>
  <w:comment w:id="261" w:author="Belolipetskaya, Elena" w:date="2024-10-14T13:38:00Z" w:initials="BE">
    <w:p w14:paraId="7934A173" w14:textId="2740C6F5" w:rsidR="00EC54C4" w:rsidRDefault="00EC54C4">
      <w:pPr>
        <w:pStyle w:val="a9"/>
      </w:pPr>
      <w:r>
        <w:rPr>
          <w:rStyle w:val="afb"/>
        </w:rPr>
        <w:annotationRef/>
      </w:r>
      <w:r>
        <w:t>аналогично, тут про исследуемый препарат, когда будет информация</w:t>
      </w:r>
    </w:p>
  </w:comment>
  <w:comment w:id="263" w:author="Belolipetskaya, Elena" w:date="2024-10-14T13:39:00Z" w:initials="BE">
    <w:p w14:paraId="30ED53A1" w14:textId="30D8CE4F" w:rsidR="00EC54C4" w:rsidRDefault="00EC54C4">
      <w:pPr>
        <w:pStyle w:val="a9"/>
      </w:pPr>
      <w:r>
        <w:rPr>
          <w:rStyle w:val="afb"/>
        </w:rPr>
        <w:annotationRef/>
      </w:r>
      <w:r>
        <w:t>и тут информация про исследуемый препарат, когда появится</w:t>
      </w:r>
    </w:p>
  </w:comment>
  <w:comment w:id="315" w:author="Belolipetskaya, Elena" w:date="2024-10-14T15:10:00Z" w:initials="BE">
    <w:p w14:paraId="64B8C408" w14:textId="67B3D830" w:rsidR="0059537D" w:rsidRDefault="0059537D">
      <w:pPr>
        <w:pStyle w:val="a9"/>
      </w:pPr>
      <w:r>
        <w:rPr>
          <w:rStyle w:val="afb"/>
        </w:rPr>
        <w:annotationRef/>
      </w:r>
      <w:r>
        <w:t>добавить в список сокращений</w:t>
      </w:r>
    </w:p>
  </w:comment>
  <w:comment w:id="448" w:author="Belolipetskaya, Elena" w:date="2024-10-14T17:00:00Z" w:initials="BE">
    <w:p w14:paraId="2C9D9452" w14:textId="77777777" w:rsidR="00BC4BA8" w:rsidRDefault="00BC4BA8">
      <w:pPr>
        <w:pStyle w:val="a9"/>
      </w:pPr>
      <w:r>
        <w:rPr>
          <w:rStyle w:val="afb"/>
        </w:rPr>
        <w:annotationRef/>
      </w:r>
      <w:r>
        <w:t>лучше писать «показатель С</w:t>
      </w:r>
      <w:r>
        <w:rPr>
          <w:lang w:val="en-US"/>
        </w:rPr>
        <w:t>max</w:t>
      </w:r>
      <w:r w:rsidRPr="00BC4BA8">
        <w:t xml:space="preserve"> </w:t>
      </w:r>
      <w:r>
        <w:t>был равен…»</w:t>
      </w:r>
    </w:p>
    <w:p w14:paraId="05154DF5" w14:textId="63963ADE" w:rsidR="00BC4BA8" w:rsidRPr="00BC4BA8" w:rsidRDefault="00BC4BA8">
      <w:pPr>
        <w:pStyle w:val="a9"/>
      </w:pPr>
      <w:r>
        <w:t>Проверь пожалуйста по тексту</w:t>
      </w:r>
    </w:p>
  </w:comment>
  <w:comment w:id="522" w:author="Belolipetskaya, Elena" w:date="2024-10-14T17:26:00Z" w:initials="BE">
    <w:p w14:paraId="1E23D14A" w14:textId="68447571" w:rsidR="000F341D" w:rsidRPr="000F341D" w:rsidRDefault="000F341D">
      <w:pPr>
        <w:pStyle w:val="a9"/>
      </w:pPr>
      <w:r>
        <w:rPr>
          <w:rStyle w:val="afb"/>
        </w:rPr>
        <w:annotationRef/>
      </w:r>
      <w:r>
        <w:t xml:space="preserve">сделай пожалуйста обозначения сносок 1, 2, 3 или </w:t>
      </w:r>
      <w:r>
        <w:rPr>
          <w:lang w:val="en-US"/>
        </w:rPr>
        <w:t>a</w:t>
      </w:r>
      <w:r w:rsidRPr="000F341D">
        <w:t xml:space="preserve">, </w:t>
      </w:r>
      <w:r>
        <w:rPr>
          <w:lang w:val="en-US"/>
        </w:rPr>
        <w:t>b</w:t>
      </w:r>
      <w:r w:rsidRPr="000F341D">
        <w:t xml:space="preserve">, </w:t>
      </w:r>
      <w:r>
        <w:rPr>
          <w:lang w:val="en-US"/>
        </w:rPr>
        <w:t>c</w:t>
      </w:r>
    </w:p>
  </w:comment>
  <w:comment w:id="525" w:author="Belolipetskaya, Elena" w:date="2024-10-14T17:27:00Z" w:initials="BE">
    <w:p w14:paraId="62D2CAE8" w14:textId="77777777" w:rsidR="000F341D" w:rsidRDefault="000F341D">
      <w:pPr>
        <w:pStyle w:val="a9"/>
      </w:pPr>
      <w:r>
        <w:rPr>
          <w:rStyle w:val="afb"/>
        </w:rPr>
        <w:annotationRef/>
      </w:r>
      <w:r>
        <w:t>непонятно, что имеется в виду.</w:t>
      </w:r>
    </w:p>
    <w:p w14:paraId="6A3ABED4" w14:textId="7E5453D4" w:rsidR="000F341D" w:rsidRPr="000F341D" w:rsidRDefault="000F341D">
      <w:pPr>
        <w:pStyle w:val="a9"/>
      </w:pPr>
      <w:r>
        <w:t>Отрицательный результат, т.е. он не вызывал кожной сенсибилизации?</w:t>
      </w:r>
    </w:p>
  </w:comment>
  <w:comment w:id="534" w:author="Belolipetskaya, Elena" w:date="2024-10-14T17:50:00Z" w:initials="BE">
    <w:p w14:paraId="28C7D4FB" w14:textId="7DE937BB" w:rsidR="00985292" w:rsidRDefault="00985292">
      <w:pPr>
        <w:pStyle w:val="a9"/>
      </w:pPr>
      <w:r>
        <w:rPr>
          <w:rStyle w:val="afb"/>
        </w:rPr>
        <w:annotationRef/>
      </w:r>
      <w:r>
        <w:t>надо переформулировать, немного странно написано</w:t>
      </w:r>
    </w:p>
  </w:comment>
  <w:comment w:id="548" w:author="Belolipetskaya, Elena" w:date="2024-10-14T17:54:00Z" w:initials="BE">
    <w:p w14:paraId="370B314F" w14:textId="6DEAE60B" w:rsidR="00985292" w:rsidRDefault="00985292">
      <w:pPr>
        <w:pStyle w:val="a9"/>
      </w:pPr>
      <w:r>
        <w:rPr>
          <w:rStyle w:val="afb"/>
        </w:rPr>
        <w:annotationRef/>
      </w:r>
      <w:r>
        <w:t>нужно добавить актуальные источники и ссылки на них по тексту</w:t>
      </w:r>
    </w:p>
  </w:comment>
  <w:comment w:id="551" w:author="Belolipetskaya, Elena" w:date="2024-10-14T19:14:00Z" w:initials="BE">
    <w:p w14:paraId="117A3E3F" w14:textId="50F9BB1E" w:rsidR="00A26E02" w:rsidRDefault="00A26E02">
      <w:pPr>
        <w:pStyle w:val="a9"/>
      </w:pPr>
      <w:r>
        <w:rPr>
          <w:rStyle w:val="afb"/>
        </w:rPr>
        <w:annotationRef/>
      </w:r>
      <w:r>
        <w:t>аналогично разделу 3 нужно добавить ссылки на литературу по тексту</w:t>
      </w:r>
    </w:p>
  </w:comment>
  <w:comment w:id="556" w:author="Belolipetskaya, Elena" w:date="2024-10-14T19:02:00Z" w:initials="BE">
    <w:p w14:paraId="2BC315AF" w14:textId="04943959" w:rsidR="00115619" w:rsidRDefault="00115619">
      <w:pPr>
        <w:pStyle w:val="a9"/>
      </w:pPr>
      <w:r>
        <w:rPr>
          <w:rStyle w:val="afb"/>
        </w:rPr>
        <w:annotationRef/>
      </w:r>
      <w:r>
        <w:t>по максимуму нужно заменить на лакосамид</w:t>
      </w:r>
    </w:p>
  </w:comment>
  <w:comment w:id="557" w:author="Belolipetskaya, Elena" w:date="2024-10-14T19:03:00Z" w:initials="BE">
    <w:p w14:paraId="65EF2420" w14:textId="5D765081" w:rsidR="00115619" w:rsidRDefault="00115619">
      <w:pPr>
        <w:pStyle w:val="a9"/>
      </w:pPr>
      <w:r>
        <w:rPr>
          <w:rStyle w:val="afb"/>
        </w:rPr>
        <w:annotationRef/>
      </w:r>
      <w:r>
        <w:t>наверное дополнительные исследования уже завершены.</w:t>
      </w:r>
    </w:p>
    <w:p w14:paraId="1EFB3A6F" w14:textId="2599B02A" w:rsidR="00115619" w:rsidRDefault="00115619">
      <w:pPr>
        <w:pStyle w:val="a9"/>
      </w:pPr>
      <w:r>
        <w:t xml:space="preserve">Отчет </w:t>
      </w:r>
      <w:r>
        <w:rPr>
          <w:lang w:val="en-US"/>
        </w:rPr>
        <w:t xml:space="preserve">ema </w:t>
      </w:r>
      <w:r>
        <w:t>еще от 2008 года</w:t>
      </w:r>
    </w:p>
    <w:p w14:paraId="14080D15" w14:textId="19DBDC23" w:rsidR="00A26E02" w:rsidRDefault="00A26E02">
      <w:pPr>
        <w:pStyle w:val="a9"/>
      </w:pPr>
      <w:r>
        <w:t xml:space="preserve">нужно посмотреть обновления по результатам на </w:t>
      </w:r>
      <w:r w:rsidRPr="00A26E02">
        <w:t>https://www.ema.europa.eu/en/medicines/human/EPAR/vimpat#assessment-history</w:t>
      </w:r>
    </w:p>
    <w:p w14:paraId="314D1400" w14:textId="77777777" w:rsidR="00115619" w:rsidRPr="00115619" w:rsidRDefault="00115619">
      <w:pPr>
        <w:pStyle w:val="a9"/>
      </w:pPr>
    </w:p>
  </w:comment>
  <w:comment w:id="558" w:author="Belolipetskaya, Elena" w:date="2024-10-14T17:58:00Z" w:initials="BE">
    <w:p w14:paraId="70CCE467" w14:textId="5785EF4A" w:rsidR="00F67FE5" w:rsidRDefault="00F67FE5">
      <w:pPr>
        <w:pStyle w:val="a9"/>
      </w:pPr>
      <w:r>
        <w:rPr>
          <w:rStyle w:val="afb"/>
        </w:rPr>
        <w:annotationRef/>
      </w:r>
      <w:r>
        <w:t>слишком много информации. Нужно коротко, какие исследования проводили, сколько участвовало, сколько получало лакосамид, какие были первичные конечные точки, какие по ним результаты</w:t>
      </w:r>
    </w:p>
  </w:comment>
  <w:comment w:id="585" w:author="Belolipetskaya, Elena" w:date="2024-10-14T19:52:00Z" w:initials="BE">
    <w:p w14:paraId="1E5FDFB5" w14:textId="1BB08EA9" w:rsidR="007F41E8" w:rsidRDefault="007F41E8">
      <w:pPr>
        <w:pStyle w:val="a9"/>
      </w:pPr>
      <w:r>
        <w:rPr>
          <w:rStyle w:val="afb"/>
        </w:rPr>
        <w:annotationRef/>
      </w:r>
      <w:r>
        <w:t>нужно привести конкретные данные, подтверждающие линейность.</w:t>
      </w:r>
    </w:p>
    <w:p w14:paraId="5F5DA7CF" w14:textId="572C54B7" w:rsidR="00B23BEF" w:rsidRDefault="00B23BEF">
      <w:pPr>
        <w:pStyle w:val="a9"/>
      </w:pPr>
      <w:r>
        <w:t xml:space="preserve">Нужно показать, что </w:t>
      </w:r>
      <w:r>
        <w:rPr>
          <w:lang w:val="en-US"/>
        </w:rPr>
        <w:t>AUC</w:t>
      </w:r>
      <w:r>
        <w:t>/</w:t>
      </w:r>
      <w:r>
        <w:rPr>
          <w:lang w:val="en-US"/>
        </w:rPr>
        <w:t>dose</w:t>
      </w:r>
      <w:r w:rsidRPr="00B23BEF">
        <w:t xml:space="preserve">  </w:t>
      </w:r>
      <w:r>
        <w:t>в пределах 25% при увеличении дозы, пример – в БИ по абемациклибу во вложении.</w:t>
      </w:r>
    </w:p>
    <w:p w14:paraId="5ABACB98" w14:textId="6D218E61" w:rsidR="00B23BEF" w:rsidRDefault="00B23BEF">
      <w:pPr>
        <w:pStyle w:val="a9"/>
      </w:pPr>
    </w:p>
    <w:p w14:paraId="3B600FEC" w14:textId="219F74D9" w:rsidR="00B23BEF" w:rsidRDefault="00B23BEF">
      <w:pPr>
        <w:pStyle w:val="a9"/>
      </w:pPr>
      <w:r>
        <w:t xml:space="preserve">Данные для подтверждения линейности ФК лакосамида </w:t>
      </w:r>
    </w:p>
    <w:p w14:paraId="7D526FC9" w14:textId="70F1A638" w:rsidR="00B23BEF" w:rsidRPr="00B23BEF" w:rsidRDefault="00B23BEF">
      <w:pPr>
        <w:pStyle w:val="a9"/>
      </w:pPr>
      <w:r w:rsidRPr="00B23BEF">
        <w:t>https://www.accessdata.fda.gov/drugsatfda_docs/nda/2008/022253s000_022254s000_ClinPharmR_P1.pdf</w:t>
      </w:r>
    </w:p>
    <w:p w14:paraId="6F9E6E93" w14:textId="2FF3FC81" w:rsidR="007F41E8" w:rsidRPr="00B23BEF" w:rsidRDefault="007F41E8">
      <w:pPr>
        <w:pStyle w:val="a9"/>
      </w:pPr>
      <w:r>
        <w:t xml:space="preserve"> </w:t>
      </w:r>
      <w:r w:rsidR="00B23BEF">
        <w:t xml:space="preserve">страница 23 при однократном приеме и с.24 анализ пропорциональности дозы по подходу </w:t>
      </w:r>
      <w:r w:rsidR="00B23BEF">
        <w:rPr>
          <w:lang w:val="en-US"/>
        </w:rPr>
        <w:t>fda</w:t>
      </w:r>
    </w:p>
  </w:comment>
  <w:comment w:id="598" w:author="Belolipetskaya, Elena" w:date="2024-10-14T18:01:00Z" w:initials="BE">
    <w:p w14:paraId="3FAB8831" w14:textId="6F32EEA3" w:rsidR="00F67FE5" w:rsidRDefault="00F67FE5">
      <w:pPr>
        <w:pStyle w:val="a9"/>
      </w:pPr>
      <w:r>
        <w:rPr>
          <w:rStyle w:val="afb"/>
        </w:rPr>
        <w:annotationRef/>
      </w:r>
      <w:r>
        <w:t>само название таблицы не должно быть жирным. Поправь пожалуйста по всему документу.</w:t>
      </w:r>
    </w:p>
  </w:comment>
  <w:comment w:id="605" w:author="Belolipetskaya, Elena" w:date="2024-10-14T20:08:00Z" w:initials="BE">
    <w:p w14:paraId="6DE32AF5" w14:textId="37BE6605" w:rsidR="00B23BEF" w:rsidRPr="00B23BEF" w:rsidRDefault="00B23BEF">
      <w:pPr>
        <w:pStyle w:val="a9"/>
      </w:pPr>
      <w:r>
        <w:rPr>
          <w:rStyle w:val="afb"/>
        </w:rPr>
        <w:annotationRef/>
      </w:r>
      <w:r>
        <w:t xml:space="preserve">только с грлс </w:t>
      </w:r>
      <w:r w:rsidRPr="00B23BEF">
        <w:t>https://grls.rosminzdrav.ru/Grls_View_v2.aspx?routingGuid=e9756fd4-ef27-4ae1-92fb-c46e2f4e6082</w:t>
      </w:r>
    </w:p>
  </w:comment>
  <w:comment w:id="610" w:author="Belolipetskaya, Elena" w:date="2024-10-14T20:09:00Z" w:initials="BE">
    <w:p w14:paraId="73E63787" w14:textId="0E53AFDD" w:rsidR="00B23BEF" w:rsidRDefault="00B23BEF">
      <w:pPr>
        <w:pStyle w:val="a9"/>
      </w:pPr>
      <w:r>
        <w:rPr>
          <w:rStyle w:val="afb"/>
        </w:rPr>
        <w:annotationRef/>
      </w:r>
      <w:r>
        <w:t>тут и дальше выровнять по ширирне</w:t>
      </w:r>
    </w:p>
  </w:comment>
  <w:comment w:id="614" w:author="Belolipetskaya, Elena" w:date="2024-10-14T20:10:00Z" w:initials="BE">
    <w:p w14:paraId="6DA67637" w14:textId="43240D25" w:rsidR="001D380F" w:rsidRDefault="001D380F">
      <w:pPr>
        <w:pStyle w:val="a9"/>
      </w:pPr>
      <w:r>
        <w:rPr>
          <w:rStyle w:val="afb"/>
        </w:rPr>
        <w:annotationRef/>
      </w:r>
      <w:r>
        <w:t xml:space="preserve">нет всех данных из </w:t>
      </w:r>
      <w:r>
        <w:rPr>
          <w:lang w:val="en-US"/>
        </w:rPr>
        <w:t>smpc</w:t>
      </w:r>
      <w:r w:rsidRPr="001D380F">
        <w:t xml:space="preserve"> </w:t>
      </w:r>
      <w:r>
        <w:t>и таблицы</w:t>
      </w:r>
    </w:p>
    <w:p w14:paraId="59191E94" w14:textId="64B573D8" w:rsidR="001D380F" w:rsidRPr="001D380F" w:rsidRDefault="001D380F">
      <w:pPr>
        <w:pStyle w:val="a9"/>
      </w:pPr>
      <w:r w:rsidRPr="001D380F">
        <w:t>https://www.ema.europa.eu/en/documents/product-information/vimpat-epar-product-information_en.pdf</w:t>
      </w:r>
      <w:r>
        <w:t xml:space="preserve"> (с.16)</w:t>
      </w:r>
    </w:p>
  </w:comment>
  <w:comment w:id="616" w:author="Belolipetskaya, Elena" w:date="2024-10-14T19:40:00Z" w:initials="BE">
    <w:p w14:paraId="30C0620B" w14:textId="09DAD145" w:rsidR="00306C7D" w:rsidRDefault="00306C7D">
      <w:pPr>
        <w:pStyle w:val="a9"/>
      </w:pPr>
      <w:r>
        <w:rPr>
          <w:rStyle w:val="afb"/>
        </w:rPr>
        <w:annotationRef/>
      </w:r>
      <w:r>
        <w:t xml:space="preserve">таблицы, которые соответствуют исследованиям выше можно найти тут </w:t>
      </w:r>
      <w:r w:rsidRPr="00306C7D">
        <w:t>https://pdf.hres.ca/dpd_pm/00068756.PDF</w:t>
      </w:r>
    </w:p>
    <w:p w14:paraId="2A9B033C" w14:textId="5140A362" w:rsidR="00306C7D" w:rsidRDefault="00306C7D">
      <w:pPr>
        <w:pStyle w:val="a9"/>
      </w:pPr>
    </w:p>
    <w:p w14:paraId="37C8BE32" w14:textId="1FD77AE7" w:rsidR="00306C7D" w:rsidRDefault="00306C7D">
      <w:pPr>
        <w:pStyle w:val="a9"/>
      </w:pPr>
      <w:r>
        <w:t>Таблицы 6 и 8</w:t>
      </w:r>
    </w:p>
  </w:comment>
  <w:comment w:id="617" w:author="Belolipetskaya, Elena" w:date="2024-10-14T19:41:00Z" w:initials="BE">
    <w:p w14:paraId="39CBDAE1" w14:textId="2E8A76C8" w:rsidR="00306C7D" w:rsidRDefault="00306C7D">
      <w:pPr>
        <w:pStyle w:val="a9"/>
      </w:pPr>
      <w:r>
        <w:rPr>
          <w:rStyle w:val="afb"/>
        </w:rPr>
        <w:annotationRef/>
      </w:r>
      <w:r>
        <w:t>это не нужно.</w:t>
      </w:r>
    </w:p>
    <w:p w14:paraId="770D768F" w14:textId="64A249FB" w:rsidR="00306C7D" w:rsidRPr="00306C7D" w:rsidRDefault="00306C7D">
      <w:pPr>
        <w:pStyle w:val="a9"/>
        <w:rPr>
          <w:lang w:val="en-US"/>
        </w:rPr>
      </w:pPr>
      <w:r>
        <w:t xml:space="preserve">По эффективности нужны данные только из </w:t>
      </w:r>
      <w:r>
        <w:rPr>
          <w:lang w:val="en-US"/>
        </w:rPr>
        <w:t>smpc</w:t>
      </w:r>
    </w:p>
  </w:comment>
  <w:comment w:id="631" w:author="Belolipetskaya, Elena" w:date="2024-10-14T20:11:00Z" w:initials="BE">
    <w:p w14:paraId="6B7640CE" w14:textId="6FD91A69" w:rsidR="001D380F" w:rsidRDefault="001D380F">
      <w:pPr>
        <w:pStyle w:val="a9"/>
      </w:pPr>
      <w:r>
        <w:rPr>
          <w:rStyle w:val="afb"/>
        </w:rPr>
        <w:annotationRef/>
      </w:r>
      <w:r>
        <w:t>нужно добавить таблицу с нежелательными явлениями</w:t>
      </w:r>
    </w:p>
  </w:comment>
  <w:comment w:id="634" w:author="Belolipetskaya, Elena" w:date="2024-10-14T20:12:00Z" w:initials="BE">
    <w:p w14:paraId="17E94CE7" w14:textId="660F1F5F" w:rsidR="001D380F" w:rsidRDefault="001D380F">
      <w:pPr>
        <w:pStyle w:val="a9"/>
      </w:pPr>
      <w:r>
        <w:rPr>
          <w:rStyle w:val="afb"/>
        </w:rPr>
        <w:annotationRef/>
      </w:r>
      <w:r>
        <w:t>здесь это не нужно</w:t>
      </w:r>
    </w:p>
  </w:comment>
  <w:comment w:id="636" w:author="Belolipetskaya, Elena" w:date="2024-10-14T20:12:00Z" w:initials="BE">
    <w:p w14:paraId="7F4A16D7" w14:textId="1ED546E9" w:rsidR="001D380F" w:rsidRDefault="001D380F">
      <w:pPr>
        <w:pStyle w:val="a9"/>
      </w:pPr>
      <w:r>
        <w:rPr>
          <w:rStyle w:val="afb"/>
        </w:rPr>
        <w:annotationRef/>
      </w:r>
      <w:r>
        <w:t>нужны именно пострегистрационные данные по безопасности</w:t>
      </w:r>
    </w:p>
  </w:comment>
  <w:comment w:id="638" w:author="Belolipetskaya, Elena" w:date="2024-10-14T19:12:00Z" w:initials="BE">
    <w:p w14:paraId="5EB4E8D9" w14:textId="535DE698" w:rsidR="00115619" w:rsidRDefault="00115619">
      <w:pPr>
        <w:pStyle w:val="a9"/>
      </w:pPr>
      <w:r>
        <w:rPr>
          <w:rStyle w:val="afb"/>
        </w:rPr>
        <w:annotationRef/>
      </w:r>
      <w:r w:rsidR="00A26E02">
        <w:t xml:space="preserve">нужно ссылаться на инструкции с сайта грлс </w:t>
      </w:r>
      <w:r w:rsidR="00A26E02" w:rsidRPr="00A26E02">
        <w:t>https://grls.rosminzdrav.ru/Grls_View_v2.aspx?routingGuid=e9756fd4-ef27-4ae1-92fb-c46e2f4e6082</w:t>
      </w:r>
    </w:p>
  </w:comment>
  <w:comment w:id="641" w:author="Belolipetskaya, Elena" w:date="2024-10-14T20:13:00Z" w:initials="BE">
    <w:p w14:paraId="152C3A4D" w14:textId="4CDC6A8D" w:rsidR="001D380F" w:rsidRDefault="001D380F">
      <w:pPr>
        <w:pStyle w:val="a9"/>
      </w:pPr>
      <w:r>
        <w:rPr>
          <w:rStyle w:val="afb"/>
        </w:rPr>
        <w:annotationRef/>
      </w:r>
      <w:r>
        <w:t>см. исправления выше</w:t>
      </w:r>
    </w:p>
  </w:comment>
  <w:comment w:id="654" w:author="Belolipetskaya, Elena" w:date="2024-10-14T20:14:00Z" w:initials="BE">
    <w:p w14:paraId="78347E66" w14:textId="0035139F" w:rsidR="001D380F" w:rsidRDefault="001D380F">
      <w:pPr>
        <w:pStyle w:val="a9"/>
      </w:pPr>
      <w:r>
        <w:rPr>
          <w:rStyle w:val="afb"/>
        </w:rPr>
        <w:annotationRef/>
      </w:r>
      <w:r>
        <w:t>исправить по замечаниям из раздела 4</w:t>
      </w:r>
    </w:p>
  </w:comment>
  <w:comment w:id="660" w:author="Belolipetskaya, Elena" w:date="2024-10-14T20:14:00Z" w:initials="BE">
    <w:p w14:paraId="6CA2F15C" w14:textId="6586B287" w:rsidR="001D380F" w:rsidRPr="001D380F" w:rsidRDefault="001D380F">
      <w:pPr>
        <w:pStyle w:val="a9"/>
      </w:pPr>
      <w:r>
        <w:rPr>
          <w:rStyle w:val="afb"/>
        </w:rPr>
        <w:annotationRef/>
      </w:r>
      <w:r>
        <w:rPr>
          <w:lang w:val="en-US"/>
        </w:rPr>
        <w:t>in</w:t>
      </w:r>
      <w:r w:rsidRPr="001D380F">
        <w:t xml:space="preserve"> </w:t>
      </w:r>
      <w:r>
        <w:rPr>
          <w:lang w:val="en-US"/>
        </w:rPr>
        <w:t>vivo</w:t>
      </w:r>
      <w:r>
        <w:t xml:space="preserve">, </w:t>
      </w:r>
      <w:r>
        <w:rPr>
          <w:lang w:val="en-US"/>
        </w:rPr>
        <w:t>in</w:t>
      </w:r>
      <w:r w:rsidRPr="001D380F">
        <w:t xml:space="preserve"> </w:t>
      </w:r>
      <w:r>
        <w:rPr>
          <w:lang w:val="en-US"/>
        </w:rPr>
        <w:t>vitro</w:t>
      </w:r>
      <w:r w:rsidRPr="001D380F">
        <w:t xml:space="preserve"> </w:t>
      </w:r>
      <w:r>
        <w:t>поправить курсивом по тексту</w:t>
      </w:r>
    </w:p>
  </w:comment>
  <w:comment w:id="664" w:author="Belolipetskaya, Elena" w:date="2024-10-14T20:16:00Z" w:initials="BE">
    <w:p w14:paraId="3FE820AC" w14:textId="1187B8C5" w:rsidR="001D380F" w:rsidRDefault="001D380F">
      <w:pPr>
        <w:pStyle w:val="a9"/>
      </w:pPr>
      <w:r>
        <w:rPr>
          <w:rStyle w:val="afb"/>
        </w:rPr>
        <w:annotationRef/>
      </w:r>
      <w:r>
        <w:t>это тут не нужно</w:t>
      </w:r>
    </w:p>
  </w:comment>
  <w:comment w:id="665" w:author="Belolipetskaya, Elena" w:date="2024-10-14T20:16:00Z" w:initials="BE">
    <w:p w14:paraId="51898F3A" w14:textId="4E5D827A" w:rsidR="001D380F" w:rsidRDefault="001D380F">
      <w:pPr>
        <w:pStyle w:val="a9"/>
      </w:pPr>
      <w:r>
        <w:rPr>
          <w:rStyle w:val="afb"/>
        </w:rPr>
        <w:annotationRef/>
      </w:r>
      <w:r>
        <w:t>как раз пострегистрационные данные в раздел 4</w:t>
      </w:r>
    </w:p>
  </w:comment>
  <w:comment w:id="666" w:author="Belolipetskaya, Elena" w:date="2024-10-14T20:17:00Z" w:initials="BE">
    <w:p w14:paraId="35BDA215" w14:textId="77777777" w:rsidR="001D380F" w:rsidRDefault="001D380F">
      <w:pPr>
        <w:pStyle w:val="a9"/>
      </w:pPr>
      <w:r>
        <w:rPr>
          <w:rStyle w:val="afb"/>
        </w:rPr>
        <w:annotationRef/>
      </w:r>
      <w:r>
        <w:t>по-моему, там про КИ у добровольцев практичеки не говорилось.</w:t>
      </w:r>
    </w:p>
    <w:p w14:paraId="78773E6F" w14:textId="77777777" w:rsidR="001D380F" w:rsidRDefault="001D380F">
      <w:pPr>
        <w:pStyle w:val="a9"/>
      </w:pPr>
    </w:p>
    <w:p w14:paraId="71EB31DD" w14:textId="5E01C4BD" w:rsidR="001D380F" w:rsidRPr="00C153EC" w:rsidRDefault="001D380F">
      <w:pPr>
        <w:pStyle w:val="a9"/>
      </w:pPr>
      <w:r>
        <w:t xml:space="preserve">Можно просмотреть описание исследований у добровольцев </w:t>
      </w:r>
      <w:r w:rsidR="00C153EC">
        <w:t xml:space="preserve">в отчетах </w:t>
      </w:r>
      <w:r w:rsidR="00C153EC">
        <w:rPr>
          <w:lang w:val="en-US"/>
        </w:rPr>
        <w:t>fda</w:t>
      </w:r>
      <w:r w:rsidR="00C153EC" w:rsidRPr="00C153EC">
        <w:t xml:space="preserve"> </w:t>
      </w:r>
    </w:p>
    <w:p w14:paraId="04E577BB" w14:textId="426E2313" w:rsidR="00C153EC" w:rsidRPr="00C153EC" w:rsidRDefault="00C153EC">
      <w:pPr>
        <w:pStyle w:val="a9"/>
      </w:pPr>
      <w:r w:rsidRPr="00C153EC">
        <w:t>https://www.accessdata.fda.gov/drugsatfda_docs/nda/2008/022253s000_022254s000_ClinPharmR_P1.pdf</w:t>
      </w:r>
    </w:p>
    <w:p w14:paraId="2B5128A8" w14:textId="567CB15E" w:rsidR="001D380F" w:rsidRDefault="001D380F">
      <w:pPr>
        <w:pStyle w:val="a9"/>
      </w:pPr>
      <w:r w:rsidRPr="001D380F">
        <w:t>https://www.accessdata.fda.gov/drugsatfda_docs/nda/2008/022253s000_022254s000_ClinPharmR_P1.pdf</w:t>
      </w:r>
    </w:p>
  </w:comment>
  <w:comment w:id="669" w:author="Belolipetskaya, Elena" w:date="2024-10-14T20:20:00Z" w:initials="BE">
    <w:p w14:paraId="33901B86" w14:textId="77777777" w:rsidR="00C153EC" w:rsidRDefault="00C153EC">
      <w:pPr>
        <w:pStyle w:val="a9"/>
      </w:pPr>
      <w:r>
        <w:rPr>
          <w:rStyle w:val="afb"/>
        </w:rPr>
        <w:annotationRef/>
      </w:r>
      <w:r>
        <w:t>нужно дописать про то, что включение женщин безопасно со ссылками на ранее проводившиеся исследования ФК лакосамида у женщин</w:t>
      </w:r>
      <w:r w:rsidRPr="00C153EC">
        <w:t xml:space="preserve"> </w:t>
      </w:r>
    </w:p>
    <w:p w14:paraId="22F35D93" w14:textId="67C41A04" w:rsidR="00C153EC" w:rsidRPr="00C153EC" w:rsidRDefault="00C153EC">
      <w:pPr>
        <w:pStyle w:val="a9"/>
      </w:pPr>
      <w:r>
        <w:t>Также указать, что для женщин будут учтены беременность и роды</w:t>
      </w:r>
    </w:p>
  </w:comment>
  <w:comment w:id="689" w:author="Belolipetskaya, Elena" w:date="2024-10-14T20:23:00Z" w:initials="BE">
    <w:p w14:paraId="117D2BFA" w14:textId="77777777" w:rsidR="00C153EC" w:rsidRDefault="00C153EC">
      <w:pPr>
        <w:pStyle w:val="a9"/>
      </w:pPr>
      <w:r>
        <w:rPr>
          <w:rStyle w:val="afb"/>
        </w:rPr>
        <w:annotationRef/>
      </w:r>
      <w:r>
        <w:t>не соответствует ИМП</w:t>
      </w:r>
    </w:p>
    <w:p w14:paraId="7B3B210A" w14:textId="079B37BF" w:rsidR="00C153EC" w:rsidRDefault="00C153EC">
      <w:pPr>
        <w:pStyle w:val="a9"/>
      </w:pPr>
      <w:r w:rsidRPr="00C153EC">
        <w:t>https://grls.rosminzdrav.ru/Grls_View_v2.aspx?routingGuid=e9756fd4-ef27-4ae1-92fb-c46e2f4e6082</w:t>
      </w:r>
    </w:p>
  </w:comment>
  <w:comment w:id="690" w:author="Belolipetskaya, Elena" w:date="2024-10-14T20:23:00Z" w:initials="BE">
    <w:p w14:paraId="2EF31891" w14:textId="12C56F71" w:rsidR="00C153EC" w:rsidRDefault="00C153EC">
      <w:pPr>
        <w:pStyle w:val="a9"/>
      </w:pPr>
      <w:r>
        <w:rPr>
          <w:rStyle w:val="afb"/>
        </w:rPr>
        <w:annotationRef/>
      </w:r>
      <w:r>
        <w:t xml:space="preserve">здесь и далее привести информацию в соответствие с </w:t>
      </w:r>
      <w:r w:rsidRPr="00C153EC">
        <w:t>https://grls.rosminzdrav.ru/Grls_View_v2.aspx?routingGuid=e9756fd4-ef27-4ae1-92fb-c46e2f4e6082</w:t>
      </w:r>
    </w:p>
  </w:comment>
  <w:comment w:id="708" w:author="Belolipetskaya, Elena" w:date="2024-10-14T20:24:00Z" w:initials="BE">
    <w:p w14:paraId="0C68854A" w14:textId="00458440" w:rsidR="00C153EC" w:rsidRDefault="00C153EC">
      <w:pPr>
        <w:pStyle w:val="a9"/>
      </w:pPr>
      <w:r>
        <w:rPr>
          <w:rStyle w:val="afb"/>
        </w:rPr>
        <w:annotationRef/>
      </w:r>
      <w:r>
        <w:t>в раздел 4</w:t>
      </w:r>
    </w:p>
  </w:comment>
  <w:comment w:id="707" w:author="Belolipetskaya, Elena" w:date="2024-10-14T20:25:00Z" w:initials="BE">
    <w:p w14:paraId="4CDA3E3B" w14:textId="4733E655" w:rsidR="00C153EC" w:rsidRDefault="00C153EC">
      <w:pPr>
        <w:pStyle w:val="a9"/>
      </w:pPr>
      <w:r>
        <w:rPr>
          <w:rStyle w:val="afb"/>
        </w:rPr>
        <w:annotationRef/>
      </w:r>
      <w:r>
        <w:t xml:space="preserve">должно быть как в ИМП </w:t>
      </w:r>
      <w:r w:rsidRPr="00C153EC">
        <w:t>https://grls.rosminzdrav.ru/Grls_View_v2.aspx?routingGuid=e9756fd4-ef27-4ae1-92fb-c46e2f4e6082</w:t>
      </w:r>
    </w:p>
  </w:comment>
  <w:comment w:id="714" w:author="Belolipetskaya, Elena" w:date="2024-10-14T20:26:00Z" w:initials="BE">
    <w:p w14:paraId="1EDAB8D8" w14:textId="01885D24" w:rsidR="00C153EC" w:rsidRDefault="00C153EC">
      <w:pPr>
        <w:pStyle w:val="a9"/>
      </w:pPr>
      <w:r>
        <w:rPr>
          <w:rStyle w:val="afb"/>
        </w:rPr>
        <w:annotationRef/>
      </w:r>
      <w:r>
        <w:t>поправить по комментариям выше</w:t>
      </w:r>
      <w:bookmarkStart w:id="715" w:name="_GoBack"/>
      <w:bookmarkEnd w:id="71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501FA0" w15:done="0"/>
  <w15:commentEx w15:paraId="1BDFB3D8" w15:done="0"/>
  <w15:commentEx w15:paraId="7ADDA5C1" w15:done="0"/>
  <w15:commentEx w15:paraId="793BE44E" w15:done="0"/>
  <w15:commentEx w15:paraId="7FE9F1DD" w15:done="0"/>
  <w15:commentEx w15:paraId="7A00A1F5" w15:done="0"/>
  <w15:commentEx w15:paraId="0F46D385" w15:done="0"/>
  <w15:commentEx w15:paraId="3FF697E0" w15:done="0"/>
  <w15:commentEx w15:paraId="2AC58477" w15:done="0"/>
  <w15:commentEx w15:paraId="2961C288" w15:done="0"/>
  <w15:commentEx w15:paraId="0114A326" w15:done="0"/>
  <w15:commentEx w15:paraId="1D65DDB4" w15:done="0"/>
  <w15:commentEx w15:paraId="7934A173" w15:done="0"/>
  <w15:commentEx w15:paraId="30ED53A1" w15:done="0"/>
  <w15:commentEx w15:paraId="64B8C408" w15:done="0"/>
  <w15:commentEx w15:paraId="05154DF5" w15:done="0"/>
  <w15:commentEx w15:paraId="1E23D14A" w15:done="0"/>
  <w15:commentEx w15:paraId="6A3ABED4" w15:done="0"/>
  <w15:commentEx w15:paraId="28C7D4FB" w15:done="0"/>
  <w15:commentEx w15:paraId="370B314F" w15:done="0"/>
  <w15:commentEx w15:paraId="117A3E3F" w15:done="0"/>
  <w15:commentEx w15:paraId="2BC315AF" w15:done="0"/>
  <w15:commentEx w15:paraId="314D1400" w15:done="0"/>
  <w15:commentEx w15:paraId="70CCE467" w15:done="0"/>
  <w15:commentEx w15:paraId="6F9E6E93" w15:done="0"/>
  <w15:commentEx w15:paraId="3FAB8831" w15:done="0"/>
  <w15:commentEx w15:paraId="6DE32AF5" w15:done="0"/>
  <w15:commentEx w15:paraId="73E63787" w15:done="0"/>
  <w15:commentEx w15:paraId="59191E94" w15:done="0"/>
  <w15:commentEx w15:paraId="37C8BE32" w15:done="0"/>
  <w15:commentEx w15:paraId="770D768F" w15:done="0"/>
  <w15:commentEx w15:paraId="6B7640CE" w15:done="0"/>
  <w15:commentEx w15:paraId="17E94CE7" w15:done="0"/>
  <w15:commentEx w15:paraId="7F4A16D7" w15:done="0"/>
  <w15:commentEx w15:paraId="5EB4E8D9" w15:done="0"/>
  <w15:commentEx w15:paraId="152C3A4D" w15:done="0"/>
  <w15:commentEx w15:paraId="78347E66" w15:done="0"/>
  <w15:commentEx w15:paraId="6CA2F15C" w15:done="0"/>
  <w15:commentEx w15:paraId="3FE820AC" w15:done="0"/>
  <w15:commentEx w15:paraId="51898F3A" w15:done="0"/>
  <w15:commentEx w15:paraId="2B5128A8" w15:done="0"/>
  <w15:commentEx w15:paraId="22F35D93" w15:done="0"/>
  <w15:commentEx w15:paraId="7B3B210A" w15:done="0"/>
  <w15:commentEx w15:paraId="2EF31891" w15:done="0"/>
  <w15:commentEx w15:paraId="0C68854A" w15:done="0"/>
  <w15:commentEx w15:paraId="4CDA3E3B" w15:done="0"/>
  <w15:commentEx w15:paraId="1EDAB8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5C8E" w16cex:dateUtc="2023-09-20T08:57:00Z"/>
  <w16cex:commentExtensible w16cex:durableId="28B5FAA9" w16cex:dateUtc="2023-09-20T20:11:00Z"/>
  <w16cex:commentExtensible w16cex:durableId="28B55DD0" w16cex:dateUtc="2023-09-20T09:02:00Z"/>
  <w16cex:commentExtensible w16cex:durableId="28B55E61" w16cex:dateUtc="2023-09-20T09:04:00Z"/>
  <w16cex:commentExtensible w16cex:durableId="28B55E5C" w16cex:dateUtc="2023-09-20T09:04:00Z"/>
  <w16cex:commentExtensible w16cex:durableId="28B5A458" w16cex:dateUtc="2023-09-20T14:03:00Z"/>
  <w16cex:commentExtensible w16cex:durableId="28B562FD" w16cex:dateUtc="2023-09-20T09:24:00Z"/>
  <w16cex:commentExtensible w16cex:durableId="28B5A066" w16cex:dateUtc="2023-09-20T13:46:00Z"/>
  <w16cex:commentExtensible w16cex:durableId="28B5A21F" w16cex:dateUtc="2023-09-20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9E078" w16cid:durableId="28B543A1"/>
  <w16cid:commentId w16cid:paraId="01BA120D" w16cid:durableId="28B55C8E"/>
  <w16cid:commentId w16cid:paraId="75B3CD63" w16cid:durableId="28B543A2"/>
  <w16cid:commentId w16cid:paraId="2412E375" w16cid:durableId="28B5FAA9"/>
  <w16cid:commentId w16cid:paraId="1FB12648" w16cid:durableId="28B543A3"/>
  <w16cid:commentId w16cid:paraId="7BDEFDD8" w16cid:durableId="28B55DD0"/>
  <w16cid:commentId w16cid:paraId="3C9CBB0C" w16cid:durableId="28B543A4"/>
  <w16cid:commentId w16cid:paraId="7E4BC018" w16cid:durableId="28B55E61"/>
  <w16cid:commentId w16cid:paraId="70E989DD" w16cid:durableId="28B543A5"/>
  <w16cid:commentId w16cid:paraId="0C103160" w16cid:durableId="28B55E5C"/>
  <w16cid:commentId w16cid:paraId="3591AD86" w16cid:durableId="28B543A6"/>
  <w16cid:commentId w16cid:paraId="45CC98FD" w16cid:durableId="28B5A458"/>
  <w16cid:commentId w16cid:paraId="5E418B44" w16cid:durableId="28B543A7"/>
  <w16cid:commentId w16cid:paraId="551F122D" w16cid:durableId="28B562FD"/>
  <w16cid:commentId w16cid:paraId="6B36A738" w16cid:durableId="28B543A8"/>
  <w16cid:commentId w16cid:paraId="531E4403" w16cid:durableId="28B5A066"/>
  <w16cid:commentId w16cid:paraId="7A24910E" w16cid:durableId="28B543A9"/>
  <w16cid:commentId w16cid:paraId="24529251" w16cid:durableId="28B5A21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BF9B4" w14:textId="77777777" w:rsidR="00053367" w:rsidRDefault="00053367" w:rsidP="00AA3818">
      <w:r>
        <w:separator/>
      </w:r>
    </w:p>
  </w:endnote>
  <w:endnote w:type="continuationSeparator" w:id="0">
    <w:p w14:paraId="13EF4112" w14:textId="77777777" w:rsidR="00053367" w:rsidRDefault="00053367" w:rsidP="00AA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Yu Mincho">
    <w:altName w:val="Yu Gothic UI"/>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icrosoft Sans Serif">
    <w:panose1 w:val="020B0604020202020204"/>
    <w:charset w:val="CC"/>
    <w:family w:val="swiss"/>
    <w:pitch w:val="variable"/>
    <w:sig w:usb0="E5002EFF" w:usb1="C000605B" w:usb2="00000029" w:usb3="00000000" w:csb0="000101FF" w:csb1="00000000"/>
  </w:font>
  <w:font w:name="TimesNewRoman">
    <w:altName w:val="Times New Roman"/>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BoldItalicMT">
    <w:altName w:val="Times New Roman"/>
    <w:panose1 w:val="00000000000000000000"/>
    <w:charset w:val="00"/>
    <w:family w:val="roman"/>
    <w:notTrueType/>
    <w:pitch w:val="default"/>
    <w:sig w:usb0="00000203" w:usb1="00000000" w:usb2="00000000" w:usb3="00000000" w:csb0="00000005"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00"/>
    <w:family w:val="roman"/>
    <w:notTrueType/>
    <w:pitch w:val="default"/>
    <w:sig w:usb0="00000001" w:usb1="09060000" w:usb2="00000010" w:usb3="00000000" w:csb0="00080000"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imesNewRomanPSMT">
    <w:altName w:val="MS Gothic"/>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C4142" w14:textId="77777777" w:rsidR="00053367" w:rsidRPr="00AB01E2" w:rsidRDefault="00053367" w:rsidP="00D448A4">
    <w:pPr>
      <w:rPr>
        <w:sz w:val="20"/>
      </w:rPr>
    </w:pPr>
  </w:p>
  <w:tbl>
    <w:tblPr>
      <w:tblW w:w="5076" w:type="pct"/>
      <w:tblInd w:w="-142" w:type="dxa"/>
      <w:tblLook w:val="04A0" w:firstRow="1" w:lastRow="0" w:firstColumn="1" w:lastColumn="0" w:noHBand="0" w:noVBand="1"/>
    </w:tblPr>
    <w:tblGrid>
      <w:gridCol w:w="3245"/>
      <w:gridCol w:w="3462"/>
      <w:gridCol w:w="2791"/>
    </w:tblGrid>
    <w:tr w:rsidR="00053367" w:rsidRPr="00A624A0" w14:paraId="2395C8B3" w14:textId="77777777" w:rsidTr="00334CFF">
      <w:tc>
        <w:tcPr>
          <w:tcW w:w="3245" w:type="dxa"/>
          <w:hideMark/>
        </w:tcPr>
        <w:p w14:paraId="03906E73" w14:textId="77777777" w:rsidR="00053367" w:rsidRPr="006A403D" w:rsidRDefault="00053367" w:rsidP="00334CFF">
          <w:pPr>
            <w:tabs>
              <w:tab w:val="center" w:pos="4395"/>
            </w:tabs>
          </w:pPr>
          <w:r w:rsidRPr="00E34EAC">
            <w:t>КОНФИДЕНЦИАЛЬНО</w:t>
          </w:r>
        </w:p>
      </w:tc>
      <w:tc>
        <w:tcPr>
          <w:tcW w:w="3462" w:type="dxa"/>
          <w:hideMark/>
        </w:tcPr>
        <w:p w14:paraId="56E9F3CA" w14:textId="5B97645E" w:rsidR="00053367" w:rsidRPr="00E34EAC" w:rsidRDefault="00053367" w:rsidP="000B4BDB">
          <w:pPr>
            <w:tabs>
              <w:tab w:val="center" w:pos="4395"/>
              <w:tab w:val="right" w:pos="9355"/>
            </w:tabs>
            <w:ind w:left="34"/>
            <w:jc w:val="center"/>
          </w:pPr>
          <w:r>
            <w:t>Версия 1.0 от ХХ-авг</w:t>
          </w:r>
          <w:r w:rsidRPr="00595638">
            <w:t>-202</w:t>
          </w:r>
          <w:r>
            <w:t>4</w:t>
          </w:r>
          <w:r w:rsidRPr="00595638">
            <w:t xml:space="preserve"> г.</w:t>
          </w:r>
        </w:p>
      </w:tc>
      <w:tc>
        <w:tcPr>
          <w:tcW w:w="2791" w:type="dxa"/>
          <w:hideMark/>
        </w:tcPr>
        <w:p w14:paraId="683A6732" w14:textId="734A5B28" w:rsidR="00053367" w:rsidRPr="00A624A0" w:rsidRDefault="00053367" w:rsidP="00D448A4">
          <w:pPr>
            <w:tabs>
              <w:tab w:val="center" w:pos="4395"/>
              <w:tab w:val="right" w:pos="9355"/>
            </w:tabs>
            <w:ind w:left="129" w:right="-108"/>
            <w:jc w:val="right"/>
          </w:pPr>
          <w:r w:rsidRPr="00A624A0">
            <w:t xml:space="preserve">Страница </w:t>
          </w:r>
          <w:r w:rsidRPr="00A624A0">
            <w:fldChar w:fldCharType="begin"/>
          </w:r>
          <w:r w:rsidRPr="00A624A0">
            <w:instrText>PAGE  \* Arabic  \* MERGEFORMAT</w:instrText>
          </w:r>
          <w:r w:rsidRPr="00A624A0">
            <w:fldChar w:fldCharType="separate"/>
          </w:r>
          <w:r w:rsidR="00306C7D">
            <w:rPr>
              <w:noProof/>
            </w:rPr>
            <w:t>8</w:t>
          </w:r>
          <w:r w:rsidRPr="00A624A0">
            <w:fldChar w:fldCharType="end"/>
          </w:r>
          <w:r w:rsidRPr="00A624A0">
            <w:t xml:space="preserve"> из </w:t>
          </w:r>
          <w:r>
            <w:fldChar w:fldCharType="begin"/>
          </w:r>
          <w:r w:rsidRPr="006A403D">
            <w:instrText>NUMPAGES  \* Arabic  \* MERGEFORMAT</w:instrText>
          </w:r>
          <w:r>
            <w:fldChar w:fldCharType="separate"/>
          </w:r>
          <w:r w:rsidR="00306C7D">
            <w:rPr>
              <w:noProof/>
            </w:rPr>
            <w:t>88</w:t>
          </w:r>
          <w:r>
            <w:fldChar w:fldCharType="end"/>
          </w:r>
        </w:p>
      </w:tc>
    </w:tr>
  </w:tbl>
  <w:p w14:paraId="44414535" w14:textId="77777777" w:rsidR="00053367" w:rsidRPr="008C1807" w:rsidRDefault="00053367" w:rsidP="00D448A4">
    <w:pPr>
      <w:pStyle w:val="ae"/>
      <w:tabs>
        <w:tab w:val="left" w:pos="2268"/>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7EE68" w14:textId="77777777" w:rsidR="00053367" w:rsidRPr="00AB01E2" w:rsidRDefault="00053367" w:rsidP="00D448A4">
    <w:pPr>
      <w:rPr>
        <w:sz w:val="20"/>
      </w:rPr>
    </w:pPr>
  </w:p>
  <w:tbl>
    <w:tblPr>
      <w:tblW w:w="5076" w:type="pct"/>
      <w:tblInd w:w="-142" w:type="dxa"/>
      <w:tblLook w:val="04A0" w:firstRow="1" w:lastRow="0" w:firstColumn="1" w:lastColumn="0" w:noHBand="0" w:noVBand="1"/>
    </w:tblPr>
    <w:tblGrid>
      <w:gridCol w:w="3229"/>
      <w:gridCol w:w="3378"/>
      <w:gridCol w:w="2891"/>
    </w:tblGrid>
    <w:tr w:rsidR="00053367" w:rsidRPr="00A624A0" w14:paraId="07578E88" w14:textId="77777777" w:rsidTr="00334CFF">
      <w:tc>
        <w:tcPr>
          <w:tcW w:w="3229" w:type="dxa"/>
          <w:hideMark/>
        </w:tcPr>
        <w:p w14:paraId="4EE1F102" w14:textId="77777777" w:rsidR="00053367" w:rsidRPr="006A403D" w:rsidRDefault="00053367" w:rsidP="00D448A4">
          <w:pPr>
            <w:tabs>
              <w:tab w:val="center" w:pos="4395"/>
              <w:tab w:val="right" w:pos="9355"/>
            </w:tabs>
          </w:pPr>
          <w:r w:rsidRPr="00E34EAC">
            <w:t>КОНФИДЕНЦИАЛЬНО</w:t>
          </w:r>
        </w:p>
      </w:tc>
      <w:tc>
        <w:tcPr>
          <w:tcW w:w="3378" w:type="dxa"/>
          <w:hideMark/>
        </w:tcPr>
        <w:p w14:paraId="4CE7C2C7" w14:textId="7F06C08F" w:rsidR="00053367" w:rsidRPr="00E34EAC" w:rsidRDefault="00053367" w:rsidP="0070026E">
          <w:pPr>
            <w:tabs>
              <w:tab w:val="center" w:pos="4395"/>
              <w:tab w:val="right" w:pos="9355"/>
            </w:tabs>
            <w:ind w:left="-107"/>
            <w:jc w:val="center"/>
          </w:pPr>
          <w:r>
            <w:t>Версия 1.0 от ХХ-мес</w:t>
          </w:r>
          <w:r w:rsidRPr="00595638">
            <w:t>-202</w:t>
          </w:r>
          <w:r>
            <w:t>4</w:t>
          </w:r>
          <w:r w:rsidRPr="00595638">
            <w:t xml:space="preserve"> г.</w:t>
          </w:r>
        </w:p>
      </w:tc>
      <w:tc>
        <w:tcPr>
          <w:tcW w:w="2891" w:type="dxa"/>
          <w:hideMark/>
        </w:tcPr>
        <w:p w14:paraId="72281917" w14:textId="2612BA54" w:rsidR="00053367" w:rsidRPr="00A624A0" w:rsidRDefault="00053367" w:rsidP="005F3D36">
          <w:pPr>
            <w:tabs>
              <w:tab w:val="center" w:pos="4395"/>
              <w:tab w:val="right" w:pos="9355"/>
            </w:tabs>
            <w:ind w:left="129" w:right="-109"/>
            <w:jc w:val="right"/>
          </w:pPr>
          <w:r w:rsidRPr="00A624A0">
            <w:t xml:space="preserve">Страница </w:t>
          </w:r>
          <w:r w:rsidRPr="00A624A0">
            <w:fldChar w:fldCharType="begin"/>
          </w:r>
          <w:r w:rsidRPr="00A624A0">
            <w:instrText>PAGE  \* Arabic  \* MERGEFORMAT</w:instrText>
          </w:r>
          <w:r w:rsidRPr="00A624A0">
            <w:fldChar w:fldCharType="separate"/>
          </w:r>
          <w:r w:rsidR="00C153EC">
            <w:rPr>
              <w:noProof/>
            </w:rPr>
            <w:t>86</w:t>
          </w:r>
          <w:r w:rsidRPr="00A624A0">
            <w:fldChar w:fldCharType="end"/>
          </w:r>
          <w:r w:rsidRPr="00A624A0">
            <w:t xml:space="preserve"> из </w:t>
          </w:r>
          <w:r>
            <w:fldChar w:fldCharType="begin"/>
          </w:r>
          <w:r w:rsidRPr="006A403D">
            <w:instrText>NUMPAGES  \* Arabic  \* MERGEFORMAT</w:instrText>
          </w:r>
          <w:r>
            <w:fldChar w:fldCharType="separate"/>
          </w:r>
          <w:r w:rsidR="00C153EC">
            <w:rPr>
              <w:noProof/>
            </w:rPr>
            <w:t>88</w:t>
          </w:r>
          <w:r>
            <w:fldChar w:fldCharType="end"/>
          </w:r>
        </w:p>
      </w:tc>
    </w:tr>
  </w:tbl>
  <w:p w14:paraId="45039E98" w14:textId="77777777" w:rsidR="00053367" w:rsidRPr="008C1807" w:rsidRDefault="00053367" w:rsidP="00D448A4">
    <w:pPr>
      <w:pStyle w:val="ae"/>
      <w:tabs>
        <w:tab w:val="left" w:pos="2268"/>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50E4B" w14:textId="77777777" w:rsidR="00053367" w:rsidRDefault="00053367" w:rsidP="00AA3818">
      <w:r>
        <w:separator/>
      </w:r>
    </w:p>
  </w:footnote>
  <w:footnote w:type="continuationSeparator" w:id="0">
    <w:p w14:paraId="38FD0C10" w14:textId="77777777" w:rsidR="00053367" w:rsidRDefault="00053367" w:rsidP="00AA3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28" w:type="pct"/>
      <w:tblInd w:w="-142" w:type="dxa"/>
      <w:tblLook w:val="04A0" w:firstRow="1" w:lastRow="0" w:firstColumn="1" w:lastColumn="0" w:noHBand="0" w:noVBand="1"/>
    </w:tblPr>
    <w:tblGrid>
      <w:gridCol w:w="4555"/>
      <w:gridCol w:w="5041"/>
    </w:tblGrid>
    <w:tr w:rsidR="00053367" w14:paraId="5889F580" w14:textId="77777777" w:rsidTr="00334CFF">
      <w:trPr>
        <w:trHeight w:val="958"/>
      </w:trPr>
      <w:tc>
        <w:tcPr>
          <w:tcW w:w="4555" w:type="dxa"/>
          <w:hideMark/>
        </w:tcPr>
        <w:p w14:paraId="7D13F40B" w14:textId="77777777" w:rsidR="00053367" w:rsidRDefault="00053367" w:rsidP="00D448A4">
          <w:pPr>
            <w:tabs>
              <w:tab w:val="center" w:pos="4677"/>
              <w:tab w:val="right" w:pos="9355"/>
            </w:tabs>
            <w:spacing w:before="240"/>
          </w:pPr>
          <w:r>
            <w:t>Брошюра исследователя</w:t>
          </w:r>
        </w:p>
        <w:p w14:paraId="3AB79917" w14:textId="77777777" w:rsidR="00053367" w:rsidRDefault="00053367" w:rsidP="00D448A4">
          <w:pPr>
            <w:tabs>
              <w:tab w:val="center" w:pos="4677"/>
              <w:tab w:val="right" w:pos="9355"/>
            </w:tabs>
          </w:pPr>
          <w:r>
            <w:t xml:space="preserve">Номер протокола: </w:t>
          </w:r>
          <w:r w:rsidRPr="009C38AE">
            <w:t>CN031089275</w:t>
          </w:r>
        </w:p>
        <w:p w14:paraId="177D5C6A" w14:textId="28C8CEF0" w:rsidR="00053367" w:rsidRDefault="00053367" w:rsidP="00D448A4">
          <w:pPr>
            <w:tabs>
              <w:tab w:val="center" w:pos="4677"/>
              <w:tab w:val="right" w:pos="9355"/>
            </w:tabs>
          </w:pPr>
          <w:r>
            <w:t>Спонсор: АО «Р-Фарм», Россия</w:t>
          </w:r>
        </w:p>
      </w:tc>
      <w:tc>
        <w:tcPr>
          <w:tcW w:w="5041" w:type="dxa"/>
          <w:hideMark/>
        </w:tcPr>
        <w:p w14:paraId="3F4F194A" w14:textId="77777777" w:rsidR="00053367" w:rsidRDefault="00053367" w:rsidP="00D448A4">
          <w:pPr>
            <w:tabs>
              <w:tab w:val="center" w:pos="4677"/>
              <w:tab w:val="right" w:pos="9355"/>
            </w:tabs>
            <w:jc w:val="right"/>
          </w:pPr>
          <w:r>
            <w:rPr>
              <w:noProof/>
              <w:lang w:eastAsia="ru-RU"/>
            </w:rPr>
            <w:drawing>
              <wp:inline distT="0" distB="0" distL="0" distR="0" wp14:anchorId="49C9ED43" wp14:editId="629FFA7B">
                <wp:extent cx="685800" cy="685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bl>
  <w:p w14:paraId="3F9C07EA" w14:textId="77777777" w:rsidR="00053367" w:rsidRPr="002416CC" w:rsidRDefault="00053367" w:rsidP="00D448A4">
    <w:pPr>
      <w:pStyle w:val="ac"/>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A208" w14:textId="77777777" w:rsidR="00053367" w:rsidRDefault="00053367" w:rsidP="00D448A4">
    <w:pPr>
      <w:pStyle w:val="ac"/>
    </w:pPr>
    <w:r>
      <w:rPr>
        <w:noProof/>
        <w:lang w:val="ru-RU" w:eastAsia="ru-RU"/>
      </w:rPr>
      <w:drawing>
        <wp:anchor distT="0" distB="0" distL="114300" distR="114300" simplePos="0" relativeHeight="251726848" behindDoc="0" locked="0" layoutInCell="1" allowOverlap="1" wp14:anchorId="2E59240A" wp14:editId="2CC867EE">
          <wp:simplePos x="0" y="0"/>
          <wp:positionH relativeFrom="column">
            <wp:posOffset>4406265</wp:posOffset>
          </wp:positionH>
          <wp:positionV relativeFrom="paragraph">
            <wp:posOffset>-163830</wp:posOffset>
          </wp:positionV>
          <wp:extent cx="1552575" cy="504825"/>
          <wp:effectExtent l="0" t="0" r="9525" b="9525"/>
          <wp:wrapNone/>
          <wp:docPr id="5" name="Рисунок 5"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5F6DD98E" w14:textId="77777777" w:rsidR="00053367" w:rsidRDefault="00053367">
    <w:pPr>
      <w:pStyle w:val="ac"/>
    </w:pPr>
    <w:r>
      <w:t>BCD-033-2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0BC3F" w14:textId="77777777" w:rsidR="00053367" w:rsidRDefault="00053367" w:rsidP="00D448A4">
    <w:pPr>
      <w:pStyle w:val="ac"/>
    </w:pPr>
    <w:r>
      <w:rPr>
        <w:noProof/>
        <w:lang w:val="ru-RU" w:eastAsia="ru-RU"/>
      </w:rPr>
      <w:drawing>
        <wp:anchor distT="0" distB="0" distL="114300" distR="114300" simplePos="0" relativeHeight="251727872" behindDoc="0" locked="0" layoutInCell="1" allowOverlap="1" wp14:anchorId="3E49B7F6" wp14:editId="2D231C2E">
          <wp:simplePos x="0" y="0"/>
          <wp:positionH relativeFrom="column">
            <wp:posOffset>4406265</wp:posOffset>
          </wp:positionH>
          <wp:positionV relativeFrom="paragraph">
            <wp:posOffset>-163830</wp:posOffset>
          </wp:positionV>
          <wp:extent cx="1552575" cy="504825"/>
          <wp:effectExtent l="0" t="0" r="9525" b="9525"/>
          <wp:wrapNone/>
          <wp:docPr id="11" name="Рисунок 11"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6022C0C2" w14:textId="77777777" w:rsidR="00053367" w:rsidRDefault="00053367">
    <w:pPr>
      <w:pStyle w:val="ac"/>
    </w:pPr>
    <w:r>
      <w:t>BCD-033-2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6FB"/>
    <w:multiLevelType w:val="hybridMultilevel"/>
    <w:tmpl w:val="EBD62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019A5"/>
    <w:multiLevelType w:val="hybridMultilevel"/>
    <w:tmpl w:val="F9944AD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CB3247"/>
    <w:multiLevelType w:val="hybridMultilevel"/>
    <w:tmpl w:val="38662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5C2408"/>
    <w:multiLevelType w:val="hybridMultilevel"/>
    <w:tmpl w:val="21D090CC"/>
    <w:lvl w:ilvl="0" w:tplc="04190001">
      <w:start w:val="1"/>
      <w:numFmt w:val="bullet"/>
      <w:pStyle w:val="2"/>
      <w:lvlText w:val=""/>
      <w:lvlJc w:val="left"/>
      <w:pPr>
        <w:ind w:left="1440" w:hanging="360"/>
      </w:pPr>
      <w:rPr>
        <w:rFonts w:ascii="Symbol" w:hAnsi="Symbol" w:hint="default"/>
      </w:rPr>
    </w:lvl>
    <w:lvl w:ilvl="1" w:tplc="8CDAF8E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8441B58"/>
    <w:multiLevelType w:val="multilevel"/>
    <w:tmpl w:val="63B0E9D2"/>
    <w:lvl w:ilvl="0">
      <w:start w:val="1"/>
      <w:numFmt w:val="decimal"/>
      <w:pStyle w:val="1"/>
      <w:lvlText w:val="%1."/>
      <w:lvlJc w:val="left"/>
      <w:pPr>
        <w:ind w:left="0" w:firstLine="0"/>
      </w:pPr>
      <w:rPr>
        <w:rFonts w:ascii="Times New Roman" w:hAnsi="Times New Roman" w:hint="default"/>
        <w:b/>
        <w:i w:val="0"/>
        <w:sz w:val="24"/>
      </w:rPr>
    </w:lvl>
    <w:lvl w:ilvl="1">
      <w:start w:val="1"/>
      <w:numFmt w:val="decimal"/>
      <w:pStyle w:val="20"/>
      <w:lvlText w:val="%1.%2."/>
      <w:lvlJc w:val="left"/>
      <w:pPr>
        <w:ind w:left="0" w:firstLine="0"/>
      </w:pPr>
      <w:rPr>
        <w:rFonts w:ascii="Times New Roman" w:hAnsi="Times New Roman" w:hint="default"/>
        <w:b/>
        <w:i w:val="0"/>
        <w:sz w:val="24"/>
      </w:rPr>
    </w:lvl>
    <w:lvl w:ilvl="2">
      <w:start w:val="1"/>
      <w:numFmt w:val="decimal"/>
      <w:pStyle w:val="3"/>
      <w:lvlText w:val="%1.%2.%3."/>
      <w:lvlJc w:val="left"/>
      <w:pPr>
        <w:ind w:left="0" w:firstLine="0"/>
      </w:pPr>
      <w:rPr>
        <w:rFonts w:ascii="Times New Roman" w:hAnsi="Times New Roman" w:hint="default"/>
        <w:b/>
        <w:i w:val="0"/>
        <w:sz w:val="24"/>
      </w:rPr>
    </w:lvl>
    <w:lvl w:ilvl="3">
      <w:start w:val="1"/>
      <w:numFmt w:val="decimal"/>
      <w:pStyle w:val="4"/>
      <w:lvlText w:val="%1.%2.%3.%4."/>
      <w:lvlJc w:val="left"/>
      <w:pPr>
        <w:ind w:left="0" w:firstLine="0"/>
      </w:pPr>
      <w:rPr>
        <w:rFonts w:ascii="Times New Roman" w:hAnsi="Times New Roman" w:hint="default"/>
        <w:b/>
        <w:i w:val="0"/>
        <w:sz w:val="24"/>
        <w:lang w:val="ru-RU"/>
      </w:rPr>
    </w:lvl>
    <w:lvl w:ilvl="4">
      <w:start w:val="1"/>
      <w:numFmt w:val="decimal"/>
      <w:pStyle w:val="5"/>
      <w:lvlText w:val="%1.%2.%3.%4.%5."/>
      <w:lvlJc w:val="left"/>
      <w:pPr>
        <w:ind w:left="1134" w:firstLine="0"/>
      </w:pPr>
      <w:rPr>
        <w:rFonts w:ascii="Times New Roman" w:hAnsi="Times New Roman" w:hint="default"/>
        <w:b/>
        <w:i w:val="0"/>
        <w:color w:val="auto"/>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20742F68"/>
    <w:multiLevelType w:val="hybridMultilevel"/>
    <w:tmpl w:val="71D0A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A40E52"/>
    <w:multiLevelType w:val="hybridMultilevel"/>
    <w:tmpl w:val="230610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592A85"/>
    <w:multiLevelType w:val="hybridMultilevel"/>
    <w:tmpl w:val="DF242AD2"/>
    <w:lvl w:ilvl="0" w:tplc="225C7602">
      <w:start w:val="1"/>
      <w:numFmt w:val="decimal"/>
      <w:pStyle w:val="30"/>
      <w:lvlText w:val="%1)"/>
      <w:lvlJc w:val="left"/>
      <w:pPr>
        <w:ind w:left="1067" w:hanging="360"/>
      </w:pPr>
      <w:rPr>
        <w:rFonts w:hint="default"/>
        <w:b w:val="0"/>
      </w:rPr>
    </w:lvl>
    <w:lvl w:ilvl="1" w:tplc="04190019">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8" w15:restartNumberingAfterBreak="0">
    <w:nsid w:val="473B78AF"/>
    <w:multiLevelType w:val="hybridMultilevel"/>
    <w:tmpl w:val="2196F2C0"/>
    <w:lvl w:ilvl="0" w:tplc="05A25C1E">
      <w:start w:val="1"/>
      <w:numFmt w:val="decimal"/>
      <w:pStyle w:val="10"/>
      <w:lvlText w:val="%1."/>
      <w:lvlJc w:val="left"/>
      <w:pPr>
        <w:tabs>
          <w:tab w:val="num" w:pos="1503"/>
        </w:tabs>
        <w:ind w:left="1560"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C2277C2"/>
    <w:multiLevelType w:val="hybridMultilevel"/>
    <w:tmpl w:val="2EAA7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E915FEC"/>
    <w:multiLevelType w:val="hybridMultilevel"/>
    <w:tmpl w:val="3D508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36936F0"/>
    <w:multiLevelType w:val="hybridMultilevel"/>
    <w:tmpl w:val="BDC027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568039D"/>
    <w:multiLevelType w:val="hybridMultilevel"/>
    <w:tmpl w:val="92D69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BED3229"/>
    <w:multiLevelType w:val="hybridMultilevel"/>
    <w:tmpl w:val="439AE098"/>
    <w:lvl w:ilvl="0" w:tplc="0419000F">
      <w:start w:val="1"/>
      <w:numFmt w:val="decimal"/>
      <w:lvlText w:val="%1."/>
      <w:lvlJc w:val="left"/>
      <w:pPr>
        <w:ind w:left="720" w:hanging="360"/>
      </w:pPr>
      <w:rPr>
        <w:rFonts w:cs="Times New Roman" w:hint="default"/>
        <w:b w:val="0"/>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4BD4024"/>
    <w:multiLevelType w:val="hybridMultilevel"/>
    <w:tmpl w:val="B30673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6684F47"/>
    <w:multiLevelType w:val="multilevel"/>
    <w:tmpl w:val="DBF49EF2"/>
    <w:lvl w:ilvl="0">
      <w:start w:val="1"/>
      <w:numFmt w:val="decimal"/>
      <w:pStyle w:val="11"/>
      <w:lvlText w:val="%1."/>
      <w:lvlJc w:val="left"/>
      <w:pPr>
        <w:ind w:left="1778" w:hanging="360"/>
      </w:pPr>
      <w:rPr>
        <w:rFonts w:hint="default"/>
      </w:rPr>
    </w:lvl>
    <w:lvl w:ilvl="1">
      <w:start w:val="1"/>
      <w:numFmt w:val="decimal"/>
      <w:pStyle w:val="110"/>
      <w:lvlText w:val="%1.%2."/>
      <w:lvlJc w:val="left"/>
      <w:pPr>
        <w:ind w:left="432" w:hanging="432"/>
      </w:pPr>
      <w:rPr>
        <w:rFonts w:hint="default"/>
      </w:rPr>
    </w:lvl>
    <w:lvl w:ilvl="2">
      <w:start w:val="4"/>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68A5FB1"/>
    <w:multiLevelType w:val="hybridMultilevel"/>
    <w:tmpl w:val="A40255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15"/>
  </w:num>
  <w:num w:numId="6">
    <w:abstractNumId w:val="9"/>
  </w:num>
  <w:num w:numId="7">
    <w:abstractNumId w:val="2"/>
  </w:num>
  <w:num w:numId="8">
    <w:abstractNumId w:val="5"/>
  </w:num>
  <w:num w:numId="9">
    <w:abstractNumId w:val="11"/>
  </w:num>
  <w:num w:numId="10">
    <w:abstractNumId w:val="0"/>
  </w:num>
  <w:num w:numId="11">
    <w:abstractNumId w:val="6"/>
  </w:num>
  <w:num w:numId="12">
    <w:abstractNumId w:val="10"/>
  </w:num>
  <w:num w:numId="13">
    <w:abstractNumId w:val="16"/>
  </w:num>
  <w:num w:numId="14">
    <w:abstractNumId w:val="12"/>
  </w:num>
  <w:num w:numId="15">
    <w:abstractNumId w:val="13"/>
  </w:num>
  <w:num w:numId="16">
    <w:abstractNumId w:val="14"/>
  </w:num>
  <w:num w:numId="17">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lolipetskaya, Elena">
    <w15:presenceInfo w15:providerId="None" w15:userId="Belolipetskaya, Elena"/>
  </w15:person>
  <w15:person w15:author="Pestretsova, Anna">
    <w15:presenceInfo w15:providerId="None" w15:userId="Pestretsova, 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ru-RU" w:vendorID="64" w:dllVersion="6" w:nlCheck="1" w:checkStyle="0"/>
  <w:activeWritingStyle w:appName="MSWord" w:lang="de-DE"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ctiveWritingStyle w:appName="MSWord" w:lang="ru-RU" w:vendorID="64" w:dllVersion="131078" w:nlCheck="1" w:checkStyle="0"/>
  <w:activeWritingStyle w:appName="MSWord" w:lang="en-US" w:vendorID="64" w:dllVersion="131078" w:nlCheck="1" w:checkStyle="0"/>
  <w:activeWritingStyle w:appName="MSWord" w:lang="en-AU" w:vendorID="64" w:dllVersion="131078" w:nlCheck="1" w:checkStyle="0"/>
  <w:activeWritingStyle w:appName="MSWord" w:lang="ru" w:vendorID="64" w:dllVersion="131078" w:nlCheck="1" w:checkStyle="1"/>
  <w:activeWritingStyle w:appName="MSWord" w:lang="ru-RU" w:vendorID="1" w:dllVersion="512" w:checkStyle="1"/>
  <w:trackRevisions/>
  <w:defaultTabStop w:val="708"/>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36"/>
    <w:rsid w:val="00000B1B"/>
    <w:rsid w:val="00000B9D"/>
    <w:rsid w:val="00000CA3"/>
    <w:rsid w:val="000010A0"/>
    <w:rsid w:val="0000139E"/>
    <w:rsid w:val="0000180D"/>
    <w:rsid w:val="00001DD7"/>
    <w:rsid w:val="00001EC4"/>
    <w:rsid w:val="0000280C"/>
    <w:rsid w:val="00002F1D"/>
    <w:rsid w:val="000033F3"/>
    <w:rsid w:val="0000361E"/>
    <w:rsid w:val="00003F3F"/>
    <w:rsid w:val="00004140"/>
    <w:rsid w:val="0000462C"/>
    <w:rsid w:val="000049F3"/>
    <w:rsid w:val="00004A83"/>
    <w:rsid w:val="00004AAA"/>
    <w:rsid w:val="000050F9"/>
    <w:rsid w:val="0000530B"/>
    <w:rsid w:val="000054F3"/>
    <w:rsid w:val="00005627"/>
    <w:rsid w:val="00005AFF"/>
    <w:rsid w:val="00006402"/>
    <w:rsid w:val="00006734"/>
    <w:rsid w:val="00006B41"/>
    <w:rsid w:val="000079E9"/>
    <w:rsid w:val="000079F0"/>
    <w:rsid w:val="00007AFA"/>
    <w:rsid w:val="00010545"/>
    <w:rsid w:val="000105B3"/>
    <w:rsid w:val="000106A9"/>
    <w:rsid w:val="0001090F"/>
    <w:rsid w:val="00010B35"/>
    <w:rsid w:val="00010B51"/>
    <w:rsid w:val="00010E6C"/>
    <w:rsid w:val="00010ECD"/>
    <w:rsid w:val="00010F61"/>
    <w:rsid w:val="00011825"/>
    <w:rsid w:val="00011D22"/>
    <w:rsid w:val="00011E2E"/>
    <w:rsid w:val="00012000"/>
    <w:rsid w:val="000128B6"/>
    <w:rsid w:val="00012938"/>
    <w:rsid w:val="00012E7E"/>
    <w:rsid w:val="00012FFE"/>
    <w:rsid w:val="000130E1"/>
    <w:rsid w:val="00013102"/>
    <w:rsid w:val="00013566"/>
    <w:rsid w:val="00013679"/>
    <w:rsid w:val="000142F6"/>
    <w:rsid w:val="0001467F"/>
    <w:rsid w:val="00014B29"/>
    <w:rsid w:val="00015703"/>
    <w:rsid w:val="00015B6C"/>
    <w:rsid w:val="00017F8B"/>
    <w:rsid w:val="00017FB9"/>
    <w:rsid w:val="000200B1"/>
    <w:rsid w:val="000201E9"/>
    <w:rsid w:val="00020A9D"/>
    <w:rsid w:val="00020C21"/>
    <w:rsid w:val="00020EB6"/>
    <w:rsid w:val="00021247"/>
    <w:rsid w:val="0002179E"/>
    <w:rsid w:val="00021C82"/>
    <w:rsid w:val="00022696"/>
    <w:rsid w:val="00022FE7"/>
    <w:rsid w:val="00023601"/>
    <w:rsid w:val="0002391F"/>
    <w:rsid w:val="00023C66"/>
    <w:rsid w:val="00024464"/>
    <w:rsid w:val="000244C4"/>
    <w:rsid w:val="00024649"/>
    <w:rsid w:val="000246DA"/>
    <w:rsid w:val="00024778"/>
    <w:rsid w:val="00024856"/>
    <w:rsid w:val="0002494C"/>
    <w:rsid w:val="000251B0"/>
    <w:rsid w:val="000254DA"/>
    <w:rsid w:val="00026B9D"/>
    <w:rsid w:val="00027746"/>
    <w:rsid w:val="00027A33"/>
    <w:rsid w:val="00027F08"/>
    <w:rsid w:val="00030552"/>
    <w:rsid w:val="00030670"/>
    <w:rsid w:val="00030801"/>
    <w:rsid w:val="00030813"/>
    <w:rsid w:val="00030B48"/>
    <w:rsid w:val="00032858"/>
    <w:rsid w:val="00032FEB"/>
    <w:rsid w:val="0003327D"/>
    <w:rsid w:val="00033534"/>
    <w:rsid w:val="00033B3A"/>
    <w:rsid w:val="00033C0A"/>
    <w:rsid w:val="000342D2"/>
    <w:rsid w:val="000342E0"/>
    <w:rsid w:val="0003478E"/>
    <w:rsid w:val="00034853"/>
    <w:rsid w:val="00034DE8"/>
    <w:rsid w:val="00035217"/>
    <w:rsid w:val="00035493"/>
    <w:rsid w:val="00035E4B"/>
    <w:rsid w:val="00036066"/>
    <w:rsid w:val="00036F8A"/>
    <w:rsid w:val="000370C8"/>
    <w:rsid w:val="00037606"/>
    <w:rsid w:val="000376A6"/>
    <w:rsid w:val="0004008D"/>
    <w:rsid w:val="00040181"/>
    <w:rsid w:val="0004082D"/>
    <w:rsid w:val="00040B21"/>
    <w:rsid w:val="00040E83"/>
    <w:rsid w:val="00040F48"/>
    <w:rsid w:val="000415D0"/>
    <w:rsid w:val="000417FF"/>
    <w:rsid w:val="00041818"/>
    <w:rsid w:val="00041B59"/>
    <w:rsid w:val="00041D47"/>
    <w:rsid w:val="00041F09"/>
    <w:rsid w:val="00041F90"/>
    <w:rsid w:val="00041FC8"/>
    <w:rsid w:val="000426B1"/>
    <w:rsid w:val="0004279C"/>
    <w:rsid w:val="00043BDC"/>
    <w:rsid w:val="00044314"/>
    <w:rsid w:val="000453B8"/>
    <w:rsid w:val="00046022"/>
    <w:rsid w:val="000462E8"/>
    <w:rsid w:val="000466D5"/>
    <w:rsid w:val="00046AAB"/>
    <w:rsid w:val="00046C3B"/>
    <w:rsid w:val="0004700B"/>
    <w:rsid w:val="0004734C"/>
    <w:rsid w:val="00047AD0"/>
    <w:rsid w:val="00047C2B"/>
    <w:rsid w:val="00047CB6"/>
    <w:rsid w:val="00047DDE"/>
    <w:rsid w:val="00047E35"/>
    <w:rsid w:val="00051324"/>
    <w:rsid w:val="0005160D"/>
    <w:rsid w:val="000520D3"/>
    <w:rsid w:val="000523F4"/>
    <w:rsid w:val="0005286E"/>
    <w:rsid w:val="00053367"/>
    <w:rsid w:val="00053903"/>
    <w:rsid w:val="000539D0"/>
    <w:rsid w:val="00053A7A"/>
    <w:rsid w:val="000542CD"/>
    <w:rsid w:val="00054417"/>
    <w:rsid w:val="00054755"/>
    <w:rsid w:val="000547E5"/>
    <w:rsid w:val="00054923"/>
    <w:rsid w:val="00054EFB"/>
    <w:rsid w:val="00055189"/>
    <w:rsid w:val="000554A1"/>
    <w:rsid w:val="0005586C"/>
    <w:rsid w:val="00056018"/>
    <w:rsid w:val="000561D1"/>
    <w:rsid w:val="00057415"/>
    <w:rsid w:val="000576F2"/>
    <w:rsid w:val="000602E2"/>
    <w:rsid w:val="000609DB"/>
    <w:rsid w:val="000610ED"/>
    <w:rsid w:val="0006123A"/>
    <w:rsid w:val="00061493"/>
    <w:rsid w:val="00061495"/>
    <w:rsid w:val="000615B7"/>
    <w:rsid w:val="00061711"/>
    <w:rsid w:val="00061952"/>
    <w:rsid w:val="00061D91"/>
    <w:rsid w:val="000628E9"/>
    <w:rsid w:val="00062A85"/>
    <w:rsid w:val="000633EB"/>
    <w:rsid w:val="000638AE"/>
    <w:rsid w:val="00064021"/>
    <w:rsid w:val="00064206"/>
    <w:rsid w:val="000644C3"/>
    <w:rsid w:val="00064617"/>
    <w:rsid w:val="0006485B"/>
    <w:rsid w:val="00064A8A"/>
    <w:rsid w:val="00064F06"/>
    <w:rsid w:val="00065CDA"/>
    <w:rsid w:val="00065DFB"/>
    <w:rsid w:val="00066092"/>
    <w:rsid w:val="00066498"/>
    <w:rsid w:val="00066638"/>
    <w:rsid w:val="00066EFE"/>
    <w:rsid w:val="00067E58"/>
    <w:rsid w:val="000702A5"/>
    <w:rsid w:val="000703AB"/>
    <w:rsid w:val="00070B01"/>
    <w:rsid w:val="000712EC"/>
    <w:rsid w:val="0007148B"/>
    <w:rsid w:val="00071F29"/>
    <w:rsid w:val="00071F7F"/>
    <w:rsid w:val="00072449"/>
    <w:rsid w:val="000725BB"/>
    <w:rsid w:val="000726A0"/>
    <w:rsid w:val="00072D9A"/>
    <w:rsid w:val="000736F9"/>
    <w:rsid w:val="000737B4"/>
    <w:rsid w:val="0007386F"/>
    <w:rsid w:val="000741C2"/>
    <w:rsid w:val="000743A2"/>
    <w:rsid w:val="00074D22"/>
    <w:rsid w:val="00074E01"/>
    <w:rsid w:val="00075257"/>
    <w:rsid w:val="0007526E"/>
    <w:rsid w:val="000765DD"/>
    <w:rsid w:val="00076F4C"/>
    <w:rsid w:val="000772D7"/>
    <w:rsid w:val="00077F4E"/>
    <w:rsid w:val="000807AA"/>
    <w:rsid w:val="00080B9A"/>
    <w:rsid w:val="00080EBC"/>
    <w:rsid w:val="00082092"/>
    <w:rsid w:val="00082269"/>
    <w:rsid w:val="00082863"/>
    <w:rsid w:val="000838EF"/>
    <w:rsid w:val="00083A41"/>
    <w:rsid w:val="000844C1"/>
    <w:rsid w:val="000846C0"/>
    <w:rsid w:val="000847FB"/>
    <w:rsid w:val="00084AC8"/>
    <w:rsid w:val="00084C2F"/>
    <w:rsid w:val="00084D1C"/>
    <w:rsid w:val="00085613"/>
    <w:rsid w:val="00085E3B"/>
    <w:rsid w:val="00086713"/>
    <w:rsid w:val="00086BA4"/>
    <w:rsid w:val="00086E2E"/>
    <w:rsid w:val="00086F79"/>
    <w:rsid w:val="00087491"/>
    <w:rsid w:val="00087938"/>
    <w:rsid w:val="00090B42"/>
    <w:rsid w:val="00090C33"/>
    <w:rsid w:val="00090F04"/>
    <w:rsid w:val="000910C4"/>
    <w:rsid w:val="000910F2"/>
    <w:rsid w:val="0009127E"/>
    <w:rsid w:val="00091671"/>
    <w:rsid w:val="0009244E"/>
    <w:rsid w:val="00092E01"/>
    <w:rsid w:val="00093401"/>
    <w:rsid w:val="00093B8C"/>
    <w:rsid w:val="0009406A"/>
    <w:rsid w:val="000944B0"/>
    <w:rsid w:val="0009485B"/>
    <w:rsid w:val="00094C42"/>
    <w:rsid w:val="0009552E"/>
    <w:rsid w:val="000956E6"/>
    <w:rsid w:val="00095927"/>
    <w:rsid w:val="000959B9"/>
    <w:rsid w:val="00095D98"/>
    <w:rsid w:val="0009643D"/>
    <w:rsid w:val="000964F8"/>
    <w:rsid w:val="00096B7E"/>
    <w:rsid w:val="00096CCD"/>
    <w:rsid w:val="00096D53"/>
    <w:rsid w:val="000970B9"/>
    <w:rsid w:val="00097124"/>
    <w:rsid w:val="00097246"/>
    <w:rsid w:val="00097675"/>
    <w:rsid w:val="00097DDA"/>
    <w:rsid w:val="00097F58"/>
    <w:rsid w:val="000A0126"/>
    <w:rsid w:val="000A0C99"/>
    <w:rsid w:val="000A1A5D"/>
    <w:rsid w:val="000A2B6D"/>
    <w:rsid w:val="000A2D15"/>
    <w:rsid w:val="000A2DEA"/>
    <w:rsid w:val="000A30B2"/>
    <w:rsid w:val="000A321E"/>
    <w:rsid w:val="000A3473"/>
    <w:rsid w:val="000A4EA1"/>
    <w:rsid w:val="000A4F1A"/>
    <w:rsid w:val="000A5199"/>
    <w:rsid w:val="000A55FB"/>
    <w:rsid w:val="000A5A96"/>
    <w:rsid w:val="000A5AFF"/>
    <w:rsid w:val="000A5B2B"/>
    <w:rsid w:val="000A6019"/>
    <w:rsid w:val="000A605B"/>
    <w:rsid w:val="000A68AD"/>
    <w:rsid w:val="000A6DDA"/>
    <w:rsid w:val="000A6F9E"/>
    <w:rsid w:val="000A73F6"/>
    <w:rsid w:val="000A77BA"/>
    <w:rsid w:val="000A7C76"/>
    <w:rsid w:val="000B0B45"/>
    <w:rsid w:val="000B0C15"/>
    <w:rsid w:val="000B0C99"/>
    <w:rsid w:val="000B116C"/>
    <w:rsid w:val="000B1262"/>
    <w:rsid w:val="000B144A"/>
    <w:rsid w:val="000B170B"/>
    <w:rsid w:val="000B1D63"/>
    <w:rsid w:val="000B1ECC"/>
    <w:rsid w:val="000B2F3D"/>
    <w:rsid w:val="000B314C"/>
    <w:rsid w:val="000B3583"/>
    <w:rsid w:val="000B3849"/>
    <w:rsid w:val="000B38A2"/>
    <w:rsid w:val="000B3E24"/>
    <w:rsid w:val="000B3E66"/>
    <w:rsid w:val="000B4107"/>
    <w:rsid w:val="000B4591"/>
    <w:rsid w:val="000B49D9"/>
    <w:rsid w:val="000B4BDB"/>
    <w:rsid w:val="000B4D05"/>
    <w:rsid w:val="000B5325"/>
    <w:rsid w:val="000B58CF"/>
    <w:rsid w:val="000B58F6"/>
    <w:rsid w:val="000B5B10"/>
    <w:rsid w:val="000B645D"/>
    <w:rsid w:val="000B6C90"/>
    <w:rsid w:val="000B7576"/>
    <w:rsid w:val="000B784B"/>
    <w:rsid w:val="000B7882"/>
    <w:rsid w:val="000B792C"/>
    <w:rsid w:val="000B7B93"/>
    <w:rsid w:val="000B7C53"/>
    <w:rsid w:val="000B7E20"/>
    <w:rsid w:val="000C000E"/>
    <w:rsid w:val="000C0256"/>
    <w:rsid w:val="000C0A42"/>
    <w:rsid w:val="000C10A5"/>
    <w:rsid w:val="000C184A"/>
    <w:rsid w:val="000C1891"/>
    <w:rsid w:val="000C1EAF"/>
    <w:rsid w:val="000C25AB"/>
    <w:rsid w:val="000C26ED"/>
    <w:rsid w:val="000C2868"/>
    <w:rsid w:val="000C289A"/>
    <w:rsid w:val="000C3629"/>
    <w:rsid w:val="000C3E3E"/>
    <w:rsid w:val="000C3FF5"/>
    <w:rsid w:val="000C4233"/>
    <w:rsid w:val="000C435B"/>
    <w:rsid w:val="000C4862"/>
    <w:rsid w:val="000C48E5"/>
    <w:rsid w:val="000C4ABA"/>
    <w:rsid w:val="000C5455"/>
    <w:rsid w:val="000C57DD"/>
    <w:rsid w:val="000C5803"/>
    <w:rsid w:val="000C58D0"/>
    <w:rsid w:val="000C58DD"/>
    <w:rsid w:val="000C5CBD"/>
    <w:rsid w:val="000C6013"/>
    <w:rsid w:val="000C6280"/>
    <w:rsid w:val="000C633C"/>
    <w:rsid w:val="000C6BE8"/>
    <w:rsid w:val="000C6FD2"/>
    <w:rsid w:val="000C75F4"/>
    <w:rsid w:val="000D00E2"/>
    <w:rsid w:val="000D058F"/>
    <w:rsid w:val="000D0AFD"/>
    <w:rsid w:val="000D0F3B"/>
    <w:rsid w:val="000D120A"/>
    <w:rsid w:val="000D156D"/>
    <w:rsid w:val="000D1ED6"/>
    <w:rsid w:val="000D20E5"/>
    <w:rsid w:val="000D21A2"/>
    <w:rsid w:val="000D2AB6"/>
    <w:rsid w:val="000D2FF5"/>
    <w:rsid w:val="000D39AD"/>
    <w:rsid w:val="000D3C7C"/>
    <w:rsid w:val="000D439A"/>
    <w:rsid w:val="000D4559"/>
    <w:rsid w:val="000D4A19"/>
    <w:rsid w:val="000D4FC8"/>
    <w:rsid w:val="000D5E85"/>
    <w:rsid w:val="000D6E3E"/>
    <w:rsid w:val="000D7263"/>
    <w:rsid w:val="000D743D"/>
    <w:rsid w:val="000D7B35"/>
    <w:rsid w:val="000D7E07"/>
    <w:rsid w:val="000D7E58"/>
    <w:rsid w:val="000E0709"/>
    <w:rsid w:val="000E0FE3"/>
    <w:rsid w:val="000E0FEB"/>
    <w:rsid w:val="000E1533"/>
    <w:rsid w:val="000E185B"/>
    <w:rsid w:val="000E1AD7"/>
    <w:rsid w:val="000E225D"/>
    <w:rsid w:val="000E22E0"/>
    <w:rsid w:val="000E263A"/>
    <w:rsid w:val="000E2E3A"/>
    <w:rsid w:val="000E323A"/>
    <w:rsid w:val="000E384C"/>
    <w:rsid w:val="000E3E41"/>
    <w:rsid w:val="000E3E71"/>
    <w:rsid w:val="000E3FA6"/>
    <w:rsid w:val="000E4410"/>
    <w:rsid w:val="000E4674"/>
    <w:rsid w:val="000E4A57"/>
    <w:rsid w:val="000E5AD8"/>
    <w:rsid w:val="000E6011"/>
    <w:rsid w:val="000E6DB2"/>
    <w:rsid w:val="000E7B5E"/>
    <w:rsid w:val="000F051D"/>
    <w:rsid w:val="000F1417"/>
    <w:rsid w:val="000F14E9"/>
    <w:rsid w:val="000F27DA"/>
    <w:rsid w:val="000F31DB"/>
    <w:rsid w:val="000F341D"/>
    <w:rsid w:val="000F3870"/>
    <w:rsid w:val="000F3A17"/>
    <w:rsid w:val="000F3B4F"/>
    <w:rsid w:val="000F3D36"/>
    <w:rsid w:val="000F4021"/>
    <w:rsid w:val="000F4137"/>
    <w:rsid w:val="000F4887"/>
    <w:rsid w:val="000F4DB5"/>
    <w:rsid w:val="000F51AD"/>
    <w:rsid w:val="000F5CB3"/>
    <w:rsid w:val="000F5CEC"/>
    <w:rsid w:val="000F5E3F"/>
    <w:rsid w:val="000F6316"/>
    <w:rsid w:val="000F67DA"/>
    <w:rsid w:val="000F687B"/>
    <w:rsid w:val="000F68F8"/>
    <w:rsid w:val="000F6AA1"/>
    <w:rsid w:val="000F6BF7"/>
    <w:rsid w:val="000F6F51"/>
    <w:rsid w:val="000F7583"/>
    <w:rsid w:val="000F7792"/>
    <w:rsid w:val="000F7A69"/>
    <w:rsid w:val="000F7D91"/>
    <w:rsid w:val="000F7E13"/>
    <w:rsid w:val="00100009"/>
    <w:rsid w:val="001011A6"/>
    <w:rsid w:val="0010159F"/>
    <w:rsid w:val="0010171D"/>
    <w:rsid w:val="00101A33"/>
    <w:rsid w:val="00101E39"/>
    <w:rsid w:val="001027C1"/>
    <w:rsid w:val="00102B11"/>
    <w:rsid w:val="00102DE8"/>
    <w:rsid w:val="00103A91"/>
    <w:rsid w:val="00103AA1"/>
    <w:rsid w:val="00103AC6"/>
    <w:rsid w:val="00103BD8"/>
    <w:rsid w:val="00103E69"/>
    <w:rsid w:val="0010448C"/>
    <w:rsid w:val="001048EE"/>
    <w:rsid w:val="00105C16"/>
    <w:rsid w:val="00105C35"/>
    <w:rsid w:val="00105F92"/>
    <w:rsid w:val="0010604F"/>
    <w:rsid w:val="00106547"/>
    <w:rsid w:val="0010667D"/>
    <w:rsid w:val="00106A0A"/>
    <w:rsid w:val="001071A0"/>
    <w:rsid w:val="001077B4"/>
    <w:rsid w:val="00107947"/>
    <w:rsid w:val="0010798B"/>
    <w:rsid w:val="00107C5B"/>
    <w:rsid w:val="00107DAA"/>
    <w:rsid w:val="00107F00"/>
    <w:rsid w:val="001100AB"/>
    <w:rsid w:val="001101C7"/>
    <w:rsid w:val="00110311"/>
    <w:rsid w:val="001104B5"/>
    <w:rsid w:val="001105A8"/>
    <w:rsid w:val="00110E75"/>
    <w:rsid w:val="0011143E"/>
    <w:rsid w:val="00111576"/>
    <w:rsid w:val="00111799"/>
    <w:rsid w:val="001118AC"/>
    <w:rsid w:val="00111C5F"/>
    <w:rsid w:val="001130C7"/>
    <w:rsid w:val="00113788"/>
    <w:rsid w:val="00113E6A"/>
    <w:rsid w:val="001142EC"/>
    <w:rsid w:val="00114596"/>
    <w:rsid w:val="001146B0"/>
    <w:rsid w:val="00114BC0"/>
    <w:rsid w:val="001151C7"/>
    <w:rsid w:val="001151F1"/>
    <w:rsid w:val="00115374"/>
    <w:rsid w:val="00115601"/>
    <w:rsid w:val="00115619"/>
    <w:rsid w:val="001159D5"/>
    <w:rsid w:val="001159E2"/>
    <w:rsid w:val="00115A9E"/>
    <w:rsid w:val="00115B05"/>
    <w:rsid w:val="00116EAD"/>
    <w:rsid w:val="00116EFB"/>
    <w:rsid w:val="001174EB"/>
    <w:rsid w:val="00117E39"/>
    <w:rsid w:val="00120526"/>
    <w:rsid w:val="00120F8B"/>
    <w:rsid w:val="00120FF3"/>
    <w:rsid w:val="00121760"/>
    <w:rsid w:val="00121892"/>
    <w:rsid w:val="001219F4"/>
    <w:rsid w:val="00121EAF"/>
    <w:rsid w:val="001220E4"/>
    <w:rsid w:val="001225EF"/>
    <w:rsid w:val="00122AC4"/>
    <w:rsid w:val="00122C91"/>
    <w:rsid w:val="00122EEE"/>
    <w:rsid w:val="00123BD2"/>
    <w:rsid w:val="00123F06"/>
    <w:rsid w:val="00124848"/>
    <w:rsid w:val="0012510A"/>
    <w:rsid w:val="00125405"/>
    <w:rsid w:val="00125474"/>
    <w:rsid w:val="001258A5"/>
    <w:rsid w:val="00126BD5"/>
    <w:rsid w:val="00126BF7"/>
    <w:rsid w:val="00126FEB"/>
    <w:rsid w:val="001302F4"/>
    <w:rsid w:val="001311D2"/>
    <w:rsid w:val="00131971"/>
    <w:rsid w:val="00132989"/>
    <w:rsid w:val="00132BC6"/>
    <w:rsid w:val="0013378B"/>
    <w:rsid w:val="00133A6F"/>
    <w:rsid w:val="00133CCB"/>
    <w:rsid w:val="001347AC"/>
    <w:rsid w:val="00134AF4"/>
    <w:rsid w:val="00135517"/>
    <w:rsid w:val="00135B9B"/>
    <w:rsid w:val="00135DA8"/>
    <w:rsid w:val="00136008"/>
    <w:rsid w:val="001363DC"/>
    <w:rsid w:val="00136577"/>
    <w:rsid w:val="00136998"/>
    <w:rsid w:val="00136DDE"/>
    <w:rsid w:val="001374CE"/>
    <w:rsid w:val="00137805"/>
    <w:rsid w:val="00137DFB"/>
    <w:rsid w:val="0014011A"/>
    <w:rsid w:val="001403D0"/>
    <w:rsid w:val="00140655"/>
    <w:rsid w:val="00140B18"/>
    <w:rsid w:val="0014112A"/>
    <w:rsid w:val="001412B1"/>
    <w:rsid w:val="00141622"/>
    <w:rsid w:val="00141E2D"/>
    <w:rsid w:val="001421BD"/>
    <w:rsid w:val="00142E57"/>
    <w:rsid w:val="00142EFC"/>
    <w:rsid w:val="00143267"/>
    <w:rsid w:val="00143D0E"/>
    <w:rsid w:val="00143DE3"/>
    <w:rsid w:val="00144236"/>
    <w:rsid w:val="00144237"/>
    <w:rsid w:val="00144285"/>
    <w:rsid w:val="001448F3"/>
    <w:rsid w:val="00144BF3"/>
    <w:rsid w:val="00144CCC"/>
    <w:rsid w:val="00144E04"/>
    <w:rsid w:val="00144E53"/>
    <w:rsid w:val="001451C1"/>
    <w:rsid w:val="001459E5"/>
    <w:rsid w:val="00145A0D"/>
    <w:rsid w:val="001468B2"/>
    <w:rsid w:val="00146BA7"/>
    <w:rsid w:val="0014761C"/>
    <w:rsid w:val="001477AA"/>
    <w:rsid w:val="00147CF7"/>
    <w:rsid w:val="00147FC3"/>
    <w:rsid w:val="0015159D"/>
    <w:rsid w:val="00151650"/>
    <w:rsid w:val="00151E4A"/>
    <w:rsid w:val="00152BBC"/>
    <w:rsid w:val="001537BD"/>
    <w:rsid w:val="001539B9"/>
    <w:rsid w:val="0015432F"/>
    <w:rsid w:val="001556CB"/>
    <w:rsid w:val="001563EA"/>
    <w:rsid w:val="001567F1"/>
    <w:rsid w:val="0015693B"/>
    <w:rsid w:val="00156C91"/>
    <w:rsid w:val="00156D0F"/>
    <w:rsid w:val="001573D8"/>
    <w:rsid w:val="00157834"/>
    <w:rsid w:val="0016008D"/>
    <w:rsid w:val="001601AD"/>
    <w:rsid w:val="00160620"/>
    <w:rsid w:val="00160A7D"/>
    <w:rsid w:val="00160C28"/>
    <w:rsid w:val="001618A2"/>
    <w:rsid w:val="00161CE9"/>
    <w:rsid w:val="00161DAC"/>
    <w:rsid w:val="00161FE5"/>
    <w:rsid w:val="00162159"/>
    <w:rsid w:val="001622D7"/>
    <w:rsid w:val="0016260A"/>
    <w:rsid w:val="001626A0"/>
    <w:rsid w:val="001627C5"/>
    <w:rsid w:val="00162DF7"/>
    <w:rsid w:val="00163245"/>
    <w:rsid w:val="0016328E"/>
    <w:rsid w:val="00163452"/>
    <w:rsid w:val="00163913"/>
    <w:rsid w:val="00163A2E"/>
    <w:rsid w:val="00164192"/>
    <w:rsid w:val="00164F2B"/>
    <w:rsid w:val="00165175"/>
    <w:rsid w:val="0016549E"/>
    <w:rsid w:val="00165AA8"/>
    <w:rsid w:val="00165E87"/>
    <w:rsid w:val="00166092"/>
    <w:rsid w:val="00166456"/>
    <w:rsid w:val="0016688E"/>
    <w:rsid w:val="001668B9"/>
    <w:rsid w:val="00166B13"/>
    <w:rsid w:val="00166B7C"/>
    <w:rsid w:val="00167530"/>
    <w:rsid w:val="00167A25"/>
    <w:rsid w:val="00167D29"/>
    <w:rsid w:val="0017023C"/>
    <w:rsid w:val="001702AF"/>
    <w:rsid w:val="00170525"/>
    <w:rsid w:val="001707BA"/>
    <w:rsid w:val="001708A1"/>
    <w:rsid w:val="00170BA5"/>
    <w:rsid w:val="0017145F"/>
    <w:rsid w:val="0017181E"/>
    <w:rsid w:val="00171881"/>
    <w:rsid w:val="00171DC8"/>
    <w:rsid w:val="00171E0F"/>
    <w:rsid w:val="0017229D"/>
    <w:rsid w:val="00172E50"/>
    <w:rsid w:val="00173434"/>
    <w:rsid w:val="001735C1"/>
    <w:rsid w:val="0017363C"/>
    <w:rsid w:val="00173F76"/>
    <w:rsid w:val="00175384"/>
    <w:rsid w:val="001754A2"/>
    <w:rsid w:val="001758CC"/>
    <w:rsid w:val="00175A98"/>
    <w:rsid w:val="00176406"/>
    <w:rsid w:val="0017648F"/>
    <w:rsid w:val="00176776"/>
    <w:rsid w:val="001767E9"/>
    <w:rsid w:val="00176B0F"/>
    <w:rsid w:val="00177103"/>
    <w:rsid w:val="0017725E"/>
    <w:rsid w:val="001772B4"/>
    <w:rsid w:val="0017764A"/>
    <w:rsid w:val="00177FC5"/>
    <w:rsid w:val="001803D6"/>
    <w:rsid w:val="00180AD0"/>
    <w:rsid w:val="00180FC4"/>
    <w:rsid w:val="00181B61"/>
    <w:rsid w:val="00181C76"/>
    <w:rsid w:val="0018236C"/>
    <w:rsid w:val="001828D9"/>
    <w:rsid w:val="001833E4"/>
    <w:rsid w:val="00183584"/>
    <w:rsid w:val="00183890"/>
    <w:rsid w:val="00183898"/>
    <w:rsid w:val="00183C09"/>
    <w:rsid w:val="001849FF"/>
    <w:rsid w:val="00184EF1"/>
    <w:rsid w:val="00184FE7"/>
    <w:rsid w:val="001854FE"/>
    <w:rsid w:val="001855DF"/>
    <w:rsid w:val="00185998"/>
    <w:rsid w:val="00185A9D"/>
    <w:rsid w:val="00186AAA"/>
    <w:rsid w:val="00186D0F"/>
    <w:rsid w:val="00186D34"/>
    <w:rsid w:val="0018739E"/>
    <w:rsid w:val="0018751C"/>
    <w:rsid w:val="00187847"/>
    <w:rsid w:val="00187CC7"/>
    <w:rsid w:val="00190457"/>
    <w:rsid w:val="00190810"/>
    <w:rsid w:val="001910D8"/>
    <w:rsid w:val="001915E7"/>
    <w:rsid w:val="00191907"/>
    <w:rsid w:val="00191D77"/>
    <w:rsid w:val="00191E8C"/>
    <w:rsid w:val="0019259C"/>
    <w:rsid w:val="00192882"/>
    <w:rsid w:val="001930E8"/>
    <w:rsid w:val="00193667"/>
    <w:rsid w:val="00193AAE"/>
    <w:rsid w:val="00193CCE"/>
    <w:rsid w:val="00193CDD"/>
    <w:rsid w:val="00193DE5"/>
    <w:rsid w:val="00193FDF"/>
    <w:rsid w:val="001948F0"/>
    <w:rsid w:val="00194925"/>
    <w:rsid w:val="001954F5"/>
    <w:rsid w:val="00195595"/>
    <w:rsid w:val="0019594A"/>
    <w:rsid w:val="00196264"/>
    <w:rsid w:val="0019656A"/>
    <w:rsid w:val="00196D60"/>
    <w:rsid w:val="001974DB"/>
    <w:rsid w:val="001976F7"/>
    <w:rsid w:val="0019782E"/>
    <w:rsid w:val="001978DD"/>
    <w:rsid w:val="001A033F"/>
    <w:rsid w:val="001A0757"/>
    <w:rsid w:val="001A235A"/>
    <w:rsid w:val="001A2BC1"/>
    <w:rsid w:val="001A3166"/>
    <w:rsid w:val="001A3173"/>
    <w:rsid w:val="001A34D3"/>
    <w:rsid w:val="001A3A08"/>
    <w:rsid w:val="001A4186"/>
    <w:rsid w:val="001A444F"/>
    <w:rsid w:val="001A45E0"/>
    <w:rsid w:val="001A4828"/>
    <w:rsid w:val="001A49AD"/>
    <w:rsid w:val="001A567E"/>
    <w:rsid w:val="001A57CB"/>
    <w:rsid w:val="001A61DE"/>
    <w:rsid w:val="001A676E"/>
    <w:rsid w:val="001A6AB7"/>
    <w:rsid w:val="001A7272"/>
    <w:rsid w:val="001A72C9"/>
    <w:rsid w:val="001A7673"/>
    <w:rsid w:val="001A7EC2"/>
    <w:rsid w:val="001B0352"/>
    <w:rsid w:val="001B04E9"/>
    <w:rsid w:val="001B0B60"/>
    <w:rsid w:val="001B0F0C"/>
    <w:rsid w:val="001B15DF"/>
    <w:rsid w:val="001B1761"/>
    <w:rsid w:val="001B17C2"/>
    <w:rsid w:val="001B28A4"/>
    <w:rsid w:val="001B2ABF"/>
    <w:rsid w:val="001B2E08"/>
    <w:rsid w:val="001B329A"/>
    <w:rsid w:val="001B3B92"/>
    <w:rsid w:val="001B46B9"/>
    <w:rsid w:val="001B4BFF"/>
    <w:rsid w:val="001B4EC6"/>
    <w:rsid w:val="001B4F84"/>
    <w:rsid w:val="001B52A9"/>
    <w:rsid w:val="001B5489"/>
    <w:rsid w:val="001B56E5"/>
    <w:rsid w:val="001B6254"/>
    <w:rsid w:val="001B6389"/>
    <w:rsid w:val="001B6745"/>
    <w:rsid w:val="001B6AA7"/>
    <w:rsid w:val="001B6DA0"/>
    <w:rsid w:val="001B72C9"/>
    <w:rsid w:val="001C00EA"/>
    <w:rsid w:val="001C0287"/>
    <w:rsid w:val="001C0448"/>
    <w:rsid w:val="001C057F"/>
    <w:rsid w:val="001C1844"/>
    <w:rsid w:val="001C1A16"/>
    <w:rsid w:val="001C1F4B"/>
    <w:rsid w:val="001C1FCD"/>
    <w:rsid w:val="001C2985"/>
    <w:rsid w:val="001C2D8C"/>
    <w:rsid w:val="001C309F"/>
    <w:rsid w:val="001C3892"/>
    <w:rsid w:val="001C4FA5"/>
    <w:rsid w:val="001C5121"/>
    <w:rsid w:val="001C52F5"/>
    <w:rsid w:val="001C53F8"/>
    <w:rsid w:val="001C5ADA"/>
    <w:rsid w:val="001C5DAF"/>
    <w:rsid w:val="001C61CE"/>
    <w:rsid w:val="001C66A5"/>
    <w:rsid w:val="001C680C"/>
    <w:rsid w:val="001C6CF5"/>
    <w:rsid w:val="001C6E88"/>
    <w:rsid w:val="001C713F"/>
    <w:rsid w:val="001C7181"/>
    <w:rsid w:val="001C79DA"/>
    <w:rsid w:val="001C7A9C"/>
    <w:rsid w:val="001D0184"/>
    <w:rsid w:val="001D0192"/>
    <w:rsid w:val="001D02C0"/>
    <w:rsid w:val="001D0339"/>
    <w:rsid w:val="001D04AA"/>
    <w:rsid w:val="001D07FC"/>
    <w:rsid w:val="001D09CE"/>
    <w:rsid w:val="001D0C7C"/>
    <w:rsid w:val="001D0DBA"/>
    <w:rsid w:val="001D108D"/>
    <w:rsid w:val="001D15C6"/>
    <w:rsid w:val="001D1B46"/>
    <w:rsid w:val="001D1E6E"/>
    <w:rsid w:val="001D1EE8"/>
    <w:rsid w:val="001D223B"/>
    <w:rsid w:val="001D2B0F"/>
    <w:rsid w:val="001D2C70"/>
    <w:rsid w:val="001D2D62"/>
    <w:rsid w:val="001D35FB"/>
    <w:rsid w:val="001D380F"/>
    <w:rsid w:val="001D3A5D"/>
    <w:rsid w:val="001D40DF"/>
    <w:rsid w:val="001D417F"/>
    <w:rsid w:val="001D4783"/>
    <w:rsid w:val="001D4E6D"/>
    <w:rsid w:val="001D5397"/>
    <w:rsid w:val="001D5923"/>
    <w:rsid w:val="001D5957"/>
    <w:rsid w:val="001D5B8E"/>
    <w:rsid w:val="001D607A"/>
    <w:rsid w:val="001D6F04"/>
    <w:rsid w:val="001D7123"/>
    <w:rsid w:val="001D71BC"/>
    <w:rsid w:val="001D737C"/>
    <w:rsid w:val="001D7449"/>
    <w:rsid w:val="001D7AA0"/>
    <w:rsid w:val="001D7E9D"/>
    <w:rsid w:val="001D7FFD"/>
    <w:rsid w:val="001E0528"/>
    <w:rsid w:val="001E0B78"/>
    <w:rsid w:val="001E0DC0"/>
    <w:rsid w:val="001E214A"/>
    <w:rsid w:val="001E238C"/>
    <w:rsid w:val="001E23DC"/>
    <w:rsid w:val="001E39AE"/>
    <w:rsid w:val="001E3BC1"/>
    <w:rsid w:val="001E4566"/>
    <w:rsid w:val="001E4D93"/>
    <w:rsid w:val="001E53B8"/>
    <w:rsid w:val="001E56B1"/>
    <w:rsid w:val="001E594E"/>
    <w:rsid w:val="001E6139"/>
    <w:rsid w:val="001E657F"/>
    <w:rsid w:val="001E6B2C"/>
    <w:rsid w:val="001E6CDB"/>
    <w:rsid w:val="001E74B2"/>
    <w:rsid w:val="001E7A96"/>
    <w:rsid w:val="001F0474"/>
    <w:rsid w:val="001F06C8"/>
    <w:rsid w:val="001F0D54"/>
    <w:rsid w:val="001F10BB"/>
    <w:rsid w:val="001F11FA"/>
    <w:rsid w:val="001F11FE"/>
    <w:rsid w:val="001F13AE"/>
    <w:rsid w:val="001F1621"/>
    <w:rsid w:val="001F16A9"/>
    <w:rsid w:val="001F1768"/>
    <w:rsid w:val="001F1B54"/>
    <w:rsid w:val="001F1B7F"/>
    <w:rsid w:val="001F1BCA"/>
    <w:rsid w:val="001F1EB3"/>
    <w:rsid w:val="001F2E17"/>
    <w:rsid w:val="001F301B"/>
    <w:rsid w:val="001F3B51"/>
    <w:rsid w:val="001F3BD0"/>
    <w:rsid w:val="001F42C1"/>
    <w:rsid w:val="001F43B0"/>
    <w:rsid w:val="001F4564"/>
    <w:rsid w:val="001F513E"/>
    <w:rsid w:val="001F54EA"/>
    <w:rsid w:val="001F5E59"/>
    <w:rsid w:val="001F6271"/>
    <w:rsid w:val="001F6AEB"/>
    <w:rsid w:val="001F707F"/>
    <w:rsid w:val="001F7A65"/>
    <w:rsid w:val="002000FE"/>
    <w:rsid w:val="002013F7"/>
    <w:rsid w:val="002019A2"/>
    <w:rsid w:val="00201CCD"/>
    <w:rsid w:val="00201FC1"/>
    <w:rsid w:val="00202504"/>
    <w:rsid w:val="0020295C"/>
    <w:rsid w:val="00202D7B"/>
    <w:rsid w:val="002031CD"/>
    <w:rsid w:val="00203719"/>
    <w:rsid w:val="00203739"/>
    <w:rsid w:val="00203DA9"/>
    <w:rsid w:val="00204360"/>
    <w:rsid w:val="00205161"/>
    <w:rsid w:val="00205E4A"/>
    <w:rsid w:val="00205F3A"/>
    <w:rsid w:val="0020630A"/>
    <w:rsid w:val="00206720"/>
    <w:rsid w:val="002069CD"/>
    <w:rsid w:val="0020707C"/>
    <w:rsid w:val="002079BA"/>
    <w:rsid w:val="00207AFD"/>
    <w:rsid w:val="00207B34"/>
    <w:rsid w:val="00207B5B"/>
    <w:rsid w:val="00210A83"/>
    <w:rsid w:val="00210BEE"/>
    <w:rsid w:val="00210D0E"/>
    <w:rsid w:val="002114DD"/>
    <w:rsid w:val="00211E8C"/>
    <w:rsid w:val="00211F01"/>
    <w:rsid w:val="00212C23"/>
    <w:rsid w:val="00212D4D"/>
    <w:rsid w:val="0021349A"/>
    <w:rsid w:val="00213615"/>
    <w:rsid w:val="00213BD4"/>
    <w:rsid w:val="00213F47"/>
    <w:rsid w:val="002141F6"/>
    <w:rsid w:val="002144FF"/>
    <w:rsid w:val="00214508"/>
    <w:rsid w:val="0021475C"/>
    <w:rsid w:val="002147D9"/>
    <w:rsid w:val="00215511"/>
    <w:rsid w:val="00215B18"/>
    <w:rsid w:val="00215C94"/>
    <w:rsid w:val="00215EDE"/>
    <w:rsid w:val="0021602C"/>
    <w:rsid w:val="00216984"/>
    <w:rsid w:val="00216E4C"/>
    <w:rsid w:val="002179DA"/>
    <w:rsid w:val="002207CD"/>
    <w:rsid w:val="00220921"/>
    <w:rsid w:val="00220C73"/>
    <w:rsid w:val="00220CAD"/>
    <w:rsid w:val="0022110C"/>
    <w:rsid w:val="00221203"/>
    <w:rsid w:val="002212E2"/>
    <w:rsid w:val="0022185D"/>
    <w:rsid w:val="002223C5"/>
    <w:rsid w:val="00223620"/>
    <w:rsid w:val="002238F0"/>
    <w:rsid w:val="00223C38"/>
    <w:rsid w:val="00223E6A"/>
    <w:rsid w:val="002242E3"/>
    <w:rsid w:val="0022494A"/>
    <w:rsid w:val="00224A38"/>
    <w:rsid w:val="00224CBA"/>
    <w:rsid w:val="00225314"/>
    <w:rsid w:val="002262FF"/>
    <w:rsid w:val="0022666D"/>
    <w:rsid w:val="00226AE9"/>
    <w:rsid w:val="0022729E"/>
    <w:rsid w:val="002275D9"/>
    <w:rsid w:val="00227A63"/>
    <w:rsid w:val="00227AAF"/>
    <w:rsid w:val="00227BA4"/>
    <w:rsid w:val="0023018B"/>
    <w:rsid w:val="00231BCF"/>
    <w:rsid w:val="002324FB"/>
    <w:rsid w:val="00233667"/>
    <w:rsid w:val="00233A68"/>
    <w:rsid w:val="002340AC"/>
    <w:rsid w:val="002341BC"/>
    <w:rsid w:val="00234511"/>
    <w:rsid w:val="00234850"/>
    <w:rsid w:val="00234B08"/>
    <w:rsid w:val="00234B49"/>
    <w:rsid w:val="00235272"/>
    <w:rsid w:val="002353CC"/>
    <w:rsid w:val="0023549F"/>
    <w:rsid w:val="00235597"/>
    <w:rsid w:val="00235C84"/>
    <w:rsid w:val="0023684B"/>
    <w:rsid w:val="00237AE7"/>
    <w:rsid w:val="00237D30"/>
    <w:rsid w:val="00240421"/>
    <w:rsid w:val="002405BD"/>
    <w:rsid w:val="00240AB2"/>
    <w:rsid w:val="0024101E"/>
    <w:rsid w:val="002410A8"/>
    <w:rsid w:val="002414BF"/>
    <w:rsid w:val="002415D6"/>
    <w:rsid w:val="002416CC"/>
    <w:rsid w:val="0024181D"/>
    <w:rsid w:val="00241AEB"/>
    <w:rsid w:val="00241D8C"/>
    <w:rsid w:val="0024216A"/>
    <w:rsid w:val="00242ABE"/>
    <w:rsid w:val="00242E2C"/>
    <w:rsid w:val="002431DF"/>
    <w:rsid w:val="002431E2"/>
    <w:rsid w:val="002435ED"/>
    <w:rsid w:val="002439D5"/>
    <w:rsid w:val="00243B16"/>
    <w:rsid w:val="00243B35"/>
    <w:rsid w:val="002443C9"/>
    <w:rsid w:val="00244A60"/>
    <w:rsid w:val="00244B6E"/>
    <w:rsid w:val="00245007"/>
    <w:rsid w:val="002452B0"/>
    <w:rsid w:val="00245C6E"/>
    <w:rsid w:val="00245E31"/>
    <w:rsid w:val="00246054"/>
    <w:rsid w:val="00246DC9"/>
    <w:rsid w:val="00247870"/>
    <w:rsid w:val="00247C32"/>
    <w:rsid w:val="00247CB3"/>
    <w:rsid w:val="002502E6"/>
    <w:rsid w:val="00250CD9"/>
    <w:rsid w:val="00250D74"/>
    <w:rsid w:val="0025116C"/>
    <w:rsid w:val="00251B6A"/>
    <w:rsid w:val="00251B75"/>
    <w:rsid w:val="0025218A"/>
    <w:rsid w:val="002523F0"/>
    <w:rsid w:val="00252627"/>
    <w:rsid w:val="00252E61"/>
    <w:rsid w:val="00252E83"/>
    <w:rsid w:val="002531E2"/>
    <w:rsid w:val="00253756"/>
    <w:rsid w:val="002537D8"/>
    <w:rsid w:val="0025399B"/>
    <w:rsid w:val="00253ADC"/>
    <w:rsid w:val="002541E5"/>
    <w:rsid w:val="0025429A"/>
    <w:rsid w:val="00254742"/>
    <w:rsid w:val="00254C4E"/>
    <w:rsid w:val="00254E7F"/>
    <w:rsid w:val="002550F3"/>
    <w:rsid w:val="002551DC"/>
    <w:rsid w:val="0025522A"/>
    <w:rsid w:val="0025579D"/>
    <w:rsid w:val="002557D3"/>
    <w:rsid w:val="002558A8"/>
    <w:rsid w:val="00256E0A"/>
    <w:rsid w:val="00257171"/>
    <w:rsid w:val="002574B4"/>
    <w:rsid w:val="0025767E"/>
    <w:rsid w:val="00257B76"/>
    <w:rsid w:val="0026014E"/>
    <w:rsid w:val="0026026C"/>
    <w:rsid w:val="00260C96"/>
    <w:rsid w:val="00260F76"/>
    <w:rsid w:val="00261BE9"/>
    <w:rsid w:val="002623B4"/>
    <w:rsid w:val="002634BC"/>
    <w:rsid w:val="00264488"/>
    <w:rsid w:val="0026486A"/>
    <w:rsid w:val="002667CD"/>
    <w:rsid w:val="00266BF8"/>
    <w:rsid w:val="00267323"/>
    <w:rsid w:val="0026786C"/>
    <w:rsid w:val="00267DD5"/>
    <w:rsid w:val="00267FD5"/>
    <w:rsid w:val="0027001B"/>
    <w:rsid w:val="00270BB5"/>
    <w:rsid w:val="00270C31"/>
    <w:rsid w:val="00270F78"/>
    <w:rsid w:val="00271484"/>
    <w:rsid w:val="00271720"/>
    <w:rsid w:val="00271A91"/>
    <w:rsid w:val="00271CAF"/>
    <w:rsid w:val="002722BA"/>
    <w:rsid w:val="0027238D"/>
    <w:rsid w:val="00272565"/>
    <w:rsid w:val="0027284F"/>
    <w:rsid w:val="00272933"/>
    <w:rsid w:val="00272EA5"/>
    <w:rsid w:val="00272EC2"/>
    <w:rsid w:val="002736B0"/>
    <w:rsid w:val="002737BD"/>
    <w:rsid w:val="00275590"/>
    <w:rsid w:val="00275A7C"/>
    <w:rsid w:val="00275D2A"/>
    <w:rsid w:val="002770F6"/>
    <w:rsid w:val="0027712A"/>
    <w:rsid w:val="00277723"/>
    <w:rsid w:val="00277D3B"/>
    <w:rsid w:val="0028042D"/>
    <w:rsid w:val="00280AB0"/>
    <w:rsid w:val="00281280"/>
    <w:rsid w:val="002814B3"/>
    <w:rsid w:val="00281F0B"/>
    <w:rsid w:val="002820FD"/>
    <w:rsid w:val="002823F3"/>
    <w:rsid w:val="00282403"/>
    <w:rsid w:val="0028294D"/>
    <w:rsid w:val="002829B0"/>
    <w:rsid w:val="002834D3"/>
    <w:rsid w:val="0028385A"/>
    <w:rsid w:val="0028404F"/>
    <w:rsid w:val="00284598"/>
    <w:rsid w:val="00284786"/>
    <w:rsid w:val="002847E4"/>
    <w:rsid w:val="00284ED2"/>
    <w:rsid w:val="0028528A"/>
    <w:rsid w:val="002859F8"/>
    <w:rsid w:val="00285A43"/>
    <w:rsid w:val="00285A75"/>
    <w:rsid w:val="00285F60"/>
    <w:rsid w:val="00286199"/>
    <w:rsid w:val="0028625A"/>
    <w:rsid w:val="00286EA1"/>
    <w:rsid w:val="0028751C"/>
    <w:rsid w:val="0028766F"/>
    <w:rsid w:val="002918D9"/>
    <w:rsid w:val="00291A4F"/>
    <w:rsid w:val="00291C45"/>
    <w:rsid w:val="002925A7"/>
    <w:rsid w:val="002925E8"/>
    <w:rsid w:val="002930B2"/>
    <w:rsid w:val="00293EE4"/>
    <w:rsid w:val="00293F74"/>
    <w:rsid w:val="002940AC"/>
    <w:rsid w:val="00294277"/>
    <w:rsid w:val="00294351"/>
    <w:rsid w:val="00294CCF"/>
    <w:rsid w:val="002951C8"/>
    <w:rsid w:val="00295599"/>
    <w:rsid w:val="00295869"/>
    <w:rsid w:val="00295BD7"/>
    <w:rsid w:val="00295CCB"/>
    <w:rsid w:val="002960F9"/>
    <w:rsid w:val="0029615B"/>
    <w:rsid w:val="0029623C"/>
    <w:rsid w:val="002967D3"/>
    <w:rsid w:val="00296EB1"/>
    <w:rsid w:val="0029730C"/>
    <w:rsid w:val="00297875"/>
    <w:rsid w:val="00297B4C"/>
    <w:rsid w:val="00297F00"/>
    <w:rsid w:val="002A011B"/>
    <w:rsid w:val="002A0143"/>
    <w:rsid w:val="002A07D0"/>
    <w:rsid w:val="002A0AA5"/>
    <w:rsid w:val="002A0E1C"/>
    <w:rsid w:val="002A1366"/>
    <w:rsid w:val="002A17DF"/>
    <w:rsid w:val="002A19E7"/>
    <w:rsid w:val="002A1A9E"/>
    <w:rsid w:val="002A225B"/>
    <w:rsid w:val="002A2966"/>
    <w:rsid w:val="002A2A38"/>
    <w:rsid w:val="002A2E5F"/>
    <w:rsid w:val="002A350D"/>
    <w:rsid w:val="002A3CCD"/>
    <w:rsid w:val="002A3F07"/>
    <w:rsid w:val="002A4272"/>
    <w:rsid w:val="002A42C8"/>
    <w:rsid w:val="002A44CE"/>
    <w:rsid w:val="002A5123"/>
    <w:rsid w:val="002A5433"/>
    <w:rsid w:val="002A5675"/>
    <w:rsid w:val="002A56C2"/>
    <w:rsid w:val="002A5861"/>
    <w:rsid w:val="002A5DD1"/>
    <w:rsid w:val="002A5E86"/>
    <w:rsid w:val="002A6354"/>
    <w:rsid w:val="002A6D1D"/>
    <w:rsid w:val="002A7192"/>
    <w:rsid w:val="002A73CA"/>
    <w:rsid w:val="002A783C"/>
    <w:rsid w:val="002A7A58"/>
    <w:rsid w:val="002B0113"/>
    <w:rsid w:val="002B0C09"/>
    <w:rsid w:val="002B0D33"/>
    <w:rsid w:val="002B1104"/>
    <w:rsid w:val="002B16CA"/>
    <w:rsid w:val="002B1867"/>
    <w:rsid w:val="002B20A4"/>
    <w:rsid w:val="002B20D1"/>
    <w:rsid w:val="002B32B9"/>
    <w:rsid w:val="002B3F8C"/>
    <w:rsid w:val="002B555E"/>
    <w:rsid w:val="002B604B"/>
    <w:rsid w:val="002B63C2"/>
    <w:rsid w:val="002B64AC"/>
    <w:rsid w:val="002B65C7"/>
    <w:rsid w:val="002B6C83"/>
    <w:rsid w:val="002B715C"/>
    <w:rsid w:val="002B79C5"/>
    <w:rsid w:val="002C06B0"/>
    <w:rsid w:val="002C0AAA"/>
    <w:rsid w:val="002C1113"/>
    <w:rsid w:val="002C14FA"/>
    <w:rsid w:val="002C198F"/>
    <w:rsid w:val="002C1DA4"/>
    <w:rsid w:val="002C20A5"/>
    <w:rsid w:val="002C2568"/>
    <w:rsid w:val="002C2984"/>
    <w:rsid w:val="002C39D4"/>
    <w:rsid w:val="002C4276"/>
    <w:rsid w:val="002C44EB"/>
    <w:rsid w:val="002C5DD4"/>
    <w:rsid w:val="002C5F14"/>
    <w:rsid w:val="002C5FB5"/>
    <w:rsid w:val="002C6F23"/>
    <w:rsid w:val="002C7256"/>
    <w:rsid w:val="002C7260"/>
    <w:rsid w:val="002D0E09"/>
    <w:rsid w:val="002D18DF"/>
    <w:rsid w:val="002D18EC"/>
    <w:rsid w:val="002D190E"/>
    <w:rsid w:val="002D19D1"/>
    <w:rsid w:val="002D2E36"/>
    <w:rsid w:val="002D2FCD"/>
    <w:rsid w:val="002D3762"/>
    <w:rsid w:val="002D37F5"/>
    <w:rsid w:val="002D40D6"/>
    <w:rsid w:val="002D49E8"/>
    <w:rsid w:val="002D54A3"/>
    <w:rsid w:val="002D587A"/>
    <w:rsid w:val="002D598C"/>
    <w:rsid w:val="002D5D4A"/>
    <w:rsid w:val="002D60A2"/>
    <w:rsid w:val="002D6183"/>
    <w:rsid w:val="002D6A29"/>
    <w:rsid w:val="002D7024"/>
    <w:rsid w:val="002E0166"/>
    <w:rsid w:val="002E048C"/>
    <w:rsid w:val="002E0C52"/>
    <w:rsid w:val="002E1DB8"/>
    <w:rsid w:val="002E21AA"/>
    <w:rsid w:val="002E2E83"/>
    <w:rsid w:val="002E420C"/>
    <w:rsid w:val="002E4A40"/>
    <w:rsid w:val="002E4AA7"/>
    <w:rsid w:val="002E4C7E"/>
    <w:rsid w:val="002E51D6"/>
    <w:rsid w:val="002E5770"/>
    <w:rsid w:val="002E5CBD"/>
    <w:rsid w:val="002E6479"/>
    <w:rsid w:val="002E6E51"/>
    <w:rsid w:val="002E7843"/>
    <w:rsid w:val="002E7E91"/>
    <w:rsid w:val="002F05FF"/>
    <w:rsid w:val="002F0618"/>
    <w:rsid w:val="002F0D75"/>
    <w:rsid w:val="002F1224"/>
    <w:rsid w:val="002F1A1D"/>
    <w:rsid w:val="002F2431"/>
    <w:rsid w:val="002F2F67"/>
    <w:rsid w:val="002F305F"/>
    <w:rsid w:val="002F3A6F"/>
    <w:rsid w:val="002F3B30"/>
    <w:rsid w:val="002F4442"/>
    <w:rsid w:val="002F44E5"/>
    <w:rsid w:val="002F461E"/>
    <w:rsid w:val="002F4700"/>
    <w:rsid w:val="002F4AED"/>
    <w:rsid w:val="002F4D44"/>
    <w:rsid w:val="002F59C4"/>
    <w:rsid w:val="002F645E"/>
    <w:rsid w:val="002F649A"/>
    <w:rsid w:val="002F65CC"/>
    <w:rsid w:val="002F6B4E"/>
    <w:rsid w:val="002F6D89"/>
    <w:rsid w:val="002F6EAD"/>
    <w:rsid w:val="002F6F4D"/>
    <w:rsid w:val="002F7675"/>
    <w:rsid w:val="002F7924"/>
    <w:rsid w:val="0030019A"/>
    <w:rsid w:val="00300B45"/>
    <w:rsid w:val="00300BE4"/>
    <w:rsid w:val="00300DE8"/>
    <w:rsid w:val="00300F83"/>
    <w:rsid w:val="00301BA3"/>
    <w:rsid w:val="00301DD1"/>
    <w:rsid w:val="00301EC5"/>
    <w:rsid w:val="00302050"/>
    <w:rsid w:val="00302856"/>
    <w:rsid w:val="00302CA2"/>
    <w:rsid w:val="00302E7C"/>
    <w:rsid w:val="0030302B"/>
    <w:rsid w:val="0030319B"/>
    <w:rsid w:val="003037AC"/>
    <w:rsid w:val="003038C0"/>
    <w:rsid w:val="00303BF8"/>
    <w:rsid w:val="00303D1F"/>
    <w:rsid w:val="00304278"/>
    <w:rsid w:val="003042BF"/>
    <w:rsid w:val="00304677"/>
    <w:rsid w:val="0030477D"/>
    <w:rsid w:val="00304F7F"/>
    <w:rsid w:val="00305E1C"/>
    <w:rsid w:val="0030634C"/>
    <w:rsid w:val="00306C7D"/>
    <w:rsid w:val="00306F49"/>
    <w:rsid w:val="00307707"/>
    <w:rsid w:val="00307835"/>
    <w:rsid w:val="00307E7E"/>
    <w:rsid w:val="00307F8C"/>
    <w:rsid w:val="003103E1"/>
    <w:rsid w:val="00310891"/>
    <w:rsid w:val="00310D66"/>
    <w:rsid w:val="00311064"/>
    <w:rsid w:val="0031136B"/>
    <w:rsid w:val="00311C73"/>
    <w:rsid w:val="003120B6"/>
    <w:rsid w:val="00312351"/>
    <w:rsid w:val="003133B4"/>
    <w:rsid w:val="00313D06"/>
    <w:rsid w:val="003141EB"/>
    <w:rsid w:val="003145C1"/>
    <w:rsid w:val="00314973"/>
    <w:rsid w:val="00314A27"/>
    <w:rsid w:val="00314C04"/>
    <w:rsid w:val="00315127"/>
    <w:rsid w:val="00315642"/>
    <w:rsid w:val="00315997"/>
    <w:rsid w:val="00315DCE"/>
    <w:rsid w:val="00316347"/>
    <w:rsid w:val="003164AD"/>
    <w:rsid w:val="00316C46"/>
    <w:rsid w:val="00316C6C"/>
    <w:rsid w:val="00317AA9"/>
    <w:rsid w:val="0032024F"/>
    <w:rsid w:val="00320362"/>
    <w:rsid w:val="0032045D"/>
    <w:rsid w:val="00320B1F"/>
    <w:rsid w:val="00321156"/>
    <w:rsid w:val="0032183C"/>
    <w:rsid w:val="00321B2C"/>
    <w:rsid w:val="00321B78"/>
    <w:rsid w:val="00322A80"/>
    <w:rsid w:val="00322B6B"/>
    <w:rsid w:val="003238E3"/>
    <w:rsid w:val="00323C55"/>
    <w:rsid w:val="00324429"/>
    <w:rsid w:val="0032483D"/>
    <w:rsid w:val="003254E9"/>
    <w:rsid w:val="00325753"/>
    <w:rsid w:val="003257A4"/>
    <w:rsid w:val="003260E0"/>
    <w:rsid w:val="003261C7"/>
    <w:rsid w:val="0032673C"/>
    <w:rsid w:val="00326859"/>
    <w:rsid w:val="00326CAF"/>
    <w:rsid w:val="0032788A"/>
    <w:rsid w:val="003278CC"/>
    <w:rsid w:val="0032796B"/>
    <w:rsid w:val="00327F62"/>
    <w:rsid w:val="00330092"/>
    <w:rsid w:val="00330FF7"/>
    <w:rsid w:val="00331B2F"/>
    <w:rsid w:val="00331CBB"/>
    <w:rsid w:val="00332209"/>
    <w:rsid w:val="00332CBC"/>
    <w:rsid w:val="00332F6E"/>
    <w:rsid w:val="00333077"/>
    <w:rsid w:val="003330BE"/>
    <w:rsid w:val="003332C0"/>
    <w:rsid w:val="00333431"/>
    <w:rsid w:val="003334DF"/>
    <w:rsid w:val="003340CF"/>
    <w:rsid w:val="003340FC"/>
    <w:rsid w:val="00334A73"/>
    <w:rsid w:val="00334B36"/>
    <w:rsid w:val="00334B5E"/>
    <w:rsid w:val="00334CFF"/>
    <w:rsid w:val="00335597"/>
    <w:rsid w:val="003357A4"/>
    <w:rsid w:val="00335BED"/>
    <w:rsid w:val="00335FE8"/>
    <w:rsid w:val="0033639B"/>
    <w:rsid w:val="00336BC5"/>
    <w:rsid w:val="00336DE7"/>
    <w:rsid w:val="003370E9"/>
    <w:rsid w:val="0033731C"/>
    <w:rsid w:val="003374D8"/>
    <w:rsid w:val="00337555"/>
    <w:rsid w:val="003375F9"/>
    <w:rsid w:val="00337C88"/>
    <w:rsid w:val="003403E6"/>
    <w:rsid w:val="00340696"/>
    <w:rsid w:val="00340901"/>
    <w:rsid w:val="00340A39"/>
    <w:rsid w:val="00340FED"/>
    <w:rsid w:val="003415B3"/>
    <w:rsid w:val="00341696"/>
    <w:rsid w:val="00341730"/>
    <w:rsid w:val="00341C6C"/>
    <w:rsid w:val="003420D3"/>
    <w:rsid w:val="003423C0"/>
    <w:rsid w:val="00342A31"/>
    <w:rsid w:val="00342B3D"/>
    <w:rsid w:val="0034317D"/>
    <w:rsid w:val="0034385D"/>
    <w:rsid w:val="00343FFD"/>
    <w:rsid w:val="0034406F"/>
    <w:rsid w:val="00344AB9"/>
    <w:rsid w:val="00345FEB"/>
    <w:rsid w:val="00345FF9"/>
    <w:rsid w:val="00346538"/>
    <w:rsid w:val="00347269"/>
    <w:rsid w:val="003474F4"/>
    <w:rsid w:val="00347A96"/>
    <w:rsid w:val="00350112"/>
    <w:rsid w:val="0035048D"/>
    <w:rsid w:val="003504F3"/>
    <w:rsid w:val="00350B9A"/>
    <w:rsid w:val="00350FBD"/>
    <w:rsid w:val="0035124F"/>
    <w:rsid w:val="003515B6"/>
    <w:rsid w:val="00352144"/>
    <w:rsid w:val="00352407"/>
    <w:rsid w:val="0035289B"/>
    <w:rsid w:val="00352FEA"/>
    <w:rsid w:val="00353091"/>
    <w:rsid w:val="00353105"/>
    <w:rsid w:val="003534BB"/>
    <w:rsid w:val="0035408E"/>
    <w:rsid w:val="00354469"/>
    <w:rsid w:val="00354771"/>
    <w:rsid w:val="003549F8"/>
    <w:rsid w:val="00355A64"/>
    <w:rsid w:val="00355EBC"/>
    <w:rsid w:val="003565F2"/>
    <w:rsid w:val="00357A52"/>
    <w:rsid w:val="00357EFE"/>
    <w:rsid w:val="00357F78"/>
    <w:rsid w:val="00357FA0"/>
    <w:rsid w:val="00360758"/>
    <w:rsid w:val="00360D5D"/>
    <w:rsid w:val="00360E59"/>
    <w:rsid w:val="00361B4D"/>
    <w:rsid w:val="00361C1F"/>
    <w:rsid w:val="00361F9B"/>
    <w:rsid w:val="00362B88"/>
    <w:rsid w:val="003636EE"/>
    <w:rsid w:val="00363729"/>
    <w:rsid w:val="003644CC"/>
    <w:rsid w:val="00364C9A"/>
    <w:rsid w:val="003654A5"/>
    <w:rsid w:val="003655B2"/>
    <w:rsid w:val="00365682"/>
    <w:rsid w:val="0036596C"/>
    <w:rsid w:val="00365A30"/>
    <w:rsid w:val="00365B10"/>
    <w:rsid w:val="00366880"/>
    <w:rsid w:val="00366DCD"/>
    <w:rsid w:val="00366EC0"/>
    <w:rsid w:val="00367281"/>
    <w:rsid w:val="00367355"/>
    <w:rsid w:val="0036755E"/>
    <w:rsid w:val="00367D14"/>
    <w:rsid w:val="0037044B"/>
    <w:rsid w:val="003707AB"/>
    <w:rsid w:val="00370FA4"/>
    <w:rsid w:val="0037216F"/>
    <w:rsid w:val="00372190"/>
    <w:rsid w:val="003727C0"/>
    <w:rsid w:val="00372DBD"/>
    <w:rsid w:val="00372EBB"/>
    <w:rsid w:val="003731FA"/>
    <w:rsid w:val="0037341A"/>
    <w:rsid w:val="00373464"/>
    <w:rsid w:val="0037383D"/>
    <w:rsid w:val="00373B52"/>
    <w:rsid w:val="00373F93"/>
    <w:rsid w:val="003745E9"/>
    <w:rsid w:val="003750BF"/>
    <w:rsid w:val="003751A4"/>
    <w:rsid w:val="003753C5"/>
    <w:rsid w:val="00375EB8"/>
    <w:rsid w:val="00376721"/>
    <w:rsid w:val="00376B98"/>
    <w:rsid w:val="00376E9E"/>
    <w:rsid w:val="00377182"/>
    <w:rsid w:val="0037737C"/>
    <w:rsid w:val="00377507"/>
    <w:rsid w:val="0037776D"/>
    <w:rsid w:val="00377AAB"/>
    <w:rsid w:val="00377CCB"/>
    <w:rsid w:val="00380D7E"/>
    <w:rsid w:val="003811DF"/>
    <w:rsid w:val="00381744"/>
    <w:rsid w:val="00381B89"/>
    <w:rsid w:val="003820B9"/>
    <w:rsid w:val="003826AF"/>
    <w:rsid w:val="00382A66"/>
    <w:rsid w:val="00383026"/>
    <w:rsid w:val="0038344F"/>
    <w:rsid w:val="00383474"/>
    <w:rsid w:val="0038376D"/>
    <w:rsid w:val="0038384F"/>
    <w:rsid w:val="00383903"/>
    <w:rsid w:val="00383944"/>
    <w:rsid w:val="0038435E"/>
    <w:rsid w:val="003844A1"/>
    <w:rsid w:val="00385430"/>
    <w:rsid w:val="003854C3"/>
    <w:rsid w:val="0038560C"/>
    <w:rsid w:val="0038564D"/>
    <w:rsid w:val="00386923"/>
    <w:rsid w:val="003874F7"/>
    <w:rsid w:val="003878D8"/>
    <w:rsid w:val="00387DAE"/>
    <w:rsid w:val="0039016D"/>
    <w:rsid w:val="003904D5"/>
    <w:rsid w:val="00390ACC"/>
    <w:rsid w:val="00391A49"/>
    <w:rsid w:val="00391FFE"/>
    <w:rsid w:val="003922FD"/>
    <w:rsid w:val="003924D1"/>
    <w:rsid w:val="00392F57"/>
    <w:rsid w:val="00393ACC"/>
    <w:rsid w:val="003941D8"/>
    <w:rsid w:val="00394350"/>
    <w:rsid w:val="0039436E"/>
    <w:rsid w:val="00395C76"/>
    <w:rsid w:val="00396187"/>
    <w:rsid w:val="003962E9"/>
    <w:rsid w:val="0039648E"/>
    <w:rsid w:val="003965DA"/>
    <w:rsid w:val="00396A36"/>
    <w:rsid w:val="00396A4A"/>
    <w:rsid w:val="00396A73"/>
    <w:rsid w:val="00397049"/>
    <w:rsid w:val="0039722F"/>
    <w:rsid w:val="00397579"/>
    <w:rsid w:val="003A0315"/>
    <w:rsid w:val="003A1375"/>
    <w:rsid w:val="003A201F"/>
    <w:rsid w:val="003A24E1"/>
    <w:rsid w:val="003A370B"/>
    <w:rsid w:val="003A40BC"/>
    <w:rsid w:val="003A433B"/>
    <w:rsid w:val="003A43FE"/>
    <w:rsid w:val="003A4577"/>
    <w:rsid w:val="003A49D6"/>
    <w:rsid w:val="003A4D08"/>
    <w:rsid w:val="003A4DBB"/>
    <w:rsid w:val="003A4FC2"/>
    <w:rsid w:val="003A5A28"/>
    <w:rsid w:val="003A5C75"/>
    <w:rsid w:val="003A5EA1"/>
    <w:rsid w:val="003A6364"/>
    <w:rsid w:val="003A6879"/>
    <w:rsid w:val="003A70CA"/>
    <w:rsid w:val="003A71C3"/>
    <w:rsid w:val="003A758D"/>
    <w:rsid w:val="003A75F8"/>
    <w:rsid w:val="003A7698"/>
    <w:rsid w:val="003A7AB6"/>
    <w:rsid w:val="003A7C69"/>
    <w:rsid w:val="003A7F83"/>
    <w:rsid w:val="003B0217"/>
    <w:rsid w:val="003B03BE"/>
    <w:rsid w:val="003B043D"/>
    <w:rsid w:val="003B0C2B"/>
    <w:rsid w:val="003B135C"/>
    <w:rsid w:val="003B1369"/>
    <w:rsid w:val="003B15B8"/>
    <w:rsid w:val="003B1938"/>
    <w:rsid w:val="003B2A8F"/>
    <w:rsid w:val="003B2DFF"/>
    <w:rsid w:val="003B32A2"/>
    <w:rsid w:val="003B38BB"/>
    <w:rsid w:val="003B41FE"/>
    <w:rsid w:val="003B46C8"/>
    <w:rsid w:val="003B4D9B"/>
    <w:rsid w:val="003B4F59"/>
    <w:rsid w:val="003B4F89"/>
    <w:rsid w:val="003B50E4"/>
    <w:rsid w:val="003B5B8D"/>
    <w:rsid w:val="003B5D62"/>
    <w:rsid w:val="003B6021"/>
    <w:rsid w:val="003B62BC"/>
    <w:rsid w:val="003B6812"/>
    <w:rsid w:val="003B6E8B"/>
    <w:rsid w:val="003B76A4"/>
    <w:rsid w:val="003B7A5F"/>
    <w:rsid w:val="003B7B56"/>
    <w:rsid w:val="003B7C2F"/>
    <w:rsid w:val="003C14E5"/>
    <w:rsid w:val="003C182A"/>
    <w:rsid w:val="003C202C"/>
    <w:rsid w:val="003C2E15"/>
    <w:rsid w:val="003C3178"/>
    <w:rsid w:val="003C33AF"/>
    <w:rsid w:val="003C46DB"/>
    <w:rsid w:val="003C4980"/>
    <w:rsid w:val="003C508D"/>
    <w:rsid w:val="003C5370"/>
    <w:rsid w:val="003C56C9"/>
    <w:rsid w:val="003C5A3F"/>
    <w:rsid w:val="003C5DE8"/>
    <w:rsid w:val="003C7108"/>
    <w:rsid w:val="003C76DB"/>
    <w:rsid w:val="003C77E2"/>
    <w:rsid w:val="003C79B8"/>
    <w:rsid w:val="003C79E8"/>
    <w:rsid w:val="003D0228"/>
    <w:rsid w:val="003D0660"/>
    <w:rsid w:val="003D0983"/>
    <w:rsid w:val="003D09E3"/>
    <w:rsid w:val="003D0B09"/>
    <w:rsid w:val="003D107F"/>
    <w:rsid w:val="003D12AA"/>
    <w:rsid w:val="003D13A9"/>
    <w:rsid w:val="003D1525"/>
    <w:rsid w:val="003D2746"/>
    <w:rsid w:val="003D36E9"/>
    <w:rsid w:val="003D39A3"/>
    <w:rsid w:val="003D39C8"/>
    <w:rsid w:val="003D3CAF"/>
    <w:rsid w:val="003D4CB7"/>
    <w:rsid w:val="003D4CCA"/>
    <w:rsid w:val="003D4D94"/>
    <w:rsid w:val="003D5021"/>
    <w:rsid w:val="003D5939"/>
    <w:rsid w:val="003D5B61"/>
    <w:rsid w:val="003D5B73"/>
    <w:rsid w:val="003D60C1"/>
    <w:rsid w:val="003D62BB"/>
    <w:rsid w:val="003D6839"/>
    <w:rsid w:val="003D6929"/>
    <w:rsid w:val="003D7576"/>
    <w:rsid w:val="003D79FA"/>
    <w:rsid w:val="003D7FE5"/>
    <w:rsid w:val="003E0316"/>
    <w:rsid w:val="003E0A66"/>
    <w:rsid w:val="003E0CBA"/>
    <w:rsid w:val="003E1054"/>
    <w:rsid w:val="003E1062"/>
    <w:rsid w:val="003E11E8"/>
    <w:rsid w:val="003E17FA"/>
    <w:rsid w:val="003E2ADD"/>
    <w:rsid w:val="003E2CA3"/>
    <w:rsid w:val="003E2D5B"/>
    <w:rsid w:val="003E2DAE"/>
    <w:rsid w:val="003E3297"/>
    <w:rsid w:val="003E3678"/>
    <w:rsid w:val="003E4069"/>
    <w:rsid w:val="003E41CE"/>
    <w:rsid w:val="003E428A"/>
    <w:rsid w:val="003E4596"/>
    <w:rsid w:val="003E4804"/>
    <w:rsid w:val="003E4E3D"/>
    <w:rsid w:val="003E4EE6"/>
    <w:rsid w:val="003E4F1E"/>
    <w:rsid w:val="003E5060"/>
    <w:rsid w:val="003E50B7"/>
    <w:rsid w:val="003E5C52"/>
    <w:rsid w:val="003E5F2F"/>
    <w:rsid w:val="003E65A1"/>
    <w:rsid w:val="003E665C"/>
    <w:rsid w:val="003E7143"/>
    <w:rsid w:val="003E73C7"/>
    <w:rsid w:val="003F060D"/>
    <w:rsid w:val="003F0701"/>
    <w:rsid w:val="003F161F"/>
    <w:rsid w:val="003F190A"/>
    <w:rsid w:val="003F234E"/>
    <w:rsid w:val="003F2642"/>
    <w:rsid w:val="003F291C"/>
    <w:rsid w:val="003F2953"/>
    <w:rsid w:val="003F308C"/>
    <w:rsid w:val="003F398F"/>
    <w:rsid w:val="003F3B50"/>
    <w:rsid w:val="003F3B84"/>
    <w:rsid w:val="003F3E9B"/>
    <w:rsid w:val="003F4271"/>
    <w:rsid w:val="003F4613"/>
    <w:rsid w:val="003F514B"/>
    <w:rsid w:val="003F5342"/>
    <w:rsid w:val="003F6394"/>
    <w:rsid w:val="003F6CE6"/>
    <w:rsid w:val="003F6CF7"/>
    <w:rsid w:val="003F770F"/>
    <w:rsid w:val="003F77FA"/>
    <w:rsid w:val="003F79F2"/>
    <w:rsid w:val="003F7C55"/>
    <w:rsid w:val="003F7DA0"/>
    <w:rsid w:val="0040023B"/>
    <w:rsid w:val="00400697"/>
    <w:rsid w:val="0040076C"/>
    <w:rsid w:val="00400A71"/>
    <w:rsid w:val="0040116C"/>
    <w:rsid w:val="0040121B"/>
    <w:rsid w:val="0040149B"/>
    <w:rsid w:val="004019EF"/>
    <w:rsid w:val="00401C89"/>
    <w:rsid w:val="0040205B"/>
    <w:rsid w:val="0040280A"/>
    <w:rsid w:val="0040280D"/>
    <w:rsid w:val="00402959"/>
    <w:rsid w:val="0040309F"/>
    <w:rsid w:val="004032C9"/>
    <w:rsid w:val="004035DE"/>
    <w:rsid w:val="004035E1"/>
    <w:rsid w:val="00403EDA"/>
    <w:rsid w:val="00404686"/>
    <w:rsid w:val="00404CDA"/>
    <w:rsid w:val="00404F86"/>
    <w:rsid w:val="004058A1"/>
    <w:rsid w:val="00405A49"/>
    <w:rsid w:val="00405B01"/>
    <w:rsid w:val="00406E2B"/>
    <w:rsid w:val="00410C21"/>
    <w:rsid w:val="00411C2B"/>
    <w:rsid w:val="00411F15"/>
    <w:rsid w:val="004123F3"/>
    <w:rsid w:val="0041268D"/>
    <w:rsid w:val="004128AD"/>
    <w:rsid w:val="00412988"/>
    <w:rsid w:val="00413B88"/>
    <w:rsid w:val="00413DA0"/>
    <w:rsid w:val="00413F7A"/>
    <w:rsid w:val="004146E7"/>
    <w:rsid w:val="004149B5"/>
    <w:rsid w:val="00414FFB"/>
    <w:rsid w:val="00415F6D"/>
    <w:rsid w:val="00415FAF"/>
    <w:rsid w:val="00416262"/>
    <w:rsid w:val="004163BB"/>
    <w:rsid w:val="00416B95"/>
    <w:rsid w:val="00416D63"/>
    <w:rsid w:val="00416DC8"/>
    <w:rsid w:val="00416E7E"/>
    <w:rsid w:val="00417311"/>
    <w:rsid w:val="0041745B"/>
    <w:rsid w:val="004176BF"/>
    <w:rsid w:val="00417AF4"/>
    <w:rsid w:val="004200AB"/>
    <w:rsid w:val="004202CD"/>
    <w:rsid w:val="004215E9"/>
    <w:rsid w:val="00421F87"/>
    <w:rsid w:val="00422240"/>
    <w:rsid w:val="004228E7"/>
    <w:rsid w:val="004243D8"/>
    <w:rsid w:val="0042490F"/>
    <w:rsid w:val="00424993"/>
    <w:rsid w:val="00424D1D"/>
    <w:rsid w:val="004251F2"/>
    <w:rsid w:val="00425BB3"/>
    <w:rsid w:val="00426049"/>
    <w:rsid w:val="00426242"/>
    <w:rsid w:val="00426313"/>
    <w:rsid w:val="004263FB"/>
    <w:rsid w:val="004269A7"/>
    <w:rsid w:val="004305B6"/>
    <w:rsid w:val="004307E5"/>
    <w:rsid w:val="00430B99"/>
    <w:rsid w:val="004311DA"/>
    <w:rsid w:val="0043133C"/>
    <w:rsid w:val="004316EF"/>
    <w:rsid w:val="004318E7"/>
    <w:rsid w:val="004319C3"/>
    <w:rsid w:val="00431D78"/>
    <w:rsid w:val="00432D86"/>
    <w:rsid w:val="00432DF5"/>
    <w:rsid w:val="00433406"/>
    <w:rsid w:val="00433534"/>
    <w:rsid w:val="0043384A"/>
    <w:rsid w:val="004344B5"/>
    <w:rsid w:val="00434552"/>
    <w:rsid w:val="00434681"/>
    <w:rsid w:val="0043530C"/>
    <w:rsid w:val="004359B0"/>
    <w:rsid w:val="0043625C"/>
    <w:rsid w:val="00437040"/>
    <w:rsid w:val="00437237"/>
    <w:rsid w:val="004373E2"/>
    <w:rsid w:val="00437733"/>
    <w:rsid w:val="004403A0"/>
    <w:rsid w:val="00440711"/>
    <w:rsid w:val="004408E9"/>
    <w:rsid w:val="00440AA8"/>
    <w:rsid w:val="004410DA"/>
    <w:rsid w:val="0044119A"/>
    <w:rsid w:val="00441289"/>
    <w:rsid w:val="0044180C"/>
    <w:rsid w:val="00441EEB"/>
    <w:rsid w:val="00441FA3"/>
    <w:rsid w:val="004423A9"/>
    <w:rsid w:val="00442C81"/>
    <w:rsid w:val="00443469"/>
    <w:rsid w:val="00443472"/>
    <w:rsid w:val="00444944"/>
    <w:rsid w:val="00444BD7"/>
    <w:rsid w:val="00444D14"/>
    <w:rsid w:val="00444DEE"/>
    <w:rsid w:val="00445CFF"/>
    <w:rsid w:val="00445D36"/>
    <w:rsid w:val="0044609F"/>
    <w:rsid w:val="004460BF"/>
    <w:rsid w:val="004463C7"/>
    <w:rsid w:val="004466AB"/>
    <w:rsid w:val="00447F6C"/>
    <w:rsid w:val="0045013E"/>
    <w:rsid w:val="00450D09"/>
    <w:rsid w:val="004512E4"/>
    <w:rsid w:val="00451499"/>
    <w:rsid w:val="004514E3"/>
    <w:rsid w:val="004516E4"/>
    <w:rsid w:val="00451BF8"/>
    <w:rsid w:val="004521D2"/>
    <w:rsid w:val="004523F5"/>
    <w:rsid w:val="004527FE"/>
    <w:rsid w:val="0045372D"/>
    <w:rsid w:val="00453B83"/>
    <w:rsid w:val="00453F4F"/>
    <w:rsid w:val="0045443B"/>
    <w:rsid w:val="00454978"/>
    <w:rsid w:val="00455554"/>
    <w:rsid w:val="00455578"/>
    <w:rsid w:val="004555CA"/>
    <w:rsid w:val="00455678"/>
    <w:rsid w:val="00455F53"/>
    <w:rsid w:val="00456CFB"/>
    <w:rsid w:val="00456FB4"/>
    <w:rsid w:val="00456FF1"/>
    <w:rsid w:val="004571BA"/>
    <w:rsid w:val="00457285"/>
    <w:rsid w:val="00457545"/>
    <w:rsid w:val="00457A40"/>
    <w:rsid w:val="00457EEB"/>
    <w:rsid w:val="00457FF5"/>
    <w:rsid w:val="00460833"/>
    <w:rsid w:val="00461246"/>
    <w:rsid w:val="0046138A"/>
    <w:rsid w:val="00461535"/>
    <w:rsid w:val="004615EB"/>
    <w:rsid w:val="004619D6"/>
    <w:rsid w:val="00461D1B"/>
    <w:rsid w:val="00462235"/>
    <w:rsid w:val="00462428"/>
    <w:rsid w:val="00462560"/>
    <w:rsid w:val="00462AC6"/>
    <w:rsid w:val="00462F3C"/>
    <w:rsid w:val="00463213"/>
    <w:rsid w:val="00463429"/>
    <w:rsid w:val="00463546"/>
    <w:rsid w:val="00463D65"/>
    <w:rsid w:val="00464202"/>
    <w:rsid w:val="004642B6"/>
    <w:rsid w:val="0046496A"/>
    <w:rsid w:val="0046497A"/>
    <w:rsid w:val="00465988"/>
    <w:rsid w:val="00466100"/>
    <w:rsid w:val="00466302"/>
    <w:rsid w:val="00466BF2"/>
    <w:rsid w:val="00466CBF"/>
    <w:rsid w:val="00467002"/>
    <w:rsid w:val="00467366"/>
    <w:rsid w:val="004678A6"/>
    <w:rsid w:val="00467AA1"/>
    <w:rsid w:val="00467C31"/>
    <w:rsid w:val="004700F2"/>
    <w:rsid w:val="0047020D"/>
    <w:rsid w:val="004702B2"/>
    <w:rsid w:val="00470BB0"/>
    <w:rsid w:val="00470C1C"/>
    <w:rsid w:val="004715DE"/>
    <w:rsid w:val="00471767"/>
    <w:rsid w:val="0047197A"/>
    <w:rsid w:val="004735C9"/>
    <w:rsid w:val="00474C21"/>
    <w:rsid w:val="0047507E"/>
    <w:rsid w:val="004750B1"/>
    <w:rsid w:val="00476DAF"/>
    <w:rsid w:val="0047736A"/>
    <w:rsid w:val="00477707"/>
    <w:rsid w:val="00477834"/>
    <w:rsid w:val="00477EBB"/>
    <w:rsid w:val="00480643"/>
    <w:rsid w:val="0048078E"/>
    <w:rsid w:val="004807C4"/>
    <w:rsid w:val="00480B56"/>
    <w:rsid w:val="00481715"/>
    <w:rsid w:val="00481B75"/>
    <w:rsid w:val="00481F23"/>
    <w:rsid w:val="004825DB"/>
    <w:rsid w:val="004827CF"/>
    <w:rsid w:val="00483D9C"/>
    <w:rsid w:val="00484372"/>
    <w:rsid w:val="0048447D"/>
    <w:rsid w:val="00484556"/>
    <w:rsid w:val="0048474A"/>
    <w:rsid w:val="00484775"/>
    <w:rsid w:val="00485177"/>
    <w:rsid w:val="00485185"/>
    <w:rsid w:val="0048525A"/>
    <w:rsid w:val="0048573F"/>
    <w:rsid w:val="00485867"/>
    <w:rsid w:val="0048589C"/>
    <w:rsid w:val="00486BB6"/>
    <w:rsid w:val="00486E43"/>
    <w:rsid w:val="0048786D"/>
    <w:rsid w:val="00487A63"/>
    <w:rsid w:val="00487BD6"/>
    <w:rsid w:val="0049069F"/>
    <w:rsid w:val="004906BF"/>
    <w:rsid w:val="00491240"/>
    <w:rsid w:val="004915FB"/>
    <w:rsid w:val="004927E9"/>
    <w:rsid w:val="00492FBE"/>
    <w:rsid w:val="00493DE6"/>
    <w:rsid w:val="00493FC3"/>
    <w:rsid w:val="00493FE1"/>
    <w:rsid w:val="0049416B"/>
    <w:rsid w:val="0049442D"/>
    <w:rsid w:val="0049456B"/>
    <w:rsid w:val="00494C2C"/>
    <w:rsid w:val="00494D23"/>
    <w:rsid w:val="00495236"/>
    <w:rsid w:val="00495C8A"/>
    <w:rsid w:val="00495F7E"/>
    <w:rsid w:val="00495FCD"/>
    <w:rsid w:val="0049744B"/>
    <w:rsid w:val="00497F82"/>
    <w:rsid w:val="004A0036"/>
    <w:rsid w:val="004A031E"/>
    <w:rsid w:val="004A0856"/>
    <w:rsid w:val="004A194F"/>
    <w:rsid w:val="004A1956"/>
    <w:rsid w:val="004A1B87"/>
    <w:rsid w:val="004A2120"/>
    <w:rsid w:val="004A22FE"/>
    <w:rsid w:val="004A266E"/>
    <w:rsid w:val="004A292C"/>
    <w:rsid w:val="004A36F5"/>
    <w:rsid w:val="004A379E"/>
    <w:rsid w:val="004A3C65"/>
    <w:rsid w:val="004A4ABA"/>
    <w:rsid w:val="004A4E95"/>
    <w:rsid w:val="004A5112"/>
    <w:rsid w:val="004A51D3"/>
    <w:rsid w:val="004A5345"/>
    <w:rsid w:val="004A5AD7"/>
    <w:rsid w:val="004A5E29"/>
    <w:rsid w:val="004A6B59"/>
    <w:rsid w:val="004A6CE1"/>
    <w:rsid w:val="004A6D1C"/>
    <w:rsid w:val="004A6F03"/>
    <w:rsid w:val="004A6F48"/>
    <w:rsid w:val="004A7B75"/>
    <w:rsid w:val="004A7B9B"/>
    <w:rsid w:val="004B0015"/>
    <w:rsid w:val="004B026C"/>
    <w:rsid w:val="004B03B6"/>
    <w:rsid w:val="004B0881"/>
    <w:rsid w:val="004B0DE0"/>
    <w:rsid w:val="004B1321"/>
    <w:rsid w:val="004B1A21"/>
    <w:rsid w:val="004B228A"/>
    <w:rsid w:val="004B2410"/>
    <w:rsid w:val="004B2459"/>
    <w:rsid w:val="004B2B3D"/>
    <w:rsid w:val="004B2CE3"/>
    <w:rsid w:val="004B2E20"/>
    <w:rsid w:val="004B3224"/>
    <w:rsid w:val="004B39F3"/>
    <w:rsid w:val="004B3B66"/>
    <w:rsid w:val="004B3E04"/>
    <w:rsid w:val="004B5598"/>
    <w:rsid w:val="004B5FB4"/>
    <w:rsid w:val="004B6C34"/>
    <w:rsid w:val="004B72EB"/>
    <w:rsid w:val="004B78F1"/>
    <w:rsid w:val="004B7B71"/>
    <w:rsid w:val="004B7CB7"/>
    <w:rsid w:val="004B7F3B"/>
    <w:rsid w:val="004C0072"/>
    <w:rsid w:val="004C010C"/>
    <w:rsid w:val="004C0B21"/>
    <w:rsid w:val="004C0CA2"/>
    <w:rsid w:val="004C1742"/>
    <w:rsid w:val="004C19CF"/>
    <w:rsid w:val="004C1A8A"/>
    <w:rsid w:val="004C1ECA"/>
    <w:rsid w:val="004C209D"/>
    <w:rsid w:val="004C2B6F"/>
    <w:rsid w:val="004C3AC7"/>
    <w:rsid w:val="004C3E57"/>
    <w:rsid w:val="004C4776"/>
    <w:rsid w:val="004C484A"/>
    <w:rsid w:val="004C50B2"/>
    <w:rsid w:val="004C54AD"/>
    <w:rsid w:val="004C5574"/>
    <w:rsid w:val="004C59B8"/>
    <w:rsid w:val="004C5D66"/>
    <w:rsid w:val="004C6583"/>
    <w:rsid w:val="004C6B51"/>
    <w:rsid w:val="004C738B"/>
    <w:rsid w:val="004C74B8"/>
    <w:rsid w:val="004C7742"/>
    <w:rsid w:val="004C7BEB"/>
    <w:rsid w:val="004C7D44"/>
    <w:rsid w:val="004C7DFC"/>
    <w:rsid w:val="004C7FAA"/>
    <w:rsid w:val="004D04B3"/>
    <w:rsid w:val="004D08FC"/>
    <w:rsid w:val="004D0C5E"/>
    <w:rsid w:val="004D1089"/>
    <w:rsid w:val="004D1091"/>
    <w:rsid w:val="004D10D4"/>
    <w:rsid w:val="004D1628"/>
    <w:rsid w:val="004D1CF7"/>
    <w:rsid w:val="004D2697"/>
    <w:rsid w:val="004D2D53"/>
    <w:rsid w:val="004D2ECD"/>
    <w:rsid w:val="004D3324"/>
    <w:rsid w:val="004D3A80"/>
    <w:rsid w:val="004D3C02"/>
    <w:rsid w:val="004D3DAC"/>
    <w:rsid w:val="004D46AC"/>
    <w:rsid w:val="004D4925"/>
    <w:rsid w:val="004D4973"/>
    <w:rsid w:val="004D4E06"/>
    <w:rsid w:val="004D4ED9"/>
    <w:rsid w:val="004D4FDB"/>
    <w:rsid w:val="004D54C4"/>
    <w:rsid w:val="004D59C5"/>
    <w:rsid w:val="004D5A7C"/>
    <w:rsid w:val="004D5EB3"/>
    <w:rsid w:val="004D5ECA"/>
    <w:rsid w:val="004D6887"/>
    <w:rsid w:val="004D6A7D"/>
    <w:rsid w:val="004D733E"/>
    <w:rsid w:val="004D75C8"/>
    <w:rsid w:val="004D76C3"/>
    <w:rsid w:val="004E00C2"/>
    <w:rsid w:val="004E0215"/>
    <w:rsid w:val="004E023C"/>
    <w:rsid w:val="004E096F"/>
    <w:rsid w:val="004E0AA9"/>
    <w:rsid w:val="004E196A"/>
    <w:rsid w:val="004E1A9C"/>
    <w:rsid w:val="004E1FEB"/>
    <w:rsid w:val="004E20E5"/>
    <w:rsid w:val="004E240D"/>
    <w:rsid w:val="004E2761"/>
    <w:rsid w:val="004E2B5B"/>
    <w:rsid w:val="004E2C71"/>
    <w:rsid w:val="004E2D38"/>
    <w:rsid w:val="004E3693"/>
    <w:rsid w:val="004E38BF"/>
    <w:rsid w:val="004E3EBE"/>
    <w:rsid w:val="004E42BE"/>
    <w:rsid w:val="004E4888"/>
    <w:rsid w:val="004E4B2D"/>
    <w:rsid w:val="004E5703"/>
    <w:rsid w:val="004E5A32"/>
    <w:rsid w:val="004E65C0"/>
    <w:rsid w:val="004E6724"/>
    <w:rsid w:val="004E6CA7"/>
    <w:rsid w:val="004E6EAC"/>
    <w:rsid w:val="004E7037"/>
    <w:rsid w:val="004E76A2"/>
    <w:rsid w:val="004E7CAC"/>
    <w:rsid w:val="004E7D2A"/>
    <w:rsid w:val="004E7EEF"/>
    <w:rsid w:val="004F00F0"/>
    <w:rsid w:val="004F0603"/>
    <w:rsid w:val="004F08BD"/>
    <w:rsid w:val="004F0DBF"/>
    <w:rsid w:val="004F13F4"/>
    <w:rsid w:val="004F1EE9"/>
    <w:rsid w:val="004F2516"/>
    <w:rsid w:val="004F2694"/>
    <w:rsid w:val="004F328A"/>
    <w:rsid w:val="004F3496"/>
    <w:rsid w:val="004F3B83"/>
    <w:rsid w:val="004F3FF5"/>
    <w:rsid w:val="004F44D5"/>
    <w:rsid w:val="004F48F2"/>
    <w:rsid w:val="004F53BF"/>
    <w:rsid w:val="004F56C6"/>
    <w:rsid w:val="004F5738"/>
    <w:rsid w:val="004F5FC3"/>
    <w:rsid w:val="004F6186"/>
    <w:rsid w:val="004F67D1"/>
    <w:rsid w:val="004F6C63"/>
    <w:rsid w:val="004F7521"/>
    <w:rsid w:val="004F7546"/>
    <w:rsid w:val="004F7A05"/>
    <w:rsid w:val="005006C9"/>
    <w:rsid w:val="005008D4"/>
    <w:rsid w:val="005009FE"/>
    <w:rsid w:val="00500D9E"/>
    <w:rsid w:val="00501C90"/>
    <w:rsid w:val="00502477"/>
    <w:rsid w:val="00502654"/>
    <w:rsid w:val="005028A1"/>
    <w:rsid w:val="0050380D"/>
    <w:rsid w:val="0050466D"/>
    <w:rsid w:val="005046AF"/>
    <w:rsid w:val="00504841"/>
    <w:rsid w:val="00504FF0"/>
    <w:rsid w:val="005052AE"/>
    <w:rsid w:val="005053EB"/>
    <w:rsid w:val="00505916"/>
    <w:rsid w:val="00505BBB"/>
    <w:rsid w:val="00506082"/>
    <w:rsid w:val="005061BF"/>
    <w:rsid w:val="005065F3"/>
    <w:rsid w:val="0050684A"/>
    <w:rsid w:val="005068D7"/>
    <w:rsid w:val="00506C57"/>
    <w:rsid w:val="005072EA"/>
    <w:rsid w:val="00507635"/>
    <w:rsid w:val="00507757"/>
    <w:rsid w:val="00507A41"/>
    <w:rsid w:val="0051045C"/>
    <w:rsid w:val="00510FC1"/>
    <w:rsid w:val="0051106A"/>
    <w:rsid w:val="005116A8"/>
    <w:rsid w:val="005125D4"/>
    <w:rsid w:val="00512B70"/>
    <w:rsid w:val="00512FD0"/>
    <w:rsid w:val="00513340"/>
    <w:rsid w:val="005142FF"/>
    <w:rsid w:val="00514FD7"/>
    <w:rsid w:val="00515054"/>
    <w:rsid w:val="005150F9"/>
    <w:rsid w:val="00515174"/>
    <w:rsid w:val="0051558C"/>
    <w:rsid w:val="00515981"/>
    <w:rsid w:val="0051623E"/>
    <w:rsid w:val="00516DBF"/>
    <w:rsid w:val="00516F00"/>
    <w:rsid w:val="0051773E"/>
    <w:rsid w:val="00517FF8"/>
    <w:rsid w:val="00520676"/>
    <w:rsid w:val="005209E4"/>
    <w:rsid w:val="00520A6F"/>
    <w:rsid w:val="00521135"/>
    <w:rsid w:val="005219C9"/>
    <w:rsid w:val="00521A90"/>
    <w:rsid w:val="00521E21"/>
    <w:rsid w:val="00521F5D"/>
    <w:rsid w:val="00522297"/>
    <w:rsid w:val="00522AE9"/>
    <w:rsid w:val="00523301"/>
    <w:rsid w:val="00523585"/>
    <w:rsid w:val="00523939"/>
    <w:rsid w:val="00523ABC"/>
    <w:rsid w:val="00523C33"/>
    <w:rsid w:val="005240E6"/>
    <w:rsid w:val="005244E1"/>
    <w:rsid w:val="005252B0"/>
    <w:rsid w:val="005253C7"/>
    <w:rsid w:val="005256D4"/>
    <w:rsid w:val="005259B8"/>
    <w:rsid w:val="00525B95"/>
    <w:rsid w:val="005265C9"/>
    <w:rsid w:val="00526738"/>
    <w:rsid w:val="00526807"/>
    <w:rsid w:val="00526A28"/>
    <w:rsid w:val="00526ADB"/>
    <w:rsid w:val="00526B7F"/>
    <w:rsid w:val="00526FC9"/>
    <w:rsid w:val="005273E4"/>
    <w:rsid w:val="00527813"/>
    <w:rsid w:val="0052796C"/>
    <w:rsid w:val="00527D13"/>
    <w:rsid w:val="00527D3B"/>
    <w:rsid w:val="00530436"/>
    <w:rsid w:val="00530E18"/>
    <w:rsid w:val="00530E46"/>
    <w:rsid w:val="00531927"/>
    <w:rsid w:val="0053193A"/>
    <w:rsid w:val="00531C04"/>
    <w:rsid w:val="00531C71"/>
    <w:rsid w:val="00531DDC"/>
    <w:rsid w:val="00532083"/>
    <w:rsid w:val="0053247C"/>
    <w:rsid w:val="005326A9"/>
    <w:rsid w:val="00532876"/>
    <w:rsid w:val="00532CD2"/>
    <w:rsid w:val="00532EEA"/>
    <w:rsid w:val="0053347A"/>
    <w:rsid w:val="005336E3"/>
    <w:rsid w:val="00533D9F"/>
    <w:rsid w:val="00534353"/>
    <w:rsid w:val="00534F0D"/>
    <w:rsid w:val="0053566E"/>
    <w:rsid w:val="005361D8"/>
    <w:rsid w:val="0053678C"/>
    <w:rsid w:val="005369DE"/>
    <w:rsid w:val="0053716C"/>
    <w:rsid w:val="00537634"/>
    <w:rsid w:val="00537E8C"/>
    <w:rsid w:val="00537FB6"/>
    <w:rsid w:val="00540221"/>
    <w:rsid w:val="005408D0"/>
    <w:rsid w:val="00540B55"/>
    <w:rsid w:val="00540BA2"/>
    <w:rsid w:val="00541396"/>
    <w:rsid w:val="00541AFF"/>
    <w:rsid w:val="005422D9"/>
    <w:rsid w:val="00542679"/>
    <w:rsid w:val="00542936"/>
    <w:rsid w:val="00542943"/>
    <w:rsid w:val="00542A67"/>
    <w:rsid w:val="00542BAD"/>
    <w:rsid w:val="00542BEB"/>
    <w:rsid w:val="00543318"/>
    <w:rsid w:val="00543374"/>
    <w:rsid w:val="0054392E"/>
    <w:rsid w:val="00543A68"/>
    <w:rsid w:val="00543D2D"/>
    <w:rsid w:val="0054409D"/>
    <w:rsid w:val="0054419A"/>
    <w:rsid w:val="00544C3A"/>
    <w:rsid w:val="00544C77"/>
    <w:rsid w:val="00544ED2"/>
    <w:rsid w:val="005454F1"/>
    <w:rsid w:val="0054583A"/>
    <w:rsid w:val="00546B1F"/>
    <w:rsid w:val="005479F9"/>
    <w:rsid w:val="00547A74"/>
    <w:rsid w:val="00547D4B"/>
    <w:rsid w:val="00550846"/>
    <w:rsid w:val="005514BF"/>
    <w:rsid w:val="00551B77"/>
    <w:rsid w:val="00551D2C"/>
    <w:rsid w:val="00551FB1"/>
    <w:rsid w:val="0055264D"/>
    <w:rsid w:val="00552B0A"/>
    <w:rsid w:val="00552D90"/>
    <w:rsid w:val="00552E05"/>
    <w:rsid w:val="0055335C"/>
    <w:rsid w:val="005533FE"/>
    <w:rsid w:val="00554324"/>
    <w:rsid w:val="0055436C"/>
    <w:rsid w:val="005546B7"/>
    <w:rsid w:val="00554DBD"/>
    <w:rsid w:val="00554E93"/>
    <w:rsid w:val="00554F81"/>
    <w:rsid w:val="00555676"/>
    <w:rsid w:val="00555738"/>
    <w:rsid w:val="00555AE3"/>
    <w:rsid w:val="0055601C"/>
    <w:rsid w:val="00556154"/>
    <w:rsid w:val="00556453"/>
    <w:rsid w:val="005568F5"/>
    <w:rsid w:val="005568F7"/>
    <w:rsid w:val="005569B8"/>
    <w:rsid w:val="005575E9"/>
    <w:rsid w:val="00557B2B"/>
    <w:rsid w:val="00557E92"/>
    <w:rsid w:val="00560187"/>
    <w:rsid w:val="00560505"/>
    <w:rsid w:val="00560546"/>
    <w:rsid w:val="00560FE1"/>
    <w:rsid w:val="00561089"/>
    <w:rsid w:val="00561BA0"/>
    <w:rsid w:val="00561C47"/>
    <w:rsid w:val="005620C8"/>
    <w:rsid w:val="005632C0"/>
    <w:rsid w:val="0056331D"/>
    <w:rsid w:val="00563C01"/>
    <w:rsid w:val="00563C04"/>
    <w:rsid w:val="00563EB3"/>
    <w:rsid w:val="00564232"/>
    <w:rsid w:val="0056458D"/>
    <w:rsid w:val="00564619"/>
    <w:rsid w:val="00564890"/>
    <w:rsid w:val="00564E2F"/>
    <w:rsid w:val="00565195"/>
    <w:rsid w:val="00565870"/>
    <w:rsid w:val="00565E8D"/>
    <w:rsid w:val="0056651A"/>
    <w:rsid w:val="005665EE"/>
    <w:rsid w:val="00566669"/>
    <w:rsid w:val="0056672C"/>
    <w:rsid w:val="00566B3A"/>
    <w:rsid w:val="00566D0D"/>
    <w:rsid w:val="0056722B"/>
    <w:rsid w:val="00567348"/>
    <w:rsid w:val="005673E8"/>
    <w:rsid w:val="00570EC2"/>
    <w:rsid w:val="00570FA8"/>
    <w:rsid w:val="00571035"/>
    <w:rsid w:val="0057107D"/>
    <w:rsid w:val="0057141A"/>
    <w:rsid w:val="005721DE"/>
    <w:rsid w:val="0057221D"/>
    <w:rsid w:val="005725FF"/>
    <w:rsid w:val="00572A23"/>
    <w:rsid w:val="00572AD8"/>
    <w:rsid w:val="00573301"/>
    <w:rsid w:val="005736F6"/>
    <w:rsid w:val="00573974"/>
    <w:rsid w:val="00573A2F"/>
    <w:rsid w:val="00574088"/>
    <w:rsid w:val="005741CC"/>
    <w:rsid w:val="005743F5"/>
    <w:rsid w:val="00574BDE"/>
    <w:rsid w:val="00574C46"/>
    <w:rsid w:val="00574F02"/>
    <w:rsid w:val="00574F42"/>
    <w:rsid w:val="00575FB6"/>
    <w:rsid w:val="005763D1"/>
    <w:rsid w:val="00576698"/>
    <w:rsid w:val="00576902"/>
    <w:rsid w:val="00576A75"/>
    <w:rsid w:val="00576BD1"/>
    <w:rsid w:val="00576CAF"/>
    <w:rsid w:val="00576CE3"/>
    <w:rsid w:val="00576D67"/>
    <w:rsid w:val="005778B9"/>
    <w:rsid w:val="00577CEF"/>
    <w:rsid w:val="00580097"/>
    <w:rsid w:val="00580607"/>
    <w:rsid w:val="00580693"/>
    <w:rsid w:val="00580EA1"/>
    <w:rsid w:val="00581A15"/>
    <w:rsid w:val="0058215B"/>
    <w:rsid w:val="0058281A"/>
    <w:rsid w:val="005831BA"/>
    <w:rsid w:val="0058369C"/>
    <w:rsid w:val="00583C5A"/>
    <w:rsid w:val="00584358"/>
    <w:rsid w:val="005843AC"/>
    <w:rsid w:val="00584539"/>
    <w:rsid w:val="00584879"/>
    <w:rsid w:val="00584B22"/>
    <w:rsid w:val="00585ACE"/>
    <w:rsid w:val="00585E33"/>
    <w:rsid w:val="00586113"/>
    <w:rsid w:val="00586729"/>
    <w:rsid w:val="00586DFB"/>
    <w:rsid w:val="0058721E"/>
    <w:rsid w:val="00590838"/>
    <w:rsid w:val="00590CD2"/>
    <w:rsid w:val="00590DC7"/>
    <w:rsid w:val="00591229"/>
    <w:rsid w:val="00591234"/>
    <w:rsid w:val="00591519"/>
    <w:rsid w:val="00591567"/>
    <w:rsid w:val="0059172F"/>
    <w:rsid w:val="00591838"/>
    <w:rsid w:val="00591A9A"/>
    <w:rsid w:val="00591EE8"/>
    <w:rsid w:val="00592A11"/>
    <w:rsid w:val="00592BE6"/>
    <w:rsid w:val="0059301D"/>
    <w:rsid w:val="00593668"/>
    <w:rsid w:val="0059368B"/>
    <w:rsid w:val="005938C9"/>
    <w:rsid w:val="00593B03"/>
    <w:rsid w:val="00593F90"/>
    <w:rsid w:val="0059405D"/>
    <w:rsid w:val="005940E0"/>
    <w:rsid w:val="00594632"/>
    <w:rsid w:val="00594BA1"/>
    <w:rsid w:val="0059537D"/>
    <w:rsid w:val="0059558F"/>
    <w:rsid w:val="005955EB"/>
    <w:rsid w:val="005958DF"/>
    <w:rsid w:val="00596C72"/>
    <w:rsid w:val="00596E86"/>
    <w:rsid w:val="005973AB"/>
    <w:rsid w:val="00597E8F"/>
    <w:rsid w:val="00597FD9"/>
    <w:rsid w:val="005A0F45"/>
    <w:rsid w:val="005A12C1"/>
    <w:rsid w:val="005A14CF"/>
    <w:rsid w:val="005A1617"/>
    <w:rsid w:val="005A17E8"/>
    <w:rsid w:val="005A197A"/>
    <w:rsid w:val="005A1F4A"/>
    <w:rsid w:val="005A27E0"/>
    <w:rsid w:val="005A2912"/>
    <w:rsid w:val="005A2B48"/>
    <w:rsid w:val="005A2C8C"/>
    <w:rsid w:val="005A32AF"/>
    <w:rsid w:val="005A3C8E"/>
    <w:rsid w:val="005A3D49"/>
    <w:rsid w:val="005A3E6F"/>
    <w:rsid w:val="005A4D9F"/>
    <w:rsid w:val="005A4E34"/>
    <w:rsid w:val="005A5265"/>
    <w:rsid w:val="005A5497"/>
    <w:rsid w:val="005A5A5D"/>
    <w:rsid w:val="005A5C8D"/>
    <w:rsid w:val="005A5CC4"/>
    <w:rsid w:val="005A6462"/>
    <w:rsid w:val="005A6569"/>
    <w:rsid w:val="005A6816"/>
    <w:rsid w:val="005A69C5"/>
    <w:rsid w:val="005A744B"/>
    <w:rsid w:val="005A74CB"/>
    <w:rsid w:val="005A7DCD"/>
    <w:rsid w:val="005B045D"/>
    <w:rsid w:val="005B081E"/>
    <w:rsid w:val="005B0B9B"/>
    <w:rsid w:val="005B1F70"/>
    <w:rsid w:val="005B249A"/>
    <w:rsid w:val="005B24CB"/>
    <w:rsid w:val="005B32EC"/>
    <w:rsid w:val="005B37E7"/>
    <w:rsid w:val="005B3BFA"/>
    <w:rsid w:val="005B4647"/>
    <w:rsid w:val="005B4667"/>
    <w:rsid w:val="005B4F4A"/>
    <w:rsid w:val="005B4F7C"/>
    <w:rsid w:val="005B574D"/>
    <w:rsid w:val="005B5838"/>
    <w:rsid w:val="005B591C"/>
    <w:rsid w:val="005B5CEE"/>
    <w:rsid w:val="005B5D1C"/>
    <w:rsid w:val="005B5FDA"/>
    <w:rsid w:val="005B7587"/>
    <w:rsid w:val="005B7B55"/>
    <w:rsid w:val="005B7D6C"/>
    <w:rsid w:val="005B7DDC"/>
    <w:rsid w:val="005C0437"/>
    <w:rsid w:val="005C0C51"/>
    <w:rsid w:val="005C1293"/>
    <w:rsid w:val="005C19BF"/>
    <w:rsid w:val="005C2846"/>
    <w:rsid w:val="005C2D25"/>
    <w:rsid w:val="005C2EDB"/>
    <w:rsid w:val="005C30A8"/>
    <w:rsid w:val="005C322D"/>
    <w:rsid w:val="005C3564"/>
    <w:rsid w:val="005C376F"/>
    <w:rsid w:val="005C3940"/>
    <w:rsid w:val="005C40CA"/>
    <w:rsid w:val="005C4472"/>
    <w:rsid w:val="005C45BA"/>
    <w:rsid w:val="005C4D4A"/>
    <w:rsid w:val="005C4F34"/>
    <w:rsid w:val="005C61A7"/>
    <w:rsid w:val="005C63E6"/>
    <w:rsid w:val="005C689F"/>
    <w:rsid w:val="005C6936"/>
    <w:rsid w:val="005C7437"/>
    <w:rsid w:val="005C74C9"/>
    <w:rsid w:val="005C7B22"/>
    <w:rsid w:val="005C7E2F"/>
    <w:rsid w:val="005D0EF9"/>
    <w:rsid w:val="005D11DD"/>
    <w:rsid w:val="005D16F6"/>
    <w:rsid w:val="005D178C"/>
    <w:rsid w:val="005D1DFC"/>
    <w:rsid w:val="005D2B6D"/>
    <w:rsid w:val="005D2CBB"/>
    <w:rsid w:val="005D2D81"/>
    <w:rsid w:val="005D3711"/>
    <w:rsid w:val="005D4011"/>
    <w:rsid w:val="005D419C"/>
    <w:rsid w:val="005D48B3"/>
    <w:rsid w:val="005D4FEC"/>
    <w:rsid w:val="005D5006"/>
    <w:rsid w:val="005D524E"/>
    <w:rsid w:val="005D5A68"/>
    <w:rsid w:val="005D5AAA"/>
    <w:rsid w:val="005D5B65"/>
    <w:rsid w:val="005D6A3A"/>
    <w:rsid w:val="005D77C4"/>
    <w:rsid w:val="005E12FD"/>
    <w:rsid w:val="005E1313"/>
    <w:rsid w:val="005E1669"/>
    <w:rsid w:val="005E1B26"/>
    <w:rsid w:val="005E2289"/>
    <w:rsid w:val="005E252C"/>
    <w:rsid w:val="005E277E"/>
    <w:rsid w:val="005E2FF1"/>
    <w:rsid w:val="005E35DB"/>
    <w:rsid w:val="005E3E64"/>
    <w:rsid w:val="005E4048"/>
    <w:rsid w:val="005E43E2"/>
    <w:rsid w:val="005E4869"/>
    <w:rsid w:val="005E4B9C"/>
    <w:rsid w:val="005E4DAD"/>
    <w:rsid w:val="005E525A"/>
    <w:rsid w:val="005E53FF"/>
    <w:rsid w:val="005E5522"/>
    <w:rsid w:val="005E557F"/>
    <w:rsid w:val="005E57FB"/>
    <w:rsid w:val="005E5CAA"/>
    <w:rsid w:val="005E7413"/>
    <w:rsid w:val="005E7F60"/>
    <w:rsid w:val="005F0972"/>
    <w:rsid w:val="005F0C9E"/>
    <w:rsid w:val="005F0F09"/>
    <w:rsid w:val="005F0F4A"/>
    <w:rsid w:val="005F0F71"/>
    <w:rsid w:val="005F13CB"/>
    <w:rsid w:val="005F15A5"/>
    <w:rsid w:val="005F19EE"/>
    <w:rsid w:val="005F1A6E"/>
    <w:rsid w:val="005F1C50"/>
    <w:rsid w:val="005F1DD8"/>
    <w:rsid w:val="005F2855"/>
    <w:rsid w:val="005F29E0"/>
    <w:rsid w:val="005F2A4E"/>
    <w:rsid w:val="005F2BFE"/>
    <w:rsid w:val="005F2EDB"/>
    <w:rsid w:val="005F34D9"/>
    <w:rsid w:val="005F3C3A"/>
    <w:rsid w:val="005F3D36"/>
    <w:rsid w:val="005F43F6"/>
    <w:rsid w:val="005F5F93"/>
    <w:rsid w:val="005F6412"/>
    <w:rsid w:val="005F7263"/>
    <w:rsid w:val="00600119"/>
    <w:rsid w:val="006002CC"/>
    <w:rsid w:val="0060043C"/>
    <w:rsid w:val="006007F0"/>
    <w:rsid w:val="006012C5"/>
    <w:rsid w:val="00601402"/>
    <w:rsid w:val="00601589"/>
    <w:rsid w:val="00601801"/>
    <w:rsid w:val="00601A42"/>
    <w:rsid w:val="00601D61"/>
    <w:rsid w:val="00601E9B"/>
    <w:rsid w:val="00602309"/>
    <w:rsid w:val="00602506"/>
    <w:rsid w:val="00602D69"/>
    <w:rsid w:val="00603F1C"/>
    <w:rsid w:val="00603FBC"/>
    <w:rsid w:val="00604731"/>
    <w:rsid w:val="00604B7F"/>
    <w:rsid w:val="00604D07"/>
    <w:rsid w:val="0060529F"/>
    <w:rsid w:val="0060585D"/>
    <w:rsid w:val="0060594D"/>
    <w:rsid w:val="00605A1F"/>
    <w:rsid w:val="00606101"/>
    <w:rsid w:val="006063CA"/>
    <w:rsid w:val="0060660C"/>
    <w:rsid w:val="0060689D"/>
    <w:rsid w:val="00606FC8"/>
    <w:rsid w:val="00607371"/>
    <w:rsid w:val="006073AD"/>
    <w:rsid w:val="00607DCF"/>
    <w:rsid w:val="00610051"/>
    <w:rsid w:val="00610E67"/>
    <w:rsid w:val="00611531"/>
    <w:rsid w:val="00612B6C"/>
    <w:rsid w:val="00612E59"/>
    <w:rsid w:val="006133BA"/>
    <w:rsid w:val="00613A1B"/>
    <w:rsid w:val="00613D43"/>
    <w:rsid w:val="006141DE"/>
    <w:rsid w:val="0061440F"/>
    <w:rsid w:val="00614471"/>
    <w:rsid w:val="0061551D"/>
    <w:rsid w:val="00615741"/>
    <w:rsid w:val="00615D0F"/>
    <w:rsid w:val="0061606B"/>
    <w:rsid w:val="006164E9"/>
    <w:rsid w:val="00616C8A"/>
    <w:rsid w:val="00616D7C"/>
    <w:rsid w:val="00617251"/>
    <w:rsid w:val="00617761"/>
    <w:rsid w:val="00617D6F"/>
    <w:rsid w:val="00620AE1"/>
    <w:rsid w:val="00621348"/>
    <w:rsid w:val="00621B89"/>
    <w:rsid w:val="00621C21"/>
    <w:rsid w:val="00622877"/>
    <w:rsid w:val="00622B02"/>
    <w:rsid w:val="00622D32"/>
    <w:rsid w:val="0062339D"/>
    <w:rsid w:val="00623834"/>
    <w:rsid w:val="00623C38"/>
    <w:rsid w:val="006241AE"/>
    <w:rsid w:val="00624711"/>
    <w:rsid w:val="00624748"/>
    <w:rsid w:val="006247CE"/>
    <w:rsid w:val="00624982"/>
    <w:rsid w:val="00624EFC"/>
    <w:rsid w:val="006254C6"/>
    <w:rsid w:val="00625524"/>
    <w:rsid w:val="0062577B"/>
    <w:rsid w:val="00625B33"/>
    <w:rsid w:val="00625B82"/>
    <w:rsid w:val="006260C0"/>
    <w:rsid w:val="00627C5C"/>
    <w:rsid w:val="006311C4"/>
    <w:rsid w:val="006318B4"/>
    <w:rsid w:val="0063200E"/>
    <w:rsid w:val="006321C5"/>
    <w:rsid w:val="00632217"/>
    <w:rsid w:val="006325EE"/>
    <w:rsid w:val="00632B02"/>
    <w:rsid w:val="0063373B"/>
    <w:rsid w:val="00633873"/>
    <w:rsid w:val="006347C0"/>
    <w:rsid w:val="00634D0C"/>
    <w:rsid w:val="00635447"/>
    <w:rsid w:val="0063547B"/>
    <w:rsid w:val="00635803"/>
    <w:rsid w:val="0063585A"/>
    <w:rsid w:val="006369DA"/>
    <w:rsid w:val="0063716B"/>
    <w:rsid w:val="00637B81"/>
    <w:rsid w:val="00640027"/>
    <w:rsid w:val="00640164"/>
    <w:rsid w:val="006405DA"/>
    <w:rsid w:val="006408ED"/>
    <w:rsid w:val="00640952"/>
    <w:rsid w:val="00640E90"/>
    <w:rsid w:val="00640EA7"/>
    <w:rsid w:val="0064125E"/>
    <w:rsid w:val="00641D90"/>
    <w:rsid w:val="006427D7"/>
    <w:rsid w:val="00642CA7"/>
    <w:rsid w:val="0064313E"/>
    <w:rsid w:val="006445E7"/>
    <w:rsid w:val="006448C6"/>
    <w:rsid w:val="00644D6C"/>
    <w:rsid w:val="00644D75"/>
    <w:rsid w:val="00644DAC"/>
    <w:rsid w:val="00644E4C"/>
    <w:rsid w:val="006463D5"/>
    <w:rsid w:val="00646D0F"/>
    <w:rsid w:val="00647517"/>
    <w:rsid w:val="00650710"/>
    <w:rsid w:val="00650909"/>
    <w:rsid w:val="00650E42"/>
    <w:rsid w:val="0065317F"/>
    <w:rsid w:val="00653A8C"/>
    <w:rsid w:val="00653D93"/>
    <w:rsid w:val="00653FEC"/>
    <w:rsid w:val="006541C9"/>
    <w:rsid w:val="00654F3E"/>
    <w:rsid w:val="00655C00"/>
    <w:rsid w:val="00655F02"/>
    <w:rsid w:val="00655F26"/>
    <w:rsid w:val="006560D3"/>
    <w:rsid w:val="006566E2"/>
    <w:rsid w:val="00656A18"/>
    <w:rsid w:val="00657181"/>
    <w:rsid w:val="0065740F"/>
    <w:rsid w:val="00657811"/>
    <w:rsid w:val="00657CEC"/>
    <w:rsid w:val="006600CD"/>
    <w:rsid w:val="00660376"/>
    <w:rsid w:val="00660897"/>
    <w:rsid w:val="00660E04"/>
    <w:rsid w:val="00660F9D"/>
    <w:rsid w:val="00660FD5"/>
    <w:rsid w:val="00660FF0"/>
    <w:rsid w:val="006614A6"/>
    <w:rsid w:val="00663C25"/>
    <w:rsid w:val="0066460A"/>
    <w:rsid w:val="006647ED"/>
    <w:rsid w:val="006652CD"/>
    <w:rsid w:val="0066538A"/>
    <w:rsid w:val="00665BB0"/>
    <w:rsid w:val="006662F5"/>
    <w:rsid w:val="0066665D"/>
    <w:rsid w:val="0066723D"/>
    <w:rsid w:val="006672A2"/>
    <w:rsid w:val="0066779C"/>
    <w:rsid w:val="0066797E"/>
    <w:rsid w:val="00667B4A"/>
    <w:rsid w:val="006704B1"/>
    <w:rsid w:val="006710A7"/>
    <w:rsid w:val="006714B1"/>
    <w:rsid w:val="006737A0"/>
    <w:rsid w:val="006738DB"/>
    <w:rsid w:val="0067390C"/>
    <w:rsid w:val="006739BE"/>
    <w:rsid w:val="00674445"/>
    <w:rsid w:val="006747D3"/>
    <w:rsid w:val="006748E4"/>
    <w:rsid w:val="00674A8D"/>
    <w:rsid w:val="00674A9F"/>
    <w:rsid w:val="00674BE1"/>
    <w:rsid w:val="00674C63"/>
    <w:rsid w:val="006754FF"/>
    <w:rsid w:val="006758B8"/>
    <w:rsid w:val="00675A0E"/>
    <w:rsid w:val="00675FA4"/>
    <w:rsid w:val="00676BB3"/>
    <w:rsid w:val="00676CA4"/>
    <w:rsid w:val="00676F3A"/>
    <w:rsid w:val="0067727D"/>
    <w:rsid w:val="0067741C"/>
    <w:rsid w:val="00677CAD"/>
    <w:rsid w:val="0068027D"/>
    <w:rsid w:val="006805CB"/>
    <w:rsid w:val="006808AB"/>
    <w:rsid w:val="00680EE9"/>
    <w:rsid w:val="00680F74"/>
    <w:rsid w:val="006811F6"/>
    <w:rsid w:val="006812B1"/>
    <w:rsid w:val="00681336"/>
    <w:rsid w:val="006813B3"/>
    <w:rsid w:val="00681935"/>
    <w:rsid w:val="00681A25"/>
    <w:rsid w:val="00681FD0"/>
    <w:rsid w:val="00682917"/>
    <w:rsid w:val="00682CC1"/>
    <w:rsid w:val="006832ED"/>
    <w:rsid w:val="00683719"/>
    <w:rsid w:val="00683DAD"/>
    <w:rsid w:val="00684403"/>
    <w:rsid w:val="006845C8"/>
    <w:rsid w:val="00684B1E"/>
    <w:rsid w:val="0068506B"/>
    <w:rsid w:val="006853CC"/>
    <w:rsid w:val="006856D5"/>
    <w:rsid w:val="00686233"/>
    <w:rsid w:val="00686504"/>
    <w:rsid w:val="00686958"/>
    <w:rsid w:val="006869D4"/>
    <w:rsid w:val="00687596"/>
    <w:rsid w:val="00687BA7"/>
    <w:rsid w:val="00687EC5"/>
    <w:rsid w:val="00690322"/>
    <w:rsid w:val="00690536"/>
    <w:rsid w:val="006909E4"/>
    <w:rsid w:val="00690DA1"/>
    <w:rsid w:val="00690F18"/>
    <w:rsid w:val="00691435"/>
    <w:rsid w:val="00691D82"/>
    <w:rsid w:val="00691E91"/>
    <w:rsid w:val="006922B4"/>
    <w:rsid w:val="00692B92"/>
    <w:rsid w:val="00692BEB"/>
    <w:rsid w:val="00693062"/>
    <w:rsid w:val="00693257"/>
    <w:rsid w:val="00693672"/>
    <w:rsid w:val="00693985"/>
    <w:rsid w:val="00693F27"/>
    <w:rsid w:val="006941E4"/>
    <w:rsid w:val="00694A2F"/>
    <w:rsid w:val="00695138"/>
    <w:rsid w:val="006953B3"/>
    <w:rsid w:val="0069581D"/>
    <w:rsid w:val="00695F40"/>
    <w:rsid w:val="00696602"/>
    <w:rsid w:val="00696EB2"/>
    <w:rsid w:val="006972BC"/>
    <w:rsid w:val="006978A9"/>
    <w:rsid w:val="00697A35"/>
    <w:rsid w:val="00697B5A"/>
    <w:rsid w:val="00697B68"/>
    <w:rsid w:val="00697EBB"/>
    <w:rsid w:val="006A03EA"/>
    <w:rsid w:val="006A059D"/>
    <w:rsid w:val="006A0649"/>
    <w:rsid w:val="006A06E7"/>
    <w:rsid w:val="006A08A6"/>
    <w:rsid w:val="006A0CBA"/>
    <w:rsid w:val="006A0EEA"/>
    <w:rsid w:val="006A1213"/>
    <w:rsid w:val="006A23A6"/>
    <w:rsid w:val="006A25E7"/>
    <w:rsid w:val="006A2C27"/>
    <w:rsid w:val="006A3079"/>
    <w:rsid w:val="006A311A"/>
    <w:rsid w:val="006A39A2"/>
    <w:rsid w:val="006A39E7"/>
    <w:rsid w:val="006A4134"/>
    <w:rsid w:val="006A45FA"/>
    <w:rsid w:val="006A4791"/>
    <w:rsid w:val="006A5301"/>
    <w:rsid w:val="006A5A12"/>
    <w:rsid w:val="006A5A7E"/>
    <w:rsid w:val="006A5BFF"/>
    <w:rsid w:val="006A5D9E"/>
    <w:rsid w:val="006A6200"/>
    <w:rsid w:val="006A620A"/>
    <w:rsid w:val="006A687B"/>
    <w:rsid w:val="006A6A8F"/>
    <w:rsid w:val="006A6DFC"/>
    <w:rsid w:val="006A781E"/>
    <w:rsid w:val="006A7A87"/>
    <w:rsid w:val="006A7ED1"/>
    <w:rsid w:val="006B0826"/>
    <w:rsid w:val="006B1060"/>
    <w:rsid w:val="006B1110"/>
    <w:rsid w:val="006B1291"/>
    <w:rsid w:val="006B206D"/>
    <w:rsid w:val="006B24F8"/>
    <w:rsid w:val="006B3112"/>
    <w:rsid w:val="006B3CBC"/>
    <w:rsid w:val="006B3DC4"/>
    <w:rsid w:val="006B49D3"/>
    <w:rsid w:val="006B4AE4"/>
    <w:rsid w:val="006B526F"/>
    <w:rsid w:val="006B54D1"/>
    <w:rsid w:val="006B562F"/>
    <w:rsid w:val="006B57B2"/>
    <w:rsid w:val="006B5D3A"/>
    <w:rsid w:val="006B6202"/>
    <w:rsid w:val="006B63B1"/>
    <w:rsid w:val="006B6731"/>
    <w:rsid w:val="006B6780"/>
    <w:rsid w:val="006B67C7"/>
    <w:rsid w:val="006B74CE"/>
    <w:rsid w:val="006B7563"/>
    <w:rsid w:val="006B7676"/>
    <w:rsid w:val="006B786C"/>
    <w:rsid w:val="006B7B59"/>
    <w:rsid w:val="006C02AB"/>
    <w:rsid w:val="006C02C0"/>
    <w:rsid w:val="006C0366"/>
    <w:rsid w:val="006C062B"/>
    <w:rsid w:val="006C1135"/>
    <w:rsid w:val="006C12BA"/>
    <w:rsid w:val="006C1607"/>
    <w:rsid w:val="006C22FC"/>
    <w:rsid w:val="006C2846"/>
    <w:rsid w:val="006C2F62"/>
    <w:rsid w:val="006C2F7B"/>
    <w:rsid w:val="006C3E86"/>
    <w:rsid w:val="006C43D4"/>
    <w:rsid w:val="006C4952"/>
    <w:rsid w:val="006C4985"/>
    <w:rsid w:val="006C4BF1"/>
    <w:rsid w:val="006C4FEE"/>
    <w:rsid w:val="006C58C3"/>
    <w:rsid w:val="006C5B27"/>
    <w:rsid w:val="006C5F94"/>
    <w:rsid w:val="006C7062"/>
    <w:rsid w:val="006C746E"/>
    <w:rsid w:val="006C7B5F"/>
    <w:rsid w:val="006D020C"/>
    <w:rsid w:val="006D0402"/>
    <w:rsid w:val="006D05CE"/>
    <w:rsid w:val="006D0B60"/>
    <w:rsid w:val="006D11F0"/>
    <w:rsid w:val="006D1208"/>
    <w:rsid w:val="006D121C"/>
    <w:rsid w:val="006D153B"/>
    <w:rsid w:val="006D1CE0"/>
    <w:rsid w:val="006D22F9"/>
    <w:rsid w:val="006D2452"/>
    <w:rsid w:val="006D264F"/>
    <w:rsid w:val="006D2E11"/>
    <w:rsid w:val="006D2ED8"/>
    <w:rsid w:val="006D3030"/>
    <w:rsid w:val="006D30C7"/>
    <w:rsid w:val="006D3C59"/>
    <w:rsid w:val="006D3F2B"/>
    <w:rsid w:val="006D42CC"/>
    <w:rsid w:val="006D4722"/>
    <w:rsid w:val="006D4CE0"/>
    <w:rsid w:val="006D51F6"/>
    <w:rsid w:val="006D5487"/>
    <w:rsid w:val="006D585E"/>
    <w:rsid w:val="006D5887"/>
    <w:rsid w:val="006D63AA"/>
    <w:rsid w:val="006D63DF"/>
    <w:rsid w:val="006D64FB"/>
    <w:rsid w:val="006D679A"/>
    <w:rsid w:val="006D6908"/>
    <w:rsid w:val="006D743F"/>
    <w:rsid w:val="006D7530"/>
    <w:rsid w:val="006D75B8"/>
    <w:rsid w:val="006D7916"/>
    <w:rsid w:val="006D7959"/>
    <w:rsid w:val="006D7F19"/>
    <w:rsid w:val="006E04C8"/>
    <w:rsid w:val="006E0D2E"/>
    <w:rsid w:val="006E1285"/>
    <w:rsid w:val="006E13DF"/>
    <w:rsid w:val="006E13EE"/>
    <w:rsid w:val="006E1630"/>
    <w:rsid w:val="006E168B"/>
    <w:rsid w:val="006E18A8"/>
    <w:rsid w:val="006E1B76"/>
    <w:rsid w:val="006E2BD9"/>
    <w:rsid w:val="006E3156"/>
    <w:rsid w:val="006E36F0"/>
    <w:rsid w:val="006E3A12"/>
    <w:rsid w:val="006E414A"/>
    <w:rsid w:val="006E4D6D"/>
    <w:rsid w:val="006E4ECE"/>
    <w:rsid w:val="006E5085"/>
    <w:rsid w:val="006E52E2"/>
    <w:rsid w:val="006E5A5F"/>
    <w:rsid w:val="006E670D"/>
    <w:rsid w:val="006E6E04"/>
    <w:rsid w:val="006E6FA5"/>
    <w:rsid w:val="006E6FD7"/>
    <w:rsid w:val="006E786B"/>
    <w:rsid w:val="006E7DD4"/>
    <w:rsid w:val="006E7E48"/>
    <w:rsid w:val="006F0940"/>
    <w:rsid w:val="006F0ADB"/>
    <w:rsid w:val="006F1169"/>
    <w:rsid w:val="006F1647"/>
    <w:rsid w:val="006F1BFD"/>
    <w:rsid w:val="006F239B"/>
    <w:rsid w:val="006F2C84"/>
    <w:rsid w:val="006F31C6"/>
    <w:rsid w:val="006F346B"/>
    <w:rsid w:val="006F359E"/>
    <w:rsid w:val="006F37E7"/>
    <w:rsid w:val="006F3CB9"/>
    <w:rsid w:val="006F3DDD"/>
    <w:rsid w:val="006F3FF4"/>
    <w:rsid w:val="006F409F"/>
    <w:rsid w:val="006F4132"/>
    <w:rsid w:val="006F4617"/>
    <w:rsid w:val="006F490A"/>
    <w:rsid w:val="006F4C1E"/>
    <w:rsid w:val="006F609C"/>
    <w:rsid w:val="006F6145"/>
    <w:rsid w:val="006F644A"/>
    <w:rsid w:val="006F6753"/>
    <w:rsid w:val="006F67F5"/>
    <w:rsid w:val="006F6C84"/>
    <w:rsid w:val="006F6EF4"/>
    <w:rsid w:val="006F7123"/>
    <w:rsid w:val="006F7528"/>
    <w:rsid w:val="006F760A"/>
    <w:rsid w:val="006F7676"/>
    <w:rsid w:val="006F7C16"/>
    <w:rsid w:val="0070026E"/>
    <w:rsid w:val="007009DE"/>
    <w:rsid w:val="007022F1"/>
    <w:rsid w:val="0070236A"/>
    <w:rsid w:val="00702C22"/>
    <w:rsid w:val="00702D49"/>
    <w:rsid w:val="00702FDF"/>
    <w:rsid w:val="00703346"/>
    <w:rsid w:val="00703683"/>
    <w:rsid w:val="0070377A"/>
    <w:rsid w:val="00703B25"/>
    <w:rsid w:val="00704249"/>
    <w:rsid w:val="0070446A"/>
    <w:rsid w:val="007044B0"/>
    <w:rsid w:val="007049D7"/>
    <w:rsid w:val="00704DAF"/>
    <w:rsid w:val="00704DE8"/>
    <w:rsid w:val="00704E58"/>
    <w:rsid w:val="00705BF5"/>
    <w:rsid w:val="00705C53"/>
    <w:rsid w:val="0070689F"/>
    <w:rsid w:val="00707229"/>
    <w:rsid w:val="0070723A"/>
    <w:rsid w:val="007074C5"/>
    <w:rsid w:val="00707855"/>
    <w:rsid w:val="0070789A"/>
    <w:rsid w:val="00707A21"/>
    <w:rsid w:val="00707B32"/>
    <w:rsid w:val="007100FB"/>
    <w:rsid w:val="007104D0"/>
    <w:rsid w:val="007106FD"/>
    <w:rsid w:val="007112B2"/>
    <w:rsid w:val="0071157B"/>
    <w:rsid w:val="00711D8C"/>
    <w:rsid w:val="00711F85"/>
    <w:rsid w:val="007120AA"/>
    <w:rsid w:val="00712224"/>
    <w:rsid w:val="0071323C"/>
    <w:rsid w:val="0071335A"/>
    <w:rsid w:val="007136E7"/>
    <w:rsid w:val="00714320"/>
    <w:rsid w:val="00714EEC"/>
    <w:rsid w:val="0071517A"/>
    <w:rsid w:val="00715913"/>
    <w:rsid w:val="00715C75"/>
    <w:rsid w:val="007173A5"/>
    <w:rsid w:val="0071795D"/>
    <w:rsid w:val="00717B45"/>
    <w:rsid w:val="00717D8B"/>
    <w:rsid w:val="00720D0C"/>
    <w:rsid w:val="00721251"/>
    <w:rsid w:val="007212AA"/>
    <w:rsid w:val="0072184E"/>
    <w:rsid w:val="00721DC4"/>
    <w:rsid w:val="007221A6"/>
    <w:rsid w:val="0072263D"/>
    <w:rsid w:val="00722E62"/>
    <w:rsid w:val="00722F21"/>
    <w:rsid w:val="00723053"/>
    <w:rsid w:val="007232F9"/>
    <w:rsid w:val="0072330F"/>
    <w:rsid w:val="007239D8"/>
    <w:rsid w:val="00724069"/>
    <w:rsid w:val="00724371"/>
    <w:rsid w:val="0072476F"/>
    <w:rsid w:val="00725652"/>
    <w:rsid w:val="007265A8"/>
    <w:rsid w:val="007270D0"/>
    <w:rsid w:val="00727578"/>
    <w:rsid w:val="00727E02"/>
    <w:rsid w:val="0073015B"/>
    <w:rsid w:val="00730A2A"/>
    <w:rsid w:val="00730A68"/>
    <w:rsid w:val="00730CD8"/>
    <w:rsid w:val="0073134E"/>
    <w:rsid w:val="0073135D"/>
    <w:rsid w:val="0073232B"/>
    <w:rsid w:val="00732926"/>
    <w:rsid w:val="0073334E"/>
    <w:rsid w:val="00734E58"/>
    <w:rsid w:val="00734F75"/>
    <w:rsid w:val="00735507"/>
    <w:rsid w:val="00735E2E"/>
    <w:rsid w:val="00735F36"/>
    <w:rsid w:val="00737C19"/>
    <w:rsid w:val="00740153"/>
    <w:rsid w:val="007405A5"/>
    <w:rsid w:val="00740DF2"/>
    <w:rsid w:val="00741F20"/>
    <w:rsid w:val="00742F2F"/>
    <w:rsid w:val="0074357A"/>
    <w:rsid w:val="00743BF1"/>
    <w:rsid w:val="00743CA6"/>
    <w:rsid w:val="00744F40"/>
    <w:rsid w:val="00744FBD"/>
    <w:rsid w:val="0074512E"/>
    <w:rsid w:val="00745502"/>
    <w:rsid w:val="0074565E"/>
    <w:rsid w:val="00746A16"/>
    <w:rsid w:val="00746B5C"/>
    <w:rsid w:val="00746D1C"/>
    <w:rsid w:val="00746F0D"/>
    <w:rsid w:val="0074737E"/>
    <w:rsid w:val="00747644"/>
    <w:rsid w:val="007478A9"/>
    <w:rsid w:val="007501AE"/>
    <w:rsid w:val="007503C1"/>
    <w:rsid w:val="007513E0"/>
    <w:rsid w:val="007515EB"/>
    <w:rsid w:val="00751815"/>
    <w:rsid w:val="0075193C"/>
    <w:rsid w:val="00751B04"/>
    <w:rsid w:val="00751BA4"/>
    <w:rsid w:val="00751C8F"/>
    <w:rsid w:val="00751FDC"/>
    <w:rsid w:val="007522B5"/>
    <w:rsid w:val="007524B2"/>
    <w:rsid w:val="007526B2"/>
    <w:rsid w:val="00752DB0"/>
    <w:rsid w:val="007532AB"/>
    <w:rsid w:val="00753557"/>
    <w:rsid w:val="007540A2"/>
    <w:rsid w:val="0075442A"/>
    <w:rsid w:val="007545E7"/>
    <w:rsid w:val="00754C57"/>
    <w:rsid w:val="00755DFE"/>
    <w:rsid w:val="00755FAF"/>
    <w:rsid w:val="007562CE"/>
    <w:rsid w:val="00756AB2"/>
    <w:rsid w:val="00756E20"/>
    <w:rsid w:val="0075751F"/>
    <w:rsid w:val="0075770D"/>
    <w:rsid w:val="007577BF"/>
    <w:rsid w:val="007601F5"/>
    <w:rsid w:val="00760543"/>
    <w:rsid w:val="0076065E"/>
    <w:rsid w:val="00760F03"/>
    <w:rsid w:val="00761073"/>
    <w:rsid w:val="0076129D"/>
    <w:rsid w:val="00761651"/>
    <w:rsid w:val="00761B49"/>
    <w:rsid w:val="00761CAD"/>
    <w:rsid w:val="00761F5F"/>
    <w:rsid w:val="00762219"/>
    <w:rsid w:val="0076296D"/>
    <w:rsid w:val="00762C32"/>
    <w:rsid w:val="00762F46"/>
    <w:rsid w:val="00763BCB"/>
    <w:rsid w:val="007645D2"/>
    <w:rsid w:val="00764A62"/>
    <w:rsid w:val="00764CC3"/>
    <w:rsid w:val="00765248"/>
    <w:rsid w:val="007657AF"/>
    <w:rsid w:val="00765A6B"/>
    <w:rsid w:val="00766D76"/>
    <w:rsid w:val="00767359"/>
    <w:rsid w:val="00767B19"/>
    <w:rsid w:val="00767C2D"/>
    <w:rsid w:val="00767CE4"/>
    <w:rsid w:val="00767E09"/>
    <w:rsid w:val="00767E2B"/>
    <w:rsid w:val="0077041D"/>
    <w:rsid w:val="00770E63"/>
    <w:rsid w:val="00771D98"/>
    <w:rsid w:val="00772616"/>
    <w:rsid w:val="00772619"/>
    <w:rsid w:val="00772C25"/>
    <w:rsid w:val="00773152"/>
    <w:rsid w:val="00773981"/>
    <w:rsid w:val="00773997"/>
    <w:rsid w:val="007740A6"/>
    <w:rsid w:val="00774210"/>
    <w:rsid w:val="007744CA"/>
    <w:rsid w:val="00774B43"/>
    <w:rsid w:val="00774DD6"/>
    <w:rsid w:val="00775154"/>
    <w:rsid w:val="007753F3"/>
    <w:rsid w:val="007763C5"/>
    <w:rsid w:val="00776B5C"/>
    <w:rsid w:val="00776C6C"/>
    <w:rsid w:val="00776D6F"/>
    <w:rsid w:val="0077722A"/>
    <w:rsid w:val="0077736C"/>
    <w:rsid w:val="007776A7"/>
    <w:rsid w:val="007779C6"/>
    <w:rsid w:val="00777BF0"/>
    <w:rsid w:val="0078012F"/>
    <w:rsid w:val="007801AB"/>
    <w:rsid w:val="00780228"/>
    <w:rsid w:val="00780741"/>
    <w:rsid w:val="00781597"/>
    <w:rsid w:val="00781940"/>
    <w:rsid w:val="00781A43"/>
    <w:rsid w:val="00781D1E"/>
    <w:rsid w:val="007820D3"/>
    <w:rsid w:val="00782608"/>
    <w:rsid w:val="00782EA2"/>
    <w:rsid w:val="00782F1E"/>
    <w:rsid w:val="007831F9"/>
    <w:rsid w:val="00783463"/>
    <w:rsid w:val="007840FA"/>
    <w:rsid w:val="0078448B"/>
    <w:rsid w:val="0078462B"/>
    <w:rsid w:val="007847E7"/>
    <w:rsid w:val="00784969"/>
    <w:rsid w:val="00784CB7"/>
    <w:rsid w:val="00784CF0"/>
    <w:rsid w:val="00785E83"/>
    <w:rsid w:val="007866E3"/>
    <w:rsid w:val="007869FF"/>
    <w:rsid w:val="00786E4D"/>
    <w:rsid w:val="007870ED"/>
    <w:rsid w:val="007875FF"/>
    <w:rsid w:val="0078786A"/>
    <w:rsid w:val="007904A8"/>
    <w:rsid w:val="0079057A"/>
    <w:rsid w:val="00790A1F"/>
    <w:rsid w:val="007916B0"/>
    <w:rsid w:val="00791B5A"/>
    <w:rsid w:val="0079204D"/>
    <w:rsid w:val="007921DC"/>
    <w:rsid w:val="00793139"/>
    <w:rsid w:val="0079390B"/>
    <w:rsid w:val="00793C27"/>
    <w:rsid w:val="00793D3C"/>
    <w:rsid w:val="007940D8"/>
    <w:rsid w:val="0079419D"/>
    <w:rsid w:val="00794374"/>
    <w:rsid w:val="007946D3"/>
    <w:rsid w:val="007949E0"/>
    <w:rsid w:val="00794D13"/>
    <w:rsid w:val="007953A4"/>
    <w:rsid w:val="00795616"/>
    <w:rsid w:val="007956C2"/>
    <w:rsid w:val="00795D44"/>
    <w:rsid w:val="00796055"/>
    <w:rsid w:val="00796275"/>
    <w:rsid w:val="00796A10"/>
    <w:rsid w:val="00796BB7"/>
    <w:rsid w:val="00796D2B"/>
    <w:rsid w:val="00796D31"/>
    <w:rsid w:val="00796D33"/>
    <w:rsid w:val="00796E26"/>
    <w:rsid w:val="00796FEB"/>
    <w:rsid w:val="00797785"/>
    <w:rsid w:val="007977A2"/>
    <w:rsid w:val="007977C1"/>
    <w:rsid w:val="007979CB"/>
    <w:rsid w:val="00797DA3"/>
    <w:rsid w:val="00797DC7"/>
    <w:rsid w:val="007A05E3"/>
    <w:rsid w:val="007A0743"/>
    <w:rsid w:val="007A0A58"/>
    <w:rsid w:val="007A0DBF"/>
    <w:rsid w:val="007A0F85"/>
    <w:rsid w:val="007A1603"/>
    <w:rsid w:val="007A1A05"/>
    <w:rsid w:val="007A2273"/>
    <w:rsid w:val="007A2695"/>
    <w:rsid w:val="007A27E1"/>
    <w:rsid w:val="007A2AC5"/>
    <w:rsid w:val="007A2F54"/>
    <w:rsid w:val="007A33C7"/>
    <w:rsid w:val="007A3912"/>
    <w:rsid w:val="007A3980"/>
    <w:rsid w:val="007A40FD"/>
    <w:rsid w:val="007A4193"/>
    <w:rsid w:val="007A4565"/>
    <w:rsid w:val="007A5394"/>
    <w:rsid w:val="007A6041"/>
    <w:rsid w:val="007A6655"/>
    <w:rsid w:val="007A67A2"/>
    <w:rsid w:val="007A6B01"/>
    <w:rsid w:val="007A6C55"/>
    <w:rsid w:val="007A72FA"/>
    <w:rsid w:val="007A7455"/>
    <w:rsid w:val="007A7873"/>
    <w:rsid w:val="007A787A"/>
    <w:rsid w:val="007A7C56"/>
    <w:rsid w:val="007B0126"/>
    <w:rsid w:val="007B0FFA"/>
    <w:rsid w:val="007B1228"/>
    <w:rsid w:val="007B1446"/>
    <w:rsid w:val="007B1B29"/>
    <w:rsid w:val="007B1BEB"/>
    <w:rsid w:val="007B1C7F"/>
    <w:rsid w:val="007B1CE8"/>
    <w:rsid w:val="007B1D2C"/>
    <w:rsid w:val="007B1EA2"/>
    <w:rsid w:val="007B1FD9"/>
    <w:rsid w:val="007B21EF"/>
    <w:rsid w:val="007B2336"/>
    <w:rsid w:val="007B2A56"/>
    <w:rsid w:val="007B2D8A"/>
    <w:rsid w:val="007B2EBA"/>
    <w:rsid w:val="007B355D"/>
    <w:rsid w:val="007B392D"/>
    <w:rsid w:val="007B3961"/>
    <w:rsid w:val="007B3EC7"/>
    <w:rsid w:val="007B4071"/>
    <w:rsid w:val="007B43C4"/>
    <w:rsid w:val="007B4654"/>
    <w:rsid w:val="007B46D6"/>
    <w:rsid w:val="007B4A61"/>
    <w:rsid w:val="007B4B5D"/>
    <w:rsid w:val="007B5588"/>
    <w:rsid w:val="007B5964"/>
    <w:rsid w:val="007B6C08"/>
    <w:rsid w:val="007B6E38"/>
    <w:rsid w:val="007B72E1"/>
    <w:rsid w:val="007B72E9"/>
    <w:rsid w:val="007B766A"/>
    <w:rsid w:val="007B7926"/>
    <w:rsid w:val="007B797D"/>
    <w:rsid w:val="007C0453"/>
    <w:rsid w:val="007C06E5"/>
    <w:rsid w:val="007C08FF"/>
    <w:rsid w:val="007C1112"/>
    <w:rsid w:val="007C174E"/>
    <w:rsid w:val="007C1AA6"/>
    <w:rsid w:val="007C1AB6"/>
    <w:rsid w:val="007C1E60"/>
    <w:rsid w:val="007C24AC"/>
    <w:rsid w:val="007C24CE"/>
    <w:rsid w:val="007C24D5"/>
    <w:rsid w:val="007C261B"/>
    <w:rsid w:val="007C2636"/>
    <w:rsid w:val="007C2C8B"/>
    <w:rsid w:val="007C2FF2"/>
    <w:rsid w:val="007C34C5"/>
    <w:rsid w:val="007C35EC"/>
    <w:rsid w:val="007C3712"/>
    <w:rsid w:val="007C374C"/>
    <w:rsid w:val="007C3E65"/>
    <w:rsid w:val="007C5359"/>
    <w:rsid w:val="007C590D"/>
    <w:rsid w:val="007C59DB"/>
    <w:rsid w:val="007C5A84"/>
    <w:rsid w:val="007C611A"/>
    <w:rsid w:val="007C6AE0"/>
    <w:rsid w:val="007C70E3"/>
    <w:rsid w:val="007C7162"/>
    <w:rsid w:val="007C72B3"/>
    <w:rsid w:val="007D00D3"/>
    <w:rsid w:val="007D0CA6"/>
    <w:rsid w:val="007D173B"/>
    <w:rsid w:val="007D178D"/>
    <w:rsid w:val="007D1C31"/>
    <w:rsid w:val="007D203C"/>
    <w:rsid w:val="007D2257"/>
    <w:rsid w:val="007D22CB"/>
    <w:rsid w:val="007D2361"/>
    <w:rsid w:val="007D25EF"/>
    <w:rsid w:val="007D2C18"/>
    <w:rsid w:val="007D3B71"/>
    <w:rsid w:val="007D42C3"/>
    <w:rsid w:val="007D4591"/>
    <w:rsid w:val="007D45E5"/>
    <w:rsid w:val="007D479C"/>
    <w:rsid w:val="007D4E3D"/>
    <w:rsid w:val="007D4ED9"/>
    <w:rsid w:val="007D4F50"/>
    <w:rsid w:val="007D5455"/>
    <w:rsid w:val="007D54A5"/>
    <w:rsid w:val="007D561D"/>
    <w:rsid w:val="007D5757"/>
    <w:rsid w:val="007D5B58"/>
    <w:rsid w:val="007D5C16"/>
    <w:rsid w:val="007D62A7"/>
    <w:rsid w:val="007D6538"/>
    <w:rsid w:val="007D7421"/>
    <w:rsid w:val="007D7887"/>
    <w:rsid w:val="007E023C"/>
    <w:rsid w:val="007E0806"/>
    <w:rsid w:val="007E120A"/>
    <w:rsid w:val="007E124B"/>
    <w:rsid w:val="007E1782"/>
    <w:rsid w:val="007E2B06"/>
    <w:rsid w:val="007E2B8D"/>
    <w:rsid w:val="007E2F1D"/>
    <w:rsid w:val="007E3237"/>
    <w:rsid w:val="007E336E"/>
    <w:rsid w:val="007E3750"/>
    <w:rsid w:val="007E43B9"/>
    <w:rsid w:val="007E4410"/>
    <w:rsid w:val="007E4A3F"/>
    <w:rsid w:val="007E4ABF"/>
    <w:rsid w:val="007E4C03"/>
    <w:rsid w:val="007E4EAB"/>
    <w:rsid w:val="007E5D27"/>
    <w:rsid w:val="007E5D2D"/>
    <w:rsid w:val="007E71FC"/>
    <w:rsid w:val="007E734B"/>
    <w:rsid w:val="007E779F"/>
    <w:rsid w:val="007E79B8"/>
    <w:rsid w:val="007E7A44"/>
    <w:rsid w:val="007E7C30"/>
    <w:rsid w:val="007F0BAE"/>
    <w:rsid w:val="007F1062"/>
    <w:rsid w:val="007F11D6"/>
    <w:rsid w:val="007F1277"/>
    <w:rsid w:val="007F14B5"/>
    <w:rsid w:val="007F1558"/>
    <w:rsid w:val="007F169E"/>
    <w:rsid w:val="007F172A"/>
    <w:rsid w:val="007F17AB"/>
    <w:rsid w:val="007F17E1"/>
    <w:rsid w:val="007F1F2C"/>
    <w:rsid w:val="007F2843"/>
    <w:rsid w:val="007F290D"/>
    <w:rsid w:val="007F2F57"/>
    <w:rsid w:val="007F3EA9"/>
    <w:rsid w:val="007F41E8"/>
    <w:rsid w:val="007F42CF"/>
    <w:rsid w:val="007F430C"/>
    <w:rsid w:val="007F43C6"/>
    <w:rsid w:val="007F4AFD"/>
    <w:rsid w:val="007F4E03"/>
    <w:rsid w:val="007F4F50"/>
    <w:rsid w:val="007F50F3"/>
    <w:rsid w:val="007F518F"/>
    <w:rsid w:val="007F5A41"/>
    <w:rsid w:val="007F5BC5"/>
    <w:rsid w:val="007F5D61"/>
    <w:rsid w:val="007F5FC9"/>
    <w:rsid w:val="007F6CFD"/>
    <w:rsid w:val="007F6F7B"/>
    <w:rsid w:val="007F72FA"/>
    <w:rsid w:val="007F733F"/>
    <w:rsid w:val="007F7371"/>
    <w:rsid w:val="007F7A38"/>
    <w:rsid w:val="007F7ED5"/>
    <w:rsid w:val="00800086"/>
    <w:rsid w:val="008005B0"/>
    <w:rsid w:val="00800E90"/>
    <w:rsid w:val="008010AE"/>
    <w:rsid w:val="0080149E"/>
    <w:rsid w:val="008016B9"/>
    <w:rsid w:val="00801CFF"/>
    <w:rsid w:val="00801DF3"/>
    <w:rsid w:val="00802C14"/>
    <w:rsid w:val="00802DB5"/>
    <w:rsid w:val="008035E0"/>
    <w:rsid w:val="00803DF8"/>
    <w:rsid w:val="00803EF3"/>
    <w:rsid w:val="00803FC5"/>
    <w:rsid w:val="00804123"/>
    <w:rsid w:val="00804531"/>
    <w:rsid w:val="00804F6D"/>
    <w:rsid w:val="00805061"/>
    <w:rsid w:val="0080533F"/>
    <w:rsid w:val="00805631"/>
    <w:rsid w:val="008058EB"/>
    <w:rsid w:val="00806262"/>
    <w:rsid w:val="00806A89"/>
    <w:rsid w:val="00806BA0"/>
    <w:rsid w:val="00806E34"/>
    <w:rsid w:val="0080707A"/>
    <w:rsid w:val="008070B8"/>
    <w:rsid w:val="00807653"/>
    <w:rsid w:val="00807D14"/>
    <w:rsid w:val="00807F26"/>
    <w:rsid w:val="00810F67"/>
    <w:rsid w:val="00810FE2"/>
    <w:rsid w:val="0081109D"/>
    <w:rsid w:val="00811492"/>
    <w:rsid w:val="00811790"/>
    <w:rsid w:val="00811A90"/>
    <w:rsid w:val="00811B63"/>
    <w:rsid w:val="00812359"/>
    <w:rsid w:val="008125D1"/>
    <w:rsid w:val="00812B82"/>
    <w:rsid w:val="00813193"/>
    <w:rsid w:val="0081327F"/>
    <w:rsid w:val="00814088"/>
    <w:rsid w:val="0081409A"/>
    <w:rsid w:val="008141CE"/>
    <w:rsid w:val="008144BD"/>
    <w:rsid w:val="00814743"/>
    <w:rsid w:val="0081493B"/>
    <w:rsid w:val="00814978"/>
    <w:rsid w:val="00814A87"/>
    <w:rsid w:val="00814AE2"/>
    <w:rsid w:val="00815271"/>
    <w:rsid w:val="008153B6"/>
    <w:rsid w:val="008158DF"/>
    <w:rsid w:val="00815E30"/>
    <w:rsid w:val="00816076"/>
    <w:rsid w:val="00816484"/>
    <w:rsid w:val="00816D43"/>
    <w:rsid w:val="0081744C"/>
    <w:rsid w:val="008175FD"/>
    <w:rsid w:val="0081782D"/>
    <w:rsid w:val="00817D6C"/>
    <w:rsid w:val="00820C99"/>
    <w:rsid w:val="00821A9F"/>
    <w:rsid w:val="00822293"/>
    <w:rsid w:val="00822E91"/>
    <w:rsid w:val="008235D9"/>
    <w:rsid w:val="00823F46"/>
    <w:rsid w:val="00824099"/>
    <w:rsid w:val="008243C7"/>
    <w:rsid w:val="00824EC9"/>
    <w:rsid w:val="00825773"/>
    <w:rsid w:val="00825A08"/>
    <w:rsid w:val="00826835"/>
    <w:rsid w:val="00826AB5"/>
    <w:rsid w:val="00826CE0"/>
    <w:rsid w:val="00826EEB"/>
    <w:rsid w:val="00826EEC"/>
    <w:rsid w:val="008273CC"/>
    <w:rsid w:val="00827770"/>
    <w:rsid w:val="0082787A"/>
    <w:rsid w:val="0082793A"/>
    <w:rsid w:val="008279EC"/>
    <w:rsid w:val="00827D72"/>
    <w:rsid w:val="00827DD6"/>
    <w:rsid w:val="00830DB2"/>
    <w:rsid w:val="008313A9"/>
    <w:rsid w:val="008315A8"/>
    <w:rsid w:val="0083163C"/>
    <w:rsid w:val="00831813"/>
    <w:rsid w:val="0083221D"/>
    <w:rsid w:val="00832771"/>
    <w:rsid w:val="00833121"/>
    <w:rsid w:val="008335E2"/>
    <w:rsid w:val="00833823"/>
    <w:rsid w:val="00833B99"/>
    <w:rsid w:val="00833DDC"/>
    <w:rsid w:val="0083431F"/>
    <w:rsid w:val="00834578"/>
    <w:rsid w:val="00834C78"/>
    <w:rsid w:val="0083523F"/>
    <w:rsid w:val="00835A46"/>
    <w:rsid w:val="00835E35"/>
    <w:rsid w:val="00835FD4"/>
    <w:rsid w:val="008361E2"/>
    <w:rsid w:val="008363C1"/>
    <w:rsid w:val="008365DF"/>
    <w:rsid w:val="00836615"/>
    <w:rsid w:val="00836E72"/>
    <w:rsid w:val="0083735C"/>
    <w:rsid w:val="0083792C"/>
    <w:rsid w:val="00837B33"/>
    <w:rsid w:val="00837D32"/>
    <w:rsid w:val="00837F3D"/>
    <w:rsid w:val="00840072"/>
    <w:rsid w:val="008401F1"/>
    <w:rsid w:val="0084045A"/>
    <w:rsid w:val="0084055F"/>
    <w:rsid w:val="008405C2"/>
    <w:rsid w:val="00840D58"/>
    <w:rsid w:val="008413B5"/>
    <w:rsid w:val="008416D1"/>
    <w:rsid w:val="00841921"/>
    <w:rsid w:val="00841D37"/>
    <w:rsid w:val="00841F0A"/>
    <w:rsid w:val="00841F77"/>
    <w:rsid w:val="00842BE5"/>
    <w:rsid w:val="00843383"/>
    <w:rsid w:val="008436C2"/>
    <w:rsid w:val="00843BFD"/>
    <w:rsid w:val="00843CC9"/>
    <w:rsid w:val="0084425B"/>
    <w:rsid w:val="008446DC"/>
    <w:rsid w:val="00844DC4"/>
    <w:rsid w:val="0084540F"/>
    <w:rsid w:val="00845E77"/>
    <w:rsid w:val="00846517"/>
    <w:rsid w:val="00846988"/>
    <w:rsid w:val="00846C14"/>
    <w:rsid w:val="008470F3"/>
    <w:rsid w:val="008474E8"/>
    <w:rsid w:val="00847678"/>
    <w:rsid w:val="00847B4F"/>
    <w:rsid w:val="00847FA1"/>
    <w:rsid w:val="00850118"/>
    <w:rsid w:val="0085048F"/>
    <w:rsid w:val="008504AF"/>
    <w:rsid w:val="00850F08"/>
    <w:rsid w:val="00851218"/>
    <w:rsid w:val="008512E0"/>
    <w:rsid w:val="0085166E"/>
    <w:rsid w:val="00851905"/>
    <w:rsid w:val="00851EF3"/>
    <w:rsid w:val="00851F2C"/>
    <w:rsid w:val="00853137"/>
    <w:rsid w:val="00853EC5"/>
    <w:rsid w:val="00853ECC"/>
    <w:rsid w:val="00854190"/>
    <w:rsid w:val="0085432E"/>
    <w:rsid w:val="00854348"/>
    <w:rsid w:val="008544F5"/>
    <w:rsid w:val="0085555A"/>
    <w:rsid w:val="008555DD"/>
    <w:rsid w:val="00855AC3"/>
    <w:rsid w:val="00855BEA"/>
    <w:rsid w:val="00855C6A"/>
    <w:rsid w:val="00855DC7"/>
    <w:rsid w:val="00856044"/>
    <w:rsid w:val="008567BB"/>
    <w:rsid w:val="00857A8D"/>
    <w:rsid w:val="00857AD0"/>
    <w:rsid w:val="00857BDD"/>
    <w:rsid w:val="008602D1"/>
    <w:rsid w:val="00860526"/>
    <w:rsid w:val="008605FE"/>
    <w:rsid w:val="00860E87"/>
    <w:rsid w:val="00861757"/>
    <w:rsid w:val="00861C2E"/>
    <w:rsid w:val="0086223C"/>
    <w:rsid w:val="00862408"/>
    <w:rsid w:val="0086241E"/>
    <w:rsid w:val="00862568"/>
    <w:rsid w:val="00862B08"/>
    <w:rsid w:val="00862D7C"/>
    <w:rsid w:val="00863051"/>
    <w:rsid w:val="0086305F"/>
    <w:rsid w:val="00863884"/>
    <w:rsid w:val="008638AD"/>
    <w:rsid w:val="00863B51"/>
    <w:rsid w:val="00863CFD"/>
    <w:rsid w:val="0086424E"/>
    <w:rsid w:val="008642B6"/>
    <w:rsid w:val="0086450D"/>
    <w:rsid w:val="0086492B"/>
    <w:rsid w:val="00864950"/>
    <w:rsid w:val="00865811"/>
    <w:rsid w:val="00865CBB"/>
    <w:rsid w:val="0086606D"/>
    <w:rsid w:val="00866391"/>
    <w:rsid w:val="00866401"/>
    <w:rsid w:val="008664AC"/>
    <w:rsid w:val="00866797"/>
    <w:rsid w:val="0086698D"/>
    <w:rsid w:val="00866D0B"/>
    <w:rsid w:val="00867396"/>
    <w:rsid w:val="008674DF"/>
    <w:rsid w:val="0086783B"/>
    <w:rsid w:val="00867B4F"/>
    <w:rsid w:val="00867B6F"/>
    <w:rsid w:val="00870197"/>
    <w:rsid w:val="00870389"/>
    <w:rsid w:val="008706F9"/>
    <w:rsid w:val="00870B0B"/>
    <w:rsid w:val="00870D4F"/>
    <w:rsid w:val="00871A2F"/>
    <w:rsid w:val="00872002"/>
    <w:rsid w:val="00872CE0"/>
    <w:rsid w:val="008730F3"/>
    <w:rsid w:val="008735E9"/>
    <w:rsid w:val="00873A6D"/>
    <w:rsid w:val="00873CD0"/>
    <w:rsid w:val="00874007"/>
    <w:rsid w:val="00874565"/>
    <w:rsid w:val="00874B27"/>
    <w:rsid w:val="00874DC1"/>
    <w:rsid w:val="00874FB6"/>
    <w:rsid w:val="008753AD"/>
    <w:rsid w:val="008753FE"/>
    <w:rsid w:val="008757BA"/>
    <w:rsid w:val="008758CC"/>
    <w:rsid w:val="00875A78"/>
    <w:rsid w:val="00875B82"/>
    <w:rsid w:val="00875D11"/>
    <w:rsid w:val="008760BC"/>
    <w:rsid w:val="00876435"/>
    <w:rsid w:val="0087760A"/>
    <w:rsid w:val="00877670"/>
    <w:rsid w:val="00877B67"/>
    <w:rsid w:val="00880084"/>
    <w:rsid w:val="00880BD4"/>
    <w:rsid w:val="00880D57"/>
    <w:rsid w:val="008810F0"/>
    <w:rsid w:val="00881187"/>
    <w:rsid w:val="0088124A"/>
    <w:rsid w:val="00881319"/>
    <w:rsid w:val="008814A7"/>
    <w:rsid w:val="0088158C"/>
    <w:rsid w:val="00881969"/>
    <w:rsid w:val="00881F64"/>
    <w:rsid w:val="00882271"/>
    <w:rsid w:val="00882AB8"/>
    <w:rsid w:val="00883096"/>
    <w:rsid w:val="00883357"/>
    <w:rsid w:val="008838DE"/>
    <w:rsid w:val="00883E76"/>
    <w:rsid w:val="00884631"/>
    <w:rsid w:val="00884ADE"/>
    <w:rsid w:val="00884B81"/>
    <w:rsid w:val="00884C3A"/>
    <w:rsid w:val="00884D13"/>
    <w:rsid w:val="00886A87"/>
    <w:rsid w:val="0088725E"/>
    <w:rsid w:val="008873D6"/>
    <w:rsid w:val="008873F9"/>
    <w:rsid w:val="00887CE7"/>
    <w:rsid w:val="008902FB"/>
    <w:rsid w:val="008903E9"/>
    <w:rsid w:val="00890A86"/>
    <w:rsid w:val="00890F3E"/>
    <w:rsid w:val="0089140B"/>
    <w:rsid w:val="008914B8"/>
    <w:rsid w:val="00891A07"/>
    <w:rsid w:val="00891FCD"/>
    <w:rsid w:val="0089236C"/>
    <w:rsid w:val="008924F8"/>
    <w:rsid w:val="0089289E"/>
    <w:rsid w:val="00892B3A"/>
    <w:rsid w:val="00893215"/>
    <w:rsid w:val="00893621"/>
    <w:rsid w:val="00893A29"/>
    <w:rsid w:val="00893B45"/>
    <w:rsid w:val="00893B5F"/>
    <w:rsid w:val="00893BB9"/>
    <w:rsid w:val="00893E59"/>
    <w:rsid w:val="008940F3"/>
    <w:rsid w:val="0089447C"/>
    <w:rsid w:val="008944B8"/>
    <w:rsid w:val="0089479E"/>
    <w:rsid w:val="008947E2"/>
    <w:rsid w:val="00894E38"/>
    <w:rsid w:val="008954A9"/>
    <w:rsid w:val="00895AEA"/>
    <w:rsid w:val="00895E3A"/>
    <w:rsid w:val="0089622A"/>
    <w:rsid w:val="008962B0"/>
    <w:rsid w:val="0089667A"/>
    <w:rsid w:val="00896B3C"/>
    <w:rsid w:val="00897314"/>
    <w:rsid w:val="00897F45"/>
    <w:rsid w:val="00897FD8"/>
    <w:rsid w:val="008A03B7"/>
    <w:rsid w:val="008A0428"/>
    <w:rsid w:val="008A0729"/>
    <w:rsid w:val="008A0D00"/>
    <w:rsid w:val="008A0F20"/>
    <w:rsid w:val="008A0F33"/>
    <w:rsid w:val="008A1E78"/>
    <w:rsid w:val="008A1E80"/>
    <w:rsid w:val="008A2001"/>
    <w:rsid w:val="008A2595"/>
    <w:rsid w:val="008A33CC"/>
    <w:rsid w:val="008A39B6"/>
    <w:rsid w:val="008A3A55"/>
    <w:rsid w:val="008A3B5D"/>
    <w:rsid w:val="008A3B8D"/>
    <w:rsid w:val="008A3F7C"/>
    <w:rsid w:val="008A3FD3"/>
    <w:rsid w:val="008A4528"/>
    <w:rsid w:val="008A514D"/>
    <w:rsid w:val="008A524A"/>
    <w:rsid w:val="008A5337"/>
    <w:rsid w:val="008A5456"/>
    <w:rsid w:val="008A61A3"/>
    <w:rsid w:val="008A686D"/>
    <w:rsid w:val="008A6DB4"/>
    <w:rsid w:val="008A72EF"/>
    <w:rsid w:val="008A75FB"/>
    <w:rsid w:val="008A775F"/>
    <w:rsid w:val="008A798D"/>
    <w:rsid w:val="008A7C67"/>
    <w:rsid w:val="008B03E2"/>
    <w:rsid w:val="008B07F7"/>
    <w:rsid w:val="008B0CD2"/>
    <w:rsid w:val="008B0FCC"/>
    <w:rsid w:val="008B167A"/>
    <w:rsid w:val="008B19A6"/>
    <w:rsid w:val="008B1A2A"/>
    <w:rsid w:val="008B2301"/>
    <w:rsid w:val="008B32DB"/>
    <w:rsid w:val="008B3715"/>
    <w:rsid w:val="008B3B74"/>
    <w:rsid w:val="008B3C41"/>
    <w:rsid w:val="008B4D36"/>
    <w:rsid w:val="008B528D"/>
    <w:rsid w:val="008B528F"/>
    <w:rsid w:val="008B562C"/>
    <w:rsid w:val="008B56C2"/>
    <w:rsid w:val="008B6052"/>
    <w:rsid w:val="008B6145"/>
    <w:rsid w:val="008B6435"/>
    <w:rsid w:val="008B79A1"/>
    <w:rsid w:val="008B7C24"/>
    <w:rsid w:val="008C0212"/>
    <w:rsid w:val="008C0348"/>
    <w:rsid w:val="008C099E"/>
    <w:rsid w:val="008C0DA8"/>
    <w:rsid w:val="008C0F9A"/>
    <w:rsid w:val="008C11C9"/>
    <w:rsid w:val="008C126A"/>
    <w:rsid w:val="008C149A"/>
    <w:rsid w:val="008C1F3B"/>
    <w:rsid w:val="008C20F0"/>
    <w:rsid w:val="008C284E"/>
    <w:rsid w:val="008C29FD"/>
    <w:rsid w:val="008C2E84"/>
    <w:rsid w:val="008C2F9F"/>
    <w:rsid w:val="008C3E6A"/>
    <w:rsid w:val="008C4511"/>
    <w:rsid w:val="008C451E"/>
    <w:rsid w:val="008C4593"/>
    <w:rsid w:val="008C4DC5"/>
    <w:rsid w:val="008C5F1F"/>
    <w:rsid w:val="008C60F2"/>
    <w:rsid w:val="008C631A"/>
    <w:rsid w:val="008C67C3"/>
    <w:rsid w:val="008C6A6D"/>
    <w:rsid w:val="008C6B4E"/>
    <w:rsid w:val="008C6C0A"/>
    <w:rsid w:val="008C7961"/>
    <w:rsid w:val="008C7CEC"/>
    <w:rsid w:val="008D005B"/>
    <w:rsid w:val="008D022E"/>
    <w:rsid w:val="008D06ED"/>
    <w:rsid w:val="008D094D"/>
    <w:rsid w:val="008D0CE2"/>
    <w:rsid w:val="008D2009"/>
    <w:rsid w:val="008D2243"/>
    <w:rsid w:val="008D2257"/>
    <w:rsid w:val="008D2266"/>
    <w:rsid w:val="008D2533"/>
    <w:rsid w:val="008D273A"/>
    <w:rsid w:val="008D2928"/>
    <w:rsid w:val="008D3325"/>
    <w:rsid w:val="008D3888"/>
    <w:rsid w:val="008D3CBA"/>
    <w:rsid w:val="008D463F"/>
    <w:rsid w:val="008D4DF9"/>
    <w:rsid w:val="008D5E4B"/>
    <w:rsid w:val="008D60E4"/>
    <w:rsid w:val="008D64AC"/>
    <w:rsid w:val="008D7B47"/>
    <w:rsid w:val="008D7B5A"/>
    <w:rsid w:val="008D7EA4"/>
    <w:rsid w:val="008D7F96"/>
    <w:rsid w:val="008E0338"/>
    <w:rsid w:val="008E0988"/>
    <w:rsid w:val="008E1064"/>
    <w:rsid w:val="008E14EF"/>
    <w:rsid w:val="008E1571"/>
    <w:rsid w:val="008E1916"/>
    <w:rsid w:val="008E1DAF"/>
    <w:rsid w:val="008E1EE3"/>
    <w:rsid w:val="008E248F"/>
    <w:rsid w:val="008E31CD"/>
    <w:rsid w:val="008E3565"/>
    <w:rsid w:val="008E35C7"/>
    <w:rsid w:val="008E37ED"/>
    <w:rsid w:val="008E3CA3"/>
    <w:rsid w:val="008E4197"/>
    <w:rsid w:val="008E43EC"/>
    <w:rsid w:val="008E5A38"/>
    <w:rsid w:val="008E5A80"/>
    <w:rsid w:val="008E689D"/>
    <w:rsid w:val="008E6DF7"/>
    <w:rsid w:val="008E70BA"/>
    <w:rsid w:val="008E74FF"/>
    <w:rsid w:val="008E7EB5"/>
    <w:rsid w:val="008F030A"/>
    <w:rsid w:val="008F0A26"/>
    <w:rsid w:val="008F0A47"/>
    <w:rsid w:val="008F10FF"/>
    <w:rsid w:val="008F150C"/>
    <w:rsid w:val="008F1D79"/>
    <w:rsid w:val="008F1F42"/>
    <w:rsid w:val="008F1FBC"/>
    <w:rsid w:val="008F2180"/>
    <w:rsid w:val="008F2339"/>
    <w:rsid w:val="008F2443"/>
    <w:rsid w:val="008F2C1A"/>
    <w:rsid w:val="008F32CD"/>
    <w:rsid w:val="008F3595"/>
    <w:rsid w:val="008F4998"/>
    <w:rsid w:val="008F4EBB"/>
    <w:rsid w:val="008F4F22"/>
    <w:rsid w:val="008F5104"/>
    <w:rsid w:val="008F53B2"/>
    <w:rsid w:val="008F55B9"/>
    <w:rsid w:val="008F58B2"/>
    <w:rsid w:val="008F5AFE"/>
    <w:rsid w:val="008F603D"/>
    <w:rsid w:val="008F608B"/>
    <w:rsid w:val="008F65C2"/>
    <w:rsid w:val="008F6E77"/>
    <w:rsid w:val="008F7AC1"/>
    <w:rsid w:val="009003B3"/>
    <w:rsid w:val="0090064D"/>
    <w:rsid w:val="00900B4A"/>
    <w:rsid w:val="00900B80"/>
    <w:rsid w:val="00901432"/>
    <w:rsid w:val="00901574"/>
    <w:rsid w:val="0090187E"/>
    <w:rsid w:val="00902059"/>
    <w:rsid w:val="009021AE"/>
    <w:rsid w:val="00902351"/>
    <w:rsid w:val="00902C28"/>
    <w:rsid w:val="00902D0D"/>
    <w:rsid w:val="00903037"/>
    <w:rsid w:val="00903177"/>
    <w:rsid w:val="00903273"/>
    <w:rsid w:val="009034FF"/>
    <w:rsid w:val="009051FD"/>
    <w:rsid w:val="0090537C"/>
    <w:rsid w:val="009055AE"/>
    <w:rsid w:val="00905660"/>
    <w:rsid w:val="00905AD0"/>
    <w:rsid w:val="00905F09"/>
    <w:rsid w:val="0090627B"/>
    <w:rsid w:val="00906A2D"/>
    <w:rsid w:val="00906C0C"/>
    <w:rsid w:val="00906EBA"/>
    <w:rsid w:val="009077AF"/>
    <w:rsid w:val="00907823"/>
    <w:rsid w:val="00910125"/>
    <w:rsid w:val="009108F1"/>
    <w:rsid w:val="00910976"/>
    <w:rsid w:val="00910ABC"/>
    <w:rsid w:val="00910EC2"/>
    <w:rsid w:val="009113B3"/>
    <w:rsid w:val="00911530"/>
    <w:rsid w:val="0091186B"/>
    <w:rsid w:val="009121ED"/>
    <w:rsid w:val="009122F3"/>
    <w:rsid w:val="0091241C"/>
    <w:rsid w:val="0091280A"/>
    <w:rsid w:val="00912F52"/>
    <w:rsid w:val="00912FD9"/>
    <w:rsid w:val="009139E2"/>
    <w:rsid w:val="00913BC9"/>
    <w:rsid w:val="00914015"/>
    <w:rsid w:val="009140F3"/>
    <w:rsid w:val="009146F4"/>
    <w:rsid w:val="00914799"/>
    <w:rsid w:val="009149C6"/>
    <w:rsid w:val="00914A13"/>
    <w:rsid w:val="00914B21"/>
    <w:rsid w:val="00914E24"/>
    <w:rsid w:val="0091562C"/>
    <w:rsid w:val="00915ABE"/>
    <w:rsid w:val="00915DBF"/>
    <w:rsid w:val="009163A9"/>
    <w:rsid w:val="00916CCE"/>
    <w:rsid w:val="0091742C"/>
    <w:rsid w:val="00917584"/>
    <w:rsid w:val="00917989"/>
    <w:rsid w:val="009200EB"/>
    <w:rsid w:val="009202E3"/>
    <w:rsid w:val="009202F6"/>
    <w:rsid w:val="0092033C"/>
    <w:rsid w:val="00920651"/>
    <w:rsid w:val="00920873"/>
    <w:rsid w:val="00920CE8"/>
    <w:rsid w:val="00920EDB"/>
    <w:rsid w:val="00920F57"/>
    <w:rsid w:val="0092140A"/>
    <w:rsid w:val="00921A54"/>
    <w:rsid w:val="009223A0"/>
    <w:rsid w:val="00922556"/>
    <w:rsid w:val="0092280B"/>
    <w:rsid w:val="009232B0"/>
    <w:rsid w:val="009238A2"/>
    <w:rsid w:val="00923AD2"/>
    <w:rsid w:val="00923D0D"/>
    <w:rsid w:val="00924541"/>
    <w:rsid w:val="009253CF"/>
    <w:rsid w:val="00925923"/>
    <w:rsid w:val="00925A78"/>
    <w:rsid w:val="00925C63"/>
    <w:rsid w:val="00925FFC"/>
    <w:rsid w:val="009262A6"/>
    <w:rsid w:val="00926578"/>
    <w:rsid w:val="00926C67"/>
    <w:rsid w:val="00926F48"/>
    <w:rsid w:val="00927073"/>
    <w:rsid w:val="009270C5"/>
    <w:rsid w:val="00927682"/>
    <w:rsid w:val="00927F18"/>
    <w:rsid w:val="00930450"/>
    <w:rsid w:val="00930758"/>
    <w:rsid w:val="00930B05"/>
    <w:rsid w:val="009314E0"/>
    <w:rsid w:val="00931579"/>
    <w:rsid w:val="0093230B"/>
    <w:rsid w:val="009326C6"/>
    <w:rsid w:val="00933286"/>
    <w:rsid w:val="00933782"/>
    <w:rsid w:val="009343C1"/>
    <w:rsid w:val="009353B9"/>
    <w:rsid w:val="009365F0"/>
    <w:rsid w:val="00936779"/>
    <w:rsid w:val="00936953"/>
    <w:rsid w:val="009369ED"/>
    <w:rsid w:val="009374DA"/>
    <w:rsid w:val="009409CC"/>
    <w:rsid w:val="00941167"/>
    <w:rsid w:val="00942070"/>
    <w:rsid w:val="009421A8"/>
    <w:rsid w:val="00942D6B"/>
    <w:rsid w:val="00943B6A"/>
    <w:rsid w:val="00943E55"/>
    <w:rsid w:val="00943EF3"/>
    <w:rsid w:val="009443EF"/>
    <w:rsid w:val="00944B5B"/>
    <w:rsid w:val="00945060"/>
    <w:rsid w:val="00945E42"/>
    <w:rsid w:val="00945E95"/>
    <w:rsid w:val="00945F03"/>
    <w:rsid w:val="00945FD1"/>
    <w:rsid w:val="0094601B"/>
    <w:rsid w:val="009465E9"/>
    <w:rsid w:val="00946747"/>
    <w:rsid w:val="00946C04"/>
    <w:rsid w:val="0094712D"/>
    <w:rsid w:val="00947231"/>
    <w:rsid w:val="009479B9"/>
    <w:rsid w:val="00950027"/>
    <w:rsid w:val="009500F3"/>
    <w:rsid w:val="0095066D"/>
    <w:rsid w:val="009508C2"/>
    <w:rsid w:val="00950937"/>
    <w:rsid w:val="00951602"/>
    <w:rsid w:val="00951890"/>
    <w:rsid w:val="009525CD"/>
    <w:rsid w:val="00952D0E"/>
    <w:rsid w:val="00952D98"/>
    <w:rsid w:val="0095309A"/>
    <w:rsid w:val="00953280"/>
    <w:rsid w:val="009536F4"/>
    <w:rsid w:val="00953AFF"/>
    <w:rsid w:val="00954007"/>
    <w:rsid w:val="009543BA"/>
    <w:rsid w:val="00954522"/>
    <w:rsid w:val="009547C6"/>
    <w:rsid w:val="00954A0C"/>
    <w:rsid w:val="00954F64"/>
    <w:rsid w:val="009559ED"/>
    <w:rsid w:val="00955CD3"/>
    <w:rsid w:val="00955D5D"/>
    <w:rsid w:val="00955E3A"/>
    <w:rsid w:val="0095710E"/>
    <w:rsid w:val="00957250"/>
    <w:rsid w:val="00957348"/>
    <w:rsid w:val="009579AE"/>
    <w:rsid w:val="009603F2"/>
    <w:rsid w:val="00960480"/>
    <w:rsid w:val="00960BAE"/>
    <w:rsid w:val="00960FCA"/>
    <w:rsid w:val="00961A8D"/>
    <w:rsid w:val="00962373"/>
    <w:rsid w:val="00962960"/>
    <w:rsid w:val="009629D5"/>
    <w:rsid w:val="00962A7C"/>
    <w:rsid w:val="00962C5E"/>
    <w:rsid w:val="00963192"/>
    <w:rsid w:val="009632C2"/>
    <w:rsid w:val="009636E6"/>
    <w:rsid w:val="00963758"/>
    <w:rsid w:val="0096377A"/>
    <w:rsid w:val="00963AC1"/>
    <w:rsid w:val="00963D02"/>
    <w:rsid w:val="00963D93"/>
    <w:rsid w:val="00963F39"/>
    <w:rsid w:val="00964A20"/>
    <w:rsid w:val="00964F3E"/>
    <w:rsid w:val="00965ECB"/>
    <w:rsid w:val="009663CC"/>
    <w:rsid w:val="00966DA8"/>
    <w:rsid w:val="00967201"/>
    <w:rsid w:val="00967AA1"/>
    <w:rsid w:val="009702DA"/>
    <w:rsid w:val="00970729"/>
    <w:rsid w:val="00970989"/>
    <w:rsid w:val="00971093"/>
    <w:rsid w:val="009710D8"/>
    <w:rsid w:val="009712C6"/>
    <w:rsid w:val="009712EE"/>
    <w:rsid w:val="0097132C"/>
    <w:rsid w:val="009713B6"/>
    <w:rsid w:val="00971FB8"/>
    <w:rsid w:val="00972015"/>
    <w:rsid w:val="0097249D"/>
    <w:rsid w:val="0097298C"/>
    <w:rsid w:val="009729A3"/>
    <w:rsid w:val="009738DF"/>
    <w:rsid w:val="0097394B"/>
    <w:rsid w:val="00973D55"/>
    <w:rsid w:val="00974BF1"/>
    <w:rsid w:val="0097522E"/>
    <w:rsid w:val="00975966"/>
    <w:rsid w:val="00975B87"/>
    <w:rsid w:val="00976100"/>
    <w:rsid w:val="009763C3"/>
    <w:rsid w:val="00976F2D"/>
    <w:rsid w:val="00977D51"/>
    <w:rsid w:val="00977F14"/>
    <w:rsid w:val="00980DE8"/>
    <w:rsid w:val="009813DA"/>
    <w:rsid w:val="00981558"/>
    <w:rsid w:val="00981BA8"/>
    <w:rsid w:val="00981E72"/>
    <w:rsid w:val="00982531"/>
    <w:rsid w:val="00982A1A"/>
    <w:rsid w:val="00982A71"/>
    <w:rsid w:val="00982BBA"/>
    <w:rsid w:val="00982C4E"/>
    <w:rsid w:val="00982EA3"/>
    <w:rsid w:val="00983C98"/>
    <w:rsid w:val="00984326"/>
    <w:rsid w:val="009844BB"/>
    <w:rsid w:val="009849D1"/>
    <w:rsid w:val="00984E76"/>
    <w:rsid w:val="009850A2"/>
    <w:rsid w:val="00985292"/>
    <w:rsid w:val="00985845"/>
    <w:rsid w:val="00985C6B"/>
    <w:rsid w:val="00986357"/>
    <w:rsid w:val="009863E2"/>
    <w:rsid w:val="0098659C"/>
    <w:rsid w:val="0098691E"/>
    <w:rsid w:val="00986D58"/>
    <w:rsid w:val="00986EB0"/>
    <w:rsid w:val="00986EC1"/>
    <w:rsid w:val="0098710B"/>
    <w:rsid w:val="009873DB"/>
    <w:rsid w:val="00987B49"/>
    <w:rsid w:val="00987BFD"/>
    <w:rsid w:val="00990746"/>
    <w:rsid w:val="00991165"/>
    <w:rsid w:val="00991229"/>
    <w:rsid w:val="0099130F"/>
    <w:rsid w:val="009913BF"/>
    <w:rsid w:val="00991655"/>
    <w:rsid w:val="0099191F"/>
    <w:rsid w:val="00991E08"/>
    <w:rsid w:val="0099235F"/>
    <w:rsid w:val="00992F84"/>
    <w:rsid w:val="009943D0"/>
    <w:rsid w:val="00994989"/>
    <w:rsid w:val="00994993"/>
    <w:rsid w:val="00994BA9"/>
    <w:rsid w:val="00994C08"/>
    <w:rsid w:val="009956B1"/>
    <w:rsid w:val="009962B2"/>
    <w:rsid w:val="009968FE"/>
    <w:rsid w:val="00996BB6"/>
    <w:rsid w:val="00997190"/>
    <w:rsid w:val="0099748C"/>
    <w:rsid w:val="009974DE"/>
    <w:rsid w:val="00997A30"/>
    <w:rsid w:val="00997A39"/>
    <w:rsid w:val="00997C32"/>
    <w:rsid w:val="00997C66"/>
    <w:rsid w:val="00997DB1"/>
    <w:rsid w:val="009A00EE"/>
    <w:rsid w:val="009A1627"/>
    <w:rsid w:val="009A166D"/>
    <w:rsid w:val="009A1803"/>
    <w:rsid w:val="009A1CEA"/>
    <w:rsid w:val="009A1D94"/>
    <w:rsid w:val="009A213E"/>
    <w:rsid w:val="009A229D"/>
    <w:rsid w:val="009A22AB"/>
    <w:rsid w:val="009A32F1"/>
    <w:rsid w:val="009A3549"/>
    <w:rsid w:val="009A465E"/>
    <w:rsid w:val="009A4746"/>
    <w:rsid w:val="009A4EF8"/>
    <w:rsid w:val="009A5454"/>
    <w:rsid w:val="009A5538"/>
    <w:rsid w:val="009A5740"/>
    <w:rsid w:val="009A5B16"/>
    <w:rsid w:val="009A5B73"/>
    <w:rsid w:val="009A5F7E"/>
    <w:rsid w:val="009A6725"/>
    <w:rsid w:val="009A6BE1"/>
    <w:rsid w:val="009A6ED1"/>
    <w:rsid w:val="009A719E"/>
    <w:rsid w:val="009A7316"/>
    <w:rsid w:val="009A7430"/>
    <w:rsid w:val="009A7A98"/>
    <w:rsid w:val="009A7F10"/>
    <w:rsid w:val="009B010C"/>
    <w:rsid w:val="009B0426"/>
    <w:rsid w:val="009B0E80"/>
    <w:rsid w:val="009B1120"/>
    <w:rsid w:val="009B13D2"/>
    <w:rsid w:val="009B1677"/>
    <w:rsid w:val="009B1CEB"/>
    <w:rsid w:val="009B328C"/>
    <w:rsid w:val="009B32B5"/>
    <w:rsid w:val="009B34C2"/>
    <w:rsid w:val="009B34C3"/>
    <w:rsid w:val="009B3A25"/>
    <w:rsid w:val="009B4561"/>
    <w:rsid w:val="009B4584"/>
    <w:rsid w:val="009B4606"/>
    <w:rsid w:val="009B47C5"/>
    <w:rsid w:val="009B4948"/>
    <w:rsid w:val="009B51A0"/>
    <w:rsid w:val="009B52A2"/>
    <w:rsid w:val="009B55E3"/>
    <w:rsid w:val="009B582B"/>
    <w:rsid w:val="009B5D7D"/>
    <w:rsid w:val="009B5FCC"/>
    <w:rsid w:val="009B6181"/>
    <w:rsid w:val="009B62BF"/>
    <w:rsid w:val="009B650D"/>
    <w:rsid w:val="009B65E6"/>
    <w:rsid w:val="009B69FD"/>
    <w:rsid w:val="009B6CF1"/>
    <w:rsid w:val="009B79DA"/>
    <w:rsid w:val="009B7A63"/>
    <w:rsid w:val="009B7B38"/>
    <w:rsid w:val="009B7C24"/>
    <w:rsid w:val="009B7D79"/>
    <w:rsid w:val="009B7EC6"/>
    <w:rsid w:val="009B7EE5"/>
    <w:rsid w:val="009C0222"/>
    <w:rsid w:val="009C095F"/>
    <w:rsid w:val="009C0E6D"/>
    <w:rsid w:val="009C1308"/>
    <w:rsid w:val="009C1C83"/>
    <w:rsid w:val="009C200A"/>
    <w:rsid w:val="009C2650"/>
    <w:rsid w:val="009C29FD"/>
    <w:rsid w:val="009C2F51"/>
    <w:rsid w:val="009C2F57"/>
    <w:rsid w:val="009C34ED"/>
    <w:rsid w:val="009C3653"/>
    <w:rsid w:val="009C36A2"/>
    <w:rsid w:val="009C38AE"/>
    <w:rsid w:val="009C38B2"/>
    <w:rsid w:val="009C4020"/>
    <w:rsid w:val="009C4037"/>
    <w:rsid w:val="009C43A1"/>
    <w:rsid w:val="009C4BAD"/>
    <w:rsid w:val="009C4CF3"/>
    <w:rsid w:val="009C4FA6"/>
    <w:rsid w:val="009C5056"/>
    <w:rsid w:val="009C5486"/>
    <w:rsid w:val="009C60C0"/>
    <w:rsid w:val="009C6605"/>
    <w:rsid w:val="009C6700"/>
    <w:rsid w:val="009C67C7"/>
    <w:rsid w:val="009C699D"/>
    <w:rsid w:val="009C6A5F"/>
    <w:rsid w:val="009C769E"/>
    <w:rsid w:val="009D060C"/>
    <w:rsid w:val="009D07DA"/>
    <w:rsid w:val="009D088B"/>
    <w:rsid w:val="009D0CAA"/>
    <w:rsid w:val="009D0E59"/>
    <w:rsid w:val="009D1041"/>
    <w:rsid w:val="009D1973"/>
    <w:rsid w:val="009D33A3"/>
    <w:rsid w:val="009D3BB7"/>
    <w:rsid w:val="009D4572"/>
    <w:rsid w:val="009D467A"/>
    <w:rsid w:val="009D5C79"/>
    <w:rsid w:val="009D6122"/>
    <w:rsid w:val="009D6440"/>
    <w:rsid w:val="009D6698"/>
    <w:rsid w:val="009D7492"/>
    <w:rsid w:val="009D74DF"/>
    <w:rsid w:val="009D75B8"/>
    <w:rsid w:val="009D7DF4"/>
    <w:rsid w:val="009E026A"/>
    <w:rsid w:val="009E02D4"/>
    <w:rsid w:val="009E05C3"/>
    <w:rsid w:val="009E09DA"/>
    <w:rsid w:val="009E122A"/>
    <w:rsid w:val="009E14E4"/>
    <w:rsid w:val="009E21F6"/>
    <w:rsid w:val="009E2247"/>
    <w:rsid w:val="009E229D"/>
    <w:rsid w:val="009E2888"/>
    <w:rsid w:val="009E2F9B"/>
    <w:rsid w:val="009E36E9"/>
    <w:rsid w:val="009E3868"/>
    <w:rsid w:val="009E3A96"/>
    <w:rsid w:val="009E3EBD"/>
    <w:rsid w:val="009E3F44"/>
    <w:rsid w:val="009E46D1"/>
    <w:rsid w:val="009E49A4"/>
    <w:rsid w:val="009E5D2F"/>
    <w:rsid w:val="009E5EF7"/>
    <w:rsid w:val="009E6D34"/>
    <w:rsid w:val="009E762A"/>
    <w:rsid w:val="009F00BD"/>
    <w:rsid w:val="009F01CB"/>
    <w:rsid w:val="009F0554"/>
    <w:rsid w:val="009F1365"/>
    <w:rsid w:val="009F139F"/>
    <w:rsid w:val="009F13F4"/>
    <w:rsid w:val="009F1ABE"/>
    <w:rsid w:val="009F1EED"/>
    <w:rsid w:val="009F2467"/>
    <w:rsid w:val="009F2659"/>
    <w:rsid w:val="009F2BAC"/>
    <w:rsid w:val="009F3701"/>
    <w:rsid w:val="009F3BAE"/>
    <w:rsid w:val="009F3FFC"/>
    <w:rsid w:val="009F43C7"/>
    <w:rsid w:val="009F443C"/>
    <w:rsid w:val="009F4A2D"/>
    <w:rsid w:val="009F4F69"/>
    <w:rsid w:val="009F5A43"/>
    <w:rsid w:val="009F5DDA"/>
    <w:rsid w:val="009F62BF"/>
    <w:rsid w:val="009F63B8"/>
    <w:rsid w:val="009F6E98"/>
    <w:rsid w:val="009F7562"/>
    <w:rsid w:val="009F75FD"/>
    <w:rsid w:val="009F7748"/>
    <w:rsid w:val="009F7ADF"/>
    <w:rsid w:val="00A0099A"/>
    <w:rsid w:val="00A00CCD"/>
    <w:rsid w:val="00A00E5A"/>
    <w:rsid w:val="00A01155"/>
    <w:rsid w:val="00A0121E"/>
    <w:rsid w:val="00A01698"/>
    <w:rsid w:val="00A01940"/>
    <w:rsid w:val="00A01EE4"/>
    <w:rsid w:val="00A0273E"/>
    <w:rsid w:val="00A02A42"/>
    <w:rsid w:val="00A0313F"/>
    <w:rsid w:val="00A03301"/>
    <w:rsid w:val="00A036D8"/>
    <w:rsid w:val="00A038EA"/>
    <w:rsid w:val="00A0475B"/>
    <w:rsid w:val="00A04959"/>
    <w:rsid w:val="00A051D1"/>
    <w:rsid w:val="00A05A10"/>
    <w:rsid w:val="00A0710D"/>
    <w:rsid w:val="00A07C31"/>
    <w:rsid w:val="00A10601"/>
    <w:rsid w:val="00A1086D"/>
    <w:rsid w:val="00A10B42"/>
    <w:rsid w:val="00A10BF5"/>
    <w:rsid w:val="00A10C0C"/>
    <w:rsid w:val="00A1121D"/>
    <w:rsid w:val="00A1186D"/>
    <w:rsid w:val="00A12DB0"/>
    <w:rsid w:val="00A13221"/>
    <w:rsid w:val="00A13A2E"/>
    <w:rsid w:val="00A13A9C"/>
    <w:rsid w:val="00A14643"/>
    <w:rsid w:val="00A148D7"/>
    <w:rsid w:val="00A1532A"/>
    <w:rsid w:val="00A157E2"/>
    <w:rsid w:val="00A16396"/>
    <w:rsid w:val="00A16829"/>
    <w:rsid w:val="00A168E4"/>
    <w:rsid w:val="00A16DC1"/>
    <w:rsid w:val="00A17393"/>
    <w:rsid w:val="00A17420"/>
    <w:rsid w:val="00A1770F"/>
    <w:rsid w:val="00A17CB5"/>
    <w:rsid w:val="00A17CD4"/>
    <w:rsid w:val="00A17F0F"/>
    <w:rsid w:val="00A203B3"/>
    <w:rsid w:val="00A205C2"/>
    <w:rsid w:val="00A20896"/>
    <w:rsid w:val="00A20F03"/>
    <w:rsid w:val="00A218E4"/>
    <w:rsid w:val="00A21A18"/>
    <w:rsid w:val="00A21CE9"/>
    <w:rsid w:val="00A2267A"/>
    <w:rsid w:val="00A22AB7"/>
    <w:rsid w:val="00A22B73"/>
    <w:rsid w:val="00A233B3"/>
    <w:rsid w:val="00A233EE"/>
    <w:rsid w:val="00A23741"/>
    <w:rsid w:val="00A23B97"/>
    <w:rsid w:val="00A23F3C"/>
    <w:rsid w:val="00A24228"/>
    <w:rsid w:val="00A24DBB"/>
    <w:rsid w:val="00A24DE7"/>
    <w:rsid w:val="00A2531F"/>
    <w:rsid w:val="00A2585F"/>
    <w:rsid w:val="00A25940"/>
    <w:rsid w:val="00A25A29"/>
    <w:rsid w:val="00A25EDD"/>
    <w:rsid w:val="00A26004"/>
    <w:rsid w:val="00A2645E"/>
    <w:rsid w:val="00A266C1"/>
    <w:rsid w:val="00A26ADC"/>
    <w:rsid w:val="00A26B5F"/>
    <w:rsid w:val="00A26C30"/>
    <w:rsid w:val="00A26C7A"/>
    <w:rsid w:val="00A26E02"/>
    <w:rsid w:val="00A2744A"/>
    <w:rsid w:val="00A3004F"/>
    <w:rsid w:val="00A300E5"/>
    <w:rsid w:val="00A301B6"/>
    <w:rsid w:val="00A30EF3"/>
    <w:rsid w:val="00A30FFD"/>
    <w:rsid w:val="00A31C42"/>
    <w:rsid w:val="00A31E0A"/>
    <w:rsid w:val="00A31F60"/>
    <w:rsid w:val="00A32344"/>
    <w:rsid w:val="00A323E2"/>
    <w:rsid w:val="00A3307D"/>
    <w:rsid w:val="00A337E4"/>
    <w:rsid w:val="00A33AA3"/>
    <w:rsid w:val="00A33BAC"/>
    <w:rsid w:val="00A34D73"/>
    <w:rsid w:val="00A354E5"/>
    <w:rsid w:val="00A35934"/>
    <w:rsid w:val="00A359E9"/>
    <w:rsid w:val="00A35E7B"/>
    <w:rsid w:val="00A36434"/>
    <w:rsid w:val="00A370D4"/>
    <w:rsid w:val="00A37932"/>
    <w:rsid w:val="00A40925"/>
    <w:rsid w:val="00A40B69"/>
    <w:rsid w:val="00A40C37"/>
    <w:rsid w:val="00A40E10"/>
    <w:rsid w:val="00A414CF"/>
    <w:rsid w:val="00A427D9"/>
    <w:rsid w:val="00A429F8"/>
    <w:rsid w:val="00A43D7F"/>
    <w:rsid w:val="00A4466B"/>
    <w:rsid w:val="00A44A34"/>
    <w:rsid w:val="00A44C17"/>
    <w:rsid w:val="00A45074"/>
    <w:rsid w:val="00A452DA"/>
    <w:rsid w:val="00A453FE"/>
    <w:rsid w:val="00A457D7"/>
    <w:rsid w:val="00A46021"/>
    <w:rsid w:val="00A463C1"/>
    <w:rsid w:val="00A467A3"/>
    <w:rsid w:val="00A46A10"/>
    <w:rsid w:val="00A46AC8"/>
    <w:rsid w:val="00A472AF"/>
    <w:rsid w:val="00A47328"/>
    <w:rsid w:val="00A47694"/>
    <w:rsid w:val="00A479BF"/>
    <w:rsid w:val="00A502F9"/>
    <w:rsid w:val="00A52295"/>
    <w:rsid w:val="00A52D88"/>
    <w:rsid w:val="00A52F6D"/>
    <w:rsid w:val="00A534C8"/>
    <w:rsid w:val="00A53A21"/>
    <w:rsid w:val="00A53D1E"/>
    <w:rsid w:val="00A53EF8"/>
    <w:rsid w:val="00A5455B"/>
    <w:rsid w:val="00A54ABF"/>
    <w:rsid w:val="00A5506B"/>
    <w:rsid w:val="00A550D5"/>
    <w:rsid w:val="00A55863"/>
    <w:rsid w:val="00A55ADC"/>
    <w:rsid w:val="00A563D8"/>
    <w:rsid w:val="00A56439"/>
    <w:rsid w:val="00A56B6E"/>
    <w:rsid w:val="00A56CC3"/>
    <w:rsid w:val="00A56F76"/>
    <w:rsid w:val="00A57A10"/>
    <w:rsid w:val="00A57EDB"/>
    <w:rsid w:val="00A6047E"/>
    <w:rsid w:val="00A604ED"/>
    <w:rsid w:val="00A612E8"/>
    <w:rsid w:val="00A6147D"/>
    <w:rsid w:val="00A62AC1"/>
    <w:rsid w:val="00A62E79"/>
    <w:rsid w:val="00A63464"/>
    <w:rsid w:val="00A63D79"/>
    <w:rsid w:val="00A640A5"/>
    <w:rsid w:val="00A645BC"/>
    <w:rsid w:val="00A64B57"/>
    <w:rsid w:val="00A654BF"/>
    <w:rsid w:val="00A655F8"/>
    <w:rsid w:val="00A660E0"/>
    <w:rsid w:val="00A66147"/>
    <w:rsid w:val="00A669EE"/>
    <w:rsid w:val="00A66B38"/>
    <w:rsid w:val="00A66CB1"/>
    <w:rsid w:val="00A670BF"/>
    <w:rsid w:val="00A673BE"/>
    <w:rsid w:val="00A673D4"/>
    <w:rsid w:val="00A6764F"/>
    <w:rsid w:val="00A700FE"/>
    <w:rsid w:val="00A70FAF"/>
    <w:rsid w:val="00A71280"/>
    <w:rsid w:val="00A71444"/>
    <w:rsid w:val="00A715EF"/>
    <w:rsid w:val="00A71820"/>
    <w:rsid w:val="00A71BA1"/>
    <w:rsid w:val="00A721A4"/>
    <w:rsid w:val="00A723AB"/>
    <w:rsid w:val="00A725A6"/>
    <w:rsid w:val="00A72C58"/>
    <w:rsid w:val="00A72D77"/>
    <w:rsid w:val="00A7308D"/>
    <w:rsid w:val="00A732D5"/>
    <w:rsid w:val="00A73776"/>
    <w:rsid w:val="00A73F41"/>
    <w:rsid w:val="00A74170"/>
    <w:rsid w:val="00A74E3F"/>
    <w:rsid w:val="00A74E8B"/>
    <w:rsid w:val="00A76C1F"/>
    <w:rsid w:val="00A76C5E"/>
    <w:rsid w:val="00A773C4"/>
    <w:rsid w:val="00A77937"/>
    <w:rsid w:val="00A77E77"/>
    <w:rsid w:val="00A80069"/>
    <w:rsid w:val="00A808A2"/>
    <w:rsid w:val="00A81584"/>
    <w:rsid w:val="00A81D90"/>
    <w:rsid w:val="00A81DDE"/>
    <w:rsid w:val="00A81FC5"/>
    <w:rsid w:val="00A82D95"/>
    <w:rsid w:val="00A8357B"/>
    <w:rsid w:val="00A8398C"/>
    <w:rsid w:val="00A840EB"/>
    <w:rsid w:val="00A8411E"/>
    <w:rsid w:val="00A8451C"/>
    <w:rsid w:val="00A84768"/>
    <w:rsid w:val="00A850DE"/>
    <w:rsid w:val="00A85473"/>
    <w:rsid w:val="00A8554E"/>
    <w:rsid w:val="00A8572C"/>
    <w:rsid w:val="00A858CD"/>
    <w:rsid w:val="00A8591F"/>
    <w:rsid w:val="00A85E2E"/>
    <w:rsid w:val="00A863B2"/>
    <w:rsid w:val="00A86683"/>
    <w:rsid w:val="00A86BEA"/>
    <w:rsid w:val="00A86E8F"/>
    <w:rsid w:val="00A873E0"/>
    <w:rsid w:val="00A87712"/>
    <w:rsid w:val="00A8789C"/>
    <w:rsid w:val="00A87F3E"/>
    <w:rsid w:val="00A90097"/>
    <w:rsid w:val="00A902A5"/>
    <w:rsid w:val="00A904B1"/>
    <w:rsid w:val="00A904CE"/>
    <w:rsid w:val="00A90CAA"/>
    <w:rsid w:val="00A90CBB"/>
    <w:rsid w:val="00A9166A"/>
    <w:rsid w:val="00A91DAA"/>
    <w:rsid w:val="00A91F08"/>
    <w:rsid w:val="00A92359"/>
    <w:rsid w:val="00A92C31"/>
    <w:rsid w:val="00A9346A"/>
    <w:rsid w:val="00A93AC3"/>
    <w:rsid w:val="00A94271"/>
    <w:rsid w:val="00A9427C"/>
    <w:rsid w:val="00A946BB"/>
    <w:rsid w:val="00A94E2C"/>
    <w:rsid w:val="00A94E56"/>
    <w:rsid w:val="00A95122"/>
    <w:rsid w:val="00A953EC"/>
    <w:rsid w:val="00A95831"/>
    <w:rsid w:val="00A95BDA"/>
    <w:rsid w:val="00A95F57"/>
    <w:rsid w:val="00A96303"/>
    <w:rsid w:val="00A968D0"/>
    <w:rsid w:val="00A969E1"/>
    <w:rsid w:val="00A96A5F"/>
    <w:rsid w:val="00A96E06"/>
    <w:rsid w:val="00A96E0E"/>
    <w:rsid w:val="00A96F12"/>
    <w:rsid w:val="00A9737D"/>
    <w:rsid w:val="00A9750F"/>
    <w:rsid w:val="00A97AD7"/>
    <w:rsid w:val="00AA0105"/>
    <w:rsid w:val="00AA0291"/>
    <w:rsid w:val="00AA035B"/>
    <w:rsid w:val="00AA0A16"/>
    <w:rsid w:val="00AA1039"/>
    <w:rsid w:val="00AA1932"/>
    <w:rsid w:val="00AA1ECC"/>
    <w:rsid w:val="00AA1F56"/>
    <w:rsid w:val="00AA23CD"/>
    <w:rsid w:val="00AA2A3A"/>
    <w:rsid w:val="00AA3432"/>
    <w:rsid w:val="00AA3818"/>
    <w:rsid w:val="00AA3A96"/>
    <w:rsid w:val="00AA3AE6"/>
    <w:rsid w:val="00AA3FB0"/>
    <w:rsid w:val="00AA418C"/>
    <w:rsid w:val="00AA4741"/>
    <w:rsid w:val="00AA499E"/>
    <w:rsid w:val="00AA4CE8"/>
    <w:rsid w:val="00AA508A"/>
    <w:rsid w:val="00AA6666"/>
    <w:rsid w:val="00AA67C6"/>
    <w:rsid w:val="00AA6A20"/>
    <w:rsid w:val="00AA7414"/>
    <w:rsid w:val="00AA781D"/>
    <w:rsid w:val="00AA7B89"/>
    <w:rsid w:val="00AB0346"/>
    <w:rsid w:val="00AB0652"/>
    <w:rsid w:val="00AB0BDD"/>
    <w:rsid w:val="00AB0FD2"/>
    <w:rsid w:val="00AB1A9F"/>
    <w:rsid w:val="00AB25C7"/>
    <w:rsid w:val="00AB2656"/>
    <w:rsid w:val="00AB2A4E"/>
    <w:rsid w:val="00AB2C8B"/>
    <w:rsid w:val="00AB2FAA"/>
    <w:rsid w:val="00AB3090"/>
    <w:rsid w:val="00AB34C5"/>
    <w:rsid w:val="00AB36AC"/>
    <w:rsid w:val="00AB396E"/>
    <w:rsid w:val="00AB3B68"/>
    <w:rsid w:val="00AB3F5C"/>
    <w:rsid w:val="00AB4461"/>
    <w:rsid w:val="00AB48CF"/>
    <w:rsid w:val="00AB4A3D"/>
    <w:rsid w:val="00AB4A8D"/>
    <w:rsid w:val="00AB5106"/>
    <w:rsid w:val="00AB5558"/>
    <w:rsid w:val="00AB5AD8"/>
    <w:rsid w:val="00AB6415"/>
    <w:rsid w:val="00AB6534"/>
    <w:rsid w:val="00AB6536"/>
    <w:rsid w:val="00AB6CD7"/>
    <w:rsid w:val="00AB6CDF"/>
    <w:rsid w:val="00AB7A75"/>
    <w:rsid w:val="00AC030A"/>
    <w:rsid w:val="00AC0676"/>
    <w:rsid w:val="00AC0C5A"/>
    <w:rsid w:val="00AC109B"/>
    <w:rsid w:val="00AC1642"/>
    <w:rsid w:val="00AC17C4"/>
    <w:rsid w:val="00AC17DA"/>
    <w:rsid w:val="00AC1E4C"/>
    <w:rsid w:val="00AC2120"/>
    <w:rsid w:val="00AC2394"/>
    <w:rsid w:val="00AC29CB"/>
    <w:rsid w:val="00AC2CB6"/>
    <w:rsid w:val="00AC38CA"/>
    <w:rsid w:val="00AC3C79"/>
    <w:rsid w:val="00AC43C7"/>
    <w:rsid w:val="00AC488E"/>
    <w:rsid w:val="00AC4C72"/>
    <w:rsid w:val="00AC503C"/>
    <w:rsid w:val="00AC5B76"/>
    <w:rsid w:val="00AC60CB"/>
    <w:rsid w:val="00AC6107"/>
    <w:rsid w:val="00AC6DF3"/>
    <w:rsid w:val="00AD004C"/>
    <w:rsid w:val="00AD01D7"/>
    <w:rsid w:val="00AD025B"/>
    <w:rsid w:val="00AD0E65"/>
    <w:rsid w:val="00AD0F4E"/>
    <w:rsid w:val="00AD198B"/>
    <w:rsid w:val="00AD1CF9"/>
    <w:rsid w:val="00AD1D51"/>
    <w:rsid w:val="00AD2163"/>
    <w:rsid w:val="00AD2CB3"/>
    <w:rsid w:val="00AD35F9"/>
    <w:rsid w:val="00AD382D"/>
    <w:rsid w:val="00AD3A94"/>
    <w:rsid w:val="00AD437C"/>
    <w:rsid w:val="00AD43D2"/>
    <w:rsid w:val="00AD4BDD"/>
    <w:rsid w:val="00AD508F"/>
    <w:rsid w:val="00AD529F"/>
    <w:rsid w:val="00AD5F54"/>
    <w:rsid w:val="00AD6339"/>
    <w:rsid w:val="00AD6448"/>
    <w:rsid w:val="00AD6771"/>
    <w:rsid w:val="00AD6B73"/>
    <w:rsid w:val="00AD6EA6"/>
    <w:rsid w:val="00AD6EF3"/>
    <w:rsid w:val="00AE08A8"/>
    <w:rsid w:val="00AE092F"/>
    <w:rsid w:val="00AE0DA9"/>
    <w:rsid w:val="00AE0EE5"/>
    <w:rsid w:val="00AE0F87"/>
    <w:rsid w:val="00AE158A"/>
    <w:rsid w:val="00AE1ABF"/>
    <w:rsid w:val="00AE1B42"/>
    <w:rsid w:val="00AE22A8"/>
    <w:rsid w:val="00AE2BC1"/>
    <w:rsid w:val="00AE2DBA"/>
    <w:rsid w:val="00AE2F97"/>
    <w:rsid w:val="00AE355E"/>
    <w:rsid w:val="00AE3686"/>
    <w:rsid w:val="00AE40B9"/>
    <w:rsid w:val="00AE427D"/>
    <w:rsid w:val="00AE42D7"/>
    <w:rsid w:val="00AE45EF"/>
    <w:rsid w:val="00AE5AD8"/>
    <w:rsid w:val="00AE6783"/>
    <w:rsid w:val="00AE67D7"/>
    <w:rsid w:val="00AE703C"/>
    <w:rsid w:val="00AE74DC"/>
    <w:rsid w:val="00AF0752"/>
    <w:rsid w:val="00AF0D28"/>
    <w:rsid w:val="00AF1538"/>
    <w:rsid w:val="00AF237F"/>
    <w:rsid w:val="00AF2436"/>
    <w:rsid w:val="00AF260D"/>
    <w:rsid w:val="00AF29A1"/>
    <w:rsid w:val="00AF29A8"/>
    <w:rsid w:val="00AF2BBA"/>
    <w:rsid w:val="00AF385C"/>
    <w:rsid w:val="00AF38FB"/>
    <w:rsid w:val="00AF3E5E"/>
    <w:rsid w:val="00AF454B"/>
    <w:rsid w:val="00AF486C"/>
    <w:rsid w:val="00AF487A"/>
    <w:rsid w:val="00AF4D72"/>
    <w:rsid w:val="00AF4EAD"/>
    <w:rsid w:val="00AF5605"/>
    <w:rsid w:val="00AF66FA"/>
    <w:rsid w:val="00AF6975"/>
    <w:rsid w:val="00AF6FF0"/>
    <w:rsid w:val="00AF732C"/>
    <w:rsid w:val="00AF73E4"/>
    <w:rsid w:val="00AF7892"/>
    <w:rsid w:val="00AF78C9"/>
    <w:rsid w:val="00B000E7"/>
    <w:rsid w:val="00B005C7"/>
    <w:rsid w:val="00B00D11"/>
    <w:rsid w:val="00B00FE8"/>
    <w:rsid w:val="00B013A1"/>
    <w:rsid w:val="00B013EC"/>
    <w:rsid w:val="00B01480"/>
    <w:rsid w:val="00B017E3"/>
    <w:rsid w:val="00B01CEB"/>
    <w:rsid w:val="00B01DA7"/>
    <w:rsid w:val="00B020CC"/>
    <w:rsid w:val="00B029B8"/>
    <w:rsid w:val="00B029D8"/>
    <w:rsid w:val="00B02C14"/>
    <w:rsid w:val="00B02E87"/>
    <w:rsid w:val="00B03053"/>
    <w:rsid w:val="00B03531"/>
    <w:rsid w:val="00B0362D"/>
    <w:rsid w:val="00B03963"/>
    <w:rsid w:val="00B03A6E"/>
    <w:rsid w:val="00B041C1"/>
    <w:rsid w:val="00B0433C"/>
    <w:rsid w:val="00B05268"/>
    <w:rsid w:val="00B05B56"/>
    <w:rsid w:val="00B05DB1"/>
    <w:rsid w:val="00B05DFA"/>
    <w:rsid w:val="00B05E17"/>
    <w:rsid w:val="00B06763"/>
    <w:rsid w:val="00B06A0B"/>
    <w:rsid w:val="00B0714B"/>
    <w:rsid w:val="00B07EAB"/>
    <w:rsid w:val="00B103D8"/>
    <w:rsid w:val="00B104AD"/>
    <w:rsid w:val="00B10527"/>
    <w:rsid w:val="00B10D21"/>
    <w:rsid w:val="00B1103D"/>
    <w:rsid w:val="00B1119C"/>
    <w:rsid w:val="00B117CF"/>
    <w:rsid w:val="00B119FB"/>
    <w:rsid w:val="00B11B11"/>
    <w:rsid w:val="00B12413"/>
    <w:rsid w:val="00B1247B"/>
    <w:rsid w:val="00B12B78"/>
    <w:rsid w:val="00B137DC"/>
    <w:rsid w:val="00B142B0"/>
    <w:rsid w:val="00B1436E"/>
    <w:rsid w:val="00B143C0"/>
    <w:rsid w:val="00B1484D"/>
    <w:rsid w:val="00B14F92"/>
    <w:rsid w:val="00B15384"/>
    <w:rsid w:val="00B1556B"/>
    <w:rsid w:val="00B157E3"/>
    <w:rsid w:val="00B158A6"/>
    <w:rsid w:val="00B15A0F"/>
    <w:rsid w:val="00B160CA"/>
    <w:rsid w:val="00B16DEE"/>
    <w:rsid w:val="00B171C4"/>
    <w:rsid w:val="00B17273"/>
    <w:rsid w:val="00B17CF0"/>
    <w:rsid w:val="00B20032"/>
    <w:rsid w:val="00B204A8"/>
    <w:rsid w:val="00B20AB6"/>
    <w:rsid w:val="00B20DA3"/>
    <w:rsid w:val="00B21934"/>
    <w:rsid w:val="00B219B4"/>
    <w:rsid w:val="00B21BA2"/>
    <w:rsid w:val="00B224AF"/>
    <w:rsid w:val="00B22B29"/>
    <w:rsid w:val="00B22B7D"/>
    <w:rsid w:val="00B22E66"/>
    <w:rsid w:val="00B23058"/>
    <w:rsid w:val="00B23AB9"/>
    <w:rsid w:val="00B23BEF"/>
    <w:rsid w:val="00B23C79"/>
    <w:rsid w:val="00B23CB7"/>
    <w:rsid w:val="00B249D6"/>
    <w:rsid w:val="00B25084"/>
    <w:rsid w:val="00B2536E"/>
    <w:rsid w:val="00B254B7"/>
    <w:rsid w:val="00B256CF"/>
    <w:rsid w:val="00B25A92"/>
    <w:rsid w:val="00B25EDE"/>
    <w:rsid w:val="00B2607D"/>
    <w:rsid w:val="00B26D7D"/>
    <w:rsid w:val="00B27313"/>
    <w:rsid w:val="00B276F5"/>
    <w:rsid w:val="00B277CE"/>
    <w:rsid w:val="00B27DAE"/>
    <w:rsid w:val="00B301C8"/>
    <w:rsid w:val="00B3105C"/>
    <w:rsid w:val="00B314A6"/>
    <w:rsid w:val="00B31A3B"/>
    <w:rsid w:val="00B31BD9"/>
    <w:rsid w:val="00B31E6D"/>
    <w:rsid w:val="00B323B2"/>
    <w:rsid w:val="00B324BD"/>
    <w:rsid w:val="00B324E4"/>
    <w:rsid w:val="00B3251C"/>
    <w:rsid w:val="00B32BD7"/>
    <w:rsid w:val="00B32F84"/>
    <w:rsid w:val="00B32F8D"/>
    <w:rsid w:val="00B33096"/>
    <w:rsid w:val="00B339E0"/>
    <w:rsid w:val="00B34084"/>
    <w:rsid w:val="00B34882"/>
    <w:rsid w:val="00B34998"/>
    <w:rsid w:val="00B34DE7"/>
    <w:rsid w:val="00B3512A"/>
    <w:rsid w:val="00B3520A"/>
    <w:rsid w:val="00B352B6"/>
    <w:rsid w:val="00B35BD7"/>
    <w:rsid w:val="00B35C98"/>
    <w:rsid w:val="00B36505"/>
    <w:rsid w:val="00B3676E"/>
    <w:rsid w:val="00B36FA2"/>
    <w:rsid w:val="00B375F8"/>
    <w:rsid w:val="00B3770C"/>
    <w:rsid w:val="00B37AAA"/>
    <w:rsid w:val="00B37C05"/>
    <w:rsid w:val="00B40C68"/>
    <w:rsid w:val="00B41246"/>
    <w:rsid w:val="00B4142D"/>
    <w:rsid w:val="00B41523"/>
    <w:rsid w:val="00B419A8"/>
    <w:rsid w:val="00B41A91"/>
    <w:rsid w:val="00B41EC4"/>
    <w:rsid w:val="00B424CD"/>
    <w:rsid w:val="00B426D1"/>
    <w:rsid w:val="00B4281E"/>
    <w:rsid w:val="00B42F7E"/>
    <w:rsid w:val="00B432FE"/>
    <w:rsid w:val="00B4357E"/>
    <w:rsid w:val="00B4376D"/>
    <w:rsid w:val="00B444C9"/>
    <w:rsid w:val="00B44D9F"/>
    <w:rsid w:val="00B45001"/>
    <w:rsid w:val="00B4589C"/>
    <w:rsid w:val="00B45D4F"/>
    <w:rsid w:val="00B4611E"/>
    <w:rsid w:val="00B46191"/>
    <w:rsid w:val="00B4628F"/>
    <w:rsid w:val="00B46B26"/>
    <w:rsid w:val="00B47243"/>
    <w:rsid w:val="00B472D6"/>
    <w:rsid w:val="00B47564"/>
    <w:rsid w:val="00B47835"/>
    <w:rsid w:val="00B47AF6"/>
    <w:rsid w:val="00B47B1E"/>
    <w:rsid w:val="00B47D60"/>
    <w:rsid w:val="00B47D92"/>
    <w:rsid w:val="00B47F6F"/>
    <w:rsid w:val="00B50430"/>
    <w:rsid w:val="00B50505"/>
    <w:rsid w:val="00B50E8E"/>
    <w:rsid w:val="00B5107C"/>
    <w:rsid w:val="00B51AB3"/>
    <w:rsid w:val="00B51ED2"/>
    <w:rsid w:val="00B51FFF"/>
    <w:rsid w:val="00B520DD"/>
    <w:rsid w:val="00B52D02"/>
    <w:rsid w:val="00B53080"/>
    <w:rsid w:val="00B530A9"/>
    <w:rsid w:val="00B53155"/>
    <w:rsid w:val="00B533C4"/>
    <w:rsid w:val="00B53479"/>
    <w:rsid w:val="00B5361F"/>
    <w:rsid w:val="00B53A8F"/>
    <w:rsid w:val="00B53FAA"/>
    <w:rsid w:val="00B541E0"/>
    <w:rsid w:val="00B54396"/>
    <w:rsid w:val="00B543AE"/>
    <w:rsid w:val="00B54AE9"/>
    <w:rsid w:val="00B55645"/>
    <w:rsid w:val="00B556B8"/>
    <w:rsid w:val="00B5600E"/>
    <w:rsid w:val="00B568F5"/>
    <w:rsid w:val="00B56EF3"/>
    <w:rsid w:val="00B56F36"/>
    <w:rsid w:val="00B572F4"/>
    <w:rsid w:val="00B602E0"/>
    <w:rsid w:val="00B605F1"/>
    <w:rsid w:val="00B60F0F"/>
    <w:rsid w:val="00B61492"/>
    <w:rsid w:val="00B624F3"/>
    <w:rsid w:val="00B62FA0"/>
    <w:rsid w:val="00B63552"/>
    <w:rsid w:val="00B63758"/>
    <w:rsid w:val="00B63BA0"/>
    <w:rsid w:val="00B63C2B"/>
    <w:rsid w:val="00B63CCA"/>
    <w:rsid w:val="00B63F4A"/>
    <w:rsid w:val="00B64CDE"/>
    <w:rsid w:val="00B6539A"/>
    <w:rsid w:val="00B65589"/>
    <w:rsid w:val="00B6562F"/>
    <w:rsid w:val="00B65755"/>
    <w:rsid w:val="00B65E20"/>
    <w:rsid w:val="00B66896"/>
    <w:rsid w:val="00B66C8D"/>
    <w:rsid w:val="00B67493"/>
    <w:rsid w:val="00B676B6"/>
    <w:rsid w:val="00B677AD"/>
    <w:rsid w:val="00B67DCC"/>
    <w:rsid w:val="00B703D5"/>
    <w:rsid w:val="00B7137B"/>
    <w:rsid w:val="00B71D18"/>
    <w:rsid w:val="00B71DFE"/>
    <w:rsid w:val="00B7200F"/>
    <w:rsid w:val="00B72418"/>
    <w:rsid w:val="00B72467"/>
    <w:rsid w:val="00B724FF"/>
    <w:rsid w:val="00B7290F"/>
    <w:rsid w:val="00B72AA7"/>
    <w:rsid w:val="00B73718"/>
    <w:rsid w:val="00B73A89"/>
    <w:rsid w:val="00B73CCA"/>
    <w:rsid w:val="00B74CC2"/>
    <w:rsid w:val="00B754B8"/>
    <w:rsid w:val="00B75FF6"/>
    <w:rsid w:val="00B7651C"/>
    <w:rsid w:val="00B7776D"/>
    <w:rsid w:val="00B77B4F"/>
    <w:rsid w:val="00B80644"/>
    <w:rsid w:val="00B80EBC"/>
    <w:rsid w:val="00B81208"/>
    <w:rsid w:val="00B824CA"/>
    <w:rsid w:val="00B82668"/>
    <w:rsid w:val="00B82FF7"/>
    <w:rsid w:val="00B83199"/>
    <w:rsid w:val="00B831C6"/>
    <w:rsid w:val="00B8356A"/>
    <w:rsid w:val="00B83DA6"/>
    <w:rsid w:val="00B8418D"/>
    <w:rsid w:val="00B847D9"/>
    <w:rsid w:val="00B84A82"/>
    <w:rsid w:val="00B84DD6"/>
    <w:rsid w:val="00B86812"/>
    <w:rsid w:val="00B86964"/>
    <w:rsid w:val="00B86A1D"/>
    <w:rsid w:val="00B86B5C"/>
    <w:rsid w:val="00B86C62"/>
    <w:rsid w:val="00B86D12"/>
    <w:rsid w:val="00B872B8"/>
    <w:rsid w:val="00B873C3"/>
    <w:rsid w:val="00B87511"/>
    <w:rsid w:val="00B875BB"/>
    <w:rsid w:val="00B87737"/>
    <w:rsid w:val="00B87927"/>
    <w:rsid w:val="00B87A70"/>
    <w:rsid w:val="00B904DA"/>
    <w:rsid w:val="00B905BD"/>
    <w:rsid w:val="00B90775"/>
    <w:rsid w:val="00B90A3C"/>
    <w:rsid w:val="00B90EAD"/>
    <w:rsid w:val="00B9114B"/>
    <w:rsid w:val="00B917D2"/>
    <w:rsid w:val="00B91A3E"/>
    <w:rsid w:val="00B92726"/>
    <w:rsid w:val="00B928E4"/>
    <w:rsid w:val="00B92ACC"/>
    <w:rsid w:val="00B92AE8"/>
    <w:rsid w:val="00B9325D"/>
    <w:rsid w:val="00B93293"/>
    <w:rsid w:val="00B93714"/>
    <w:rsid w:val="00B93C7F"/>
    <w:rsid w:val="00B94363"/>
    <w:rsid w:val="00B94393"/>
    <w:rsid w:val="00B9444B"/>
    <w:rsid w:val="00B9449B"/>
    <w:rsid w:val="00B94730"/>
    <w:rsid w:val="00B950CD"/>
    <w:rsid w:val="00B95221"/>
    <w:rsid w:val="00B9560D"/>
    <w:rsid w:val="00B959A6"/>
    <w:rsid w:val="00B9669E"/>
    <w:rsid w:val="00B97AF0"/>
    <w:rsid w:val="00B97BD5"/>
    <w:rsid w:val="00BA038F"/>
    <w:rsid w:val="00BA05BB"/>
    <w:rsid w:val="00BA0601"/>
    <w:rsid w:val="00BA0A70"/>
    <w:rsid w:val="00BA0FCE"/>
    <w:rsid w:val="00BA11AC"/>
    <w:rsid w:val="00BA172E"/>
    <w:rsid w:val="00BA1914"/>
    <w:rsid w:val="00BA1C90"/>
    <w:rsid w:val="00BA2720"/>
    <w:rsid w:val="00BA278C"/>
    <w:rsid w:val="00BA27AE"/>
    <w:rsid w:val="00BA2A6C"/>
    <w:rsid w:val="00BA3356"/>
    <w:rsid w:val="00BA3628"/>
    <w:rsid w:val="00BA3B4D"/>
    <w:rsid w:val="00BA4FA1"/>
    <w:rsid w:val="00BA5964"/>
    <w:rsid w:val="00BA5EC3"/>
    <w:rsid w:val="00BA6607"/>
    <w:rsid w:val="00BA6743"/>
    <w:rsid w:val="00BA67AC"/>
    <w:rsid w:val="00BA6B8E"/>
    <w:rsid w:val="00BA6CC4"/>
    <w:rsid w:val="00BA7CA3"/>
    <w:rsid w:val="00BB0C64"/>
    <w:rsid w:val="00BB0CBD"/>
    <w:rsid w:val="00BB157E"/>
    <w:rsid w:val="00BB17DA"/>
    <w:rsid w:val="00BB1D67"/>
    <w:rsid w:val="00BB1EF5"/>
    <w:rsid w:val="00BB2026"/>
    <w:rsid w:val="00BB2050"/>
    <w:rsid w:val="00BB23CA"/>
    <w:rsid w:val="00BB2A72"/>
    <w:rsid w:val="00BB2A81"/>
    <w:rsid w:val="00BB2BC9"/>
    <w:rsid w:val="00BB3252"/>
    <w:rsid w:val="00BB3D9D"/>
    <w:rsid w:val="00BB4F3F"/>
    <w:rsid w:val="00BB545C"/>
    <w:rsid w:val="00BB565F"/>
    <w:rsid w:val="00BB5817"/>
    <w:rsid w:val="00BB6178"/>
    <w:rsid w:val="00BB62FF"/>
    <w:rsid w:val="00BB6C74"/>
    <w:rsid w:val="00BB725F"/>
    <w:rsid w:val="00BB7E94"/>
    <w:rsid w:val="00BC00FD"/>
    <w:rsid w:val="00BC0B89"/>
    <w:rsid w:val="00BC1203"/>
    <w:rsid w:val="00BC133B"/>
    <w:rsid w:val="00BC148B"/>
    <w:rsid w:val="00BC210A"/>
    <w:rsid w:val="00BC21F4"/>
    <w:rsid w:val="00BC21FE"/>
    <w:rsid w:val="00BC22D9"/>
    <w:rsid w:val="00BC2611"/>
    <w:rsid w:val="00BC28F7"/>
    <w:rsid w:val="00BC2ABA"/>
    <w:rsid w:val="00BC2E9B"/>
    <w:rsid w:val="00BC31CC"/>
    <w:rsid w:val="00BC3E24"/>
    <w:rsid w:val="00BC3E32"/>
    <w:rsid w:val="00BC46D5"/>
    <w:rsid w:val="00BC4BA8"/>
    <w:rsid w:val="00BC4C78"/>
    <w:rsid w:val="00BC4E06"/>
    <w:rsid w:val="00BC5279"/>
    <w:rsid w:val="00BC59A6"/>
    <w:rsid w:val="00BC59D9"/>
    <w:rsid w:val="00BC5F61"/>
    <w:rsid w:val="00BC62C0"/>
    <w:rsid w:val="00BC63F7"/>
    <w:rsid w:val="00BC6446"/>
    <w:rsid w:val="00BC6F1A"/>
    <w:rsid w:val="00BC6FCD"/>
    <w:rsid w:val="00BC745C"/>
    <w:rsid w:val="00BC74F6"/>
    <w:rsid w:val="00BC7725"/>
    <w:rsid w:val="00BD1483"/>
    <w:rsid w:val="00BD2CB1"/>
    <w:rsid w:val="00BD41E1"/>
    <w:rsid w:val="00BD4347"/>
    <w:rsid w:val="00BD4485"/>
    <w:rsid w:val="00BD44A2"/>
    <w:rsid w:val="00BD4A32"/>
    <w:rsid w:val="00BD6C02"/>
    <w:rsid w:val="00BD6CDA"/>
    <w:rsid w:val="00BD6F00"/>
    <w:rsid w:val="00BD7A3E"/>
    <w:rsid w:val="00BD7AAE"/>
    <w:rsid w:val="00BD7DFB"/>
    <w:rsid w:val="00BE01B0"/>
    <w:rsid w:val="00BE0804"/>
    <w:rsid w:val="00BE0D61"/>
    <w:rsid w:val="00BE1554"/>
    <w:rsid w:val="00BE15EA"/>
    <w:rsid w:val="00BE1B0E"/>
    <w:rsid w:val="00BE1E4F"/>
    <w:rsid w:val="00BE2494"/>
    <w:rsid w:val="00BE2797"/>
    <w:rsid w:val="00BE2C1D"/>
    <w:rsid w:val="00BE2CCA"/>
    <w:rsid w:val="00BE323F"/>
    <w:rsid w:val="00BE3C00"/>
    <w:rsid w:val="00BE4912"/>
    <w:rsid w:val="00BE4B18"/>
    <w:rsid w:val="00BE4ECC"/>
    <w:rsid w:val="00BE5845"/>
    <w:rsid w:val="00BE5E3A"/>
    <w:rsid w:val="00BE626F"/>
    <w:rsid w:val="00BE6930"/>
    <w:rsid w:val="00BE6A8C"/>
    <w:rsid w:val="00BE71AD"/>
    <w:rsid w:val="00BE7928"/>
    <w:rsid w:val="00BF0178"/>
    <w:rsid w:val="00BF0583"/>
    <w:rsid w:val="00BF07CE"/>
    <w:rsid w:val="00BF0818"/>
    <w:rsid w:val="00BF0C84"/>
    <w:rsid w:val="00BF1115"/>
    <w:rsid w:val="00BF1330"/>
    <w:rsid w:val="00BF1809"/>
    <w:rsid w:val="00BF1D69"/>
    <w:rsid w:val="00BF1E74"/>
    <w:rsid w:val="00BF279E"/>
    <w:rsid w:val="00BF2FD9"/>
    <w:rsid w:val="00BF3380"/>
    <w:rsid w:val="00BF36D3"/>
    <w:rsid w:val="00BF40AA"/>
    <w:rsid w:val="00BF4BC0"/>
    <w:rsid w:val="00BF4C64"/>
    <w:rsid w:val="00BF4F89"/>
    <w:rsid w:val="00BF54A3"/>
    <w:rsid w:val="00BF58F0"/>
    <w:rsid w:val="00BF5B61"/>
    <w:rsid w:val="00BF6480"/>
    <w:rsid w:val="00C00773"/>
    <w:rsid w:val="00C022F9"/>
    <w:rsid w:val="00C0239B"/>
    <w:rsid w:val="00C0295C"/>
    <w:rsid w:val="00C0313C"/>
    <w:rsid w:val="00C0463D"/>
    <w:rsid w:val="00C04BA4"/>
    <w:rsid w:val="00C052B5"/>
    <w:rsid w:val="00C05861"/>
    <w:rsid w:val="00C05919"/>
    <w:rsid w:val="00C064DA"/>
    <w:rsid w:val="00C06B58"/>
    <w:rsid w:val="00C07877"/>
    <w:rsid w:val="00C07A26"/>
    <w:rsid w:val="00C101A9"/>
    <w:rsid w:val="00C1042A"/>
    <w:rsid w:val="00C1111E"/>
    <w:rsid w:val="00C114B6"/>
    <w:rsid w:val="00C11AD3"/>
    <w:rsid w:val="00C11B1A"/>
    <w:rsid w:val="00C11C3D"/>
    <w:rsid w:val="00C12460"/>
    <w:rsid w:val="00C1252A"/>
    <w:rsid w:val="00C1270E"/>
    <w:rsid w:val="00C12D21"/>
    <w:rsid w:val="00C1370B"/>
    <w:rsid w:val="00C1370F"/>
    <w:rsid w:val="00C13AF2"/>
    <w:rsid w:val="00C1401F"/>
    <w:rsid w:val="00C14421"/>
    <w:rsid w:val="00C1454F"/>
    <w:rsid w:val="00C146FD"/>
    <w:rsid w:val="00C14A92"/>
    <w:rsid w:val="00C151D4"/>
    <w:rsid w:val="00C153EC"/>
    <w:rsid w:val="00C159B5"/>
    <w:rsid w:val="00C162BE"/>
    <w:rsid w:val="00C16604"/>
    <w:rsid w:val="00C1663A"/>
    <w:rsid w:val="00C16D45"/>
    <w:rsid w:val="00C172E6"/>
    <w:rsid w:val="00C17A09"/>
    <w:rsid w:val="00C17A7B"/>
    <w:rsid w:val="00C17C42"/>
    <w:rsid w:val="00C200AE"/>
    <w:rsid w:val="00C204B4"/>
    <w:rsid w:val="00C2078D"/>
    <w:rsid w:val="00C2079C"/>
    <w:rsid w:val="00C21615"/>
    <w:rsid w:val="00C21766"/>
    <w:rsid w:val="00C21833"/>
    <w:rsid w:val="00C218F2"/>
    <w:rsid w:val="00C21F81"/>
    <w:rsid w:val="00C225A1"/>
    <w:rsid w:val="00C2271E"/>
    <w:rsid w:val="00C23251"/>
    <w:rsid w:val="00C2342D"/>
    <w:rsid w:val="00C24557"/>
    <w:rsid w:val="00C24734"/>
    <w:rsid w:val="00C248DE"/>
    <w:rsid w:val="00C249F7"/>
    <w:rsid w:val="00C250DD"/>
    <w:rsid w:val="00C253FE"/>
    <w:rsid w:val="00C25495"/>
    <w:rsid w:val="00C25545"/>
    <w:rsid w:val="00C26924"/>
    <w:rsid w:val="00C26D2E"/>
    <w:rsid w:val="00C26DE8"/>
    <w:rsid w:val="00C26F95"/>
    <w:rsid w:val="00C2714F"/>
    <w:rsid w:val="00C27614"/>
    <w:rsid w:val="00C2795F"/>
    <w:rsid w:val="00C279F2"/>
    <w:rsid w:val="00C27E45"/>
    <w:rsid w:val="00C27F80"/>
    <w:rsid w:val="00C306A0"/>
    <w:rsid w:val="00C30A4B"/>
    <w:rsid w:val="00C30E74"/>
    <w:rsid w:val="00C311BA"/>
    <w:rsid w:val="00C31AC8"/>
    <w:rsid w:val="00C31CF0"/>
    <w:rsid w:val="00C31EB4"/>
    <w:rsid w:val="00C32B39"/>
    <w:rsid w:val="00C332FC"/>
    <w:rsid w:val="00C33790"/>
    <w:rsid w:val="00C33B2C"/>
    <w:rsid w:val="00C34000"/>
    <w:rsid w:val="00C352D6"/>
    <w:rsid w:val="00C356AB"/>
    <w:rsid w:val="00C3572D"/>
    <w:rsid w:val="00C36960"/>
    <w:rsid w:val="00C3765C"/>
    <w:rsid w:val="00C379DF"/>
    <w:rsid w:val="00C4082A"/>
    <w:rsid w:val="00C40E76"/>
    <w:rsid w:val="00C417EB"/>
    <w:rsid w:val="00C41B11"/>
    <w:rsid w:val="00C41C05"/>
    <w:rsid w:val="00C41DEB"/>
    <w:rsid w:val="00C41E8D"/>
    <w:rsid w:val="00C42051"/>
    <w:rsid w:val="00C420A2"/>
    <w:rsid w:val="00C42D5E"/>
    <w:rsid w:val="00C42DD4"/>
    <w:rsid w:val="00C43162"/>
    <w:rsid w:val="00C431A4"/>
    <w:rsid w:val="00C4368D"/>
    <w:rsid w:val="00C43817"/>
    <w:rsid w:val="00C439EE"/>
    <w:rsid w:val="00C43BBB"/>
    <w:rsid w:val="00C440A5"/>
    <w:rsid w:val="00C441C1"/>
    <w:rsid w:val="00C44253"/>
    <w:rsid w:val="00C443FB"/>
    <w:rsid w:val="00C44631"/>
    <w:rsid w:val="00C44CEA"/>
    <w:rsid w:val="00C44ECD"/>
    <w:rsid w:val="00C45093"/>
    <w:rsid w:val="00C451D3"/>
    <w:rsid w:val="00C454A7"/>
    <w:rsid w:val="00C45CCB"/>
    <w:rsid w:val="00C463BB"/>
    <w:rsid w:val="00C464DF"/>
    <w:rsid w:val="00C46796"/>
    <w:rsid w:val="00C46990"/>
    <w:rsid w:val="00C46C3F"/>
    <w:rsid w:val="00C46F58"/>
    <w:rsid w:val="00C4736F"/>
    <w:rsid w:val="00C50404"/>
    <w:rsid w:val="00C505C5"/>
    <w:rsid w:val="00C50BDC"/>
    <w:rsid w:val="00C51577"/>
    <w:rsid w:val="00C5179B"/>
    <w:rsid w:val="00C51BCC"/>
    <w:rsid w:val="00C51FC9"/>
    <w:rsid w:val="00C52787"/>
    <w:rsid w:val="00C528FD"/>
    <w:rsid w:val="00C52F4A"/>
    <w:rsid w:val="00C53092"/>
    <w:rsid w:val="00C531EE"/>
    <w:rsid w:val="00C5398C"/>
    <w:rsid w:val="00C53B06"/>
    <w:rsid w:val="00C53D41"/>
    <w:rsid w:val="00C5458D"/>
    <w:rsid w:val="00C5488B"/>
    <w:rsid w:val="00C54E9C"/>
    <w:rsid w:val="00C54FCE"/>
    <w:rsid w:val="00C5528C"/>
    <w:rsid w:val="00C558EA"/>
    <w:rsid w:val="00C55BA9"/>
    <w:rsid w:val="00C55BE9"/>
    <w:rsid w:val="00C55DAA"/>
    <w:rsid w:val="00C5644A"/>
    <w:rsid w:val="00C56A16"/>
    <w:rsid w:val="00C57380"/>
    <w:rsid w:val="00C5752B"/>
    <w:rsid w:val="00C60503"/>
    <w:rsid w:val="00C605ED"/>
    <w:rsid w:val="00C606C6"/>
    <w:rsid w:val="00C60717"/>
    <w:rsid w:val="00C6093F"/>
    <w:rsid w:val="00C60E29"/>
    <w:rsid w:val="00C614B0"/>
    <w:rsid w:val="00C61614"/>
    <w:rsid w:val="00C61DBA"/>
    <w:rsid w:val="00C61F00"/>
    <w:rsid w:val="00C6221E"/>
    <w:rsid w:val="00C62593"/>
    <w:rsid w:val="00C6294E"/>
    <w:rsid w:val="00C62B6B"/>
    <w:rsid w:val="00C62EAD"/>
    <w:rsid w:val="00C6304C"/>
    <w:rsid w:val="00C6371E"/>
    <w:rsid w:val="00C63914"/>
    <w:rsid w:val="00C63C59"/>
    <w:rsid w:val="00C63FA8"/>
    <w:rsid w:val="00C643DD"/>
    <w:rsid w:val="00C649A7"/>
    <w:rsid w:val="00C6567F"/>
    <w:rsid w:val="00C6584B"/>
    <w:rsid w:val="00C65CC8"/>
    <w:rsid w:val="00C66649"/>
    <w:rsid w:val="00C6694D"/>
    <w:rsid w:val="00C66C86"/>
    <w:rsid w:val="00C6787D"/>
    <w:rsid w:val="00C679E8"/>
    <w:rsid w:val="00C67BE3"/>
    <w:rsid w:val="00C67CA9"/>
    <w:rsid w:val="00C703D7"/>
    <w:rsid w:val="00C7057B"/>
    <w:rsid w:val="00C705A7"/>
    <w:rsid w:val="00C705E9"/>
    <w:rsid w:val="00C7085D"/>
    <w:rsid w:val="00C70F64"/>
    <w:rsid w:val="00C7127B"/>
    <w:rsid w:val="00C71314"/>
    <w:rsid w:val="00C71B74"/>
    <w:rsid w:val="00C71FAD"/>
    <w:rsid w:val="00C720A1"/>
    <w:rsid w:val="00C72AB0"/>
    <w:rsid w:val="00C72D53"/>
    <w:rsid w:val="00C72D57"/>
    <w:rsid w:val="00C72DA3"/>
    <w:rsid w:val="00C731D1"/>
    <w:rsid w:val="00C738AE"/>
    <w:rsid w:val="00C73E1F"/>
    <w:rsid w:val="00C73F74"/>
    <w:rsid w:val="00C740C1"/>
    <w:rsid w:val="00C744C2"/>
    <w:rsid w:val="00C74C7B"/>
    <w:rsid w:val="00C750FD"/>
    <w:rsid w:val="00C75459"/>
    <w:rsid w:val="00C755E9"/>
    <w:rsid w:val="00C75E8C"/>
    <w:rsid w:val="00C768D3"/>
    <w:rsid w:val="00C771D7"/>
    <w:rsid w:val="00C7735F"/>
    <w:rsid w:val="00C773BF"/>
    <w:rsid w:val="00C8032E"/>
    <w:rsid w:val="00C82D63"/>
    <w:rsid w:val="00C82DC8"/>
    <w:rsid w:val="00C8355F"/>
    <w:rsid w:val="00C83846"/>
    <w:rsid w:val="00C83897"/>
    <w:rsid w:val="00C8393C"/>
    <w:rsid w:val="00C83A7D"/>
    <w:rsid w:val="00C84972"/>
    <w:rsid w:val="00C84C8C"/>
    <w:rsid w:val="00C84EFB"/>
    <w:rsid w:val="00C85072"/>
    <w:rsid w:val="00C85E40"/>
    <w:rsid w:val="00C86147"/>
    <w:rsid w:val="00C8652E"/>
    <w:rsid w:val="00C866B3"/>
    <w:rsid w:val="00C86953"/>
    <w:rsid w:val="00C86FE7"/>
    <w:rsid w:val="00C90CBF"/>
    <w:rsid w:val="00C917DC"/>
    <w:rsid w:val="00C91C04"/>
    <w:rsid w:val="00C91C50"/>
    <w:rsid w:val="00C9245B"/>
    <w:rsid w:val="00C93077"/>
    <w:rsid w:val="00C93564"/>
    <w:rsid w:val="00C93581"/>
    <w:rsid w:val="00C9374E"/>
    <w:rsid w:val="00C93DA8"/>
    <w:rsid w:val="00C942B4"/>
    <w:rsid w:val="00C959FB"/>
    <w:rsid w:val="00C961D4"/>
    <w:rsid w:val="00C965A1"/>
    <w:rsid w:val="00C96BDF"/>
    <w:rsid w:val="00C96E8E"/>
    <w:rsid w:val="00C96F4C"/>
    <w:rsid w:val="00C96FCA"/>
    <w:rsid w:val="00C97191"/>
    <w:rsid w:val="00C973E8"/>
    <w:rsid w:val="00C97408"/>
    <w:rsid w:val="00C979E4"/>
    <w:rsid w:val="00CA0249"/>
    <w:rsid w:val="00CA0300"/>
    <w:rsid w:val="00CA062E"/>
    <w:rsid w:val="00CA07F0"/>
    <w:rsid w:val="00CA0AF9"/>
    <w:rsid w:val="00CA0B98"/>
    <w:rsid w:val="00CA0C60"/>
    <w:rsid w:val="00CA10B4"/>
    <w:rsid w:val="00CA1730"/>
    <w:rsid w:val="00CA18B5"/>
    <w:rsid w:val="00CA3DF4"/>
    <w:rsid w:val="00CA3F71"/>
    <w:rsid w:val="00CA4381"/>
    <w:rsid w:val="00CA44CF"/>
    <w:rsid w:val="00CA46FF"/>
    <w:rsid w:val="00CA4B06"/>
    <w:rsid w:val="00CA5744"/>
    <w:rsid w:val="00CA5D4F"/>
    <w:rsid w:val="00CA6B8C"/>
    <w:rsid w:val="00CA6BF9"/>
    <w:rsid w:val="00CA6F4A"/>
    <w:rsid w:val="00CA7170"/>
    <w:rsid w:val="00CA7E05"/>
    <w:rsid w:val="00CB0466"/>
    <w:rsid w:val="00CB0B57"/>
    <w:rsid w:val="00CB111C"/>
    <w:rsid w:val="00CB152B"/>
    <w:rsid w:val="00CB153C"/>
    <w:rsid w:val="00CB1A1C"/>
    <w:rsid w:val="00CB1F67"/>
    <w:rsid w:val="00CB2088"/>
    <w:rsid w:val="00CB2485"/>
    <w:rsid w:val="00CB25D8"/>
    <w:rsid w:val="00CB2FBB"/>
    <w:rsid w:val="00CB361B"/>
    <w:rsid w:val="00CB3857"/>
    <w:rsid w:val="00CB6461"/>
    <w:rsid w:val="00CB6859"/>
    <w:rsid w:val="00CB6D77"/>
    <w:rsid w:val="00CB6FE7"/>
    <w:rsid w:val="00CB6FF1"/>
    <w:rsid w:val="00CB7341"/>
    <w:rsid w:val="00CB760E"/>
    <w:rsid w:val="00CB7673"/>
    <w:rsid w:val="00CB78D7"/>
    <w:rsid w:val="00CB7915"/>
    <w:rsid w:val="00CC01EE"/>
    <w:rsid w:val="00CC0447"/>
    <w:rsid w:val="00CC0AA9"/>
    <w:rsid w:val="00CC170D"/>
    <w:rsid w:val="00CC1964"/>
    <w:rsid w:val="00CC1F83"/>
    <w:rsid w:val="00CC21EB"/>
    <w:rsid w:val="00CC26B1"/>
    <w:rsid w:val="00CC2B9D"/>
    <w:rsid w:val="00CC3720"/>
    <w:rsid w:val="00CC3A06"/>
    <w:rsid w:val="00CC3C85"/>
    <w:rsid w:val="00CC461D"/>
    <w:rsid w:val="00CC47B0"/>
    <w:rsid w:val="00CC6EF2"/>
    <w:rsid w:val="00CC75D6"/>
    <w:rsid w:val="00CC76CF"/>
    <w:rsid w:val="00CD1066"/>
    <w:rsid w:val="00CD1374"/>
    <w:rsid w:val="00CD152D"/>
    <w:rsid w:val="00CD230D"/>
    <w:rsid w:val="00CD2C02"/>
    <w:rsid w:val="00CD2DED"/>
    <w:rsid w:val="00CD323D"/>
    <w:rsid w:val="00CD3480"/>
    <w:rsid w:val="00CD350B"/>
    <w:rsid w:val="00CD3C49"/>
    <w:rsid w:val="00CD3D7D"/>
    <w:rsid w:val="00CD3DBE"/>
    <w:rsid w:val="00CD41D1"/>
    <w:rsid w:val="00CD594D"/>
    <w:rsid w:val="00CD6CE3"/>
    <w:rsid w:val="00CD6D40"/>
    <w:rsid w:val="00CD7494"/>
    <w:rsid w:val="00CD755C"/>
    <w:rsid w:val="00CD781D"/>
    <w:rsid w:val="00CD7850"/>
    <w:rsid w:val="00CD7B1B"/>
    <w:rsid w:val="00CE09CC"/>
    <w:rsid w:val="00CE0C96"/>
    <w:rsid w:val="00CE1D32"/>
    <w:rsid w:val="00CE288F"/>
    <w:rsid w:val="00CE2DCC"/>
    <w:rsid w:val="00CE2F63"/>
    <w:rsid w:val="00CE352D"/>
    <w:rsid w:val="00CE35C1"/>
    <w:rsid w:val="00CE4F8D"/>
    <w:rsid w:val="00CE57CC"/>
    <w:rsid w:val="00CE594C"/>
    <w:rsid w:val="00CE5DEF"/>
    <w:rsid w:val="00CE5F20"/>
    <w:rsid w:val="00CE6F9C"/>
    <w:rsid w:val="00CE71B4"/>
    <w:rsid w:val="00CE7916"/>
    <w:rsid w:val="00CF05C9"/>
    <w:rsid w:val="00CF06F6"/>
    <w:rsid w:val="00CF0C23"/>
    <w:rsid w:val="00CF0DFA"/>
    <w:rsid w:val="00CF0FB2"/>
    <w:rsid w:val="00CF1300"/>
    <w:rsid w:val="00CF21A1"/>
    <w:rsid w:val="00CF3419"/>
    <w:rsid w:val="00CF3A5D"/>
    <w:rsid w:val="00CF3D49"/>
    <w:rsid w:val="00CF3E33"/>
    <w:rsid w:val="00CF4118"/>
    <w:rsid w:val="00CF4807"/>
    <w:rsid w:val="00CF48FE"/>
    <w:rsid w:val="00CF4DD8"/>
    <w:rsid w:val="00CF5D3F"/>
    <w:rsid w:val="00CF61ED"/>
    <w:rsid w:val="00CF6279"/>
    <w:rsid w:val="00CF6F12"/>
    <w:rsid w:val="00CF722C"/>
    <w:rsid w:val="00CF73ED"/>
    <w:rsid w:val="00CF7985"/>
    <w:rsid w:val="00CF7E61"/>
    <w:rsid w:val="00D002E2"/>
    <w:rsid w:val="00D003FA"/>
    <w:rsid w:val="00D00A7C"/>
    <w:rsid w:val="00D010B7"/>
    <w:rsid w:val="00D01247"/>
    <w:rsid w:val="00D013A9"/>
    <w:rsid w:val="00D016BF"/>
    <w:rsid w:val="00D0172C"/>
    <w:rsid w:val="00D01844"/>
    <w:rsid w:val="00D02055"/>
    <w:rsid w:val="00D027F4"/>
    <w:rsid w:val="00D02879"/>
    <w:rsid w:val="00D02D7F"/>
    <w:rsid w:val="00D02EF9"/>
    <w:rsid w:val="00D04412"/>
    <w:rsid w:val="00D04A55"/>
    <w:rsid w:val="00D04B85"/>
    <w:rsid w:val="00D04D70"/>
    <w:rsid w:val="00D056E1"/>
    <w:rsid w:val="00D06457"/>
    <w:rsid w:val="00D06741"/>
    <w:rsid w:val="00D06CAD"/>
    <w:rsid w:val="00D06F26"/>
    <w:rsid w:val="00D06F7A"/>
    <w:rsid w:val="00D079BD"/>
    <w:rsid w:val="00D1049E"/>
    <w:rsid w:val="00D10CF8"/>
    <w:rsid w:val="00D1104B"/>
    <w:rsid w:val="00D11277"/>
    <w:rsid w:val="00D113F3"/>
    <w:rsid w:val="00D11A2F"/>
    <w:rsid w:val="00D11AE6"/>
    <w:rsid w:val="00D121E4"/>
    <w:rsid w:val="00D12400"/>
    <w:rsid w:val="00D12618"/>
    <w:rsid w:val="00D12906"/>
    <w:rsid w:val="00D12EA4"/>
    <w:rsid w:val="00D1300A"/>
    <w:rsid w:val="00D13875"/>
    <w:rsid w:val="00D138F4"/>
    <w:rsid w:val="00D14DF2"/>
    <w:rsid w:val="00D15267"/>
    <w:rsid w:val="00D15AC4"/>
    <w:rsid w:val="00D16288"/>
    <w:rsid w:val="00D16728"/>
    <w:rsid w:val="00D16826"/>
    <w:rsid w:val="00D168CE"/>
    <w:rsid w:val="00D16ACC"/>
    <w:rsid w:val="00D16C57"/>
    <w:rsid w:val="00D16CB2"/>
    <w:rsid w:val="00D16EA1"/>
    <w:rsid w:val="00D20221"/>
    <w:rsid w:val="00D20C24"/>
    <w:rsid w:val="00D20F62"/>
    <w:rsid w:val="00D21268"/>
    <w:rsid w:val="00D212AA"/>
    <w:rsid w:val="00D21AAE"/>
    <w:rsid w:val="00D2261B"/>
    <w:rsid w:val="00D2266F"/>
    <w:rsid w:val="00D22803"/>
    <w:rsid w:val="00D23151"/>
    <w:rsid w:val="00D2353A"/>
    <w:rsid w:val="00D23735"/>
    <w:rsid w:val="00D2387B"/>
    <w:rsid w:val="00D23AEE"/>
    <w:rsid w:val="00D23D34"/>
    <w:rsid w:val="00D23ECD"/>
    <w:rsid w:val="00D24557"/>
    <w:rsid w:val="00D24616"/>
    <w:rsid w:val="00D246A7"/>
    <w:rsid w:val="00D247B3"/>
    <w:rsid w:val="00D24962"/>
    <w:rsid w:val="00D24EB7"/>
    <w:rsid w:val="00D25635"/>
    <w:rsid w:val="00D25915"/>
    <w:rsid w:val="00D25EAE"/>
    <w:rsid w:val="00D260DA"/>
    <w:rsid w:val="00D26269"/>
    <w:rsid w:val="00D26729"/>
    <w:rsid w:val="00D26853"/>
    <w:rsid w:val="00D26898"/>
    <w:rsid w:val="00D2739E"/>
    <w:rsid w:val="00D274BF"/>
    <w:rsid w:val="00D27990"/>
    <w:rsid w:val="00D27E05"/>
    <w:rsid w:val="00D3014A"/>
    <w:rsid w:val="00D30540"/>
    <w:rsid w:val="00D30B81"/>
    <w:rsid w:val="00D30B9A"/>
    <w:rsid w:val="00D31085"/>
    <w:rsid w:val="00D31227"/>
    <w:rsid w:val="00D3124A"/>
    <w:rsid w:val="00D3141A"/>
    <w:rsid w:val="00D31750"/>
    <w:rsid w:val="00D318BC"/>
    <w:rsid w:val="00D31A88"/>
    <w:rsid w:val="00D31AB1"/>
    <w:rsid w:val="00D31CB6"/>
    <w:rsid w:val="00D31E81"/>
    <w:rsid w:val="00D3248E"/>
    <w:rsid w:val="00D32868"/>
    <w:rsid w:val="00D32C2E"/>
    <w:rsid w:val="00D337EB"/>
    <w:rsid w:val="00D33839"/>
    <w:rsid w:val="00D33D17"/>
    <w:rsid w:val="00D33F4E"/>
    <w:rsid w:val="00D34060"/>
    <w:rsid w:val="00D344F0"/>
    <w:rsid w:val="00D34513"/>
    <w:rsid w:val="00D345B0"/>
    <w:rsid w:val="00D345C2"/>
    <w:rsid w:val="00D345ED"/>
    <w:rsid w:val="00D346A0"/>
    <w:rsid w:val="00D347AC"/>
    <w:rsid w:val="00D34810"/>
    <w:rsid w:val="00D34D64"/>
    <w:rsid w:val="00D35103"/>
    <w:rsid w:val="00D35489"/>
    <w:rsid w:val="00D3557E"/>
    <w:rsid w:val="00D358F9"/>
    <w:rsid w:val="00D359DD"/>
    <w:rsid w:val="00D35C56"/>
    <w:rsid w:val="00D36099"/>
    <w:rsid w:val="00D364F4"/>
    <w:rsid w:val="00D36911"/>
    <w:rsid w:val="00D3736D"/>
    <w:rsid w:val="00D3761C"/>
    <w:rsid w:val="00D37BD6"/>
    <w:rsid w:val="00D37C15"/>
    <w:rsid w:val="00D37D0E"/>
    <w:rsid w:val="00D37FE3"/>
    <w:rsid w:val="00D401D5"/>
    <w:rsid w:val="00D40401"/>
    <w:rsid w:val="00D4040A"/>
    <w:rsid w:val="00D409B9"/>
    <w:rsid w:val="00D40C70"/>
    <w:rsid w:val="00D40EE8"/>
    <w:rsid w:val="00D41216"/>
    <w:rsid w:val="00D41975"/>
    <w:rsid w:val="00D41F5D"/>
    <w:rsid w:val="00D4249D"/>
    <w:rsid w:val="00D42656"/>
    <w:rsid w:val="00D427EE"/>
    <w:rsid w:val="00D42D13"/>
    <w:rsid w:val="00D4345F"/>
    <w:rsid w:val="00D438E9"/>
    <w:rsid w:val="00D43B34"/>
    <w:rsid w:val="00D447FB"/>
    <w:rsid w:val="00D448A4"/>
    <w:rsid w:val="00D44D03"/>
    <w:rsid w:val="00D45102"/>
    <w:rsid w:val="00D452A6"/>
    <w:rsid w:val="00D459E1"/>
    <w:rsid w:val="00D460A6"/>
    <w:rsid w:val="00D4613E"/>
    <w:rsid w:val="00D4730E"/>
    <w:rsid w:val="00D47B21"/>
    <w:rsid w:val="00D47CDD"/>
    <w:rsid w:val="00D50214"/>
    <w:rsid w:val="00D5023B"/>
    <w:rsid w:val="00D50279"/>
    <w:rsid w:val="00D50CA0"/>
    <w:rsid w:val="00D50DA4"/>
    <w:rsid w:val="00D50E81"/>
    <w:rsid w:val="00D51802"/>
    <w:rsid w:val="00D518C5"/>
    <w:rsid w:val="00D52491"/>
    <w:rsid w:val="00D526E9"/>
    <w:rsid w:val="00D527D8"/>
    <w:rsid w:val="00D52817"/>
    <w:rsid w:val="00D52A3E"/>
    <w:rsid w:val="00D52DD9"/>
    <w:rsid w:val="00D52EFE"/>
    <w:rsid w:val="00D52F50"/>
    <w:rsid w:val="00D53153"/>
    <w:rsid w:val="00D53357"/>
    <w:rsid w:val="00D534B6"/>
    <w:rsid w:val="00D53618"/>
    <w:rsid w:val="00D53BE3"/>
    <w:rsid w:val="00D542D5"/>
    <w:rsid w:val="00D548E0"/>
    <w:rsid w:val="00D54B17"/>
    <w:rsid w:val="00D553E7"/>
    <w:rsid w:val="00D55E2D"/>
    <w:rsid w:val="00D55E5D"/>
    <w:rsid w:val="00D568A2"/>
    <w:rsid w:val="00D56967"/>
    <w:rsid w:val="00D56A62"/>
    <w:rsid w:val="00D56AC4"/>
    <w:rsid w:val="00D56B72"/>
    <w:rsid w:val="00D60222"/>
    <w:rsid w:val="00D60277"/>
    <w:rsid w:val="00D602FA"/>
    <w:rsid w:val="00D60797"/>
    <w:rsid w:val="00D60E9C"/>
    <w:rsid w:val="00D6100B"/>
    <w:rsid w:val="00D619ED"/>
    <w:rsid w:val="00D61AEA"/>
    <w:rsid w:val="00D62C65"/>
    <w:rsid w:val="00D63147"/>
    <w:rsid w:val="00D63521"/>
    <w:rsid w:val="00D637AF"/>
    <w:rsid w:val="00D638DE"/>
    <w:rsid w:val="00D640B6"/>
    <w:rsid w:val="00D644CE"/>
    <w:rsid w:val="00D644E1"/>
    <w:rsid w:val="00D647EE"/>
    <w:rsid w:val="00D64A32"/>
    <w:rsid w:val="00D64AF1"/>
    <w:rsid w:val="00D64E6F"/>
    <w:rsid w:val="00D64E8D"/>
    <w:rsid w:val="00D65232"/>
    <w:rsid w:val="00D65961"/>
    <w:rsid w:val="00D659D3"/>
    <w:rsid w:val="00D65B7E"/>
    <w:rsid w:val="00D65C44"/>
    <w:rsid w:val="00D6607D"/>
    <w:rsid w:val="00D66866"/>
    <w:rsid w:val="00D66D9A"/>
    <w:rsid w:val="00D670F7"/>
    <w:rsid w:val="00D6711D"/>
    <w:rsid w:val="00D671A9"/>
    <w:rsid w:val="00D677AE"/>
    <w:rsid w:val="00D67F01"/>
    <w:rsid w:val="00D70AE0"/>
    <w:rsid w:val="00D71B76"/>
    <w:rsid w:val="00D72123"/>
    <w:rsid w:val="00D72F34"/>
    <w:rsid w:val="00D74B8D"/>
    <w:rsid w:val="00D74DA7"/>
    <w:rsid w:val="00D75B26"/>
    <w:rsid w:val="00D75C95"/>
    <w:rsid w:val="00D76487"/>
    <w:rsid w:val="00D766FC"/>
    <w:rsid w:val="00D77231"/>
    <w:rsid w:val="00D773A8"/>
    <w:rsid w:val="00D7741E"/>
    <w:rsid w:val="00D77C4F"/>
    <w:rsid w:val="00D80054"/>
    <w:rsid w:val="00D8011B"/>
    <w:rsid w:val="00D80363"/>
    <w:rsid w:val="00D80812"/>
    <w:rsid w:val="00D809A1"/>
    <w:rsid w:val="00D80BA3"/>
    <w:rsid w:val="00D80F98"/>
    <w:rsid w:val="00D81538"/>
    <w:rsid w:val="00D81B8E"/>
    <w:rsid w:val="00D820DF"/>
    <w:rsid w:val="00D82297"/>
    <w:rsid w:val="00D82A67"/>
    <w:rsid w:val="00D82E49"/>
    <w:rsid w:val="00D83178"/>
    <w:rsid w:val="00D833F6"/>
    <w:rsid w:val="00D83BB0"/>
    <w:rsid w:val="00D83D49"/>
    <w:rsid w:val="00D83F30"/>
    <w:rsid w:val="00D840B6"/>
    <w:rsid w:val="00D848F3"/>
    <w:rsid w:val="00D84C46"/>
    <w:rsid w:val="00D8523A"/>
    <w:rsid w:val="00D853C0"/>
    <w:rsid w:val="00D8573A"/>
    <w:rsid w:val="00D85BE1"/>
    <w:rsid w:val="00D85F9D"/>
    <w:rsid w:val="00D863AE"/>
    <w:rsid w:val="00D871AE"/>
    <w:rsid w:val="00D876C8"/>
    <w:rsid w:val="00D879ED"/>
    <w:rsid w:val="00D87AEF"/>
    <w:rsid w:val="00D902E1"/>
    <w:rsid w:val="00D90430"/>
    <w:rsid w:val="00D91542"/>
    <w:rsid w:val="00D91ACA"/>
    <w:rsid w:val="00D9217C"/>
    <w:rsid w:val="00D92222"/>
    <w:rsid w:val="00D922BA"/>
    <w:rsid w:val="00D92326"/>
    <w:rsid w:val="00D928D9"/>
    <w:rsid w:val="00D92A61"/>
    <w:rsid w:val="00D92E36"/>
    <w:rsid w:val="00D930C2"/>
    <w:rsid w:val="00D93A06"/>
    <w:rsid w:val="00D93E3E"/>
    <w:rsid w:val="00D95166"/>
    <w:rsid w:val="00D9521B"/>
    <w:rsid w:val="00D95502"/>
    <w:rsid w:val="00D95B18"/>
    <w:rsid w:val="00D95F6B"/>
    <w:rsid w:val="00D9678B"/>
    <w:rsid w:val="00D96CCC"/>
    <w:rsid w:val="00D96CE1"/>
    <w:rsid w:val="00D96D0E"/>
    <w:rsid w:val="00D976CD"/>
    <w:rsid w:val="00D976E5"/>
    <w:rsid w:val="00D97839"/>
    <w:rsid w:val="00D979D5"/>
    <w:rsid w:val="00DA00B7"/>
    <w:rsid w:val="00DA0559"/>
    <w:rsid w:val="00DA0583"/>
    <w:rsid w:val="00DA063B"/>
    <w:rsid w:val="00DA0BAD"/>
    <w:rsid w:val="00DA0D6B"/>
    <w:rsid w:val="00DA0F32"/>
    <w:rsid w:val="00DA1329"/>
    <w:rsid w:val="00DA13C9"/>
    <w:rsid w:val="00DA206C"/>
    <w:rsid w:val="00DA269B"/>
    <w:rsid w:val="00DA272D"/>
    <w:rsid w:val="00DA2D1B"/>
    <w:rsid w:val="00DA3494"/>
    <w:rsid w:val="00DA3B7D"/>
    <w:rsid w:val="00DA3F16"/>
    <w:rsid w:val="00DA3F3D"/>
    <w:rsid w:val="00DA40D2"/>
    <w:rsid w:val="00DA47F5"/>
    <w:rsid w:val="00DA47F7"/>
    <w:rsid w:val="00DA4E28"/>
    <w:rsid w:val="00DA5B64"/>
    <w:rsid w:val="00DA6608"/>
    <w:rsid w:val="00DA6D84"/>
    <w:rsid w:val="00DA6E55"/>
    <w:rsid w:val="00DA6F3D"/>
    <w:rsid w:val="00DA700C"/>
    <w:rsid w:val="00DA7384"/>
    <w:rsid w:val="00DA7961"/>
    <w:rsid w:val="00DA7ADF"/>
    <w:rsid w:val="00DA7D06"/>
    <w:rsid w:val="00DA7D44"/>
    <w:rsid w:val="00DB06E4"/>
    <w:rsid w:val="00DB07B5"/>
    <w:rsid w:val="00DB1EA4"/>
    <w:rsid w:val="00DB1EC6"/>
    <w:rsid w:val="00DB1FF0"/>
    <w:rsid w:val="00DB2113"/>
    <w:rsid w:val="00DB256A"/>
    <w:rsid w:val="00DB2616"/>
    <w:rsid w:val="00DB29D8"/>
    <w:rsid w:val="00DB34D6"/>
    <w:rsid w:val="00DB3E09"/>
    <w:rsid w:val="00DB4188"/>
    <w:rsid w:val="00DB4907"/>
    <w:rsid w:val="00DB49F5"/>
    <w:rsid w:val="00DB4C73"/>
    <w:rsid w:val="00DB53BB"/>
    <w:rsid w:val="00DB581C"/>
    <w:rsid w:val="00DB5E35"/>
    <w:rsid w:val="00DB600A"/>
    <w:rsid w:val="00DB61D4"/>
    <w:rsid w:val="00DB6897"/>
    <w:rsid w:val="00DB68ED"/>
    <w:rsid w:val="00DB6AEE"/>
    <w:rsid w:val="00DB70C5"/>
    <w:rsid w:val="00DB75C5"/>
    <w:rsid w:val="00DB7852"/>
    <w:rsid w:val="00DC016D"/>
    <w:rsid w:val="00DC0710"/>
    <w:rsid w:val="00DC08A4"/>
    <w:rsid w:val="00DC0997"/>
    <w:rsid w:val="00DC0E9C"/>
    <w:rsid w:val="00DC17D9"/>
    <w:rsid w:val="00DC21B3"/>
    <w:rsid w:val="00DC263C"/>
    <w:rsid w:val="00DC26DF"/>
    <w:rsid w:val="00DC2AEF"/>
    <w:rsid w:val="00DC34AE"/>
    <w:rsid w:val="00DC356E"/>
    <w:rsid w:val="00DC360F"/>
    <w:rsid w:val="00DC3812"/>
    <w:rsid w:val="00DC3BCA"/>
    <w:rsid w:val="00DC3FAC"/>
    <w:rsid w:val="00DC40E4"/>
    <w:rsid w:val="00DC40F2"/>
    <w:rsid w:val="00DC42D9"/>
    <w:rsid w:val="00DC467A"/>
    <w:rsid w:val="00DC46BC"/>
    <w:rsid w:val="00DC4AD6"/>
    <w:rsid w:val="00DC5556"/>
    <w:rsid w:val="00DC5E6A"/>
    <w:rsid w:val="00DC6B84"/>
    <w:rsid w:val="00DC6CFC"/>
    <w:rsid w:val="00DC70CB"/>
    <w:rsid w:val="00DC73A4"/>
    <w:rsid w:val="00DC7446"/>
    <w:rsid w:val="00DC7CDC"/>
    <w:rsid w:val="00DD026B"/>
    <w:rsid w:val="00DD0484"/>
    <w:rsid w:val="00DD0675"/>
    <w:rsid w:val="00DD0A88"/>
    <w:rsid w:val="00DD0CB2"/>
    <w:rsid w:val="00DD1B05"/>
    <w:rsid w:val="00DD2041"/>
    <w:rsid w:val="00DD20CB"/>
    <w:rsid w:val="00DD20F3"/>
    <w:rsid w:val="00DD2328"/>
    <w:rsid w:val="00DD2DF8"/>
    <w:rsid w:val="00DD322B"/>
    <w:rsid w:val="00DD3EBA"/>
    <w:rsid w:val="00DD4B6C"/>
    <w:rsid w:val="00DD5164"/>
    <w:rsid w:val="00DD51A0"/>
    <w:rsid w:val="00DD51C6"/>
    <w:rsid w:val="00DD5394"/>
    <w:rsid w:val="00DD559B"/>
    <w:rsid w:val="00DD5B7C"/>
    <w:rsid w:val="00DD5FB2"/>
    <w:rsid w:val="00DD6AAC"/>
    <w:rsid w:val="00DD6E4D"/>
    <w:rsid w:val="00DD7B13"/>
    <w:rsid w:val="00DD7B45"/>
    <w:rsid w:val="00DD7BB2"/>
    <w:rsid w:val="00DD7DCC"/>
    <w:rsid w:val="00DD7F97"/>
    <w:rsid w:val="00DE0074"/>
    <w:rsid w:val="00DE0352"/>
    <w:rsid w:val="00DE039B"/>
    <w:rsid w:val="00DE055F"/>
    <w:rsid w:val="00DE0A11"/>
    <w:rsid w:val="00DE0DC2"/>
    <w:rsid w:val="00DE0FB7"/>
    <w:rsid w:val="00DE1395"/>
    <w:rsid w:val="00DE1878"/>
    <w:rsid w:val="00DE1E82"/>
    <w:rsid w:val="00DE1F69"/>
    <w:rsid w:val="00DE2193"/>
    <w:rsid w:val="00DE2314"/>
    <w:rsid w:val="00DE2B31"/>
    <w:rsid w:val="00DE329F"/>
    <w:rsid w:val="00DE39DE"/>
    <w:rsid w:val="00DE3FFC"/>
    <w:rsid w:val="00DE548A"/>
    <w:rsid w:val="00DE572B"/>
    <w:rsid w:val="00DE57FA"/>
    <w:rsid w:val="00DE5902"/>
    <w:rsid w:val="00DE5922"/>
    <w:rsid w:val="00DE5B4C"/>
    <w:rsid w:val="00DE5D4A"/>
    <w:rsid w:val="00DE61A1"/>
    <w:rsid w:val="00DE68E9"/>
    <w:rsid w:val="00DE68F0"/>
    <w:rsid w:val="00DE76DA"/>
    <w:rsid w:val="00DE7843"/>
    <w:rsid w:val="00DF0F0F"/>
    <w:rsid w:val="00DF101D"/>
    <w:rsid w:val="00DF189C"/>
    <w:rsid w:val="00DF1CB9"/>
    <w:rsid w:val="00DF2331"/>
    <w:rsid w:val="00DF29F3"/>
    <w:rsid w:val="00DF2F53"/>
    <w:rsid w:val="00DF306D"/>
    <w:rsid w:val="00DF327B"/>
    <w:rsid w:val="00DF3729"/>
    <w:rsid w:val="00DF3B5F"/>
    <w:rsid w:val="00DF3CB0"/>
    <w:rsid w:val="00DF48C9"/>
    <w:rsid w:val="00DF4C86"/>
    <w:rsid w:val="00DF540A"/>
    <w:rsid w:val="00DF54C8"/>
    <w:rsid w:val="00DF5AB7"/>
    <w:rsid w:val="00DF5EEF"/>
    <w:rsid w:val="00DF621A"/>
    <w:rsid w:val="00DF6BDD"/>
    <w:rsid w:val="00DF71BA"/>
    <w:rsid w:val="00DF73F0"/>
    <w:rsid w:val="00DF7678"/>
    <w:rsid w:val="00DF774A"/>
    <w:rsid w:val="00DF7844"/>
    <w:rsid w:val="00DF793A"/>
    <w:rsid w:val="00DF7AE8"/>
    <w:rsid w:val="00DF7B96"/>
    <w:rsid w:val="00DF7CB5"/>
    <w:rsid w:val="00DF7D6E"/>
    <w:rsid w:val="00E00186"/>
    <w:rsid w:val="00E01C81"/>
    <w:rsid w:val="00E02137"/>
    <w:rsid w:val="00E023BC"/>
    <w:rsid w:val="00E029E4"/>
    <w:rsid w:val="00E0327A"/>
    <w:rsid w:val="00E034B5"/>
    <w:rsid w:val="00E0369C"/>
    <w:rsid w:val="00E03B8A"/>
    <w:rsid w:val="00E03C85"/>
    <w:rsid w:val="00E04AD6"/>
    <w:rsid w:val="00E04B16"/>
    <w:rsid w:val="00E04D9B"/>
    <w:rsid w:val="00E05665"/>
    <w:rsid w:val="00E066BF"/>
    <w:rsid w:val="00E06965"/>
    <w:rsid w:val="00E06CFB"/>
    <w:rsid w:val="00E0776F"/>
    <w:rsid w:val="00E0795A"/>
    <w:rsid w:val="00E10452"/>
    <w:rsid w:val="00E1064A"/>
    <w:rsid w:val="00E10C29"/>
    <w:rsid w:val="00E10D44"/>
    <w:rsid w:val="00E10EAF"/>
    <w:rsid w:val="00E1179F"/>
    <w:rsid w:val="00E11E16"/>
    <w:rsid w:val="00E11F02"/>
    <w:rsid w:val="00E12344"/>
    <w:rsid w:val="00E12905"/>
    <w:rsid w:val="00E12B80"/>
    <w:rsid w:val="00E12D53"/>
    <w:rsid w:val="00E13557"/>
    <w:rsid w:val="00E13887"/>
    <w:rsid w:val="00E14121"/>
    <w:rsid w:val="00E14422"/>
    <w:rsid w:val="00E14B47"/>
    <w:rsid w:val="00E14C86"/>
    <w:rsid w:val="00E152A9"/>
    <w:rsid w:val="00E153A9"/>
    <w:rsid w:val="00E156F4"/>
    <w:rsid w:val="00E1570C"/>
    <w:rsid w:val="00E15DBA"/>
    <w:rsid w:val="00E1701D"/>
    <w:rsid w:val="00E17094"/>
    <w:rsid w:val="00E173C8"/>
    <w:rsid w:val="00E17695"/>
    <w:rsid w:val="00E20C84"/>
    <w:rsid w:val="00E22052"/>
    <w:rsid w:val="00E223E8"/>
    <w:rsid w:val="00E22892"/>
    <w:rsid w:val="00E22971"/>
    <w:rsid w:val="00E22D30"/>
    <w:rsid w:val="00E23035"/>
    <w:rsid w:val="00E233DF"/>
    <w:rsid w:val="00E23D44"/>
    <w:rsid w:val="00E23F8A"/>
    <w:rsid w:val="00E244F3"/>
    <w:rsid w:val="00E24BFB"/>
    <w:rsid w:val="00E24CB0"/>
    <w:rsid w:val="00E2519C"/>
    <w:rsid w:val="00E2522B"/>
    <w:rsid w:val="00E252D5"/>
    <w:rsid w:val="00E254F6"/>
    <w:rsid w:val="00E25C7B"/>
    <w:rsid w:val="00E262E8"/>
    <w:rsid w:val="00E2635F"/>
    <w:rsid w:val="00E264B1"/>
    <w:rsid w:val="00E26A98"/>
    <w:rsid w:val="00E27123"/>
    <w:rsid w:val="00E27C37"/>
    <w:rsid w:val="00E30228"/>
    <w:rsid w:val="00E304E3"/>
    <w:rsid w:val="00E307F4"/>
    <w:rsid w:val="00E30A4A"/>
    <w:rsid w:val="00E30D46"/>
    <w:rsid w:val="00E30F8B"/>
    <w:rsid w:val="00E30F8D"/>
    <w:rsid w:val="00E314FF"/>
    <w:rsid w:val="00E316CB"/>
    <w:rsid w:val="00E3181D"/>
    <w:rsid w:val="00E32013"/>
    <w:rsid w:val="00E323DB"/>
    <w:rsid w:val="00E335C3"/>
    <w:rsid w:val="00E338D0"/>
    <w:rsid w:val="00E3440C"/>
    <w:rsid w:val="00E34453"/>
    <w:rsid w:val="00E3457F"/>
    <w:rsid w:val="00E35D26"/>
    <w:rsid w:val="00E35EE5"/>
    <w:rsid w:val="00E36046"/>
    <w:rsid w:val="00E362CE"/>
    <w:rsid w:val="00E36AA0"/>
    <w:rsid w:val="00E36D2B"/>
    <w:rsid w:val="00E370DF"/>
    <w:rsid w:val="00E37DAD"/>
    <w:rsid w:val="00E40416"/>
    <w:rsid w:val="00E4075A"/>
    <w:rsid w:val="00E40AF7"/>
    <w:rsid w:val="00E41105"/>
    <w:rsid w:val="00E411C0"/>
    <w:rsid w:val="00E414EE"/>
    <w:rsid w:val="00E41A40"/>
    <w:rsid w:val="00E422CD"/>
    <w:rsid w:val="00E42AF4"/>
    <w:rsid w:val="00E43138"/>
    <w:rsid w:val="00E432D2"/>
    <w:rsid w:val="00E43C27"/>
    <w:rsid w:val="00E44CD4"/>
    <w:rsid w:val="00E45469"/>
    <w:rsid w:val="00E45616"/>
    <w:rsid w:val="00E45FAF"/>
    <w:rsid w:val="00E466D7"/>
    <w:rsid w:val="00E468CE"/>
    <w:rsid w:val="00E46933"/>
    <w:rsid w:val="00E46CAB"/>
    <w:rsid w:val="00E51026"/>
    <w:rsid w:val="00E512E5"/>
    <w:rsid w:val="00E51494"/>
    <w:rsid w:val="00E51587"/>
    <w:rsid w:val="00E517DE"/>
    <w:rsid w:val="00E533DD"/>
    <w:rsid w:val="00E53A76"/>
    <w:rsid w:val="00E53DBE"/>
    <w:rsid w:val="00E53F14"/>
    <w:rsid w:val="00E54F49"/>
    <w:rsid w:val="00E54F51"/>
    <w:rsid w:val="00E54FB1"/>
    <w:rsid w:val="00E551A5"/>
    <w:rsid w:val="00E556C3"/>
    <w:rsid w:val="00E55B43"/>
    <w:rsid w:val="00E55B5C"/>
    <w:rsid w:val="00E55F78"/>
    <w:rsid w:val="00E55FD2"/>
    <w:rsid w:val="00E56060"/>
    <w:rsid w:val="00E56C0E"/>
    <w:rsid w:val="00E56C6B"/>
    <w:rsid w:val="00E56CFC"/>
    <w:rsid w:val="00E56F23"/>
    <w:rsid w:val="00E57367"/>
    <w:rsid w:val="00E57372"/>
    <w:rsid w:val="00E57C44"/>
    <w:rsid w:val="00E57CAA"/>
    <w:rsid w:val="00E57CF2"/>
    <w:rsid w:val="00E60124"/>
    <w:rsid w:val="00E60484"/>
    <w:rsid w:val="00E604A4"/>
    <w:rsid w:val="00E6284B"/>
    <w:rsid w:val="00E639BE"/>
    <w:rsid w:val="00E649EB"/>
    <w:rsid w:val="00E64CFD"/>
    <w:rsid w:val="00E64F97"/>
    <w:rsid w:val="00E65519"/>
    <w:rsid w:val="00E6589D"/>
    <w:rsid w:val="00E658FE"/>
    <w:rsid w:val="00E66715"/>
    <w:rsid w:val="00E6674D"/>
    <w:rsid w:val="00E67228"/>
    <w:rsid w:val="00E6752D"/>
    <w:rsid w:val="00E67576"/>
    <w:rsid w:val="00E67933"/>
    <w:rsid w:val="00E67E4E"/>
    <w:rsid w:val="00E7015C"/>
    <w:rsid w:val="00E70496"/>
    <w:rsid w:val="00E7049D"/>
    <w:rsid w:val="00E70501"/>
    <w:rsid w:val="00E70509"/>
    <w:rsid w:val="00E7051B"/>
    <w:rsid w:val="00E706FC"/>
    <w:rsid w:val="00E70917"/>
    <w:rsid w:val="00E70A2E"/>
    <w:rsid w:val="00E711AF"/>
    <w:rsid w:val="00E7122B"/>
    <w:rsid w:val="00E71965"/>
    <w:rsid w:val="00E725FC"/>
    <w:rsid w:val="00E7282D"/>
    <w:rsid w:val="00E72C80"/>
    <w:rsid w:val="00E72DAE"/>
    <w:rsid w:val="00E731E4"/>
    <w:rsid w:val="00E73886"/>
    <w:rsid w:val="00E73B23"/>
    <w:rsid w:val="00E73E7A"/>
    <w:rsid w:val="00E73FEF"/>
    <w:rsid w:val="00E74444"/>
    <w:rsid w:val="00E74572"/>
    <w:rsid w:val="00E745AC"/>
    <w:rsid w:val="00E7468B"/>
    <w:rsid w:val="00E75060"/>
    <w:rsid w:val="00E751F4"/>
    <w:rsid w:val="00E75795"/>
    <w:rsid w:val="00E759BB"/>
    <w:rsid w:val="00E75AC3"/>
    <w:rsid w:val="00E75B40"/>
    <w:rsid w:val="00E75C6E"/>
    <w:rsid w:val="00E76246"/>
    <w:rsid w:val="00E76ABE"/>
    <w:rsid w:val="00E76ED7"/>
    <w:rsid w:val="00E77D15"/>
    <w:rsid w:val="00E804AC"/>
    <w:rsid w:val="00E80618"/>
    <w:rsid w:val="00E8067B"/>
    <w:rsid w:val="00E80D35"/>
    <w:rsid w:val="00E811F1"/>
    <w:rsid w:val="00E812FB"/>
    <w:rsid w:val="00E815E3"/>
    <w:rsid w:val="00E8177D"/>
    <w:rsid w:val="00E81E4E"/>
    <w:rsid w:val="00E82761"/>
    <w:rsid w:val="00E82D44"/>
    <w:rsid w:val="00E82DD2"/>
    <w:rsid w:val="00E83332"/>
    <w:rsid w:val="00E83513"/>
    <w:rsid w:val="00E8354A"/>
    <w:rsid w:val="00E83D4D"/>
    <w:rsid w:val="00E83D58"/>
    <w:rsid w:val="00E83F55"/>
    <w:rsid w:val="00E8480F"/>
    <w:rsid w:val="00E859C5"/>
    <w:rsid w:val="00E861E0"/>
    <w:rsid w:val="00E86FFE"/>
    <w:rsid w:val="00E870EA"/>
    <w:rsid w:val="00E872B0"/>
    <w:rsid w:val="00E8737B"/>
    <w:rsid w:val="00E87A49"/>
    <w:rsid w:val="00E9007B"/>
    <w:rsid w:val="00E90D8B"/>
    <w:rsid w:val="00E91241"/>
    <w:rsid w:val="00E912DC"/>
    <w:rsid w:val="00E91E82"/>
    <w:rsid w:val="00E921E0"/>
    <w:rsid w:val="00E921F1"/>
    <w:rsid w:val="00E92578"/>
    <w:rsid w:val="00E92BA1"/>
    <w:rsid w:val="00E930DD"/>
    <w:rsid w:val="00E931DD"/>
    <w:rsid w:val="00E938BC"/>
    <w:rsid w:val="00E93BD2"/>
    <w:rsid w:val="00E93C8B"/>
    <w:rsid w:val="00E9477D"/>
    <w:rsid w:val="00E94A02"/>
    <w:rsid w:val="00E95D85"/>
    <w:rsid w:val="00E965F0"/>
    <w:rsid w:val="00E96B6C"/>
    <w:rsid w:val="00E96B9A"/>
    <w:rsid w:val="00E96BFD"/>
    <w:rsid w:val="00E97159"/>
    <w:rsid w:val="00E97360"/>
    <w:rsid w:val="00E9768F"/>
    <w:rsid w:val="00E97714"/>
    <w:rsid w:val="00E97AEA"/>
    <w:rsid w:val="00EA02A9"/>
    <w:rsid w:val="00EA05C8"/>
    <w:rsid w:val="00EA0710"/>
    <w:rsid w:val="00EA0CA9"/>
    <w:rsid w:val="00EA0E9E"/>
    <w:rsid w:val="00EA0F0E"/>
    <w:rsid w:val="00EA159A"/>
    <w:rsid w:val="00EA1609"/>
    <w:rsid w:val="00EA1D0A"/>
    <w:rsid w:val="00EA1D39"/>
    <w:rsid w:val="00EA2C3B"/>
    <w:rsid w:val="00EA2E24"/>
    <w:rsid w:val="00EA2F9A"/>
    <w:rsid w:val="00EA328D"/>
    <w:rsid w:val="00EA3C0B"/>
    <w:rsid w:val="00EA445E"/>
    <w:rsid w:val="00EA46D2"/>
    <w:rsid w:val="00EA486C"/>
    <w:rsid w:val="00EA5173"/>
    <w:rsid w:val="00EA5491"/>
    <w:rsid w:val="00EA5511"/>
    <w:rsid w:val="00EA5854"/>
    <w:rsid w:val="00EA5C60"/>
    <w:rsid w:val="00EA5D3F"/>
    <w:rsid w:val="00EA63E0"/>
    <w:rsid w:val="00EA68C0"/>
    <w:rsid w:val="00EA6CCB"/>
    <w:rsid w:val="00EA70C9"/>
    <w:rsid w:val="00EA7C92"/>
    <w:rsid w:val="00EA7EA1"/>
    <w:rsid w:val="00EA7EA3"/>
    <w:rsid w:val="00EA7F1F"/>
    <w:rsid w:val="00EB0A21"/>
    <w:rsid w:val="00EB0BF2"/>
    <w:rsid w:val="00EB10D8"/>
    <w:rsid w:val="00EB1307"/>
    <w:rsid w:val="00EB13E3"/>
    <w:rsid w:val="00EB1BEA"/>
    <w:rsid w:val="00EB2A63"/>
    <w:rsid w:val="00EB30C5"/>
    <w:rsid w:val="00EB3126"/>
    <w:rsid w:val="00EB3B21"/>
    <w:rsid w:val="00EB3B48"/>
    <w:rsid w:val="00EB3DDC"/>
    <w:rsid w:val="00EB45D6"/>
    <w:rsid w:val="00EB46AD"/>
    <w:rsid w:val="00EB4B89"/>
    <w:rsid w:val="00EB5E68"/>
    <w:rsid w:val="00EB5EAE"/>
    <w:rsid w:val="00EB62D9"/>
    <w:rsid w:val="00EB750F"/>
    <w:rsid w:val="00EB79A8"/>
    <w:rsid w:val="00EC0CA3"/>
    <w:rsid w:val="00EC0FAB"/>
    <w:rsid w:val="00EC1298"/>
    <w:rsid w:val="00EC1533"/>
    <w:rsid w:val="00EC25B7"/>
    <w:rsid w:val="00EC297A"/>
    <w:rsid w:val="00EC3127"/>
    <w:rsid w:val="00EC38E4"/>
    <w:rsid w:val="00EC3C1E"/>
    <w:rsid w:val="00EC3C8E"/>
    <w:rsid w:val="00EC47E2"/>
    <w:rsid w:val="00EC4801"/>
    <w:rsid w:val="00EC54C4"/>
    <w:rsid w:val="00EC56C4"/>
    <w:rsid w:val="00EC5AC4"/>
    <w:rsid w:val="00EC6709"/>
    <w:rsid w:val="00EC672E"/>
    <w:rsid w:val="00EC68A4"/>
    <w:rsid w:val="00EC6AF6"/>
    <w:rsid w:val="00EC7268"/>
    <w:rsid w:val="00EC78A8"/>
    <w:rsid w:val="00EC7BDD"/>
    <w:rsid w:val="00EC7F8D"/>
    <w:rsid w:val="00ED013D"/>
    <w:rsid w:val="00ED0274"/>
    <w:rsid w:val="00ED061B"/>
    <w:rsid w:val="00ED0BDD"/>
    <w:rsid w:val="00ED0D19"/>
    <w:rsid w:val="00ED0FDD"/>
    <w:rsid w:val="00ED13F9"/>
    <w:rsid w:val="00ED21F8"/>
    <w:rsid w:val="00ED2421"/>
    <w:rsid w:val="00ED3278"/>
    <w:rsid w:val="00ED3457"/>
    <w:rsid w:val="00ED3CAF"/>
    <w:rsid w:val="00ED3F32"/>
    <w:rsid w:val="00ED4385"/>
    <w:rsid w:val="00ED4694"/>
    <w:rsid w:val="00ED511B"/>
    <w:rsid w:val="00ED5325"/>
    <w:rsid w:val="00ED557A"/>
    <w:rsid w:val="00ED5765"/>
    <w:rsid w:val="00ED57EE"/>
    <w:rsid w:val="00ED5EFC"/>
    <w:rsid w:val="00ED6431"/>
    <w:rsid w:val="00ED6508"/>
    <w:rsid w:val="00ED67BA"/>
    <w:rsid w:val="00ED735C"/>
    <w:rsid w:val="00ED7AFF"/>
    <w:rsid w:val="00EE02AD"/>
    <w:rsid w:val="00EE0666"/>
    <w:rsid w:val="00EE0729"/>
    <w:rsid w:val="00EE0AF4"/>
    <w:rsid w:val="00EE177F"/>
    <w:rsid w:val="00EE19C3"/>
    <w:rsid w:val="00EE1EFD"/>
    <w:rsid w:val="00EE2807"/>
    <w:rsid w:val="00EE2B49"/>
    <w:rsid w:val="00EE2D57"/>
    <w:rsid w:val="00EE330F"/>
    <w:rsid w:val="00EE34CB"/>
    <w:rsid w:val="00EE3E35"/>
    <w:rsid w:val="00EE40BD"/>
    <w:rsid w:val="00EE42C2"/>
    <w:rsid w:val="00EE43AA"/>
    <w:rsid w:val="00EE49E1"/>
    <w:rsid w:val="00EE4A28"/>
    <w:rsid w:val="00EE4D4B"/>
    <w:rsid w:val="00EE515C"/>
    <w:rsid w:val="00EE592F"/>
    <w:rsid w:val="00EE5EE5"/>
    <w:rsid w:val="00EE6049"/>
    <w:rsid w:val="00EE629D"/>
    <w:rsid w:val="00EE6351"/>
    <w:rsid w:val="00EE6A08"/>
    <w:rsid w:val="00EE6D81"/>
    <w:rsid w:val="00EE6F99"/>
    <w:rsid w:val="00EE70C9"/>
    <w:rsid w:val="00EE70EA"/>
    <w:rsid w:val="00EE7122"/>
    <w:rsid w:val="00EE75C5"/>
    <w:rsid w:val="00EE788F"/>
    <w:rsid w:val="00EE79B2"/>
    <w:rsid w:val="00EE7EE8"/>
    <w:rsid w:val="00EF0086"/>
    <w:rsid w:val="00EF011E"/>
    <w:rsid w:val="00EF03EE"/>
    <w:rsid w:val="00EF09B8"/>
    <w:rsid w:val="00EF0BB1"/>
    <w:rsid w:val="00EF12B8"/>
    <w:rsid w:val="00EF1676"/>
    <w:rsid w:val="00EF1839"/>
    <w:rsid w:val="00EF1876"/>
    <w:rsid w:val="00EF1F4A"/>
    <w:rsid w:val="00EF2866"/>
    <w:rsid w:val="00EF2AC8"/>
    <w:rsid w:val="00EF2AD2"/>
    <w:rsid w:val="00EF2C9A"/>
    <w:rsid w:val="00EF356E"/>
    <w:rsid w:val="00EF3662"/>
    <w:rsid w:val="00EF3AB0"/>
    <w:rsid w:val="00EF3C30"/>
    <w:rsid w:val="00EF6F6E"/>
    <w:rsid w:val="00EF7005"/>
    <w:rsid w:val="00EF7747"/>
    <w:rsid w:val="00F00242"/>
    <w:rsid w:val="00F00BC6"/>
    <w:rsid w:val="00F011AE"/>
    <w:rsid w:val="00F01953"/>
    <w:rsid w:val="00F02406"/>
    <w:rsid w:val="00F02597"/>
    <w:rsid w:val="00F02814"/>
    <w:rsid w:val="00F02A7B"/>
    <w:rsid w:val="00F031FA"/>
    <w:rsid w:val="00F033C7"/>
    <w:rsid w:val="00F0362C"/>
    <w:rsid w:val="00F03ADC"/>
    <w:rsid w:val="00F04399"/>
    <w:rsid w:val="00F045B6"/>
    <w:rsid w:val="00F046B9"/>
    <w:rsid w:val="00F04841"/>
    <w:rsid w:val="00F04C3A"/>
    <w:rsid w:val="00F04DDB"/>
    <w:rsid w:val="00F054E0"/>
    <w:rsid w:val="00F055C4"/>
    <w:rsid w:val="00F0599A"/>
    <w:rsid w:val="00F05E11"/>
    <w:rsid w:val="00F05E44"/>
    <w:rsid w:val="00F05E46"/>
    <w:rsid w:val="00F05FEB"/>
    <w:rsid w:val="00F0602B"/>
    <w:rsid w:val="00F06612"/>
    <w:rsid w:val="00F066C0"/>
    <w:rsid w:val="00F06734"/>
    <w:rsid w:val="00F07A15"/>
    <w:rsid w:val="00F10088"/>
    <w:rsid w:val="00F10517"/>
    <w:rsid w:val="00F10B59"/>
    <w:rsid w:val="00F113C0"/>
    <w:rsid w:val="00F11542"/>
    <w:rsid w:val="00F11561"/>
    <w:rsid w:val="00F138AB"/>
    <w:rsid w:val="00F13BAA"/>
    <w:rsid w:val="00F13E4D"/>
    <w:rsid w:val="00F143D3"/>
    <w:rsid w:val="00F1448E"/>
    <w:rsid w:val="00F14E30"/>
    <w:rsid w:val="00F151E5"/>
    <w:rsid w:val="00F15692"/>
    <w:rsid w:val="00F159E8"/>
    <w:rsid w:val="00F15EBF"/>
    <w:rsid w:val="00F16DE7"/>
    <w:rsid w:val="00F171A3"/>
    <w:rsid w:val="00F1723C"/>
    <w:rsid w:val="00F173B7"/>
    <w:rsid w:val="00F17778"/>
    <w:rsid w:val="00F178E4"/>
    <w:rsid w:val="00F2011F"/>
    <w:rsid w:val="00F2026A"/>
    <w:rsid w:val="00F20430"/>
    <w:rsid w:val="00F2133B"/>
    <w:rsid w:val="00F21837"/>
    <w:rsid w:val="00F21A91"/>
    <w:rsid w:val="00F21DDA"/>
    <w:rsid w:val="00F222DE"/>
    <w:rsid w:val="00F22CEE"/>
    <w:rsid w:val="00F231EE"/>
    <w:rsid w:val="00F237AB"/>
    <w:rsid w:val="00F238A7"/>
    <w:rsid w:val="00F23EDD"/>
    <w:rsid w:val="00F2412D"/>
    <w:rsid w:val="00F24693"/>
    <w:rsid w:val="00F24819"/>
    <w:rsid w:val="00F24995"/>
    <w:rsid w:val="00F2502D"/>
    <w:rsid w:val="00F258CF"/>
    <w:rsid w:val="00F2594A"/>
    <w:rsid w:val="00F26491"/>
    <w:rsid w:val="00F26E19"/>
    <w:rsid w:val="00F274A5"/>
    <w:rsid w:val="00F2786C"/>
    <w:rsid w:val="00F278DC"/>
    <w:rsid w:val="00F30273"/>
    <w:rsid w:val="00F308B2"/>
    <w:rsid w:val="00F30C5E"/>
    <w:rsid w:val="00F30F98"/>
    <w:rsid w:val="00F31E70"/>
    <w:rsid w:val="00F31F04"/>
    <w:rsid w:val="00F32739"/>
    <w:rsid w:val="00F32D7D"/>
    <w:rsid w:val="00F32F90"/>
    <w:rsid w:val="00F33667"/>
    <w:rsid w:val="00F33C5D"/>
    <w:rsid w:val="00F33CCB"/>
    <w:rsid w:val="00F3525D"/>
    <w:rsid w:val="00F35F0F"/>
    <w:rsid w:val="00F368A0"/>
    <w:rsid w:val="00F36E99"/>
    <w:rsid w:val="00F40381"/>
    <w:rsid w:val="00F403A9"/>
    <w:rsid w:val="00F40FC9"/>
    <w:rsid w:val="00F40FCB"/>
    <w:rsid w:val="00F410AE"/>
    <w:rsid w:val="00F419A1"/>
    <w:rsid w:val="00F42403"/>
    <w:rsid w:val="00F42B0B"/>
    <w:rsid w:val="00F42C9C"/>
    <w:rsid w:val="00F42D83"/>
    <w:rsid w:val="00F43146"/>
    <w:rsid w:val="00F43447"/>
    <w:rsid w:val="00F434B3"/>
    <w:rsid w:val="00F437C4"/>
    <w:rsid w:val="00F4397B"/>
    <w:rsid w:val="00F43CB9"/>
    <w:rsid w:val="00F43CEA"/>
    <w:rsid w:val="00F43E2B"/>
    <w:rsid w:val="00F43F88"/>
    <w:rsid w:val="00F4434A"/>
    <w:rsid w:val="00F44C80"/>
    <w:rsid w:val="00F45172"/>
    <w:rsid w:val="00F45D40"/>
    <w:rsid w:val="00F464CF"/>
    <w:rsid w:val="00F46873"/>
    <w:rsid w:val="00F4776C"/>
    <w:rsid w:val="00F47C08"/>
    <w:rsid w:val="00F5045B"/>
    <w:rsid w:val="00F505EB"/>
    <w:rsid w:val="00F50BD0"/>
    <w:rsid w:val="00F50DB6"/>
    <w:rsid w:val="00F5148C"/>
    <w:rsid w:val="00F51AA9"/>
    <w:rsid w:val="00F51DA1"/>
    <w:rsid w:val="00F51FE7"/>
    <w:rsid w:val="00F52389"/>
    <w:rsid w:val="00F52A20"/>
    <w:rsid w:val="00F5303C"/>
    <w:rsid w:val="00F53583"/>
    <w:rsid w:val="00F53658"/>
    <w:rsid w:val="00F5566C"/>
    <w:rsid w:val="00F5587F"/>
    <w:rsid w:val="00F55B2F"/>
    <w:rsid w:val="00F55D4B"/>
    <w:rsid w:val="00F55F9D"/>
    <w:rsid w:val="00F56366"/>
    <w:rsid w:val="00F5734B"/>
    <w:rsid w:val="00F57CD4"/>
    <w:rsid w:val="00F60316"/>
    <w:rsid w:val="00F614B3"/>
    <w:rsid w:val="00F62CA5"/>
    <w:rsid w:val="00F63374"/>
    <w:rsid w:val="00F63B4D"/>
    <w:rsid w:val="00F6421F"/>
    <w:rsid w:val="00F64457"/>
    <w:rsid w:val="00F64482"/>
    <w:rsid w:val="00F64888"/>
    <w:rsid w:val="00F64986"/>
    <w:rsid w:val="00F64A3A"/>
    <w:rsid w:val="00F65415"/>
    <w:rsid w:val="00F65651"/>
    <w:rsid w:val="00F659A9"/>
    <w:rsid w:val="00F65A78"/>
    <w:rsid w:val="00F65B41"/>
    <w:rsid w:val="00F66336"/>
    <w:rsid w:val="00F664E0"/>
    <w:rsid w:val="00F668E9"/>
    <w:rsid w:val="00F66CB8"/>
    <w:rsid w:val="00F67779"/>
    <w:rsid w:val="00F67B3B"/>
    <w:rsid w:val="00F67FE5"/>
    <w:rsid w:val="00F70020"/>
    <w:rsid w:val="00F70882"/>
    <w:rsid w:val="00F708AC"/>
    <w:rsid w:val="00F7095C"/>
    <w:rsid w:val="00F70EC9"/>
    <w:rsid w:val="00F7162D"/>
    <w:rsid w:val="00F72424"/>
    <w:rsid w:val="00F72FB9"/>
    <w:rsid w:val="00F73097"/>
    <w:rsid w:val="00F7452E"/>
    <w:rsid w:val="00F749FA"/>
    <w:rsid w:val="00F74E70"/>
    <w:rsid w:val="00F7513A"/>
    <w:rsid w:val="00F751AF"/>
    <w:rsid w:val="00F754BC"/>
    <w:rsid w:val="00F75576"/>
    <w:rsid w:val="00F75891"/>
    <w:rsid w:val="00F75C3B"/>
    <w:rsid w:val="00F75DE8"/>
    <w:rsid w:val="00F7641A"/>
    <w:rsid w:val="00F7645A"/>
    <w:rsid w:val="00F76885"/>
    <w:rsid w:val="00F771E4"/>
    <w:rsid w:val="00F80E14"/>
    <w:rsid w:val="00F8100A"/>
    <w:rsid w:val="00F814A2"/>
    <w:rsid w:val="00F81588"/>
    <w:rsid w:val="00F818BA"/>
    <w:rsid w:val="00F81B17"/>
    <w:rsid w:val="00F82F57"/>
    <w:rsid w:val="00F83189"/>
    <w:rsid w:val="00F83A6D"/>
    <w:rsid w:val="00F83F1E"/>
    <w:rsid w:val="00F846D8"/>
    <w:rsid w:val="00F84B2E"/>
    <w:rsid w:val="00F855BB"/>
    <w:rsid w:val="00F85688"/>
    <w:rsid w:val="00F856F5"/>
    <w:rsid w:val="00F859FB"/>
    <w:rsid w:val="00F86278"/>
    <w:rsid w:val="00F868DF"/>
    <w:rsid w:val="00F877BF"/>
    <w:rsid w:val="00F9070E"/>
    <w:rsid w:val="00F908AE"/>
    <w:rsid w:val="00F90A64"/>
    <w:rsid w:val="00F90E04"/>
    <w:rsid w:val="00F91940"/>
    <w:rsid w:val="00F91DE0"/>
    <w:rsid w:val="00F92ECB"/>
    <w:rsid w:val="00F935FA"/>
    <w:rsid w:val="00F937B5"/>
    <w:rsid w:val="00F938E8"/>
    <w:rsid w:val="00F93BC6"/>
    <w:rsid w:val="00F9402F"/>
    <w:rsid w:val="00F9409A"/>
    <w:rsid w:val="00F94E6A"/>
    <w:rsid w:val="00F95042"/>
    <w:rsid w:val="00F95062"/>
    <w:rsid w:val="00F9547D"/>
    <w:rsid w:val="00F956D8"/>
    <w:rsid w:val="00F96296"/>
    <w:rsid w:val="00F967D8"/>
    <w:rsid w:val="00F96859"/>
    <w:rsid w:val="00F96B64"/>
    <w:rsid w:val="00F972F9"/>
    <w:rsid w:val="00F97660"/>
    <w:rsid w:val="00FA0659"/>
    <w:rsid w:val="00FA129C"/>
    <w:rsid w:val="00FA12B0"/>
    <w:rsid w:val="00FA1490"/>
    <w:rsid w:val="00FA1520"/>
    <w:rsid w:val="00FA168D"/>
    <w:rsid w:val="00FA18E1"/>
    <w:rsid w:val="00FA19E8"/>
    <w:rsid w:val="00FA1B1F"/>
    <w:rsid w:val="00FA20A8"/>
    <w:rsid w:val="00FA2BD5"/>
    <w:rsid w:val="00FA2FFE"/>
    <w:rsid w:val="00FA374D"/>
    <w:rsid w:val="00FA4413"/>
    <w:rsid w:val="00FA4F32"/>
    <w:rsid w:val="00FA5A22"/>
    <w:rsid w:val="00FA5E1E"/>
    <w:rsid w:val="00FA606E"/>
    <w:rsid w:val="00FA6786"/>
    <w:rsid w:val="00FA6C65"/>
    <w:rsid w:val="00FB040C"/>
    <w:rsid w:val="00FB05D1"/>
    <w:rsid w:val="00FB05F6"/>
    <w:rsid w:val="00FB098E"/>
    <w:rsid w:val="00FB0D68"/>
    <w:rsid w:val="00FB0FFB"/>
    <w:rsid w:val="00FB139C"/>
    <w:rsid w:val="00FB1483"/>
    <w:rsid w:val="00FB161B"/>
    <w:rsid w:val="00FB1CB7"/>
    <w:rsid w:val="00FB27AA"/>
    <w:rsid w:val="00FB33F5"/>
    <w:rsid w:val="00FB37C7"/>
    <w:rsid w:val="00FB45EA"/>
    <w:rsid w:val="00FB480C"/>
    <w:rsid w:val="00FB4CAB"/>
    <w:rsid w:val="00FB4E32"/>
    <w:rsid w:val="00FB5110"/>
    <w:rsid w:val="00FB560E"/>
    <w:rsid w:val="00FB5D7B"/>
    <w:rsid w:val="00FB6009"/>
    <w:rsid w:val="00FB627D"/>
    <w:rsid w:val="00FB62E4"/>
    <w:rsid w:val="00FB6399"/>
    <w:rsid w:val="00FB7469"/>
    <w:rsid w:val="00FB76B9"/>
    <w:rsid w:val="00FB7B38"/>
    <w:rsid w:val="00FC047D"/>
    <w:rsid w:val="00FC0D54"/>
    <w:rsid w:val="00FC0D97"/>
    <w:rsid w:val="00FC1407"/>
    <w:rsid w:val="00FC184B"/>
    <w:rsid w:val="00FC23F3"/>
    <w:rsid w:val="00FC25E2"/>
    <w:rsid w:val="00FC2CD7"/>
    <w:rsid w:val="00FC3038"/>
    <w:rsid w:val="00FC30A8"/>
    <w:rsid w:val="00FC3247"/>
    <w:rsid w:val="00FC34B4"/>
    <w:rsid w:val="00FC3DB3"/>
    <w:rsid w:val="00FC452D"/>
    <w:rsid w:val="00FC515B"/>
    <w:rsid w:val="00FC5374"/>
    <w:rsid w:val="00FC58A6"/>
    <w:rsid w:val="00FC59E5"/>
    <w:rsid w:val="00FC5C50"/>
    <w:rsid w:val="00FC5C69"/>
    <w:rsid w:val="00FC6D98"/>
    <w:rsid w:val="00FC6F80"/>
    <w:rsid w:val="00FC6FD1"/>
    <w:rsid w:val="00FC714B"/>
    <w:rsid w:val="00FC7A04"/>
    <w:rsid w:val="00FD05E3"/>
    <w:rsid w:val="00FD0A98"/>
    <w:rsid w:val="00FD0B87"/>
    <w:rsid w:val="00FD0DB3"/>
    <w:rsid w:val="00FD15A0"/>
    <w:rsid w:val="00FD16B7"/>
    <w:rsid w:val="00FD1A54"/>
    <w:rsid w:val="00FD1A9C"/>
    <w:rsid w:val="00FD25E1"/>
    <w:rsid w:val="00FD2794"/>
    <w:rsid w:val="00FD29C1"/>
    <w:rsid w:val="00FD2BFE"/>
    <w:rsid w:val="00FD2E96"/>
    <w:rsid w:val="00FD2F72"/>
    <w:rsid w:val="00FD3862"/>
    <w:rsid w:val="00FD3FE2"/>
    <w:rsid w:val="00FD40EC"/>
    <w:rsid w:val="00FD43C1"/>
    <w:rsid w:val="00FD5118"/>
    <w:rsid w:val="00FD5C9D"/>
    <w:rsid w:val="00FD6255"/>
    <w:rsid w:val="00FD67D4"/>
    <w:rsid w:val="00FD6898"/>
    <w:rsid w:val="00FD6ED8"/>
    <w:rsid w:val="00FD6FBC"/>
    <w:rsid w:val="00FD7893"/>
    <w:rsid w:val="00FE07CE"/>
    <w:rsid w:val="00FE0ADA"/>
    <w:rsid w:val="00FE0B17"/>
    <w:rsid w:val="00FE12FE"/>
    <w:rsid w:val="00FE2388"/>
    <w:rsid w:val="00FE23EF"/>
    <w:rsid w:val="00FE254C"/>
    <w:rsid w:val="00FE25A4"/>
    <w:rsid w:val="00FE29F4"/>
    <w:rsid w:val="00FE2BD9"/>
    <w:rsid w:val="00FE326D"/>
    <w:rsid w:val="00FE3F4D"/>
    <w:rsid w:val="00FE46C3"/>
    <w:rsid w:val="00FE47C6"/>
    <w:rsid w:val="00FE4B91"/>
    <w:rsid w:val="00FE4BD4"/>
    <w:rsid w:val="00FE4FBB"/>
    <w:rsid w:val="00FE56C6"/>
    <w:rsid w:val="00FE577A"/>
    <w:rsid w:val="00FE5ED7"/>
    <w:rsid w:val="00FE693E"/>
    <w:rsid w:val="00FE6CBA"/>
    <w:rsid w:val="00FE6F80"/>
    <w:rsid w:val="00FE70E7"/>
    <w:rsid w:val="00FE7227"/>
    <w:rsid w:val="00FE775B"/>
    <w:rsid w:val="00FE79DB"/>
    <w:rsid w:val="00FE7D7C"/>
    <w:rsid w:val="00FE7DF5"/>
    <w:rsid w:val="00FF092E"/>
    <w:rsid w:val="00FF0ADF"/>
    <w:rsid w:val="00FF1DFD"/>
    <w:rsid w:val="00FF2257"/>
    <w:rsid w:val="00FF22D8"/>
    <w:rsid w:val="00FF2362"/>
    <w:rsid w:val="00FF25E8"/>
    <w:rsid w:val="00FF2600"/>
    <w:rsid w:val="00FF2A69"/>
    <w:rsid w:val="00FF2DD9"/>
    <w:rsid w:val="00FF301D"/>
    <w:rsid w:val="00FF3320"/>
    <w:rsid w:val="00FF3601"/>
    <w:rsid w:val="00FF3B23"/>
    <w:rsid w:val="00FF3B86"/>
    <w:rsid w:val="00FF3E39"/>
    <w:rsid w:val="00FF3FBD"/>
    <w:rsid w:val="00FF43AF"/>
    <w:rsid w:val="00FF43C6"/>
    <w:rsid w:val="00FF46F0"/>
    <w:rsid w:val="00FF4A5E"/>
    <w:rsid w:val="00FF54DA"/>
    <w:rsid w:val="00FF54DF"/>
    <w:rsid w:val="00FF55E3"/>
    <w:rsid w:val="00FF5707"/>
    <w:rsid w:val="00FF5B12"/>
    <w:rsid w:val="00FF5C0B"/>
    <w:rsid w:val="00FF5D69"/>
    <w:rsid w:val="00FF63D1"/>
    <w:rsid w:val="00FF67B8"/>
    <w:rsid w:val="00FF7289"/>
    <w:rsid w:val="00FF745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17B43C0A"/>
  <w15:docId w15:val="{CCE0FA77-2881-4727-845D-F4817D63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01E"/>
    <w:pPr>
      <w:spacing w:after="0" w:line="240" w:lineRule="auto"/>
    </w:pPr>
    <w:rPr>
      <w:rFonts w:ascii="Times New Roman" w:eastAsia="Times New Roman" w:hAnsi="Times New Roman" w:cs="Times New Roman"/>
      <w:sz w:val="24"/>
    </w:rPr>
  </w:style>
  <w:style w:type="paragraph" w:styleId="1">
    <w:name w:val="heading 1"/>
    <w:basedOn w:val="a"/>
    <w:next w:val="a"/>
    <w:link w:val="12"/>
    <w:qFormat/>
    <w:rsid w:val="00D448A4"/>
    <w:pPr>
      <w:keepNext/>
      <w:keepLines/>
      <w:numPr>
        <w:numId w:val="4"/>
      </w:numPr>
      <w:jc w:val="both"/>
      <w:outlineLvl w:val="0"/>
    </w:pPr>
    <w:rPr>
      <w:rFonts w:eastAsiaTheme="majorEastAsia" w:cstheme="majorBidi"/>
      <w:b/>
      <w:bCs/>
      <w:szCs w:val="28"/>
    </w:rPr>
  </w:style>
  <w:style w:type="paragraph" w:styleId="20">
    <w:name w:val="heading 2"/>
    <w:basedOn w:val="a"/>
    <w:next w:val="a"/>
    <w:link w:val="21"/>
    <w:unhideWhenUsed/>
    <w:qFormat/>
    <w:rsid w:val="00193AAE"/>
    <w:pPr>
      <w:keepNext/>
      <w:numPr>
        <w:ilvl w:val="1"/>
        <w:numId w:val="4"/>
      </w:numPr>
      <w:outlineLvl w:val="1"/>
    </w:pPr>
    <w:rPr>
      <w:b/>
      <w:bCs/>
      <w:iCs/>
      <w:szCs w:val="28"/>
      <w:lang w:val="x-none"/>
    </w:rPr>
  </w:style>
  <w:style w:type="paragraph" w:styleId="3">
    <w:name w:val="heading 3"/>
    <w:basedOn w:val="a"/>
    <w:next w:val="a"/>
    <w:link w:val="31"/>
    <w:uiPriority w:val="9"/>
    <w:qFormat/>
    <w:rsid w:val="00B41523"/>
    <w:pPr>
      <w:keepNext/>
      <w:keepLines/>
      <w:numPr>
        <w:ilvl w:val="2"/>
        <w:numId w:val="4"/>
      </w:numPr>
      <w:outlineLvl w:val="2"/>
    </w:pPr>
    <w:rPr>
      <w:rFonts w:eastAsia="Calibri"/>
      <w:b/>
      <w:bCs/>
    </w:rPr>
  </w:style>
  <w:style w:type="paragraph" w:styleId="4">
    <w:name w:val="heading 4"/>
    <w:basedOn w:val="a"/>
    <w:next w:val="a"/>
    <w:link w:val="40"/>
    <w:uiPriority w:val="9"/>
    <w:unhideWhenUsed/>
    <w:qFormat/>
    <w:rsid w:val="00810FE2"/>
    <w:pPr>
      <w:keepNext/>
      <w:numPr>
        <w:ilvl w:val="3"/>
        <w:numId w:val="4"/>
      </w:numPr>
      <w:jc w:val="both"/>
      <w:outlineLvl w:val="3"/>
    </w:pPr>
    <w:rPr>
      <w:b/>
      <w:bCs/>
      <w:szCs w:val="28"/>
      <w:lang w:val="x-none"/>
    </w:rPr>
  </w:style>
  <w:style w:type="paragraph" w:styleId="5">
    <w:name w:val="heading 5"/>
    <w:basedOn w:val="a"/>
    <w:next w:val="a"/>
    <w:link w:val="50"/>
    <w:unhideWhenUsed/>
    <w:qFormat/>
    <w:rsid w:val="007A6B01"/>
    <w:pPr>
      <w:keepNext/>
      <w:keepLines/>
      <w:numPr>
        <w:ilvl w:val="4"/>
        <w:numId w:val="4"/>
      </w:numPr>
      <w:ind w:left="0"/>
      <w:outlineLvl w:val="4"/>
    </w:pPr>
    <w:rPr>
      <w:rFonts w:eastAsiaTheme="majorEastAsia" w:cstheme="majorBidi"/>
      <w:b/>
    </w:rPr>
  </w:style>
  <w:style w:type="paragraph" w:styleId="6">
    <w:name w:val="heading 6"/>
    <w:basedOn w:val="a"/>
    <w:next w:val="a"/>
    <w:link w:val="60"/>
    <w:uiPriority w:val="9"/>
    <w:qFormat/>
    <w:rsid w:val="00FA5E1E"/>
    <w:pPr>
      <w:tabs>
        <w:tab w:val="num" w:pos="1152"/>
      </w:tabs>
      <w:spacing w:before="240" w:after="60"/>
      <w:ind w:left="1152" w:hanging="1152"/>
      <w:jc w:val="both"/>
      <w:outlineLvl w:val="5"/>
    </w:pPr>
    <w:rPr>
      <w:b/>
      <w:bCs/>
      <w:lang w:eastAsia="ru-RU"/>
    </w:rPr>
  </w:style>
  <w:style w:type="paragraph" w:styleId="7">
    <w:name w:val="heading 7"/>
    <w:basedOn w:val="a"/>
    <w:next w:val="a"/>
    <w:link w:val="70"/>
    <w:uiPriority w:val="9"/>
    <w:qFormat/>
    <w:rsid w:val="00FA5E1E"/>
    <w:pPr>
      <w:tabs>
        <w:tab w:val="num" w:pos="1296"/>
      </w:tabs>
      <w:spacing w:before="240" w:after="60"/>
      <w:ind w:left="1296" w:hanging="1296"/>
      <w:jc w:val="both"/>
      <w:outlineLvl w:val="6"/>
    </w:pPr>
    <w:rPr>
      <w:szCs w:val="24"/>
      <w:lang w:eastAsia="ru-RU"/>
    </w:rPr>
  </w:style>
  <w:style w:type="paragraph" w:styleId="8">
    <w:name w:val="heading 8"/>
    <w:basedOn w:val="a"/>
    <w:next w:val="a"/>
    <w:link w:val="80"/>
    <w:uiPriority w:val="9"/>
    <w:qFormat/>
    <w:rsid w:val="00FA5E1E"/>
    <w:pPr>
      <w:tabs>
        <w:tab w:val="num" w:pos="1440"/>
      </w:tabs>
      <w:spacing w:before="240" w:after="60"/>
      <w:ind w:left="1440" w:hanging="1440"/>
      <w:jc w:val="both"/>
      <w:outlineLvl w:val="7"/>
    </w:pPr>
    <w:rPr>
      <w:i/>
      <w:iCs/>
      <w:szCs w:val="24"/>
      <w:lang w:eastAsia="ru-RU"/>
    </w:rPr>
  </w:style>
  <w:style w:type="paragraph" w:styleId="9">
    <w:name w:val="heading 9"/>
    <w:basedOn w:val="a"/>
    <w:next w:val="a"/>
    <w:link w:val="90"/>
    <w:uiPriority w:val="9"/>
    <w:qFormat/>
    <w:rsid w:val="00FA5E1E"/>
    <w:pPr>
      <w:tabs>
        <w:tab w:val="num" w:pos="1584"/>
      </w:tabs>
      <w:spacing w:before="240" w:after="60"/>
      <w:ind w:left="1584" w:hanging="1584"/>
      <w:jc w:val="both"/>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rsid w:val="00D448A4"/>
    <w:rPr>
      <w:rFonts w:ascii="Times New Roman" w:eastAsiaTheme="majorEastAsia" w:hAnsi="Times New Roman" w:cstheme="majorBidi"/>
      <w:b/>
      <w:bCs/>
      <w:sz w:val="24"/>
      <w:szCs w:val="28"/>
    </w:rPr>
  </w:style>
  <w:style w:type="character" w:customStyle="1" w:styleId="21">
    <w:name w:val="Заголовок 2 Знак"/>
    <w:basedOn w:val="a0"/>
    <w:link w:val="20"/>
    <w:rsid w:val="00193AAE"/>
    <w:rPr>
      <w:rFonts w:ascii="Times New Roman" w:eastAsia="Times New Roman" w:hAnsi="Times New Roman" w:cs="Times New Roman"/>
      <w:b/>
      <w:bCs/>
      <w:iCs/>
      <w:sz w:val="24"/>
      <w:szCs w:val="28"/>
      <w:lang w:val="x-none"/>
    </w:rPr>
  </w:style>
  <w:style w:type="character" w:customStyle="1" w:styleId="31">
    <w:name w:val="Заголовок 3 Знак1"/>
    <w:basedOn w:val="a0"/>
    <w:link w:val="3"/>
    <w:uiPriority w:val="9"/>
    <w:locked/>
    <w:rsid w:val="00B41523"/>
    <w:rPr>
      <w:rFonts w:ascii="Times New Roman" w:eastAsia="Calibri" w:hAnsi="Times New Roman" w:cs="Times New Roman"/>
      <w:b/>
      <w:bCs/>
      <w:sz w:val="24"/>
    </w:rPr>
  </w:style>
  <w:style w:type="character" w:customStyle="1" w:styleId="40">
    <w:name w:val="Заголовок 4 Знак"/>
    <w:basedOn w:val="a0"/>
    <w:link w:val="4"/>
    <w:uiPriority w:val="9"/>
    <w:rsid w:val="00810FE2"/>
    <w:rPr>
      <w:rFonts w:ascii="Times New Roman" w:eastAsia="Times New Roman" w:hAnsi="Times New Roman" w:cs="Times New Roman"/>
      <w:b/>
      <w:bCs/>
      <w:sz w:val="24"/>
      <w:szCs w:val="28"/>
      <w:lang w:val="x-none"/>
    </w:rPr>
  </w:style>
  <w:style w:type="character" w:customStyle="1" w:styleId="50">
    <w:name w:val="Заголовок 5 Знак"/>
    <w:basedOn w:val="a0"/>
    <w:link w:val="5"/>
    <w:rsid w:val="007A6B01"/>
    <w:rPr>
      <w:rFonts w:ascii="Times New Roman" w:eastAsiaTheme="majorEastAsia" w:hAnsi="Times New Roman" w:cstheme="majorBidi"/>
      <w:b/>
      <w:sz w:val="24"/>
    </w:rPr>
  </w:style>
  <w:style w:type="character" w:customStyle="1" w:styleId="60">
    <w:name w:val="Заголовок 6 Знак"/>
    <w:basedOn w:val="a0"/>
    <w:link w:val="6"/>
    <w:uiPriority w:val="9"/>
    <w:rsid w:val="00FA5E1E"/>
    <w:rPr>
      <w:rFonts w:ascii="Times New Roman" w:eastAsia="Times New Roman" w:hAnsi="Times New Roman" w:cs="Times New Roman"/>
      <w:b/>
      <w:bCs/>
      <w:lang w:eastAsia="ru-RU"/>
    </w:rPr>
  </w:style>
  <w:style w:type="character" w:customStyle="1" w:styleId="70">
    <w:name w:val="Заголовок 7 Знак"/>
    <w:basedOn w:val="a0"/>
    <w:link w:val="7"/>
    <w:uiPriority w:val="9"/>
    <w:rsid w:val="00FA5E1E"/>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
    <w:rsid w:val="00FA5E1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
    <w:rsid w:val="00FA5E1E"/>
    <w:rPr>
      <w:rFonts w:ascii="Arial" w:eastAsia="Times New Roman" w:hAnsi="Arial" w:cs="Arial"/>
      <w:lang w:eastAsia="ru-RU"/>
    </w:rPr>
  </w:style>
  <w:style w:type="paragraph" w:styleId="a3">
    <w:name w:val="Balloon Text"/>
    <w:basedOn w:val="a"/>
    <w:link w:val="a4"/>
    <w:unhideWhenUsed/>
    <w:rsid w:val="00AF2436"/>
    <w:rPr>
      <w:rFonts w:ascii="Tahoma" w:hAnsi="Tahoma" w:cs="Tahoma"/>
      <w:sz w:val="16"/>
      <w:szCs w:val="16"/>
    </w:rPr>
  </w:style>
  <w:style w:type="character" w:customStyle="1" w:styleId="a4">
    <w:name w:val="Текст выноски Знак"/>
    <w:basedOn w:val="a0"/>
    <w:link w:val="a3"/>
    <w:rsid w:val="00AF2436"/>
    <w:rPr>
      <w:rFonts w:ascii="Tahoma" w:eastAsia="Times New Roman" w:hAnsi="Tahoma" w:cs="Tahoma"/>
      <w:sz w:val="16"/>
      <w:szCs w:val="16"/>
    </w:rPr>
  </w:style>
  <w:style w:type="paragraph" w:styleId="a5">
    <w:name w:val="List Paragraph"/>
    <w:aliases w:val="ТАБЛИЦА1,Список простой нумер,BulletPoints,Название таблиц,Примечание"/>
    <w:basedOn w:val="a"/>
    <w:link w:val="a6"/>
    <w:uiPriority w:val="34"/>
    <w:qFormat/>
    <w:rsid w:val="00AF2436"/>
    <w:pPr>
      <w:ind w:left="720"/>
      <w:contextualSpacing/>
    </w:pPr>
  </w:style>
  <w:style w:type="character" w:customStyle="1" w:styleId="a6">
    <w:name w:val="Абзац списка Знак"/>
    <w:aliases w:val="ТАБЛИЦА1 Знак,Список простой нумер Знак,BulletPoints Знак,Название таблиц Знак,Примечание Знак"/>
    <w:basedOn w:val="a0"/>
    <w:link w:val="a5"/>
    <w:uiPriority w:val="34"/>
    <w:locked/>
    <w:rsid w:val="005E4048"/>
    <w:rPr>
      <w:rFonts w:ascii="Calibri" w:eastAsia="Times New Roman" w:hAnsi="Calibri" w:cs="Times New Roman"/>
    </w:rPr>
  </w:style>
  <w:style w:type="character" w:customStyle="1" w:styleId="32">
    <w:name w:val="Заголовок 3 Знак"/>
    <w:basedOn w:val="a0"/>
    <w:rsid w:val="00AF2436"/>
    <w:rPr>
      <w:rFonts w:asciiTheme="majorHAnsi" w:eastAsiaTheme="majorEastAsia" w:hAnsiTheme="majorHAnsi" w:cstheme="majorBidi"/>
      <w:b/>
      <w:bCs/>
      <w:color w:val="5B9BD5" w:themeColor="accent1"/>
    </w:rPr>
  </w:style>
  <w:style w:type="paragraph" w:customStyle="1" w:styleId="Default">
    <w:name w:val="Default"/>
    <w:link w:val="DefaultChar"/>
    <w:rsid w:val="00AE158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DefaultChar">
    <w:name w:val="Default Char"/>
    <w:link w:val="Default"/>
    <w:locked/>
    <w:rsid w:val="00E75C6E"/>
    <w:rPr>
      <w:rFonts w:ascii="Times New Roman" w:eastAsia="Times New Roman" w:hAnsi="Times New Roman" w:cs="Times New Roman"/>
      <w:color w:val="000000"/>
      <w:sz w:val="24"/>
      <w:szCs w:val="24"/>
      <w:lang w:eastAsia="ru-RU"/>
    </w:rPr>
  </w:style>
  <w:style w:type="character" w:styleId="a7">
    <w:name w:val="Placeholder Text"/>
    <w:basedOn w:val="a0"/>
    <w:uiPriority w:val="99"/>
    <w:semiHidden/>
    <w:qFormat/>
    <w:rsid w:val="003854C3"/>
    <w:rPr>
      <w:color w:val="808080"/>
    </w:rPr>
  </w:style>
  <w:style w:type="character" w:customStyle="1" w:styleId="a8">
    <w:name w:val="Текст примечания Знак"/>
    <w:aliases w:val="Char1 Знак,Char2 Знак,Annotationtext Знак,Comment Text Char Char Char Знак,Comment Text Char1 Char Знак,Kommentartext Char Знак"/>
    <w:basedOn w:val="a0"/>
    <w:link w:val="a9"/>
    <w:uiPriority w:val="99"/>
    <w:rsid w:val="003854C3"/>
    <w:rPr>
      <w:rFonts w:ascii="Calibri" w:eastAsia="Times New Roman" w:hAnsi="Calibri" w:cs="Times New Roman"/>
      <w:sz w:val="20"/>
      <w:szCs w:val="20"/>
    </w:rPr>
  </w:style>
  <w:style w:type="paragraph" w:styleId="a9">
    <w:name w:val="annotation text"/>
    <w:aliases w:val="Char1,Char2,Annotationtext,Comment Text Char Char Char,Comment Text Char1 Char,Kommentartext Char"/>
    <w:basedOn w:val="a"/>
    <w:link w:val="a8"/>
    <w:uiPriority w:val="99"/>
    <w:unhideWhenUsed/>
    <w:qFormat/>
    <w:rsid w:val="003854C3"/>
    <w:rPr>
      <w:sz w:val="20"/>
      <w:szCs w:val="20"/>
    </w:rPr>
  </w:style>
  <w:style w:type="character" w:customStyle="1" w:styleId="13">
    <w:name w:val="Текст примечания Знак1"/>
    <w:basedOn w:val="a0"/>
    <w:uiPriority w:val="99"/>
    <w:semiHidden/>
    <w:rsid w:val="003854C3"/>
    <w:rPr>
      <w:rFonts w:ascii="Calibri" w:eastAsia="Times New Roman" w:hAnsi="Calibri" w:cs="Times New Roman"/>
      <w:sz w:val="20"/>
      <w:szCs w:val="20"/>
    </w:rPr>
  </w:style>
  <w:style w:type="character" w:customStyle="1" w:styleId="apple-style-span">
    <w:name w:val="apple-style-span"/>
    <w:basedOn w:val="a0"/>
    <w:rsid w:val="003854C3"/>
  </w:style>
  <w:style w:type="character" w:customStyle="1" w:styleId="FontStyle82">
    <w:name w:val="Font Style82"/>
    <w:uiPriority w:val="99"/>
    <w:rsid w:val="00D809A1"/>
    <w:rPr>
      <w:rFonts w:ascii="Times New Roman" w:hAnsi="Times New Roman" w:cs="Times New Roman"/>
      <w:sz w:val="22"/>
      <w:szCs w:val="22"/>
    </w:rPr>
  </w:style>
  <w:style w:type="paragraph" w:styleId="aa">
    <w:name w:val="Body Text"/>
    <w:basedOn w:val="a"/>
    <w:link w:val="ab"/>
    <w:qFormat/>
    <w:rsid w:val="00D809A1"/>
    <w:pPr>
      <w:spacing w:line="360" w:lineRule="auto"/>
      <w:ind w:firstLine="680"/>
      <w:jc w:val="both"/>
    </w:pPr>
    <w:rPr>
      <w:szCs w:val="20"/>
      <w:lang w:val="x-none" w:eastAsia="x-none"/>
    </w:rPr>
  </w:style>
  <w:style w:type="character" w:customStyle="1" w:styleId="ab">
    <w:name w:val="Основной текст Знак"/>
    <w:basedOn w:val="a0"/>
    <w:link w:val="aa"/>
    <w:rsid w:val="00D809A1"/>
    <w:rPr>
      <w:rFonts w:ascii="Times New Roman" w:eastAsia="Times New Roman" w:hAnsi="Times New Roman" w:cs="Times New Roman"/>
      <w:sz w:val="24"/>
      <w:szCs w:val="20"/>
      <w:lang w:val="x-none" w:eastAsia="x-none"/>
    </w:rPr>
  </w:style>
  <w:style w:type="paragraph" w:styleId="ac">
    <w:name w:val="header"/>
    <w:basedOn w:val="a"/>
    <w:link w:val="ad"/>
    <w:uiPriority w:val="99"/>
    <w:unhideWhenUsed/>
    <w:rsid w:val="00D809A1"/>
    <w:pPr>
      <w:tabs>
        <w:tab w:val="center" w:pos="4677"/>
        <w:tab w:val="right" w:pos="9355"/>
      </w:tabs>
    </w:pPr>
    <w:rPr>
      <w:rFonts w:eastAsia="Calibri"/>
      <w:lang w:val="x-none"/>
    </w:rPr>
  </w:style>
  <w:style w:type="character" w:customStyle="1" w:styleId="ad">
    <w:name w:val="Верхний колонтитул Знак"/>
    <w:basedOn w:val="a0"/>
    <w:link w:val="ac"/>
    <w:uiPriority w:val="99"/>
    <w:rsid w:val="00D809A1"/>
    <w:rPr>
      <w:rFonts w:ascii="Calibri" w:eastAsia="Calibri" w:hAnsi="Calibri" w:cs="Times New Roman"/>
      <w:lang w:val="x-none"/>
    </w:rPr>
  </w:style>
  <w:style w:type="paragraph" w:styleId="ae">
    <w:name w:val="footer"/>
    <w:basedOn w:val="a"/>
    <w:link w:val="af"/>
    <w:uiPriority w:val="99"/>
    <w:unhideWhenUsed/>
    <w:rsid w:val="00D809A1"/>
    <w:pPr>
      <w:tabs>
        <w:tab w:val="center" w:pos="4677"/>
        <w:tab w:val="right" w:pos="9355"/>
      </w:tabs>
    </w:pPr>
    <w:rPr>
      <w:rFonts w:eastAsia="Calibri"/>
      <w:lang w:val="x-none"/>
    </w:rPr>
  </w:style>
  <w:style w:type="character" w:customStyle="1" w:styleId="af">
    <w:name w:val="Нижний колонтитул Знак"/>
    <w:basedOn w:val="a0"/>
    <w:link w:val="ae"/>
    <w:uiPriority w:val="99"/>
    <w:rsid w:val="00D809A1"/>
    <w:rPr>
      <w:rFonts w:ascii="Calibri" w:eastAsia="Calibri" w:hAnsi="Calibri" w:cs="Times New Roman"/>
      <w:lang w:val="x-none"/>
    </w:rPr>
  </w:style>
  <w:style w:type="paragraph" w:styleId="af0">
    <w:name w:val="Document Map"/>
    <w:basedOn w:val="a"/>
    <w:link w:val="af1"/>
    <w:unhideWhenUsed/>
    <w:rsid w:val="00D809A1"/>
    <w:rPr>
      <w:rFonts w:ascii="Tahoma" w:eastAsia="Calibri" w:hAnsi="Tahoma"/>
      <w:sz w:val="16"/>
      <w:szCs w:val="16"/>
      <w:lang w:val="x-none"/>
    </w:rPr>
  </w:style>
  <w:style w:type="character" w:customStyle="1" w:styleId="af1">
    <w:name w:val="Схема документа Знак"/>
    <w:basedOn w:val="a0"/>
    <w:link w:val="af0"/>
    <w:rsid w:val="00D809A1"/>
    <w:rPr>
      <w:rFonts w:ascii="Tahoma" w:eastAsia="Calibri" w:hAnsi="Tahoma" w:cs="Times New Roman"/>
      <w:sz w:val="16"/>
      <w:szCs w:val="16"/>
      <w:lang w:val="x-none"/>
    </w:rPr>
  </w:style>
  <w:style w:type="character" w:customStyle="1" w:styleId="af2">
    <w:name w:val="О"/>
    <w:rsid w:val="00D809A1"/>
  </w:style>
  <w:style w:type="paragraph" w:styleId="af3">
    <w:name w:val="Normal (Web)"/>
    <w:aliases w:val="Табличный,webb"/>
    <w:basedOn w:val="a"/>
    <w:uiPriority w:val="99"/>
    <w:unhideWhenUsed/>
    <w:qFormat/>
    <w:rsid w:val="00D809A1"/>
    <w:pPr>
      <w:spacing w:before="100" w:beforeAutospacing="1" w:after="100" w:afterAutospacing="1"/>
    </w:pPr>
    <w:rPr>
      <w:szCs w:val="24"/>
      <w:lang w:eastAsia="ru-RU"/>
    </w:rPr>
  </w:style>
  <w:style w:type="character" w:styleId="af4">
    <w:name w:val="Strong"/>
    <w:uiPriority w:val="22"/>
    <w:qFormat/>
    <w:rsid w:val="00D809A1"/>
    <w:rPr>
      <w:b/>
      <w:bCs/>
    </w:rPr>
  </w:style>
  <w:style w:type="character" w:customStyle="1" w:styleId="TimesNewRoman">
    <w:name w:val="Стиль Times New Roman"/>
    <w:rsid w:val="00D809A1"/>
    <w:rPr>
      <w:rFonts w:ascii="Times New Roman" w:hAnsi="Times New Roman"/>
      <w:sz w:val="24"/>
    </w:rPr>
  </w:style>
  <w:style w:type="paragraph" w:customStyle="1" w:styleId="10">
    <w:name w:val="Стиль Заголовок 1 + полужирный Междустр.интервал:  полуторный"/>
    <w:basedOn w:val="a"/>
    <w:uiPriority w:val="99"/>
    <w:rsid w:val="00D809A1"/>
    <w:pPr>
      <w:numPr>
        <w:numId w:val="1"/>
      </w:numPr>
      <w:spacing w:line="360" w:lineRule="auto"/>
      <w:jc w:val="both"/>
    </w:pPr>
    <w:rPr>
      <w:rFonts w:eastAsia="MS Mincho"/>
      <w:szCs w:val="24"/>
      <w:lang w:eastAsia="ja-JP"/>
    </w:rPr>
  </w:style>
  <w:style w:type="paragraph" w:customStyle="1" w:styleId="14">
    <w:name w:val="Стиль1"/>
    <w:basedOn w:val="a"/>
    <w:uiPriority w:val="99"/>
    <w:rsid w:val="00D809A1"/>
    <w:pPr>
      <w:spacing w:line="360" w:lineRule="auto"/>
      <w:jc w:val="both"/>
    </w:pPr>
    <w:rPr>
      <w:rFonts w:eastAsia="MS Mincho"/>
      <w:szCs w:val="24"/>
      <w:lang w:eastAsia="ja-JP"/>
    </w:rPr>
  </w:style>
  <w:style w:type="paragraph" w:styleId="af5">
    <w:name w:val="caption"/>
    <w:basedOn w:val="a"/>
    <w:next w:val="a"/>
    <w:link w:val="af6"/>
    <w:unhideWhenUsed/>
    <w:qFormat/>
    <w:rsid w:val="00DF7844"/>
    <w:rPr>
      <w:rFonts w:eastAsia="Calibri"/>
      <w:b/>
      <w:bCs/>
      <w:szCs w:val="20"/>
    </w:rPr>
  </w:style>
  <w:style w:type="character" w:customStyle="1" w:styleId="af6">
    <w:name w:val="Название объекта Знак"/>
    <w:basedOn w:val="a0"/>
    <w:link w:val="af5"/>
    <w:rsid w:val="00DF7844"/>
    <w:rPr>
      <w:rFonts w:ascii="Times New Roman" w:eastAsia="Calibri" w:hAnsi="Times New Roman" w:cs="Times New Roman"/>
      <w:b/>
      <w:bCs/>
      <w:sz w:val="24"/>
      <w:szCs w:val="20"/>
    </w:rPr>
  </w:style>
  <w:style w:type="paragraph" w:styleId="af7">
    <w:name w:val="footnote text"/>
    <w:basedOn w:val="a"/>
    <w:link w:val="af8"/>
    <w:uiPriority w:val="99"/>
    <w:qFormat/>
    <w:rsid w:val="00D809A1"/>
    <w:pPr>
      <w:spacing w:line="360" w:lineRule="auto"/>
      <w:jc w:val="both"/>
    </w:pPr>
    <w:rPr>
      <w:sz w:val="20"/>
      <w:szCs w:val="20"/>
      <w:lang w:val="x-none" w:eastAsia="x-none"/>
    </w:rPr>
  </w:style>
  <w:style w:type="character" w:customStyle="1" w:styleId="af8">
    <w:name w:val="Текст сноски Знак"/>
    <w:basedOn w:val="a0"/>
    <w:link w:val="af7"/>
    <w:uiPriority w:val="99"/>
    <w:rsid w:val="00D809A1"/>
    <w:rPr>
      <w:rFonts w:ascii="Times New Roman" w:eastAsia="Times New Roman" w:hAnsi="Times New Roman" w:cs="Times New Roman"/>
      <w:sz w:val="20"/>
      <w:szCs w:val="20"/>
      <w:lang w:val="x-none" w:eastAsia="x-none"/>
    </w:rPr>
  </w:style>
  <w:style w:type="paragraph" w:styleId="af9">
    <w:name w:val="endnote text"/>
    <w:basedOn w:val="a"/>
    <w:link w:val="afa"/>
    <w:uiPriority w:val="99"/>
    <w:semiHidden/>
    <w:unhideWhenUsed/>
    <w:rsid w:val="00D809A1"/>
    <w:rPr>
      <w:rFonts w:eastAsia="Calibri"/>
      <w:sz w:val="20"/>
      <w:szCs w:val="20"/>
      <w:lang w:val="x-none"/>
    </w:rPr>
  </w:style>
  <w:style w:type="character" w:customStyle="1" w:styleId="afa">
    <w:name w:val="Текст концевой сноски Знак"/>
    <w:basedOn w:val="a0"/>
    <w:link w:val="af9"/>
    <w:uiPriority w:val="99"/>
    <w:semiHidden/>
    <w:rsid w:val="00D809A1"/>
    <w:rPr>
      <w:rFonts w:ascii="Calibri" w:eastAsia="Calibri" w:hAnsi="Calibri" w:cs="Times New Roman"/>
      <w:sz w:val="20"/>
      <w:szCs w:val="20"/>
      <w:lang w:val="x-none"/>
    </w:rPr>
  </w:style>
  <w:style w:type="character" w:styleId="afb">
    <w:name w:val="annotation reference"/>
    <w:link w:val="15"/>
    <w:uiPriority w:val="99"/>
    <w:unhideWhenUsed/>
    <w:qFormat/>
    <w:rsid w:val="00D809A1"/>
    <w:rPr>
      <w:sz w:val="16"/>
      <w:szCs w:val="16"/>
    </w:rPr>
  </w:style>
  <w:style w:type="paragraph" w:customStyle="1" w:styleId="15">
    <w:name w:val="Знак примечания1"/>
    <w:basedOn w:val="a"/>
    <w:link w:val="afb"/>
    <w:uiPriority w:val="99"/>
    <w:rsid w:val="004E3693"/>
    <w:pPr>
      <w:spacing w:after="200" w:line="276" w:lineRule="auto"/>
    </w:pPr>
    <w:rPr>
      <w:rFonts w:asciiTheme="minorHAnsi" w:eastAsiaTheme="minorHAnsi" w:hAnsiTheme="minorHAnsi" w:cstheme="minorBidi"/>
      <w:sz w:val="16"/>
      <w:szCs w:val="16"/>
    </w:rPr>
  </w:style>
  <w:style w:type="paragraph" w:styleId="afc">
    <w:name w:val="annotation subject"/>
    <w:basedOn w:val="a9"/>
    <w:next w:val="a9"/>
    <w:link w:val="afd"/>
    <w:unhideWhenUsed/>
    <w:rsid w:val="00D809A1"/>
    <w:pPr>
      <w:spacing w:line="276" w:lineRule="auto"/>
    </w:pPr>
    <w:rPr>
      <w:rFonts w:eastAsia="Calibri"/>
      <w:b/>
      <w:bCs/>
      <w:lang w:val="x-none"/>
    </w:rPr>
  </w:style>
  <w:style w:type="character" w:customStyle="1" w:styleId="afd">
    <w:name w:val="Тема примечания Знак"/>
    <w:basedOn w:val="a8"/>
    <w:link w:val="afc"/>
    <w:rsid w:val="00D809A1"/>
    <w:rPr>
      <w:rFonts w:ascii="Calibri" w:eastAsia="Calibri" w:hAnsi="Calibri" w:cs="Times New Roman"/>
      <w:b/>
      <w:bCs/>
      <w:sz w:val="20"/>
      <w:szCs w:val="20"/>
      <w:lang w:val="x-none"/>
    </w:rPr>
  </w:style>
  <w:style w:type="paragraph" w:styleId="afe">
    <w:name w:val="Revision"/>
    <w:hidden/>
    <w:uiPriority w:val="99"/>
    <w:semiHidden/>
    <w:rsid w:val="00D809A1"/>
    <w:pPr>
      <w:spacing w:after="0" w:line="240" w:lineRule="auto"/>
    </w:pPr>
    <w:rPr>
      <w:rFonts w:ascii="Calibri" w:eastAsia="Calibri" w:hAnsi="Calibri" w:cs="Times New Roman"/>
    </w:rPr>
  </w:style>
  <w:style w:type="paragraph" w:customStyle="1" w:styleId="095">
    <w:name w:val="Стиль Первая строка:  095 см"/>
    <w:basedOn w:val="a"/>
    <w:uiPriority w:val="99"/>
    <w:rsid w:val="00D809A1"/>
    <w:pPr>
      <w:spacing w:line="360" w:lineRule="auto"/>
      <w:ind w:firstLine="539"/>
      <w:jc w:val="both"/>
    </w:pPr>
    <w:rPr>
      <w:rFonts w:eastAsia="MS Mincho"/>
      <w:szCs w:val="20"/>
      <w:lang w:eastAsia="ja-JP"/>
    </w:rPr>
  </w:style>
  <w:style w:type="paragraph" w:styleId="16">
    <w:name w:val="toc 1"/>
    <w:basedOn w:val="a"/>
    <w:next w:val="a"/>
    <w:autoRedefine/>
    <w:uiPriority w:val="39"/>
    <w:unhideWhenUsed/>
    <w:rsid w:val="00C83A7D"/>
    <w:pPr>
      <w:tabs>
        <w:tab w:val="right" w:leader="dot" w:pos="9346"/>
      </w:tabs>
    </w:pPr>
    <w:rPr>
      <w:rFonts w:eastAsia="Calibri"/>
    </w:rPr>
  </w:style>
  <w:style w:type="paragraph" w:styleId="22">
    <w:name w:val="toc 2"/>
    <w:basedOn w:val="a"/>
    <w:next w:val="a"/>
    <w:autoRedefine/>
    <w:uiPriority w:val="39"/>
    <w:unhideWhenUsed/>
    <w:rsid w:val="001F43B0"/>
    <w:pPr>
      <w:tabs>
        <w:tab w:val="left" w:pos="1100"/>
        <w:tab w:val="right" w:leader="dot" w:pos="9345"/>
      </w:tabs>
      <w:ind w:left="1134" w:hanging="914"/>
    </w:pPr>
    <w:rPr>
      <w:rFonts w:eastAsia="Calibri"/>
    </w:rPr>
  </w:style>
  <w:style w:type="paragraph" w:styleId="33">
    <w:name w:val="toc 3"/>
    <w:basedOn w:val="a"/>
    <w:next w:val="a"/>
    <w:autoRedefine/>
    <w:uiPriority w:val="39"/>
    <w:unhideWhenUsed/>
    <w:rsid w:val="0086606D"/>
    <w:pPr>
      <w:tabs>
        <w:tab w:val="left" w:pos="1320"/>
        <w:tab w:val="right" w:leader="dot" w:pos="9345"/>
      </w:tabs>
      <w:ind w:left="440"/>
      <w:jc w:val="both"/>
    </w:pPr>
    <w:rPr>
      <w:rFonts w:eastAsia="Calibri"/>
    </w:rPr>
  </w:style>
  <w:style w:type="character" w:styleId="aff">
    <w:name w:val="Hyperlink"/>
    <w:uiPriority w:val="99"/>
    <w:unhideWhenUsed/>
    <w:rsid w:val="00D809A1"/>
    <w:rPr>
      <w:color w:val="0000FF"/>
      <w:u w:val="single"/>
    </w:rPr>
  </w:style>
  <w:style w:type="paragraph" w:styleId="41">
    <w:name w:val="toc 4"/>
    <w:basedOn w:val="a"/>
    <w:next w:val="a"/>
    <w:autoRedefine/>
    <w:uiPriority w:val="39"/>
    <w:unhideWhenUsed/>
    <w:rsid w:val="00D809A1"/>
    <w:pPr>
      <w:ind w:left="660"/>
    </w:pPr>
    <w:rPr>
      <w:rFonts w:eastAsia="Calibri"/>
    </w:rPr>
  </w:style>
  <w:style w:type="paragraph" w:customStyle="1" w:styleId="Style55">
    <w:name w:val="Style55"/>
    <w:basedOn w:val="a"/>
    <w:uiPriority w:val="99"/>
    <w:rsid w:val="00D809A1"/>
    <w:pPr>
      <w:widowControl w:val="0"/>
      <w:autoSpaceDE w:val="0"/>
      <w:autoSpaceDN w:val="0"/>
      <w:adjustRightInd w:val="0"/>
      <w:spacing w:line="413" w:lineRule="exact"/>
      <w:ind w:firstLine="562"/>
      <w:jc w:val="both"/>
    </w:pPr>
    <w:rPr>
      <w:szCs w:val="24"/>
      <w:lang w:eastAsia="ru-RU"/>
    </w:rPr>
  </w:style>
  <w:style w:type="character" w:styleId="aff0">
    <w:name w:val="Emphasis"/>
    <w:uiPriority w:val="20"/>
    <w:qFormat/>
    <w:rsid w:val="00D809A1"/>
    <w:rPr>
      <w:i/>
      <w:iCs/>
    </w:rPr>
  </w:style>
  <w:style w:type="character" w:customStyle="1" w:styleId="17">
    <w:name w:val="Текст сноски Знак1"/>
    <w:basedOn w:val="a0"/>
    <w:uiPriority w:val="99"/>
    <w:qFormat/>
    <w:locked/>
    <w:rsid w:val="00AA3818"/>
    <w:rPr>
      <w:rFonts w:ascii="Times New Roman" w:eastAsia="Times New Roman" w:hAnsi="Times New Roman" w:cs="Times New Roman"/>
      <w:sz w:val="20"/>
      <w:szCs w:val="20"/>
      <w:lang w:eastAsia="ru-RU"/>
    </w:rPr>
  </w:style>
  <w:style w:type="character" w:styleId="aff1">
    <w:name w:val="footnote reference"/>
    <w:basedOn w:val="a0"/>
    <w:uiPriority w:val="99"/>
    <w:qFormat/>
    <w:rsid w:val="00AA3818"/>
    <w:rPr>
      <w:rFonts w:ascii="Times New Roman" w:hAnsi="Times New Roman" w:cs="Times New Roman" w:hint="default"/>
      <w:vertAlign w:val="superscript"/>
    </w:rPr>
  </w:style>
  <w:style w:type="table" w:styleId="aff2">
    <w:name w:val="Table Grid"/>
    <w:basedOn w:val="a1"/>
    <w:uiPriority w:val="39"/>
    <w:qFormat/>
    <w:rsid w:val="0053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32EEA"/>
  </w:style>
  <w:style w:type="table" w:customStyle="1" w:styleId="18">
    <w:name w:val="Сетка таблицы1"/>
    <w:basedOn w:val="a1"/>
    <w:next w:val="aff2"/>
    <w:uiPriority w:val="59"/>
    <w:rsid w:val="00B9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ff2"/>
    <w:uiPriority w:val="39"/>
    <w:rsid w:val="00C7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текст Char"/>
    <w:basedOn w:val="a0"/>
    <w:link w:val="aff3"/>
    <w:locked/>
    <w:rsid w:val="006B1291"/>
    <w:rPr>
      <w:rFonts w:ascii="Cambria" w:hAnsi="Cambria"/>
      <w:sz w:val="24"/>
      <w:lang w:val="x-none"/>
    </w:rPr>
  </w:style>
  <w:style w:type="paragraph" w:customStyle="1" w:styleId="aff3">
    <w:name w:val="текст"/>
    <w:basedOn w:val="a"/>
    <w:link w:val="Char"/>
    <w:qFormat/>
    <w:rsid w:val="006B1291"/>
    <w:pPr>
      <w:jc w:val="both"/>
    </w:pPr>
    <w:rPr>
      <w:rFonts w:ascii="Cambria" w:eastAsiaTheme="minorHAnsi" w:hAnsi="Cambria" w:cstheme="minorBidi"/>
      <w:lang w:val="x-none"/>
    </w:rPr>
  </w:style>
  <w:style w:type="paragraph" w:styleId="51">
    <w:name w:val="toc 5"/>
    <w:basedOn w:val="a"/>
    <w:next w:val="a"/>
    <w:autoRedefine/>
    <w:uiPriority w:val="39"/>
    <w:unhideWhenUsed/>
    <w:rsid w:val="009B51A0"/>
    <w:pPr>
      <w:tabs>
        <w:tab w:val="right" w:leader="dot" w:pos="9345"/>
      </w:tabs>
    </w:pPr>
  </w:style>
  <w:style w:type="paragraph" w:styleId="61">
    <w:name w:val="toc 6"/>
    <w:basedOn w:val="a"/>
    <w:next w:val="a"/>
    <w:autoRedefine/>
    <w:uiPriority w:val="39"/>
    <w:unhideWhenUsed/>
    <w:rsid w:val="005326A9"/>
    <w:pPr>
      <w:spacing w:after="100"/>
      <w:ind w:left="1100"/>
    </w:pPr>
    <w:rPr>
      <w:rFonts w:asciiTheme="minorHAnsi" w:eastAsiaTheme="minorEastAsia" w:hAnsiTheme="minorHAnsi" w:cstheme="minorBidi"/>
      <w:lang w:eastAsia="ru-RU"/>
    </w:rPr>
  </w:style>
  <w:style w:type="paragraph" w:styleId="71">
    <w:name w:val="toc 7"/>
    <w:basedOn w:val="a"/>
    <w:next w:val="a"/>
    <w:autoRedefine/>
    <w:uiPriority w:val="39"/>
    <w:unhideWhenUsed/>
    <w:rsid w:val="005326A9"/>
    <w:pPr>
      <w:spacing w:after="100"/>
      <w:ind w:left="1320"/>
    </w:pPr>
    <w:rPr>
      <w:rFonts w:asciiTheme="minorHAnsi" w:eastAsiaTheme="minorEastAsia" w:hAnsiTheme="minorHAnsi" w:cstheme="minorBidi"/>
      <w:lang w:eastAsia="ru-RU"/>
    </w:rPr>
  </w:style>
  <w:style w:type="paragraph" w:styleId="81">
    <w:name w:val="toc 8"/>
    <w:basedOn w:val="a"/>
    <w:next w:val="a"/>
    <w:autoRedefine/>
    <w:uiPriority w:val="39"/>
    <w:unhideWhenUsed/>
    <w:rsid w:val="005326A9"/>
    <w:pPr>
      <w:spacing w:after="100"/>
      <w:ind w:left="1540"/>
    </w:pPr>
    <w:rPr>
      <w:rFonts w:asciiTheme="minorHAnsi" w:eastAsiaTheme="minorEastAsia" w:hAnsiTheme="minorHAnsi" w:cstheme="minorBidi"/>
      <w:lang w:eastAsia="ru-RU"/>
    </w:rPr>
  </w:style>
  <w:style w:type="paragraph" w:styleId="91">
    <w:name w:val="toc 9"/>
    <w:basedOn w:val="a"/>
    <w:next w:val="a"/>
    <w:autoRedefine/>
    <w:uiPriority w:val="39"/>
    <w:unhideWhenUsed/>
    <w:rsid w:val="005326A9"/>
    <w:pPr>
      <w:spacing w:after="100"/>
      <w:ind w:left="1760"/>
    </w:pPr>
    <w:rPr>
      <w:rFonts w:asciiTheme="minorHAnsi" w:eastAsiaTheme="minorEastAsia" w:hAnsiTheme="minorHAnsi" w:cstheme="minorBidi"/>
      <w:lang w:eastAsia="ru-RU"/>
    </w:rPr>
  </w:style>
  <w:style w:type="table" w:customStyle="1" w:styleId="34">
    <w:name w:val="Сетка таблицы3"/>
    <w:basedOn w:val="a1"/>
    <w:next w:val="aff2"/>
    <w:uiPriority w:val="59"/>
    <w:rsid w:val="006B78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contribution">
    <w:name w:val="sb-contribution"/>
    <w:basedOn w:val="a0"/>
    <w:rsid w:val="007E3237"/>
  </w:style>
  <w:style w:type="character" w:customStyle="1" w:styleId="sb-authors">
    <w:name w:val="sb-authors"/>
    <w:basedOn w:val="a0"/>
    <w:rsid w:val="007E3237"/>
  </w:style>
  <w:style w:type="character" w:customStyle="1" w:styleId="sb-issue">
    <w:name w:val="sb-issue"/>
    <w:basedOn w:val="a0"/>
    <w:rsid w:val="007E3237"/>
  </w:style>
  <w:style w:type="character" w:customStyle="1" w:styleId="sb-date">
    <w:name w:val="sb-date"/>
    <w:basedOn w:val="a0"/>
    <w:rsid w:val="007E3237"/>
  </w:style>
  <w:style w:type="character" w:customStyle="1" w:styleId="sb-volume-nr">
    <w:name w:val="sb-volume-nr"/>
    <w:basedOn w:val="a0"/>
    <w:rsid w:val="007E3237"/>
  </w:style>
  <w:style w:type="character" w:customStyle="1" w:styleId="sb-pages">
    <w:name w:val="sb-pages"/>
    <w:basedOn w:val="a0"/>
    <w:rsid w:val="007E3237"/>
  </w:style>
  <w:style w:type="character" w:customStyle="1" w:styleId="highlight">
    <w:name w:val="highlight"/>
    <w:basedOn w:val="a0"/>
    <w:rsid w:val="007E3237"/>
  </w:style>
  <w:style w:type="paragraph" w:customStyle="1" w:styleId="default0">
    <w:name w:val="default"/>
    <w:basedOn w:val="a"/>
    <w:uiPriority w:val="99"/>
    <w:rsid w:val="004D5EB3"/>
    <w:pPr>
      <w:autoSpaceDE w:val="0"/>
      <w:autoSpaceDN w:val="0"/>
    </w:pPr>
    <w:rPr>
      <w:rFonts w:eastAsia="MS PGothic"/>
      <w:color w:val="000000"/>
      <w:szCs w:val="24"/>
      <w:lang w:eastAsia="ja-JP"/>
    </w:rPr>
  </w:style>
  <w:style w:type="table" w:customStyle="1" w:styleId="42">
    <w:name w:val="Сетка таблицы4"/>
    <w:basedOn w:val="a1"/>
    <w:next w:val="aff2"/>
    <w:uiPriority w:val="5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1"/>
    <w:next w:val="aff2"/>
    <w:uiPriority w:val="5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2"/>
    <w:uiPriority w:val="3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1"/>
    <w:next w:val="aff2"/>
    <w:rsid w:val="0063221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llowedHyperlink"/>
    <w:basedOn w:val="a0"/>
    <w:unhideWhenUsed/>
    <w:rsid w:val="00632217"/>
    <w:rPr>
      <w:color w:val="954F72" w:themeColor="followedHyperlink"/>
      <w:u w:val="single"/>
    </w:rPr>
  </w:style>
  <w:style w:type="table" w:customStyle="1" w:styleId="52">
    <w:name w:val="Сетка таблицы5"/>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ff2"/>
    <w:uiPriority w:val="3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ff2"/>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ff2"/>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1"/>
    <w:basedOn w:val="a1"/>
    <w:next w:val="aff2"/>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Сетка таблицы51"/>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1"/>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ff2"/>
    <w:uiPriority w:val="3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етка таблицы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Сетка таблицы2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Сетка таблицы31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Сетка таблицы212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Сетка таблицы312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Сетка таблицы321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Сетка таблицы411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Сетка таблицы211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Сетка таблицы3111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5"/>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етка таблицы1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Сетка таблицы2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Сетка таблицы311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Сетка таблицы6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Сетка таблицы33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Сетка таблицы42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етка таблицы1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Сетка таблицы2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Сетка таблицы312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Сетка таблицы12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Сетка таблицы22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Сетка таблицы32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Сетка таблицы41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Сетка таблицы1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
    <w:name w:val="Сетка таблицы2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Сетка таблицы311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Subtitle"/>
    <w:basedOn w:val="a"/>
    <w:next w:val="a"/>
    <w:link w:val="aff6"/>
    <w:qFormat/>
    <w:rsid w:val="00FA5E1E"/>
    <w:pPr>
      <w:spacing w:after="60"/>
      <w:jc w:val="center"/>
      <w:outlineLvl w:val="1"/>
    </w:pPr>
    <w:rPr>
      <w:rFonts w:asciiTheme="majorHAnsi" w:eastAsiaTheme="majorEastAsia" w:hAnsiTheme="majorHAnsi" w:cstheme="majorBidi"/>
      <w:szCs w:val="24"/>
    </w:rPr>
  </w:style>
  <w:style w:type="character" w:customStyle="1" w:styleId="aff6">
    <w:name w:val="Подзаголовок Знак"/>
    <w:basedOn w:val="a0"/>
    <w:link w:val="aff5"/>
    <w:rsid w:val="00FA5E1E"/>
    <w:rPr>
      <w:rFonts w:asciiTheme="majorHAnsi" w:eastAsiaTheme="majorEastAsia" w:hAnsiTheme="majorHAnsi" w:cstheme="majorBidi"/>
      <w:sz w:val="24"/>
      <w:szCs w:val="24"/>
    </w:rPr>
  </w:style>
  <w:style w:type="table" w:customStyle="1" w:styleId="92">
    <w:name w:val="Сетка таблицы9"/>
    <w:basedOn w:val="a1"/>
    <w:next w:val="aff2"/>
    <w:uiPriority w:val="59"/>
    <w:rsid w:val="00FA5E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6"/>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5"/>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5"/>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Сетка таблицы315"/>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4"/>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Сетка таблицы22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Сетка таблицы324"/>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Сетка таблицы414"/>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Сетка таблицы111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Сетка таблицы211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Сетка таблицы3114"/>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Сетка таблицы23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Сетка таблицы33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Сетка таблицы42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
    <w:name w:val="Сетка таблицы212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Сетка таблицы312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Сетка таблицы12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
    <w:name w:val="Сетка таблицы22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Сетка таблицы321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Сетка таблицы411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Сетка таблицы111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
    <w:name w:val="Сетка таблицы211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Сетка таблицы3111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Сетка таблицы17"/>
    <w:basedOn w:val="a1"/>
    <w:next w:val="aff2"/>
    <w:rsid w:val="00DC4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0">
    <w:name w:val="timesnewroman"/>
    <w:basedOn w:val="a0"/>
    <w:rsid w:val="005E4048"/>
    <w:rPr>
      <w:rFonts w:ascii="Times New Roman" w:hAnsi="Times New Roman" w:cs="Times New Roman" w:hint="default"/>
    </w:rPr>
  </w:style>
  <w:style w:type="table" w:customStyle="1" w:styleId="316">
    <w:name w:val="Сетка таблицы316"/>
    <w:basedOn w:val="a1"/>
    <w:rsid w:val="0010667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Сетка таблицы18"/>
    <w:basedOn w:val="a1"/>
    <w:next w:val="aff2"/>
    <w:uiPriority w:val="39"/>
    <w:rsid w:val="0022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efaults">
    <w:name w:val="DocDefaults"/>
    <w:uiPriority w:val="99"/>
    <w:rsid w:val="00DA47F7"/>
  </w:style>
  <w:style w:type="paragraph" w:customStyle="1" w:styleId="216">
    <w:name w:val="Основной текст с отступом 21"/>
    <w:basedOn w:val="a"/>
    <w:uiPriority w:val="99"/>
    <w:rsid w:val="00E75C6E"/>
    <w:pPr>
      <w:spacing w:line="360" w:lineRule="auto"/>
      <w:ind w:firstLine="851"/>
      <w:jc w:val="both"/>
    </w:pPr>
    <w:rPr>
      <w:sz w:val="28"/>
      <w:szCs w:val="28"/>
      <w:lang w:eastAsia="ja-JP"/>
    </w:rPr>
  </w:style>
  <w:style w:type="paragraph" w:styleId="aff7">
    <w:name w:val="Body Text Indent"/>
    <w:aliases w:val=" Знак3 Знак Знак, Знак3,Знак3 Знак Знак,Знак3"/>
    <w:basedOn w:val="a"/>
    <w:link w:val="aff8"/>
    <w:rsid w:val="00E75C6E"/>
    <w:pPr>
      <w:spacing w:after="120" w:line="400" w:lineRule="exact"/>
      <w:ind w:firstLine="851"/>
      <w:jc w:val="both"/>
    </w:pPr>
    <w:rPr>
      <w:sz w:val="26"/>
      <w:szCs w:val="26"/>
      <w:lang w:eastAsia="ja-JP"/>
    </w:rPr>
  </w:style>
  <w:style w:type="character" w:customStyle="1" w:styleId="aff8">
    <w:name w:val="Основной текст с отступом Знак"/>
    <w:aliases w:val=" Знак3 Знак Знак Знак, Знак3 Знак,Знак3 Знак Знак Знак,Знак3 Знак"/>
    <w:basedOn w:val="a0"/>
    <w:link w:val="aff7"/>
    <w:rsid w:val="00E75C6E"/>
    <w:rPr>
      <w:rFonts w:ascii="Times New Roman" w:eastAsia="Times New Roman" w:hAnsi="Times New Roman" w:cs="Times New Roman"/>
      <w:sz w:val="26"/>
      <w:szCs w:val="26"/>
      <w:lang w:eastAsia="ja-JP"/>
    </w:rPr>
  </w:style>
  <w:style w:type="paragraph" w:customStyle="1" w:styleId="19">
    <w:name w:val="Знак Знак Знак Знак1 Знак Знак Знак Знак"/>
    <w:basedOn w:val="a"/>
    <w:next w:val="20"/>
    <w:autoRedefine/>
    <w:uiPriority w:val="99"/>
    <w:rsid w:val="00E75C6E"/>
    <w:pPr>
      <w:spacing w:after="160" w:line="240" w:lineRule="exact"/>
    </w:pPr>
    <w:rPr>
      <w:szCs w:val="20"/>
      <w:lang w:val="en-US"/>
    </w:rPr>
  </w:style>
  <w:style w:type="paragraph" w:customStyle="1" w:styleId="217">
    <w:name w:val="Список 21"/>
    <w:basedOn w:val="a"/>
    <w:uiPriority w:val="99"/>
    <w:rsid w:val="00E75C6E"/>
    <w:pPr>
      <w:suppressAutoHyphens/>
      <w:ind w:left="566" w:hanging="283"/>
    </w:pPr>
    <w:rPr>
      <w:rFonts w:ascii="NTTimes/Cyrillic" w:hAnsi="NTTimes/Cyrillic" w:cs="NTTimes/Cyrillic"/>
      <w:sz w:val="26"/>
      <w:szCs w:val="26"/>
      <w:vertAlign w:val="subscript"/>
      <w:lang w:val="en-US" w:eastAsia="ja-JP"/>
    </w:rPr>
  </w:style>
  <w:style w:type="paragraph" w:customStyle="1" w:styleId="Web">
    <w:name w:val="Обычный (Web)"/>
    <w:basedOn w:val="a"/>
    <w:uiPriority w:val="99"/>
    <w:rsid w:val="00E75C6E"/>
    <w:pPr>
      <w:spacing w:before="100" w:after="100"/>
    </w:pPr>
    <w:rPr>
      <w:rFonts w:eastAsia="MS Mincho"/>
      <w:szCs w:val="24"/>
      <w:lang w:eastAsia="ja-JP"/>
    </w:rPr>
  </w:style>
  <w:style w:type="paragraph" w:customStyle="1" w:styleId="317">
    <w:name w:val="Основной текст с отступом 31"/>
    <w:basedOn w:val="a"/>
    <w:uiPriority w:val="99"/>
    <w:rsid w:val="00E75C6E"/>
    <w:pPr>
      <w:spacing w:line="360" w:lineRule="auto"/>
      <w:ind w:firstLine="851"/>
    </w:pPr>
    <w:rPr>
      <w:sz w:val="28"/>
      <w:szCs w:val="28"/>
      <w:lang w:eastAsia="ja-JP"/>
    </w:rPr>
  </w:style>
  <w:style w:type="paragraph" w:customStyle="1" w:styleId="225">
    <w:name w:val="Список 22"/>
    <w:basedOn w:val="a"/>
    <w:uiPriority w:val="99"/>
    <w:rsid w:val="00E75C6E"/>
    <w:pPr>
      <w:ind w:left="566" w:hanging="283"/>
    </w:pPr>
    <w:rPr>
      <w:rFonts w:ascii="NTTimes/Cyrillic" w:hAnsi="NTTimes/Cyrillic" w:cs="NTTimes/Cyrillic"/>
      <w:sz w:val="26"/>
      <w:szCs w:val="20"/>
      <w:vertAlign w:val="subscript"/>
      <w:lang w:val="en-US" w:eastAsia="ja-JP"/>
    </w:rPr>
  </w:style>
  <w:style w:type="paragraph" w:customStyle="1" w:styleId="318">
    <w:name w:val="Маркированный список 31"/>
    <w:basedOn w:val="a"/>
    <w:uiPriority w:val="99"/>
    <w:rsid w:val="00E75C6E"/>
    <w:pPr>
      <w:widowControl w:val="0"/>
      <w:suppressAutoHyphens/>
      <w:ind w:left="57" w:right="57" w:firstLine="737"/>
      <w:jc w:val="both"/>
    </w:pPr>
    <w:rPr>
      <w:rFonts w:ascii="NTTimes/Cyrillic" w:eastAsia="Arial Unicode MS" w:hAnsi="NTTimes/Cyrillic" w:cs="NTTimes/Cyrillic"/>
      <w:kern w:val="1"/>
      <w:sz w:val="26"/>
      <w:szCs w:val="24"/>
      <w:lang w:val="en-US" w:eastAsia="ja-JP"/>
    </w:rPr>
  </w:style>
  <w:style w:type="paragraph" w:customStyle="1" w:styleId="218">
    <w:name w:val="Маркированный список 21"/>
    <w:basedOn w:val="a"/>
    <w:uiPriority w:val="99"/>
    <w:rsid w:val="00E75C6E"/>
    <w:pPr>
      <w:tabs>
        <w:tab w:val="num" w:pos="1503"/>
      </w:tabs>
      <w:ind w:left="566" w:hanging="284"/>
    </w:pPr>
    <w:rPr>
      <w:rFonts w:ascii="NTTimes/Cyrillic" w:hAnsi="NTTimes/Cyrillic" w:cs="NTTimes/Cyrillic"/>
      <w:sz w:val="26"/>
      <w:szCs w:val="20"/>
      <w:vertAlign w:val="subscript"/>
      <w:lang w:val="en-US" w:eastAsia="ja-JP"/>
    </w:rPr>
  </w:style>
  <w:style w:type="character" w:customStyle="1" w:styleId="Absatz-Standardschriftart">
    <w:name w:val="Absatz-Standardschriftart"/>
    <w:rsid w:val="00E75C6E"/>
  </w:style>
  <w:style w:type="paragraph" w:customStyle="1" w:styleId="aff9">
    <w:name w:val="Осн. текст"/>
    <w:basedOn w:val="a"/>
    <w:link w:val="1a"/>
    <w:uiPriority w:val="99"/>
    <w:rsid w:val="00E75C6E"/>
    <w:pPr>
      <w:spacing w:line="360" w:lineRule="atLeast"/>
      <w:ind w:firstLine="425"/>
      <w:jc w:val="both"/>
    </w:pPr>
    <w:rPr>
      <w:rFonts w:eastAsia="Calibri"/>
      <w:sz w:val="26"/>
      <w:szCs w:val="20"/>
      <w:lang w:eastAsia="ru-RU"/>
    </w:rPr>
  </w:style>
  <w:style w:type="character" w:customStyle="1" w:styleId="1a">
    <w:name w:val="Осн. текст Знак1"/>
    <w:link w:val="aff9"/>
    <w:locked/>
    <w:rsid w:val="00E75C6E"/>
    <w:rPr>
      <w:rFonts w:ascii="Times New Roman" w:eastAsia="Calibri" w:hAnsi="Times New Roman" w:cs="Times New Roman"/>
      <w:sz w:val="26"/>
      <w:szCs w:val="20"/>
      <w:lang w:eastAsia="ru-RU"/>
    </w:rPr>
  </w:style>
  <w:style w:type="character" w:customStyle="1" w:styleId="hps">
    <w:name w:val="hps"/>
    <w:basedOn w:val="a0"/>
    <w:rsid w:val="00E75C6E"/>
  </w:style>
  <w:style w:type="character" w:styleId="affa">
    <w:name w:val="page number"/>
    <w:basedOn w:val="a0"/>
    <w:rsid w:val="00E75C6E"/>
  </w:style>
  <w:style w:type="table" w:customStyle="1" w:styleId="190">
    <w:name w:val="Сетка таблицы19"/>
    <w:basedOn w:val="a1"/>
    <w:next w:val="aff2"/>
    <w:rsid w:val="00E75C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Абзац списка1"/>
    <w:basedOn w:val="a"/>
    <w:uiPriority w:val="99"/>
    <w:qFormat/>
    <w:rsid w:val="00E75C6E"/>
    <w:pPr>
      <w:ind w:left="720"/>
      <w:contextualSpacing/>
    </w:pPr>
  </w:style>
  <w:style w:type="character" w:customStyle="1" w:styleId="st">
    <w:name w:val="st"/>
    <w:rsid w:val="00E75C6E"/>
    <w:rPr>
      <w:rFonts w:cs="Times New Roman"/>
    </w:rPr>
  </w:style>
  <w:style w:type="paragraph" w:customStyle="1" w:styleId="05">
    <w:name w:val="05"/>
    <w:basedOn w:val="a"/>
    <w:link w:val="05Char"/>
    <w:qFormat/>
    <w:rsid w:val="00E75C6E"/>
    <w:pPr>
      <w:jc w:val="both"/>
    </w:pPr>
    <w:rPr>
      <w:rFonts w:ascii="Cambria" w:hAnsi="Cambria"/>
      <w:szCs w:val="20"/>
    </w:rPr>
  </w:style>
  <w:style w:type="character" w:customStyle="1" w:styleId="05Char">
    <w:name w:val="05 Char"/>
    <w:link w:val="05"/>
    <w:locked/>
    <w:rsid w:val="00E75C6E"/>
    <w:rPr>
      <w:rFonts w:ascii="Cambria" w:eastAsia="Times New Roman" w:hAnsi="Cambria" w:cs="Times New Roman"/>
      <w:sz w:val="24"/>
      <w:szCs w:val="20"/>
    </w:rPr>
  </w:style>
  <w:style w:type="paragraph" w:customStyle="1" w:styleId="03">
    <w:name w:val="03"/>
    <w:basedOn w:val="3"/>
    <w:link w:val="03Char"/>
    <w:rsid w:val="00E75C6E"/>
    <w:pPr>
      <w:keepLines w:val="0"/>
      <w:numPr>
        <w:ilvl w:val="0"/>
        <w:numId w:val="0"/>
      </w:numPr>
      <w:spacing w:before="240" w:after="60"/>
      <w:ind w:firstLine="708"/>
    </w:pPr>
    <w:rPr>
      <w:rFonts w:eastAsia="Times New Roman"/>
      <w:bCs w:val="0"/>
      <w:szCs w:val="20"/>
    </w:rPr>
  </w:style>
  <w:style w:type="character" w:customStyle="1" w:styleId="03Char">
    <w:name w:val="03 Char"/>
    <w:link w:val="03"/>
    <w:locked/>
    <w:rsid w:val="00E75C6E"/>
    <w:rPr>
      <w:rFonts w:ascii="Cambria" w:eastAsia="Times New Roman" w:hAnsi="Cambria" w:cs="Times New Roman"/>
      <w:b/>
      <w:sz w:val="24"/>
      <w:szCs w:val="20"/>
    </w:rPr>
  </w:style>
  <w:style w:type="paragraph" w:customStyle="1" w:styleId="02">
    <w:name w:val="02"/>
    <w:basedOn w:val="20"/>
    <w:link w:val="02Char"/>
    <w:rsid w:val="00E75C6E"/>
    <w:pPr>
      <w:numPr>
        <w:ilvl w:val="0"/>
        <w:numId w:val="0"/>
      </w:numPr>
    </w:pPr>
    <w:rPr>
      <w:bCs w:val="0"/>
      <w:i/>
      <w:iCs w:val="0"/>
      <w:sz w:val="26"/>
      <w:szCs w:val="20"/>
      <w:lang w:val="ru-RU"/>
    </w:rPr>
  </w:style>
  <w:style w:type="character" w:customStyle="1" w:styleId="02Char">
    <w:name w:val="02 Char"/>
    <w:link w:val="02"/>
    <w:locked/>
    <w:rsid w:val="00E75C6E"/>
    <w:rPr>
      <w:rFonts w:ascii="Cambria" w:eastAsia="Times New Roman" w:hAnsi="Cambria" w:cs="Times New Roman"/>
      <w:b/>
      <w:sz w:val="26"/>
      <w:szCs w:val="20"/>
    </w:rPr>
  </w:style>
  <w:style w:type="paragraph" w:customStyle="1" w:styleId="affb">
    <w:name w:val="Знак"/>
    <w:basedOn w:val="a"/>
    <w:uiPriority w:val="99"/>
    <w:rsid w:val="00E75C6E"/>
    <w:pPr>
      <w:widowControl w:val="0"/>
      <w:adjustRightInd w:val="0"/>
      <w:spacing w:after="160" w:line="240" w:lineRule="exact"/>
      <w:jc w:val="right"/>
    </w:pPr>
    <w:rPr>
      <w:rFonts w:ascii="Arial" w:hAnsi="Arial" w:cs="Arial"/>
      <w:sz w:val="20"/>
      <w:szCs w:val="20"/>
      <w:lang w:val="en-GB"/>
    </w:rPr>
  </w:style>
  <w:style w:type="character" w:customStyle="1" w:styleId="affc">
    <w:name w:val="Основной текст_"/>
    <w:link w:val="1200"/>
    <w:locked/>
    <w:rsid w:val="00E75C6E"/>
    <w:rPr>
      <w:rFonts w:ascii="Arial" w:hAnsi="Arial"/>
      <w:sz w:val="18"/>
      <w:szCs w:val="18"/>
      <w:shd w:val="clear" w:color="auto" w:fill="FFFFFF"/>
    </w:rPr>
  </w:style>
  <w:style w:type="paragraph" w:customStyle="1" w:styleId="1200">
    <w:name w:val="Основной текст120"/>
    <w:basedOn w:val="a"/>
    <w:link w:val="affc"/>
    <w:rsid w:val="00E75C6E"/>
    <w:pPr>
      <w:shd w:val="clear" w:color="auto" w:fill="FFFFFF"/>
      <w:spacing w:after="2160" w:line="240" w:lineRule="atLeast"/>
      <w:ind w:hanging="1420"/>
      <w:jc w:val="center"/>
    </w:pPr>
    <w:rPr>
      <w:rFonts w:ascii="Arial" w:eastAsiaTheme="minorHAnsi" w:hAnsi="Arial" w:cstheme="minorBidi"/>
      <w:sz w:val="18"/>
      <w:szCs w:val="18"/>
    </w:rPr>
  </w:style>
  <w:style w:type="character" w:customStyle="1" w:styleId="101">
    <w:name w:val="Основной текст101"/>
    <w:basedOn w:val="affc"/>
    <w:rsid w:val="00E75C6E"/>
    <w:rPr>
      <w:rFonts w:ascii="Arial" w:hAnsi="Arial"/>
      <w:sz w:val="18"/>
      <w:szCs w:val="18"/>
      <w:shd w:val="clear" w:color="auto" w:fill="FFFFFF"/>
    </w:rPr>
  </w:style>
  <w:style w:type="character" w:customStyle="1" w:styleId="102">
    <w:name w:val="Основной текст102"/>
    <w:basedOn w:val="affc"/>
    <w:rsid w:val="00E75C6E"/>
    <w:rPr>
      <w:rFonts w:ascii="Arial" w:hAnsi="Arial"/>
      <w:sz w:val="18"/>
      <w:szCs w:val="18"/>
      <w:shd w:val="clear" w:color="auto" w:fill="FFFFFF"/>
    </w:rPr>
  </w:style>
  <w:style w:type="character" w:customStyle="1" w:styleId="27">
    <w:name w:val="Основной текст (2)_"/>
    <w:link w:val="28"/>
    <w:rsid w:val="00E75C6E"/>
    <w:rPr>
      <w:b/>
      <w:bCs/>
      <w:i/>
      <w:iCs/>
      <w:sz w:val="33"/>
      <w:szCs w:val="33"/>
      <w:shd w:val="clear" w:color="auto" w:fill="FFFFFF"/>
    </w:rPr>
  </w:style>
  <w:style w:type="paragraph" w:customStyle="1" w:styleId="28">
    <w:name w:val="Основной текст (2)"/>
    <w:basedOn w:val="a"/>
    <w:link w:val="27"/>
    <w:rsid w:val="00E75C6E"/>
    <w:pPr>
      <w:shd w:val="clear" w:color="auto" w:fill="FFFFFF"/>
      <w:spacing w:before="3180" w:after="480" w:line="240" w:lineRule="atLeast"/>
    </w:pPr>
    <w:rPr>
      <w:rFonts w:asciiTheme="minorHAnsi" w:eastAsiaTheme="minorHAnsi" w:hAnsiTheme="minorHAnsi" w:cstheme="minorBidi"/>
      <w:b/>
      <w:bCs/>
      <w:i/>
      <w:iCs/>
      <w:sz w:val="33"/>
      <w:szCs w:val="33"/>
    </w:rPr>
  </w:style>
  <w:style w:type="character" w:customStyle="1" w:styleId="29">
    <w:name w:val="Знак Знак2"/>
    <w:locked/>
    <w:rsid w:val="00E75C6E"/>
    <w:rPr>
      <w:lang w:val="ru-RU" w:eastAsia="ja-JP" w:bidi="ar-SA"/>
    </w:rPr>
  </w:style>
  <w:style w:type="paragraph" w:customStyle="1" w:styleId="ListParagraph1">
    <w:name w:val="List Paragraph1"/>
    <w:basedOn w:val="a"/>
    <w:uiPriority w:val="99"/>
    <w:qFormat/>
    <w:rsid w:val="00E75C6E"/>
    <w:pPr>
      <w:ind w:left="720"/>
      <w:contextualSpacing/>
    </w:pPr>
  </w:style>
  <w:style w:type="paragraph" w:customStyle="1" w:styleId="xl65">
    <w:name w:val="xl65"/>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6">
    <w:name w:val="xl66"/>
    <w:basedOn w:val="a"/>
    <w:uiPriority w:val="99"/>
    <w:rsid w:val="00E75C6E"/>
    <w:pPr>
      <w:pBdr>
        <w:top w:val="single" w:sz="8" w:space="0" w:color="000000"/>
        <w:left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7">
    <w:name w:val="xl67"/>
    <w:basedOn w:val="a"/>
    <w:uiPriority w:val="99"/>
    <w:rsid w:val="00E75C6E"/>
    <w:pPr>
      <w:pBdr>
        <w:top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8">
    <w:name w:val="xl68"/>
    <w:basedOn w:val="a"/>
    <w:uiPriority w:val="99"/>
    <w:rsid w:val="00E75C6E"/>
    <w:pPr>
      <w:pBdr>
        <w:top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9">
    <w:name w:val="xl69"/>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0">
    <w:name w:val="xl70"/>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1">
    <w:name w:val="xl71"/>
    <w:basedOn w:val="a"/>
    <w:uiPriority w:val="99"/>
    <w:rsid w:val="00E75C6E"/>
    <w:pPr>
      <w:pBdr>
        <w:top w:val="single" w:sz="8" w:space="0" w:color="000000"/>
        <w:bottom w:val="single" w:sz="8" w:space="0" w:color="000000"/>
      </w:pBdr>
      <w:spacing w:before="100" w:beforeAutospacing="1" w:after="100" w:afterAutospacing="1"/>
      <w:jc w:val="center"/>
      <w:textAlignment w:val="top"/>
    </w:pPr>
    <w:rPr>
      <w:szCs w:val="24"/>
      <w:lang w:eastAsia="ru-RU"/>
    </w:rPr>
  </w:style>
  <w:style w:type="paragraph" w:customStyle="1" w:styleId="xl72">
    <w:name w:val="xl72"/>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b/>
      <w:bCs/>
      <w:color w:val="000000"/>
      <w:sz w:val="16"/>
      <w:szCs w:val="16"/>
      <w:lang w:eastAsia="ru-RU"/>
    </w:rPr>
  </w:style>
  <w:style w:type="character" w:customStyle="1" w:styleId="FontStyle85">
    <w:name w:val="Font Style85"/>
    <w:rsid w:val="00E75C6E"/>
    <w:rPr>
      <w:rFonts w:ascii="Arial" w:eastAsia="Times New Roman" w:hAnsi="Arial"/>
      <w:b/>
      <w:color w:val="auto"/>
      <w:sz w:val="30"/>
      <w:lang w:val="ru-RU" w:eastAsia="x-none"/>
    </w:rPr>
  </w:style>
  <w:style w:type="paragraph" w:customStyle="1" w:styleId="xl22">
    <w:name w:val="xl22"/>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pPr>
    <w:rPr>
      <w:rFonts w:ascii="Arial" w:hAnsi="Arial" w:cs="Arial"/>
      <w:sz w:val="16"/>
      <w:szCs w:val="16"/>
      <w:lang w:eastAsia="ru-RU"/>
    </w:rPr>
  </w:style>
  <w:style w:type="paragraph" w:customStyle="1" w:styleId="xl23">
    <w:name w:val="xl23"/>
    <w:basedOn w:val="a"/>
    <w:uiPriority w:val="99"/>
    <w:rsid w:val="00E75C6E"/>
    <w:pPr>
      <w:pBdr>
        <w:top w:val="single" w:sz="8" w:space="0" w:color="000000"/>
        <w:bottom w:val="single" w:sz="8" w:space="0" w:color="000000"/>
        <w:right w:val="single" w:sz="8" w:space="0" w:color="000000"/>
      </w:pBdr>
      <w:spacing w:before="100" w:beforeAutospacing="1" w:after="100" w:afterAutospacing="1"/>
      <w:jc w:val="center"/>
    </w:pPr>
    <w:rPr>
      <w:rFonts w:ascii="Arial" w:hAnsi="Arial" w:cs="Arial"/>
      <w:b/>
      <w:bCs/>
      <w:color w:val="000000"/>
      <w:sz w:val="16"/>
      <w:szCs w:val="16"/>
      <w:lang w:eastAsia="ru-RU"/>
    </w:rPr>
  </w:style>
  <w:style w:type="paragraph" w:customStyle="1" w:styleId="xl24">
    <w:name w:val="xl24"/>
    <w:basedOn w:val="a"/>
    <w:uiPriority w:val="99"/>
    <w:rsid w:val="00E75C6E"/>
    <w:pPr>
      <w:pBdr>
        <w:left w:val="single" w:sz="8" w:space="0" w:color="000000"/>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5">
    <w:name w:val="xl25"/>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6">
    <w:name w:val="xl26"/>
    <w:basedOn w:val="a"/>
    <w:uiPriority w:val="99"/>
    <w:rsid w:val="00E75C6E"/>
    <w:pPr>
      <w:pBdr>
        <w:bottom w:val="single" w:sz="8" w:space="0" w:color="000000"/>
        <w:right w:val="single" w:sz="8" w:space="0" w:color="000000"/>
      </w:pBdr>
      <w:spacing w:before="100" w:beforeAutospacing="1" w:after="100" w:afterAutospacing="1"/>
    </w:pPr>
    <w:rPr>
      <w:rFonts w:ascii="Arial" w:hAnsi="Arial" w:cs="Arial"/>
      <w:color w:val="000000"/>
      <w:sz w:val="16"/>
      <w:szCs w:val="16"/>
      <w:lang w:eastAsia="ru-RU"/>
    </w:rPr>
  </w:style>
  <w:style w:type="paragraph" w:customStyle="1" w:styleId="xl27">
    <w:name w:val="xl27"/>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8">
    <w:name w:val="xl28"/>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character" w:customStyle="1" w:styleId="1414pt">
    <w:name w:val="Основной текст (14) + 14 pt"/>
    <w:aliases w:val="Полужирный18"/>
    <w:rsid w:val="00E75C6E"/>
    <w:rPr>
      <w:rFonts w:ascii="Times New Roman" w:hAnsi="Times New Roman" w:cs="Times New Roman" w:hint="default"/>
      <w:b/>
      <w:bCs w:val="0"/>
      <w:sz w:val="28"/>
      <w:lang w:val="en-US" w:eastAsia="en-US"/>
    </w:rPr>
  </w:style>
  <w:style w:type="table" w:customStyle="1" w:styleId="200">
    <w:name w:val="Сетка таблицы20"/>
    <w:basedOn w:val="a1"/>
    <w:next w:val="aff2"/>
    <w:uiPriority w:val="39"/>
    <w:rsid w:val="00EC6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Сетка таблицы3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Сетка таблицы4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Сетка таблицы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0">
    <w:name w:val="Сетка таблицы31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Сетка таблицы5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Сетка таблицы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Сетка таблицы2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Сетка таблицы32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Сетка таблицы4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Сетка таблицы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Сетка таблицы2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Сетка таблицы31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
    <w:name w:val="Сетка таблицы23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Сетка таблицы33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Сетка таблицы42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Сетка таблицы112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
    <w:name w:val="Сетка таблицы212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Сетка таблицы312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
    <w:name w:val="Сетка таблицы51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
    <w:name w:val="Сетка таблицы22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Сетка таблицы321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Сетка таблицы411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Сетка таблицы111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
    <w:name w:val="Сетка таблицы211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Сетка таблицы3111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Сетка таблицы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Сетка таблицы4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Сетка таблицы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Сетка таблицы3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Сетка таблицы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Сетка таблицы2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Сетка таблицы32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Сетка таблицы4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Сетка таблицы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Сетка таблицы2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Сетка таблицы31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Сетка таблицы23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Сетка таблицы33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Сетка таблицы42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Сетка таблицы112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Сетка таблицы212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Сетка таблицы312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Сетка таблицы51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Сетка таблицы12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Сетка таблицы22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Сетка таблицы321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Сетка таблицы111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Сетка таблицы211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Сетка таблицы3111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етка таблицы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Сетка таблицы2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Сетка таблицы35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Сетка таблицы4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Сетка таблицы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Сетка таблицы2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Сетка таблицы31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Сетка таблицы5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Сетка таблицы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Сетка таблицы2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Сетка таблицы32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Сетка таблицы4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Сетка таблицы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Сетка таблицы2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
    <w:name w:val="Сетка таблицы31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Сетка таблицы23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Сетка таблицы33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Сетка таблицы42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
    <w:name w:val="Сетка таблицы1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Сетка таблицы2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
    <w:name w:val="Сетка таблицы312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Сетка таблицы5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Сетка таблицы12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Сетка таблицы22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
    <w:name w:val="Сетка таблицы32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Сетка таблицы41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
    <w:name w:val="Сетка таблицы1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Сетка таблицы2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
    <w:name w:val="Сетка таблицы311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Сетка таблицы10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Сетка таблицы26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Сетка таблицы36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Сетка таблицы45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Сетка таблицы1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Сетка таблицы2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Сетка таблицы315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
    <w:name w:val="Сетка таблицы1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Сетка таблицы2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
    <w:name w:val="Сетка таблицы32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Сетка таблицы41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
    <w:name w:val="Сетка таблицы1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
    <w:name w:val="Сетка таблицы2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
    <w:name w:val="Сетка таблицы311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Сетка таблицы6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Сетка таблицы13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Сетка таблицы23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
    <w:name w:val="Сетка таблицы33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Сетка таблицы42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
    <w:name w:val="Сетка таблицы1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
    <w:name w:val="Сетка таблицы2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
    <w:name w:val="Сетка таблицы312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
    <w:name w:val="Сетка таблицы5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Сетка таблицы1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Сетка таблицы2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
    <w:name w:val="Сетка таблицы32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
    <w:name w:val="Сетка таблицы41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
    <w:name w:val="Сетка таблицы1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
    <w:name w:val="Сетка таблицы2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
    <w:name w:val="Сетка таблицы311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Сетка таблицы3161"/>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Сетка таблицы18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Сетка таблицы19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Сетка таблицы20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7">
    <w:name w:val="Заголовок 11"/>
    <w:basedOn w:val="a"/>
    <w:next w:val="a"/>
    <w:uiPriority w:val="99"/>
    <w:qFormat/>
    <w:rsid w:val="008E7EB5"/>
    <w:pPr>
      <w:keepNext/>
      <w:keepLines/>
      <w:spacing w:before="480"/>
      <w:outlineLvl w:val="0"/>
    </w:pPr>
    <w:rPr>
      <w:rFonts w:ascii="Cambria" w:hAnsi="Cambria"/>
      <w:b/>
      <w:bCs/>
      <w:color w:val="365F91"/>
      <w:sz w:val="28"/>
      <w:szCs w:val="28"/>
    </w:rPr>
  </w:style>
  <w:style w:type="paragraph" w:customStyle="1" w:styleId="515">
    <w:name w:val="Заголовок 51"/>
    <w:basedOn w:val="a"/>
    <w:next w:val="a"/>
    <w:uiPriority w:val="9"/>
    <w:unhideWhenUsed/>
    <w:qFormat/>
    <w:rsid w:val="00B9449B"/>
    <w:pPr>
      <w:keepNext/>
      <w:keepLines/>
      <w:outlineLvl w:val="5"/>
    </w:pPr>
    <w:rPr>
      <w:b/>
    </w:rPr>
  </w:style>
  <w:style w:type="table" w:customStyle="1" w:styleId="290">
    <w:name w:val="Сетка таблицы29"/>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Сетка таблицы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2">
    <w:name w:val="Оглавление 61"/>
    <w:basedOn w:val="a"/>
    <w:next w:val="a"/>
    <w:autoRedefine/>
    <w:uiPriority w:val="99"/>
    <w:unhideWhenUsed/>
    <w:rsid w:val="008E7EB5"/>
    <w:pPr>
      <w:spacing w:after="100"/>
      <w:ind w:left="1100"/>
    </w:pPr>
    <w:rPr>
      <w:lang w:eastAsia="ru-RU"/>
    </w:rPr>
  </w:style>
  <w:style w:type="paragraph" w:customStyle="1" w:styleId="711">
    <w:name w:val="Оглавление 71"/>
    <w:basedOn w:val="a"/>
    <w:next w:val="a"/>
    <w:autoRedefine/>
    <w:uiPriority w:val="99"/>
    <w:unhideWhenUsed/>
    <w:rsid w:val="008E7EB5"/>
    <w:pPr>
      <w:spacing w:after="100"/>
      <w:ind w:left="1320"/>
    </w:pPr>
    <w:rPr>
      <w:lang w:eastAsia="ru-RU"/>
    </w:rPr>
  </w:style>
  <w:style w:type="paragraph" w:customStyle="1" w:styleId="811">
    <w:name w:val="Оглавление 81"/>
    <w:basedOn w:val="a"/>
    <w:next w:val="a"/>
    <w:autoRedefine/>
    <w:uiPriority w:val="99"/>
    <w:unhideWhenUsed/>
    <w:rsid w:val="008E7EB5"/>
    <w:pPr>
      <w:spacing w:after="100"/>
      <w:ind w:left="1540"/>
    </w:pPr>
    <w:rPr>
      <w:lang w:eastAsia="ru-RU"/>
    </w:rPr>
  </w:style>
  <w:style w:type="paragraph" w:customStyle="1" w:styleId="911">
    <w:name w:val="Оглавление 91"/>
    <w:basedOn w:val="a"/>
    <w:next w:val="a"/>
    <w:autoRedefine/>
    <w:uiPriority w:val="99"/>
    <w:unhideWhenUsed/>
    <w:rsid w:val="008E7EB5"/>
    <w:pPr>
      <w:spacing w:after="100"/>
      <w:ind w:left="1760"/>
    </w:pPr>
    <w:rPr>
      <w:lang w:eastAsia="ru-RU"/>
    </w:rPr>
  </w:style>
  <w:style w:type="table" w:customStyle="1" w:styleId="38">
    <w:name w:val="Сетка таблицы38"/>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Сетка таблицы11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0">
    <w:name w:val="Сетка таблицы2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Сетка таблицы318"/>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Просмотренная гиперссылка1"/>
    <w:basedOn w:val="a0"/>
    <w:unhideWhenUsed/>
    <w:rsid w:val="008E7EB5"/>
    <w:rPr>
      <w:color w:val="800080"/>
      <w:u w:val="single"/>
    </w:rPr>
  </w:style>
  <w:style w:type="table" w:customStyle="1" w:styleId="56">
    <w:name w:val="Сетка таблицы5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Сетка таблицы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Сетка таблицы2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Сетка таблицы32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Сетка таблицы4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Сетка таблицы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
    <w:name w:val="Сетка таблицы2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Сетка таблицы31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Сетка таблицы6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Сетка таблицы13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
    <w:name w:val="Сетка таблицы23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Сетка таблицы33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Сетка таблицы42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Сетка таблицы1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
    <w:name w:val="Сетка таблицы2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Сетка таблицы312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0">
    <w:name w:val="Сетка таблицы5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Сетка таблицы12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
    <w:name w:val="Сетка таблицы22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Сетка таблицы32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Сетка таблицы41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Сетка таблицы1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
    <w:name w:val="Сетка таблицы2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Сетка таблицы311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Сетка таблицы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Сетка таблицы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Сетка таблицы3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Сетка таблицы4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Сетка таблицы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Сетка таблицы3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Сетка таблицы5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Сетка таблицы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Сетка таблицы2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Сетка таблицы32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Сетка таблицы4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Сетка таблицы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
    <w:name w:val="Сетка таблицы2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Сетка таблицы31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Сетка таблицы6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Сетка таблицы13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Сетка таблицы23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Сетка таблицы33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Сетка таблицы42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Сетка таблицы112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Сетка таблицы212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Сетка таблицы312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
    <w:name w:val="Сетка таблицы51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Сетка таблицы12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
    <w:name w:val="Сетка таблицы22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Сетка таблицы321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Сетка таблицы411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
    <w:name w:val="Сетка таблицы111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
    <w:name w:val="Сетка таблицы211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
    <w:name w:val="Сетка таблицы3111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Сетка таблицы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Сетка таблицы2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Сетка таблицы35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Сетка таблицы4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Сетка таблицы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Сетка таблицы2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
    <w:name w:val="Сетка таблицы31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Сетка таблицы5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Сетка таблицы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
    <w:name w:val="Сетка таблицы2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Сетка таблицы32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Сетка таблицы4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
    <w:name w:val="Сетка таблицы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
    <w:name w:val="Сетка таблицы2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
    <w:name w:val="Сетка таблицы31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Сетка таблицы6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Сетка таблицы13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
    <w:name w:val="Сетка таблицы23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
    <w:name w:val="Сетка таблицы33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Сетка таблицы42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
    <w:name w:val="Сетка таблицы1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
    <w:name w:val="Сетка таблицы2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
    <w:name w:val="Сетка таблицы312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
    <w:name w:val="Сетка таблицы5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Сетка таблицы12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Сетка таблицы22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
    <w:name w:val="Сетка таблицы32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Сетка таблицы41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
    <w:name w:val="Сетка таблицы1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
    <w:name w:val="Сетка таблицы2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
    <w:name w:val="Сетка таблицы311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d">
    <w:name w:val="Подзаголовок1"/>
    <w:basedOn w:val="a"/>
    <w:next w:val="a"/>
    <w:uiPriority w:val="99"/>
    <w:qFormat/>
    <w:rsid w:val="008E7EB5"/>
    <w:pPr>
      <w:spacing w:after="60"/>
      <w:jc w:val="center"/>
      <w:outlineLvl w:val="1"/>
    </w:pPr>
    <w:rPr>
      <w:rFonts w:ascii="Cambria" w:hAnsi="Cambria"/>
      <w:szCs w:val="24"/>
    </w:rPr>
  </w:style>
  <w:style w:type="table" w:customStyle="1" w:styleId="920">
    <w:name w:val="Сетка таблицы92"/>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Сетка таблицы10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Сетка таблицы16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Сетка таблицы26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Сетка таблицы36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Сетка таблицы45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Сетка таблицы1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
    <w:name w:val="Сетка таблицы2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
    <w:name w:val="Сетка таблицы315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
    <w:name w:val="Сетка таблицы5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Сетка таблицы1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Сетка таблицы2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
    <w:name w:val="Сетка таблицы32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
    <w:name w:val="Сетка таблицы41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Сетка таблицы1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
    <w:name w:val="Сетка таблицы2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
    <w:name w:val="Сетка таблицы311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Сетка таблицы6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
    <w:name w:val="Сетка таблицы13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
    <w:name w:val="Сетка таблицы23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
    <w:name w:val="Сетка таблицы33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Сетка таблицы42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
    <w:name w:val="Сетка таблицы1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
    <w:name w:val="Сетка таблицы2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
    <w:name w:val="Сетка таблицы312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
    <w:name w:val="Сетка таблицы5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
    <w:name w:val="Сетка таблицы1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
    <w:name w:val="Сетка таблицы2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
    <w:name w:val="Сетка таблицы32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
    <w:name w:val="Сетка таблицы41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
    <w:name w:val="Сетка таблицы1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
    <w:name w:val="Сетка таблицы2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
    <w:name w:val="Сетка таблицы311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Сетка таблицы17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
    <w:name w:val="Сетка таблицы3162"/>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Сетка таблицы182"/>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Сетка таблицы19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Сетка таблицы202"/>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9">
    <w:name w:val="Заголовок 1 Знак1"/>
    <w:aliases w:val="Заголовок 1 Знак1 Знак2 Знак Знак Знак Знак Знак Знак Знак Знак Знак Знак Знак Знак Знак Знак Знак Знак,Заголовок 1 Знак Знак Знак Знак Знак Знак Знак Знак Знак Знак Знак Знак Знак Знак Знак Знак Знак Знак Знак,Назаренко1 Знак Знак"/>
    <w:basedOn w:val="a0"/>
    <w:uiPriority w:val="9"/>
    <w:qFormat/>
    <w:rsid w:val="008E7EB5"/>
    <w:rPr>
      <w:rFonts w:ascii="Calibri Light" w:eastAsia="Times New Roman" w:hAnsi="Calibri Light" w:cs="Times New Roman"/>
      <w:color w:val="2E74B5"/>
      <w:sz w:val="32"/>
      <w:szCs w:val="32"/>
    </w:rPr>
  </w:style>
  <w:style w:type="character" w:customStyle="1" w:styleId="516">
    <w:name w:val="Заголовок 5 Знак1"/>
    <w:basedOn w:val="a0"/>
    <w:uiPriority w:val="9"/>
    <w:semiHidden/>
    <w:rsid w:val="008E7EB5"/>
    <w:rPr>
      <w:rFonts w:ascii="Calibri Light" w:eastAsia="Times New Roman" w:hAnsi="Calibri Light" w:cs="Times New Roman"/>
      <w:color w:val="2E74B5"/>
    </w:rPr>
  </w:style>
  <w:style w:type="character" w:customStyle="1" w:styleId="1e">
    <w:name w:val="Подзаголовок Знак1"/>
    <w:basedOn w:val="a0"/>
    <w:uiPriority w:val="11"/>
    <w:rsid w:val="008E7EB5"/>
    <w:rPr>
      <w:rFonts w:eastAsia="Times New Roman"/>
      <w:color w:val="5A5A5A"/>
      <w:spacing w:val="15"/>
    </w:rPr>
  </w:style>
  <w:style w:type="table" w:customStyle="1" w:styleId="300">
    <w:name w:val="Сетка таблицы30"/>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Сетка таблицы119"/>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0">
    <w:name w:val="Сетка таблицы21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Сетка таблицы48"/>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Сетка таблицы11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Сетка таблицы319"/>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Сетка таблицы5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Сетка таблицы12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
    <w:name w:val="Сетка таблицы22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Сетка таблицы32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Сетка таблицы41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Сетка таблицы1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
    <w:name w:val="Сетка таблицы2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Сетка таблицы311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
    <w:name w:val="Сетка таблицы6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Сетка таблицы13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
    <w:name w:val="Сетка таблицы23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Сетка таблицы33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Сетка таблицы42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Сетка таблицы1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
    <w:name w:val="Сетка таблицы2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Сетка таблицы312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0">
    <w:name w:val="Сетка таблицы5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Сетка таблицы1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
    <w:name w:val="Сетка таблицы2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Сетка таблицы32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Сетка таблицы41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
    <w:name w:val="Сетка таблицы1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
    <w:name w:val="Сетка таблицы2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
    <w:name w:val="Сетка таблицы311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Сетка таблицы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Сетка таблицы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Сетка таблицы3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Сетка таблицы4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
    <w:name w:val="Сетка таблицы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Сетка таблицы3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
    <w:name w:val="Сетка таблицы5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Сетка таблицы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
    <w:name w:val="Сетка таблицы2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Сетка таблицы32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Сетка таблицы4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Сетка таблицы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
    <w:name w:val="Сетка таблицы2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Сетка таблицы31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
    <w:name w:val="Сетка таблицы6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Сетка таблицы13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
    <w:name w:val="Сетка таблицы23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Сетка таблицы33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Сетка таблицы42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Сетка таблицы112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
    <w:name w:val="Сетка таблицы212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Сетка таблицы312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
    <w:name w:val="Сетка таблицы51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Сетка таблицы12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
    <w:name w:val="Сетка таблицы22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Сетка таблицы321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Сетка таблицы411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Сетка таблицы111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
    <w:name w:val="Сетка таблицы211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
    <w:name w:val="Сетка таблицы3111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Сетка таблицы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Сетка таблицы2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Сетка таблицы35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Сетка таблицы4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Сетка таблицы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
    <w:name w:val="Сетка таблицы2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
    <w:name w:val="Сетка таблицы31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Сетка таблицы5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Сетка таблицы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
    <w:name w:val="Сетка таблицы2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Сетка таблицы32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Сетка таблицы4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Сетка таблицы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
    <w:name w:val="Сетка таблицы2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
    <w:name w:val="Сетка таблицы31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Сетка таблицы6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
    <w:name w:val="Сетка таблицы13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
    <w:name w:val="Сетка таблицы23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
    <w:name w:val="Сетка таблицы33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Сетка таблицы42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Сетка таблицы1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
    <w:name w:val="Сетка таблицы2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
    <w:name w:val="Сетка таблицы312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
    <w:name w:val="Сетка таблицы5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Сетка таблицы12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
    <w:name w:val="Сетка таблицы22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
    <w:name w:val="Сетка таблицы32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Сетка таблицы41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Сетка таблицы1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
    <w:name w:val="Сетка таблицы2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
    <w:name w:val="Сетка таблицы311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3"/>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Сетка таблицы10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Сетка таблицы16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Сетка таблицы26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
    <w:name w:val="Сетка таблицы36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Сетка таблицы45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Сетка таблицы1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
    <w:name w:val="Сетка таблицы2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
    <w:name w:val="Сетка таблицы315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
    <w:name w:val="Сетка таблицы5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Сетка таблицы1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
    <w:name w:val="Сетка таблицы2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
    <w:name w:val="Сетка таблицы32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
    <w:name w:val="Сетка таблицы41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
    <w:name w:val="Сетка таблицы1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
    <w:name w:val="Сетка таблицы2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
    <w:name w:val="Сетка таблицы311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
    <w:name w:val="Сетка таблицы6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Сетка таблицы13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
    <w:name w:val="Сетка таблицы23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
    <w:name w:val="Сетка таблицы33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Сетка таблицы42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Сетка таблицы1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
    <w:name w:val="Сетка таблицы2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
    <w:name w:val="Сетка таблицы312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
    <w:name w:val="Сетка таблицы5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Сетка таблицы1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
    <w:name w:val="Сетка таблицы2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
    <w:name w:val="Сетка таблицы32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
    <w:name w:val="Сетка таблицы41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
    <w:name w:val="Сетка таблицы1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
    <w:name w:val="Сетка таблицы2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
    <w:name w:val="Сетка таблицы311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Сетка таблицы17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
    <w:name w:val="Сетка таблицы3163"/>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Сетка таблицы183"/>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Сетка таблицы19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
    <w:name w:val="Сетка таблицы203"/>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Сетка таблицы40"/>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Сетка таблицы12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Сетка таблицы49"/>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Сетка таблицы111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0"/>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
    <w:name w:val="Сетка таблицы58"/>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Сетка таблицы12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
    <w:name w:val="Сетка таблицы22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Сетка таблицы328"/>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Сетка таблицы418"/>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
    <w:name w:val="Сетка таблицы1119"/>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
    <w:name w:val="Сетка таблицы211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Сетка таблицы3118"/>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Сетка таблицы13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
    <w:name w:val="Сетка таблицы23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Сетка таблицы33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Сетка таблицы42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Сетка таблицы112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
    <w:name w:val="Сетка таблицы212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Сетка таблицы312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
    <w:name w:val="Сетка таблицы51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Сетка таблицы12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
    <w:name w:val="Сетка таблицы22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Сетка таблицы321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Сетка таблицы411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
    <w:name w:val="Сетка таблицы111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
    <w:name w:val="Сетка таблицы211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
    <w:name w:val="Сетка таблицы3111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Сетка таблицы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
    <w:name w:val="Сетка таблицы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Сетка таблицы3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Сетка таблицы4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Сетка таблицы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
    <w:name w:val="Сетка таблицы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Сетка таблицы3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
    <w:name w:val="Сетка таблицы5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Сетка таблицы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
    <w:name w:val="Сетка таблицы2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Сетка таблицы32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Сетка таблицы4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Сетка таблицы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
    <w:name w:val="Сетка таблицы2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Сетка таблицы31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
    <w:name w:val="Сетка таблицы6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Сетка таблицы13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
    <w:name w:val="Сетка таблицы23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
    <w:name w:val="Сетка таблицы33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Сетка таблицы42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
    <w:name w:val="Сетка таблицы112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
    <w:name w:val="Сетка таблицы212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
    <w:name w:val="Сетка таблицы312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
    <w:name w:val="Сетка таблицы51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
    <w:name w:val="Сетка таблицы12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
    <w:name w:val="Сетка таблицы22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
    <w:name w:val="Сетка таблицы321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Сетка таблицы411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
    <w:name w:val="Сетка таблицы111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
    <w:name w:val="Сетка таблицы211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
    <w:name w:val="Сетка таблицы3111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Сетка таблицы8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Сетка таблицы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
    <w:name w:val="Сетка таблицы2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Сетка таблицы35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Сетка таблицы4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
    <w:name w:val="Сетка таблицы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
    <w:name w:val="Сетка таблицы2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
    <w:name w:val="Сетка таблицы31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
    <w:name w:val="Сетка таблицы5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Сетка таблицы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
    <w:name w:val="Сетка таблицы2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Сетка таблицы32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Сетка таблицы4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Сетка таблицы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
    <w:name w:val="Сетка таблицы2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
    <w:name w:val="Сетка таблицы31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
    <w:name w:val="Сетка таблицы6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
    <w:name w:val="Сетка таблицы13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
    <w:name w:val="Сетка таблицы23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
    <w:name w:val="Сетка таблицы33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Сетка таблицы42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
    <w:name w:val="Сетка таблицы1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
    <w:name w:val="Сетка таблицы2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
    <w:name w:val="Сетка таблицы312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
    <w:name w:val="Сетка таблицы5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
    <w:name w:val="Сетка таблицы12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
    <w:name w:val="Сетка таблицы22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
    <w:name w:val="Сетка таблицы32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Сетка таблицы41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Сетка таблицы1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
    <w:name w:val="Сетка таблицы2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
    <w:name w:val="Сетка таблицы311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4"/>
    <w:basedOn w:val="a1"/>
    <w:next w:val="aff2"/>
    <w:uiPriority w:val="59"/>
    <w:rsid w:val="00693F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Сетка таблицы10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Сетка таблицы16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
    <w:name w:val="Сетка таблицы26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
    <w:name w:val="Сетка таблицы36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
    <w:name w:val="Сетка таблицы1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
    <w:name w:val="Сетка таблицы2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
    <w:name w:val="Сетка таблицы315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
    <w:name w:val="Сетка таблицы5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
    <w:name w:val="Сетка таблицы1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
    <w:name w:val="Сетка таблицы2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
    <w:name w:val="Сетка таблицы32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
    <w:name w:val="Сетка таблицы41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
    <w:name w:val="Сетка таблицы1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
    <w:name w:val="Сетка таблицы2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
    <w:name w:val="Сетка таблицы311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
    <w:name w:val="Сетка таблицы6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
    <w:name w:val="Сетка таблицы13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
    <w:name w:val="Сетка таблицы23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
    <w:name w:val="Сетка таблицы33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Сетка таблицы42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
    <w:name w:val="Сетка таблицы1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
    <w:name w:val="Сетка таблицы2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
    <w:name w:val="Сетка таблицы312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
    <w:name w:val="Сетка таблицы5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
    <w:name w:val="Сетка таблицы1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
    <w:name w:val="Сетка таблицы2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
    <w:name w:val="Сетка таблицы32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
    <w:name w:val="Сетка таблицы41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
    <w:name w:val="Сетка таблицы1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
    <w:name w:val="Сетка таблицы2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
    <w:name w:val="Сетка таблицы311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
    <w:name w:val="Сетка таблицы17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
    <w:name w:val="Сетка таблицы3164"/>
    <w:basedOn w:val="a1"/>
    <w:rsid w:val="00693F2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
    <w:name w:val="Сетка таблицы184"/>
    <w:basedOn w:val="a1"/>
    <w:next w:val="aff2"/>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
    <w:name w:val="Сетка таблицы19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
    <w:name w:val="Сетка таблицы204"/>
    <w:basedOn w:val="a1"/>
    <w:next w:val="aff2"/>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0">
    <w:name w:val="Сетка таблицы50"/>
    <w:basedOn w:val="a1"/>
    <w:next w:val="aff2"/>
    <w:uiPriority w:val="39"/>
    <w:rsid w:val="006B1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Сетка таблицы5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Сетка таблицы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
    <w:name w:val="Сетка таблицы2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0">
    <w:name w:val="Сетка таблицы32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Сетка таблицы4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
    <w:name w:val="Сетка таблицы2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
    <w:name w:val="Сетка таблицы31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0">
    <w:name w:val="Сетка таблицы5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Сетка таблицы32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Сетка таблицы4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Сетка таблицы2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Сетка таблицы311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Сетка таблицы6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
    <w:name w:val="Сетка таблицы13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
    <w:name w:val="Сетка таблицы23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
    <w:name w:val="Сетка таблицы33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Сетка таблицы42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
    <w:name w:val="Сетка таблицы112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
    <w:name w:val="Сетка таблицы212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
    <w:name w:val="Сетка таблицы312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
    <w:name w:val="Сетка таблицы51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
    <w:name w:val="Сетка таблицы12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
    <w:name w:val="Сетка таблицы22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
    <w:name w:val="Сетка таблицы321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Сетка таблицы411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
    <w:name w:val="Сетка таблицы111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
    <w:name w:val="Сетка таблицы211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
    <w:name w:val="Сетка таблицы3111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Сетка таблицы7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Сетка таблицы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
    <w:name w:val="Сетка таблицы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Сетка таблицы3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Сетка таблицы4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Сетка таблицы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
    <w:name w:val="Сетка таблицы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Сетка таблицы3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
    <w:name w:val="Сетка таблицы5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Сетка таблицы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
    <w:name w:val="Сетка таблицы2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Сетка таблицы32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Сетка таблицы4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
    <w:name w:val="Сетка таблицы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
    <w:name w:val="Сетка таблицы2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
    <w:name w:val="Сетка таблицы31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
    <w:name w:val="Сетка таблицы6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
    <w:name w:val="Сетка таблицы13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
    <w:name w:val="Сетка таблицы23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
    <w:name w:val="Сетка таблицы33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Сетка таблицы42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
    <w:name w:val="Сетка таблицы112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
    <w:name w:val="Сетка таблицы212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
    <w:name w:val="Сетка таблицы312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
    <w:name w:val="Сетка таблицы51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
    <w:name w:val="Сетка таблицы12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
    <w:name w:val="Сетка таблицы22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
    <w:name w:val="Сетка таблицы321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Сетка таблицы411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
    <w:name w:val="Сетка таблицы111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
    <w:name w:val="Сетка таблицы211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
    <w:name w:val="Сетка таблицы3111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Сетка таблицы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етка таблицы2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Сетка таблицы35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Сетка таблицы4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
    <w:name w:val="Сетка таблицы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
    <w:name w:val="Сетка таблицы2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
    <w:name w:val="Сетка таблицы31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
    <w:name w:val="Сетка таблицы5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Сетка таблицы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
    <w:name w:val="Сетка таблицы2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Сетка таблицы32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Сетка таблицы4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
    <w:name w:val="Сетка таблицы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
    <w:name w:val="Сетка таблицы2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
    <w:name w:val="Сетка таблицы31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
    <w:name w:val="Сетка таблицы6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
    <w:name w:val="Сетка таблицы13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
    <w:name w:val="Сетка таблицы23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
    <w:name w:val="Сетка таблицы33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Сетка таблицы42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
    <w:name w:val="Сетка таблицы1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
    <w:name w:val="Сетка таблицы2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
    <w:name w:val="Сетка таблицы312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
    <w:name w:val="Сетка таблицы5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
    <w:name w:val="Сетка таблицы12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
    <w:name w:val="Сетка таблицы22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
    <w:name w:val="Сетка таблицы32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
    <w:name w:val="Сетка таблицы41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
    <w:name w:val="Сетка таблицы1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
    <w:name w:val="Сетка таблицы2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
    <w:name w:val="Сетка таблицы311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
    <w:name w:val="Сетка таблицы95"/>
    <w:basedOn w:val="a1"/>
    <w:next w:val="aff2"/>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Сетка таблицы10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
    <w:name w:val="Сетка таблицы16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
    <w:name w:val="Сетка таблицы26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
    <w:name w:val="Сетка таблицы36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Сетка таблицы45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
    <w:name w:val="Сетка таблицы1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
    <w:name w:val="Сетка таблицы2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
    <w:name w:val="Сетка таблицы315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
    <w:name w:val="Сетка таблицы5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
    <w:name w:val="Сетка таблицы1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
    <w:name w:val="Сетка таблицы2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
    <w:name w:val="Сетка таблицы32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
    <w:name w:val="Сетка таблицы41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
    <w:name w:val="Сетка таблицы1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
    <w:name w:val="Сетка таблицы2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
    <w:name w:val="Сетка таблицы311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
    <w:name w:val="Сетка таблицы6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
    <w:name w:val="Сетка таблицы13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
    <w:name w:val="Сетка таблицы23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
    <w:name w:val="Сетка таблицы33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Сетка таблицы42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
    <w:name w:val="Сетка таблицы1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
    <w:name w:val="Сетка таблицы2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
    <w:name w:val="Сетка таблицы312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
    <w:name w:val="Сетка таблицы5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
    <w:name w:val="Сетка таблицы1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
    <w:name w:val="Сетка таблицы2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
    <w:name w:val="Сетка таблицы32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
    <w:name w:val="Сетка таблицы41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
    <w:name w:val="Сетка таблицы1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
    <w:name w:val="Сетка таблицы2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
    <w:name w:val="Сетка таблицы311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
    <w:name w:val="Сетка таблицы17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
    <w:name w:val="Сетка таблицы3165"/>
    <w:basedOn w:val="a1"/>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
    <w:name w:val="Сетка таблицы185"/>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
    <w:name w:val="Сетка таблицы19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
    <w:name w:val="Сетка таблицы205"/>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0">
    <w:name w:val="Сетка таблицы6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0">
    <w:name w:val="Сетка таблицы13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0">
    <w:name w:val="Сетка таблицы23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0">
    <w:name w:val="Сетка таблицы33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0">
    <w:name w:val="Сетка таблицы42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
    <w:name w:val="Сетка таблицы1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Сетка таблицы312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
    <w:name w:val="Сетка таблицы5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
    <w:name w:val="Сетка таблицы12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
    <w:name w:val="Сетка таблицы22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Сетка таблицы32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
    <w:name w:val="Сетка таблицы11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
    <w:name w:val="Сетка таблицы21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
    <w:name w:val="Сетка таблицы311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
    <w:name w:val="Сетка таблицы6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
    <w:name w:val="Сетка таблицы13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
    <w:name w:val="Сетка таблицы23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
    <w:name w:val="Сетка таблицы33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Сетка таблицы42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Сетка таблицы11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
    <w:name w:val="Сетка таблицы2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
    <w:name w:val="Сетка таблицы312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Сетка таблицы12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
    <w:name w:val="Сетка таблицы22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
    <w:name w:val="Сетка таблицы32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
    <w:name w:val="Сетка таблицы41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Сетка таблицы1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Сетка таблицы2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Сетка таблицы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
    <w:name w:val="Сетка таблицы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Сетка таблицы3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Сетка таблицы4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
    <w:name w:val="Сетка таблицы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
    <w:name w:val="Сетка таблицы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
    <w:name w:val="Сетка таблицы3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
    <w:name w:val="Сетка таблицы5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Сетка таблицы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
    <w:name w:val="Сетка таблицы2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Сетка таблицы32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Сетка таблицы4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Сетка таблицы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
    <w:name w:val="Сетка таблицы2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
    <w:name w:val="Сетка таблицы31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
    <w:name w:val="Сетка таблицы6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
    <w:name w:val="Сетка таблицы13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
    <w:name w:val="Сетка таблицы23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
    <w:name w:val="Сетка таблицы33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Сетка таблицы42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Сетка таблицы112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
    <w:name w:val="Сетка таблицы212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
    <w:name w:val="Сетка таблицы312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
    <w:name w:val="Сетка таблицы51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
    <w:name w:val="Сетка таблицы12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
    <w:name w:val="Сетка таблицы22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
    <w:name w:val="Сетка таблицы321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
    <w:name w:val="Сетка таблицы411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Сетка таблицы111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
    <w:name w:val="Сетка таблицы211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
    <w:name w:val="Сетка таблицы3111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
    <w:name w:val="Сетка таблицы8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Сетка таблицы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
    <w:name w:val="Сетка таблицы2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
    <w:name w:val="Сетка таблицы35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Сетка таблицы4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
    <w:name w:val="Сетка таблицы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
    <w:name w:val="Сетка таблицы2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
    <w:name w:val="Сетка таблицы31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
    <w:name w:val="Сетка таблицы5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
    <w:name w:val="Сетка таблицы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
    <w:name w:val="Сетка таблицы2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
    <w:name w:val="Сетка таблицы32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
    <w:name w:val="Сетка таблицы4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
    <w:name w:val="Сетка таблицы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
    <w:name w:val="Сетка таблицы2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
    <w:name w:val="Сетка таблицы31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
    <w:name w:val="Сетка таблицы6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
    <w:name w:val="Сетка таблицы13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
    <w:name w:val="Сетка таблицы23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
    <w:name w:val="Сетка таблицы33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Сетка таблицы42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
    <w:name w:val="Сетка таблицы1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
    <w:name w:val="Сетка таблицы2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
    <w:name w:val="Сетка таблицы312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
    <w:name w:val="Сетка таблицы5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
    <w:name w:val="Сетка таблицы12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
    <w:name w:val="Сетка таблицы22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
    <w:name w:val="Сетка таблицы32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
    <w:name w:val="Сетка таблицы41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
    <w:name w:val="Сетка таблицы1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
    <w:name w:val="Сетка таблицы2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
    <w:name w:val="Сетка таблицы311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
    <w:name w:val="Сетка таблицы96"/>
    <w:basedOn w:val="a1"/>
    <w:next w:val="aff2"/>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
    <w:name w:val="Сетка таблицы10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
    <w:name w:val="Сетка таблицы16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
    <w:name w:val="Сетка таблицы26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
    <w:name w:val="Сетка таблицы36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
    <w:name w:val="Сетка таблицы45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
    <w:name w:val="Сетка таблицы1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
    <w:name w:val="Сетка таблицы2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
    <w:name w:val="Сетка таблицы315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
    <w:name w:val="Сетка таблицы5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
    <w:name w:val="Сетка таблицы1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
    <w:name w:val="Сетка таблицы2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
    <w:name w:val="Сетка таблицы32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
    <w:name w:val="Сетка таблицы41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
    <w:name w:val="Сетка таблицы1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
    <w:name w:val="Сетка таблицы2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
    <w:name w:val="Сетка таблицы311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
    <w:name w:val="Сетка таблицы6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
    <w:name w:val="Сетка таблицы13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
    <w:name w:val="Сетка таблицы23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
    <w:name w:val="Сетка таблицы33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
    <w:name w:val="Сетка таблицы42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
    <w:name w:val="Сетка таблицы1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
    <w:name w:val="Сетка таблицы2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
    <w:name w:val="Сетка таблицы312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
    <w:name w:val="Сетка таблицы5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
    <w:name w:val="Сетка таблицы1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
    <w:name w:val="Сетка таблицы2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
    <w:name w:val="Сетка таблицы32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
    <w:name w:val="Сетка таблицы41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
    <w:name w:val="Сетка таблицы1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
    <w:name w:val="Сетка таблицы2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
    <w:name w:val="Сетка таблицы311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
    <w:name w:val="Сетка таблицы17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
    <w:name w:val="Сетка таблицы3166"/>
    <w:basedOn w:val="a1"/>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
    <w:name w:val="Сетка таблицы186"/>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
    <w:name w:val="Сетка таблицы19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
    <w:name w:val="Сетка таблицы206"/>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0"/>
    <w:basedOn w:val="a1"/>
    <w:next w:val="aff2"/>
    <w:uiPriority w:val="39"/>
    <w:rsid w:val="00D6711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Сетка таблицы1130"/>
    <w:basedOn w:val="a1"/>
    <w:next w:val="aff2"/>
    <w:uiPriority w:val="39"/>
    <w:rsid w:val="00CA10B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0">
    <w:name w:val="Сетка таблицы70"/>
    <w:basedOn w:val="a1"/>
    <w:next w:val="aff2"/>
    <w:rsid w:val="0010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
    <w:name w:val="Сетка таблицы107"/>
    <w:basedOn w:val="a1"/>
    <w:next w:val="aff2"/>
    <w:uiPriority w:val="39"/>
    <w:rsid w:val="003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7">
    <w:name w:val="Основной текст (14)"/>
    <w:link w:val="1410"/>
    <w:locked/>
    <w:rsid w:val="006F0940"/>
    <w:rPr>
      <w:rFonts w:ascii="Arial Unicode MS" w:eastAsia="Arial Unicode MS" w:hAnsi="Arial Unicode MS" w:cs="Arial Unicode MS"/>
      <w:sz w:val="26"/>
      <w:szCs w:val="26"/>
      <w:shd w:val="clear" w:color="auto" w:fill="FFFFFF"/>
    </w:rPr>
  </w:style>
  <w:style w:type="paragraph" w:customStyle="1" w:styleId="1410">
    <w:name w:val="Основной текст (14)1"/>
    <w:basedOn w:val="a"/>
    <w:link w:val="147"/>
    <w:rsid w:val="006F0940"/>
    <w:pPr>
      <w:shd w:val="clear" w:color="auto" w:fill="FFFFFF"/>
      <w:spacing w:after="120" w:line="299" w:lineRule="exact"/>
      <w:jc w:val="both"/>
    </w:pPr>
    <w:rPr>
      <w:rFonts w:ascii="Arial Unicode MS" w:eastAsia="Arial Unicode MS" w:hAnsi="Arial Unicode MS" w:cs="Arial Unicode MS"/>
      <w:sz w:val="26"/>
      <w:szCs w:val="26"/>
    </w:rPr>
  </w:style>
  <w:style w:type="table" w:customStyle="1" w:styleId="77">
    <w:name w:val="Сетка таблицы77"/>
    <w:basedOn w:val="a1"/>
    <w:next w:val="aff2"/>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Сетка таблицы78"/>
    <w:basedOn w:val="a1"/>
    <w:next w:val="aff2"/>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a">
    <w:name w:val="Заголовок 1 Знак2"/>
    <w:basedOn w:val="a0"/>
    <w:uiPriority w:val="9"/>
    <w:rsid w:val="003B03BE"/>
    <w:rPr>
      <w:rFonts w:asciiTheme="majorHAnsi" w:eastAsiaTheme="majorEastAsia" w:hAnsiTheme="majorHAnsi" w:cstheme="majorBidi"/>
      <w:color w:val="2E74B5" w:themeColor="accent1" w:themeShade="BF"/>
      <w:sz w:val="32"/>
      <w:szCs w:val="32"/>
    </w:rPr>
  </w:style>
  <w:style w:type="character" w:customStyle="1" w:styleId="527">
    <w:name w:val="Заголовок 5 Знак2"/>
    <w:basedOn w:val="a0"/>
    <w:uiPriority w:val="9"/>
    <w:semiHidden/>
    <w:rsid w:val="003B03BE"/>
    <w:rPr>
      <w:rFonts w:asciiTheme="majorHAnsi" w:eastAsiaTheme="majorEastAsia" w:hAnsiTheme="majorHAnsi" w:cstheme="majorBidi"/>
      <w:color w:val="2E74B5" w:themeColor="accent1" w:themeShade="BF"/>
    </w:rPr>
  </w:style>
  <w:style w:type="character" w:customStyle="1" w:styleId="2a">
    <w:name w:val="Подзаголовок Знак2"/>
    <w:basedOn w:val="a0"/>
    <w:uiPriority w:val="11"/>
    <w:rsid w:val="003B03BE"/>
    <w:rPr>
      <w:rFonts w:eastAsiaTheme="minorEastAsia"/>
      <w:color w:val="5A5A5A" w:themeColor="text1" w:themeTint="A5"/>
      <w:spacing w:val="15"/>
      <w:lang w:eastAsia="ru-RU"/>
    </w:rPr>
  </w:style>
  <w:style w:type="table" w:customStyle="1" w:styleId="79">
    <w:name w:val="Сетка таблицы7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0">
    <w:name w:val="Сетка таблицы14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27">
    <w:name w:val="Оглавление 62"/>
    <w:basedOn w:val="a"/>
    <w:next w:val="a"/>
    <w:autoRedefine/>
    <w:uiPriority w:val="39"/>
    <w:unhideWhenUsed/>
    <w:rsid w:val="003B03BE"/>
    <w:pPr>
      <w:spacing w:after="100"/>
      <w:ind w:left="1100"/>
    </w:pPr>
    <w:rPr>
      <w:rFonts w:asciiTheme="minorHAnsi" w:hAnsiTheme="minorHAnsi" w:cstheme="minorBidi"/>
      <w:lang w:eastAsia="ru-RU"/>
    </w:rPr>
  </w:style>
  <w:style w:type="paragraph" w:customStyle="1" w:styleId="721">
    <w:name w:val="Оглавление 72"/>
    <w:basedOn w:val="a"/>
    <w:next w:val="a"/>
    <w:autoRedefine/>
    <w:uiPriority w:val="39"/>
    <w:unhideWhenUsed/>
    <w:rsid w:val="003B03BE"/>
    <w:pPr>
      <w:spacing w:after="100"/>
      <w:ind w:left="1320"/>
    </w:pPr>
    <w:rPr>
      <w:rFonts w:asciiTheme="minorHAnsi" w:hAnsiTheme="minorHAnsi" w:cstheme="minorBidi"/>
      <w:lang w:eastAsia="ru-RU"/>
    </w:rPr>
  </w:style>
  <w:style w:type="paragraph" w:customStyle="1" w:styleId="821">
    <w:name w:val="Оглавление 82"/>
    <w:basedOn w:val="a"/>
    <w:next w:val="a"/>
    <w:autoRedefine/>
    <w:uiPriority w:val="39"/>
    <w:unhideWhenUsed/>
    <w:rsid w:val="003B03BE"/>
    <w:pPr>
      <w:spacing w:after="100"/>
      <w:ind w:left="1540"/>
    </w:pPr>
    <w:rPr>
      <w:rFonts w:asciiTheme="minorHAnsi" w:hAnsiTheme="minorHAnsi" w:cstheme="minorBidi"/>
      <w:lang w:eastAsia="ru-RU"/>
    </w:rPr>
  </w:style>
  <w:style w:type="paragraph" w:customStyle="1" w:styleId="921">
    <w:name w:val="Оглавление 92"/>
    <w:basedOn w:val="a"/>
    <w:next w:val="a"/>
    <w:autoRedefine/>
    <w:uiPriority w:val="39"/>
    <w:unhideWhenUsed/>
    <w:rsid w:val="003B03BE"/>
    <w:pPr>
      <w:spacing w:after="100"/>
      <w:ind w:left="1760"/>
    </w:pPr>
    <w:rPr>
      <w:rFonts w:asciiTheme="minorHAnsi" w:hAnsiTheme="minorHAnsi" w:cstheme="minorBidi"/>
      <w:lang w:eastAsia="ru-RU"/>
    </w:rPr>
  </w:style>
  <w:style w:type="table" w:customStyle="1" w:styleId="3400">
    <w:name w:val="Сетка таблицы34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Сетка таблицы43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7">
    <w:name w:val="Сетка таблицы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Сетка таблицы213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Сетка таблицы313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0">
    <w:name w:val="Сетка таблицы52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Сетка таблицы12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Сетка таблицы22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Сетка таблицы322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Сетка таблицы412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Сетка таблицы211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Сетка таблицы3112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0">
    <w:name w:val="Сетка таблицы6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7">
    <w:name w:val="Сетка таблицы13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Сетка таблицы33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7">
    <w:name w:val="Сетка таблицы112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Сетка таблицы212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Сетка таблицы312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7">
    <w:name w:val="Сетка таблицы51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7">
    <w:name w:val="Сетка таблицы12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7">
    <w:name w:val="Сетка таблицы22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0">
    <w:name w:val="Сетка таблицы321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Сетка таблицы411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7">
    <w:name w:val="Сетка таблицы111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7">
    <w:name w:val="Сетка таблицы211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7">
    <w:name w:val="Сетка таблицы3111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0">
    <w:name w:val="Сетка таблицы7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0">
    <w:name w:val="Сетка таблицы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7">
    <w:name w:val="Сетка таблицы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Сетка таблицы3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Сетка таблицы4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8">
    <w:name w:val="Сетка таблицы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7">
    <w:name w:val="Сетка таблицы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7">
    <w:name w:val="Сетка таблицы3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70">
    <w:name w:val="Сетка таблицы5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
    <w:name w:val="Сетка таблицы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7">
    <w:name w:val="Сетка таблицы2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7">
    <w:name w:val="Сетка таблицы32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Сетка таблицы4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7">
    <w:name w:val="Сетка таблицы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7">
    <w:name w:val="Сетка таблицы2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7">
    <w:name w:val="Сетка таблицы31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7">
    <w:name w:val="Сетка таблицы6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8">
    <w:name w:val="Сетка таблицы13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7">
    <w:name w:val="Сетка таблицы23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7">
    <w:name w:val="Сетка таблицы33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Сетка таблицы42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8">
    <w:name w:val="Сетка таблицы112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7">
    <w:name w:val="Сетка таблицы212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7">
    <w:name w:val="Сетка таблицы312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8">
    <w:name w:val="Сетка таблицы51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8">
    <w:name w:val="Сетка таблицы12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8">
    <w:name w:val="Сетка таблицы22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7">
    <w:name w:val="Сетка таблицы321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7">
    <w:name w:val="Сетка таблицы411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8">
    <w:name w:val="Сетка таблицы111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8">
    <w:name w:val="Сетка таблицы211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8">
    <w:name w:val="Сетка таблицы3111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7">
    <w:name w:val="Сетка таблицы8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7">
    <w:name w:val="Сетка таблицы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7">
    <w:name w:val="Сетка таблицы2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7">
    <w:name w:val="Сетка таблицы35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Сетка таблицы4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7">
    <w:name w:val="Сетка таблицы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7">
    <w:name w:val="Сетка таблицы2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7">
    <w:name w:val="Сетка таблицы31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7">
    <w:name w:val="Сетка таблицы5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7">
    <w:name w:val="Сетка таблицы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7">
    <w:name w:val="Сетка таблицы2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7">
    <w:name w:val="Сетка таблицы32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7">
    <w:name w:val="Сетка таблицы4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7">
    <w:name w:val="Сетка таблицы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7">
    <w:name w:val="Сетка таблицы2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7">
    <w:name w:val="Сетка таблицы31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70">
    <w:name w:val="Сетка таблицы6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7">
    <w:name w:val="Сетка таблицы13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7">
    <w:name w:val="Сетка таблицы23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7">
    <w:name w:val="Сетка таблицы33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7">
    <w:name w:val="Сетка таблицы42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7">
    <w:name w:val="Сетка таблицы1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7">
    <w:name w:val="Сетка таблицы2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7">
    <w:name w:val="Сетка таблицы312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7">
    <w:name w:val="Сетка таблицы5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7">
    <w:name w:val="Сетка таблицы12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7">
    <w:name w:val="Сетка таблицы22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7">
    <w:name w:val="Сетка таблицы32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7">
    <w:name w:val="Сетка таблицы41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7">
    <w:name w:val="Сетка таблицы1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7">
    <w:name w:val="Сетка таблицы2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7">
    <w:name w:val="Сетка таблицы311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7">
    <w:name w:val="Сетка таблицы97"/>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8">
    <w:name w:val="Сетка таблицы10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7">
    <w:name w:val="Сетка таблицы16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7">
    <w:name w:val="Сетка таблицы26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7">
    <w:name w:val="Сетка таблицы36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7">
    <w:name w:val="Сетка таблицы45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7">
    <w:name w:val="Сетка таблицы1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7">
    <w:name w:val="Сетка таблицы2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7">
    <w:name w:val="Сетка таблицы315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7">
    <w:name w:val="Сетка таблицы5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7">
    <w:name w:val="Сетка таблицы1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7">
    <w:name w:val="Сетка таблицы2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7">
    <w:name w:val="Сетка таблицы32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7">
    <w:name w:val="Сетка таблицы41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7">
    <w:name w:val="Сетка таблицы1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7">
    <w:name w:val="Сетка таблицы2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7">
    <w:name w:val="Сетка таблицы311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7">
    <w:name w:val="Сетка таблицы6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7">
    <w:name w:val="Сетка таблицы13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7">
    <w:name w:val="Сетка таблицы23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7">
    <w:name w:val="Сетка таблицы33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7">
    <w:name w:val="Сетка таблицы42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7">
    <w:name w:val="Сетка таблицы1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7">
    <w:name w:val="Сетка таблицы2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7">
    <w:name w:val="Сетка таблицы312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7">
    <w:name w:val="Сетка таблицы5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7">
    <w:name w:val="Сетка таблицы1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7">
    <w:name w:val="Сетка таблицы2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7">
    <w:name w:val="Сетка таблицы32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7">
    <w:name w:val="Сетка таблицы41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7">
    <w:name w:val="Сетка таблицы1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7">
    <w:name w:val="Сетка таблицы2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7">
    <w:name w:val="Сетка таблицы311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7">
    <w:name w:val="Сетка таблицы17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7">
    <w:name w:val="Сетка таблицы3167"/>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7">
    <w:name w:val="Сетка таблицы187"/>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7">
    <w:name w:val="Сетка таблицы19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7">
    <w:name w:val="Сетка таблицы207"/>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Сетка таблицы2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Сетка таблицы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Сетка таблицы3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Сетка таблицы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Сетка таблицы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Сетка таблицы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Сетка таблицы3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Сетка таблицы5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1">
    <w:name w:val="Сетка таблицы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1">
    <w:name w:val="Сетка таблицы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1">
    <w:name w:val="Сетка таблицы3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1">
    <w:name w:val="Сетка таблицы4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1">
    <w:name w:val="Сетка таблицы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1">
    <w:name w:val="Сетка таблицы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1">
    <w:name w:val="Сетка таблицы3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1">
    <w:name w:val="Сетка таблицы6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Сетка таблицы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1">
    <w:name w:val="Сетка таблицы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1">
    <w:name w:val="Сетка таблицы3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Сетка таблицы4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1">
    <w:name w:val="Сетка таблицы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1">
    <w:name w:val="Сетка таблицы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1">
    <w:name w:val="Сетка таблицы3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1">
    <w:name w:val="Сетка таблицы5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1">
    <w:name w:val="Сетка таблицы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1">
    <w:name w:val="Сетка таблицы2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1">
    <w:name w:val="Сетка таблицы32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1">
    <w:name w:val="Сетка таблицы4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Сетка таблицы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1">
    <w:name w:val="Сетка таблицы2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1">
    <w:name w:val="Сетка таблицы31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Сетка таблицы7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Сетка таблицы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Сетка таблицы3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Сетка таблицы4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Сетка таблицы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Сетка таблицы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Сетка таблицы3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
    <w:name w:val="Сетка таблицы5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Сетка таблицы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Сетка таблицы2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Сетка таблицы32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Сетка таблицы4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1">
    <w:name w:val="Сетка таблицы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1">
    <w:name w:val="Сетка таблицы2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1">
    <w:name w:val="Сетка таблицы31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
    <w:name w:val="Сетка таблицы6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Сетка таблицы13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Сетка таблицы23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1">
    <w:name w:val="Сетка таблицы33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Сетка таблицы42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1">
    <w:name w:val="Сетка таблицы112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1">
    <w:name w:val="Сетка таблицы212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1">
    <w:name w:val="Сетка таблицы312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1">
    <w:name w:val="Сетка таблицы12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Сетка таблицы22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1">
    <w:name w:val="Сетка таблицы321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Сетка таблицы411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1">
    <w:name w:val="Сетка таблицы111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1">
    <w:name w:val="Сетка таблицы211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1">
    <w:name w:val="Сетка таблицы3111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Сетка таблицы8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Сетка таблицы2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Сетка таблицы35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Сетка таблицы4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Сетка таблицы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Сетка таблицы2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1">
    <w:name w:val="Сетка таблицы31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1">
    <w:name w:val="Сетка таблицы5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1">
    <w:name w:val="Сетка таблицы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Сетка таблицы2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1">
    <w:name w:val="Сетка таблицы32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1">
    <w:name w:val="Сетка таблицы4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1">
    <w:name w:val="Сетка таблицы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1">
    <w:name w:val="Сетка таблицы2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1">
    <w:name w:val="Сетка таблицы31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
    <w:name w:val="Сетка таблицы6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
    <w:name w:val="Сетка таблицы13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1">
    <w:name w:val="Сетка таблицы23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1">
    <w:name w:val="Сетка таблицы33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Сетка таблицы42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1">
    <w:name w:val="Сетка таблицы1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1">
    <w:name w:val="Сетка таблицы2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1">
    <w:name w:val="Сетка таблицы312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1">
    <w:name w:val="Сетка таблицы5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1">
    <w:name w:val="Сетка таблицы12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1">
    <w:name w:val="Сетка таблицы22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1">
    <w:name w:val="Сетка таблицы32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1">
    <w:name w:val="Сетка таблицы41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1">
    <w:name w:val="Сетка таблицы1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1">
    <w:name w:val="Сетка таблицы2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1">
    <w:name w:val="Сетка таблицы311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0">
    <w:name w:val="Сетка таблицы91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Сетка таблицы10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Сетка таблицы16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Сетка таблицы26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1">
    <w:name w:val="Сетка таблицы36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Сетка таблицы45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
    <w:name w:val="Сетка таблицы1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Сетка таблицы2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1">
    <w:name w:val="Сетка таблицы315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1">
    <w:name w:val="Сетка таблицы5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1">
    <w:name w:val="Сетка таблицы1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1">
    <w:name w:val="Сетка таблицы2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1">
    <w:name w:val="Сетка таблицы32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1">
    <w:name w:val="Сетка таблицы41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1">
    <w:name w:val="Сетка таблицы1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1">
    <w:name w:val="Сетка таблицы2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1">
    <w:name w:val="Сетка таблицы311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1">
    <w:name w:val="Сетка таблицы6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1">
    <w:name w:val="Сетка таблицы13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1">
    <w:name w:val="Сетка таблицы23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1">
    <w:name w:val="Сетка таблицы33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1">
    <w:name w:val="Сетка таблицы42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1">
    <w:name w:val="Сетка таблицы1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1">
    <w:name w:val="Сетка таблицы2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1">
    <w:name w:val="Сетка таблицы312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1">
    <w:name w:val="Сетка таблицы5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1">
    <w:name w:val="Сетка таблицы1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1">
    <w:name w:val="Сетка таблицы2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1">
    <w:name w:val="Сетка таблицы32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1">
    <w:name w:val="Сетка таблицы41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1">
    <w:name w:val="Сетка таблицы1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1">
    <w:name w:val="Сетка таблицы2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1">
    <w:name w:val="Сетка таблицы311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Сетка таблицы17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1">
    <w:name w:val="Сетка таблицы3161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Сетка таблицы181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Сетка таблицы19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Сетка таблицы201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Сетка таблицы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Сетка таблицы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Сетка таблицы3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Сетка таблицы4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
    <w:name w:val="Сетка таблицы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
    <w:name w:val="Сетка таблицы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Сетка таблицы3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
    <w:name w:val="Сетка таблицы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1">
    <w:name w:val="Сетка таблицы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1">
    <w:name w:val="Сетка таблицы3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1">
    <w:name w:val="Сетка таблицы4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1">
    <w:name w:val="Сетка таблицы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1">
    <w:name w:val="Сетка таблицы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1">
    <w:name w:val="Сетка таблицы3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1">
    <w:name w:val="Сетка таблицы6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Сетка таблицы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1">
    <w:name w:val="Сетка таблицы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1">
    <w:name w:val="Сетка таблицы3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1">
    <w:name w:val="Сетка таблицы4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1">
    <w:name w:val="Сетка таблицы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1">
    <w:name w:val="Сетка таблицы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1">
    <w:name w:val="Сетка таблицы3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1">
    <w:name w:val="Сетка таблицы5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1">
    <w:name w:val="Сетка таблицы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1">
    <w:name w:val="Сетка таблицы2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1">
    <w:name w:val="Сетка таблицы32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1">
    <w:name w:val="Сетка таблицы4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1">
    <w:name w:val="Сетка таблицы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1">
    <w:name w:val="Сетка таблицы2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1">
    <w:name w:val="Сетка таблицы31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0">
    <w:name w:val="Сетка таблицы7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Сетка таблицы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Сетка таблицы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1">
    <w:name w:val="Сетка таблицы3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Сетка таблицы4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1">
    <w:name w:val="Сетка таблицы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Сетка таблицы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1">
    <w:name w:val="Сетка таблицы3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1">
    <w:name w:val="Сетка таблицы5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Сетка таблицы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Сетка таблицы2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1">
    <w:name w:val="Сетка таблицы32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1">
    <w:name w:val="Сетка таблицы4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Сетка таблицы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1">
    <w:name w:val="Сетка таблицы2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1">
    <w:name w:val="Сетка таблицы31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1">
    <w:name w:val="Сетка таблицы6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Сетка таблицы13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Сетка таблицы23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1">
    <w:name w:val="Сетка таблицы33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1">
    <w:name w:val="Сетка таблицы42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1">
    <w:name w:val="Сетка таблицы112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1">
    <w:name w:val="Сетка таблицы212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1">
    <w:name w:val="Сетка таблицы312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1">
    <w:name w:val="Сетка таблицы51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Сетка таблицы12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Сетка таблицы22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1">
    <w:name w:val="Сетка таблицы321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1">
    <w:name w:val="Сетка таблицы411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1">
    <w:name w:val="Сетка таблицы111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1">
    <w:name w:val="Сетка таблицы211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1">
    <w:name w:val="Сетка таблицы3111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0">
    <w:name w:val="Сетка таблицы8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
    <w:name w:val="Сетка таблицы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Сетка таблицы2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1">
    <w:name w:val="Сетка таблицы35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1">
    <w:name w:val="Сетка таблицы4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1">
    <w:name w:val="Сетка таблицы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1">
    <w:name w:val="Сетка таблицы2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1">
    <w:name w:val="Сетка таблицы31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1">
    <w:name w:val="Сетка таблицы5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1">
    <w:name w:val="Сетка таблицы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Сетка таблицы2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1">
    <w:name w:val="Сетка таблицы32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1">
    <w:name w:val="Сетка таблицы4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1">
    <w:name w:val="Сетка таблицы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1">
    <w:name w:val="Сетка таблицы2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1">
    <w:name w:val="Сетка таблицы31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1">
    <w:name w:val="Сетка таблицы6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
    <w:name w:val="Сетка таблицы13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1">
    <w:name w:val="Сетка таблицы23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1">
    <w:name w:val="Сетка таблицы33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1">
    <w:name w:val="Сетка таблицы42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1">
    <w:name w:val="Сетка таблицы1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1">
    <w:name w:val="Сетка таблицы2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1">
    <w:name w:val="Сетка таблицы312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1">
    <w:name w:val="Сетка таблицы5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1">
    <w:name w:val="Сетка таблицы12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1">
    <w:name w:val="Сетка таблицы22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1">
    <w:name w:val="Сетка таблицы32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1">
    <w:name w:val="Сетка таблицы41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1">
    <w:name w:val="Сетка таблицы1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1">
    <w:name w:val="Сетка таблицы2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1">
    <w:name w:val="Сетка таблицы311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0">
    <w:name w:val="Сетка таблицы92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Сетка таблицы10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1">
    <w:name w:val="Сетка таблицы16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1">
    <w:name w:val="Сетка таблицы26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1">
    <w:name w:val="Сетка таблицы36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1">
    <w:name w:val="Сетка таблицы45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1">
    <w:name w:val="Сетка таблицы1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1">
    <w:name w:val="Сетка таблицы2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1">
    <w:name w:val="Сетка таблицы315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1">
    <w:name w:val="Сетка таблицы5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1">
    <w:name w:val="Сетка таблицы1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1">
    <w:name w:val="Сетка таблицы2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1">
    <w:name w:val="Сетка таблицы32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1">
    <w:name w:val="Сетка таблицы41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1">
    <w:name w:val="Сетка таблицы1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1">
    <w:name w:val="Сетка таблицы2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1">
    <w:name w:val="Сетка таблицы311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1">
    <w:name w:val="Сетка таблицы6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1">
    <w:name w:val="Сетка таблицы13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1">
    <w:name w:val="Сетка таблицы23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1">
    <w:name w:val="Сетка таблицы33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1">
    <w:name w:val="Сетка таблицы42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1">
    <w:name w:val="Сетка таблицы1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1">
    <w:name w:val="Сетка таблицы2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1">
    <w:name w:val="Сетка таблицы312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1">
    <w:name w:val="Сетка таблицы5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1">
    <w:name w:val="Сетка таблицы1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1">
    <w:name w:val="Сетка таблицы2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1">
    <w:name w:val="Сетка таблицы32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1">
    <w:name w:val="Сетка таблицы41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1">
    <w:name w:val="Сетка таблицы1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1">
    <w:name w:val="Сетка таблицы2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1">
    <w:name w:val="Сетка таблицы311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1">
    <w:name w:val="Сетка таблицы17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1">
    <w:name w:val="Сетка таблицы3162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1">
    <w:name w:val="Сетка таблицы182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1">
    <w:name w:val="Сетка таблицы19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1">
    <w:name w:val="Сетка таблицы202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Сетка таблицы3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Сетка таблицы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
    <w:name w:val="Сетка таблицы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Сетка таблицы3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Сетка таблицы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
    <w:name w:val="Сетка таблицы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
    <w:name w:val="Сетка таблицы3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Сетка таблицы5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1">
    <w:name w:val="Сетка таблицы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1">
    <w:name w:val="Сетка таблицы2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1">
    <w:name w:val="Сетка таблицы32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1">
    <w:name w:val="Сетка таблицы4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1">
    <w:name w:val="Сетка таблицы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1">
    <w:name w:val="Сетка таблицы2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1">
    <w:name w:val="Сетка таблицы31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Сетка таблицы6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1">
    <w:name w:val="Сетка таблицы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1">
    <w:name w:val="Сетка таблицы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1">
    <w:name w:val="Сетка таблицы3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1">
    <w:name w:val="Сетка таблицы4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1">
    <w:name w:val="Сетка таблицы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1">
    <w:name w:val="Сетка таблицы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1">
    <w:name w:val="Сетка таблицы3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1">
    <w:name w:val="Сетка таблицы5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1">
    <w:name w:val="Сетка таблицы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1">
    <w:name w:val="Сетка таблицы2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1">
    <w:name w:val="Сетка таблицы32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1">
    <w:name w:val="Сетка таблицы4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1">
    <w:name w:val="Сетка таблицы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1">
    <w:name w:val="Сетка таблицы2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1">
    <w:name w:val="Сетка таблицы31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Сетка таблицы7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
    <w:name w:val="Сетка таблицы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1">
    <w:name w:val="Сетка таблицы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1">
    <w:name w:val="Сетка таблицы3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1">
    <w:name w:val="Сетка таблицы4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1">
    <w:name w:val="Сетка таблицы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1">
    <w:name w:val="Сетка таблицы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1">
    <w:name w:val="Сетка таблицы3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1">
    <w:name w:val="Сетка таблицы5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Сетка таблицы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1">
    <w:name w:val="Сетка таблицы2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1">
    <w:name w:val="Сетка таблицы32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1">
    <w:name w:val="Сетка таблицы4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Сетка таблицы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1">
    <w:name w:val="Сетка таблицы2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1">
    <w:name w:val="Сетка таблицы31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1">
    <w:name w:val="Сетка таблицы6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1">
    <w:name w:val="Сетка таблицы13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1">
    <w:name w:val="Сетка таблицы23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1">
    <w:name w:val="Сетка таблицы33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1">
    <w:name w:val="Сетка таблицы42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1">
    <w:name w:val="Сетка таблицы112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1">
    <w:name w:val="Сетка таблицы212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1">
    <w:name w:val="Сетка таблицы312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1">
    <w:name w:val="Сетка таблицы51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1">
    <w:name w:val="Сетка таблицы12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1">
    <w:name w:val="Сетка таблицы22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1">
    <w:name w:val="Сетка таблицы321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1">
    <w:name w:val="Сетка таблицы411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1">
    <w:name w:val="Сетка таблицы111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1">
    <w:name w:val="Сетка таблицы211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1">
    <w:name w:val="Сетка таблицы3111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1">
    <w:name w:val="Сетка таблицы8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1">
    <w:name w:val="Сетка таблицы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1">
    <w:name w:val="Сетка таблицы2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1">
    <w:name w:val="Сетка таблицы35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1">
    <w:name w:val="Сетка таблицы4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1">
    <w:name w:val="Сетка таблицы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1">
    <w:name w:val="Сетка таблицы2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1">
    <w:name w:val="Сетка таблицы31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1">
    <w:name w:val="Сетка таблицы5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1">
    <w:name w:val="Сетка таблицы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1">
    <w:name w:val="Сетка таблицы2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1">
    <w:name w:val="Сетка таблицы32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1">
    <w:name w:val="Сетка таблицы4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1">
    <w:name w:val="Сетка таблицы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1">
    <w:name w:val="Сетка таблицы2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1">
    <w:name w:val="Сетка таблицы31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1">
    <w:name w:val="Сетка таблицы6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1">
    <w:name w:val="Сетка таблицы13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1">
    <w:name w:val="Сетка таблицы23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1">
    <w:name w:val="Сетка таблицы33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1">
    <w:name w:val="Сетка таблицы42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1">
    <w:name w:val="Сетка таблицы1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1">
    <w:name w:val="Сетка таблицы2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1">
    <w:name w:val="Сетка таблицы312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1">
    <w:name w:val="Сетка таблицы5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1">
    <w:name w:val="Сетка таблицы12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1">
    <w:name w:val="Сетка таблицы22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1">
    <w:name w:val="Сетка таблицы32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1">
    <w:name w:val="Сетка таблицы41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1">
    <w:name w:val="Сетка таблицы1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1">
    <w:name w:val="Сетка таблицы2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1">
    <w:name w:val="Сетка таблицы311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1">
    <w:name w:val="Сетка таблицы93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Сетка таблицы10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1">
    <w:name w:val="Сетка таблицы16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1">
    <w:name w:val="Сетка таблицы26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1">
    <w:name w:val="Сетка таблицы36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1">
    <w:name w:val="Сетка таблицы45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1">
    <w:name w:val="Сетка таблицы1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1">
    <w:name w:val="Сетка таблицы2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1">
    <w:name w:val="Сетка таблицы315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1">
    <w:name w:val="Сетка таблицы5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1">
    <w:name w:val="Сетка таблицы1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1">
    <w:name w:val="Сетка таблицы2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1">
    <w:name w:val="Сетка таблицы32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1">
    <w:name w:val="Сетка таблицы41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1">
    <w:name w:val="Сетка таблицы1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1">
    <w:name w:val="Сетка таблицы2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1">
    <w:name w:val="Сетка таблицы311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1">
    <w:name w:val="Сетка таблицы6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1">
    <w:name w:val="Сетка таблицы13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1">
    <w:name w:val="Сетка таблицы23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1">
    <w:name w:val="Сетка таблицы33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1">
    <w:name w:val="Сетка таблицы42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1">
    <w:name w:val="Сетка таблицы1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1">
    <w:name w:val="Сетка таблицы2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1">
    <w:name w:val="Сетка таблицы312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1">
    <w:name w:val="Сетка таблицы5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1">
    <w:name w:val="Сетка таблицы1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1">
    <w:name w:val="Сетка таблицы2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1">
    <w:name w:val="Сетка таблицы32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1">
    <w:name w:val="Сетка таблицы41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1">
    <w:name w:val="Сетка таблицы1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1">
    <w:name w:val="Сетка таблицы2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1">
    <w:name w:val="Сетка таблицы311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1">
    <w:name w:val="Сетка таблицы17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1">
    <w:name w:val="Сетка таблицы3163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1">
    <w:name w:val="Сетка таблицы183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1">
    <w:name w:val="Сетка таблицы19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1">
    <w:name w:val="Сетка таблицы203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
    <w:name w:val="Сетка таблицы4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0">
    <w:name w:val="Сетка таблицы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
    <w:name w:val="Сетка таблицы2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
    <w:name w:val="Сетка таблицы3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Сетка таблицы4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1">
    <w:name w:val="Сетка таблицы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1">
    <w:name w:val="Сетка таблицы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1">
    <w:name w:val="Сетка таблицы3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Сетка таблицы5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1">
    <w:name w:val="Сетка таблицы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1">
    <w:name w:val="Сетка таблицы2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1">
    <w:name w:val="Сетка таблицы32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1">
    <w:name w:val="Сетка таблицы4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1">
    <w:name w:val="Сетка таблицы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1">
    <w:name w:val="Сетка таблицы2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1">
    <w:name w:val="Сетка таблицы31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1">
    <w:name w:val="Сетка таблицы6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1">
    <w:name w:val="Сетка таблицы13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1">
    <w:name w:val="Сетка таблицы23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1">
    <w:name w:val="Сетка таблицы33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1">
    <w:name w:val="Сетка таблицы42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1">
    <w:name w:val="Сетка таблицы1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1">
    <w:name w:val="Сетка таблицы2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1">
    <w:name w:val="Сетка таблицы312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1">
    <w:name w:val="Сетка таблицы5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1">
    <w:name w:val="Сетка таблицы1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1">
    <w:name w:val="Сетка таблицы2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1">
    <w:name w:val="Сетка таблицы32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1">
    <w:name w:val="Сетка таблицы41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1">
    <w:name w:val="Сетка таблицы1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1">
    <w:name w:val="Сетка таблицы2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1">
    <w:name w:val="Сетка таблицы311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1">
    <w:name w:val="Сетка таблицы7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
    <w:name w:val="Сетка таблицы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1">
    <w:name w:val="Сетка таблицы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1">
    <w:name w:val="Сетка таблицы3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1">
    <w:name w:val="Сетка таблицы4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1">
    <w:name w:val="Сетка таблицы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1">
    <w:name w:val="Сетка таблицы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1">
    <w:name w:val="Сетка таблицы3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1">
    <w:name w:val="Сетка таблицы5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
    <w:name w:val="Сетка таблицы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1">
    <w:name w:val="Сетка таблицы2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1">
    <w:name w:val="Сетка таблицы32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1">
    <w:name w:val="Сетка таблицы4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1">
    <w:name w:val="Сетка таблицы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1">
    <w:name w:val="Сетка таблицы2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1">
    <w:name w:val="Сетка таблицы31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1">
    <w:name w:val="Сетка таблицы6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1">
    <w:name w:val="Сетка таблицы13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1">
    <w:name w:val="Сетка таблицы23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1">
    <w:name w:val="Сетка таблицы33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1">
    <w:name w:val="Сетка таблицы42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1">
    <w:name w:val="Сетка таблицы1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1">
    <w:name w:val="Сетка таблицы2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1">
    <w:name w:val="Сетка таблицы312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1">
    <w:name w:val="Сетка таблицы5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1">
    <w:name w:val="Сетка таблицы12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1">
    <w:name w:val="Сетка таблицы22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1">
    <w:name w:val="Сетка таблицы32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1">
    <w:name w:val="Сетка таблицы41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1">
    <w:name w:val="Сетка таблицы1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1">
    <w:name w:val="Сетка таблицы2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1">
    <w:name w:val="Сетка таблицы311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1">
    <w:name w:val="Сетка таблицы8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1">
    <w:name w:val="Сетка таблицы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1">
    <w:name w:val="Сетка таблицы2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1">
    <w:name w:val="Сетка таблицы35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1">
    <w:name w:val="Сетка таблицы4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1">
    <w:name w:val="Сетка таблицы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1">
    <w:name w:val="Сетка таблицы2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1">
    <w:name w:val="Сетка таблицы31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1">
    <w:name w:val="Сетка таблицы5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1">
    <w:name w:val="Сетка таблицы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1">
    <w:name w:val="Сетка таблицы2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1">
    <w:name w:val="Сетка таблицы32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1">
    <w:name w:val="Сетка таблицы4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1">
    <w:name w:val="Сетка таблицы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1">
    <w:name w:val="Сетка таблицы2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1">
    <w:name w:val="Сетка таблицы31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1">
    <w:name w:val="Сетка таблицы6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1">
    <w:name w:val="Сетка таблицы13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1">
    <w:name w:val="Сетка таблицы23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1">
    <w:name w:val="Сетка таблицы33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1">
    <w:name w:val="Сетка таблицы42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1">
    <w:name w:val="Сетка таблицы1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1">
    <w:name w:val="Сетка таблицы2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1">
    <w:name w:val="Сетка таблицы312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1">
    <w:name w:val="Сетка таблицы5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1">
    <w:name w:val="Сетка таблицы1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1">
    <w:name w:val="Сетка таблицы2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1">
    <w:name w:val="Сетка таблицы32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1">
    <w:name w:val="Сетка таблицы41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1">
    <w:name w:val="Сетка таблицы1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1">
    <w:name w:val="Сетка таблицы2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1">
    <w:name w:val="Сетка таблицы311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1">
    <w:name w:val="Сетка таблицы94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1">
    <w:name w:val="Сетка таблицы10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1">
    <w:name w:val="Сетка таблицы16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1">
    <w:name w:val="Сетка таблицы26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1">
    <w:name w:val="Сетка таблицы36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1">
    <w:name w:val="Сетка таблицы45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1">
    <w:name w:val="Сетка таблицы1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1">
    <w:name w:val="Сетка таблицы2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1">
    <w:name w:val="Сетка таблицы315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1">
    <w:name w:val="Сетка таблицы5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1">
    <w:name w:val="Сетка таблицы1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1">
    <w:name w:val="Сетка таблицы2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1">
    <w:name w:val="Сетка таблицы32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1">
    <w:name w:val="Сетка таблицы41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1">
    <w:name w:val="Сетка таблицы1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1">
    <w:name w:val="Сетка таблицы2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1">
    <w:name w:val="Сетка таблицы311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1">
    <w:name w:val="Сетка таблицы6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1">
    <w:name w:val="Сетка таблицы13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1">
    <w:name w:val="Сетка таблицы23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1">
    <w:name w:val="Сетка таблицы33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1">
    <w:name w:val="Сетка таблицы42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1">
    <w:name w:val="Сетка таблицы1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1">
    <w:name w:val="Сетка таблицы2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1">
    <w:name w:val="Сетка таблицы312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1">
    <w:name w:val="Сетка таблицы5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1">
    <w:name w:val="Сетка таблицы1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1">
    <w:name w:val="Сетка таблицы2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1">
    <w:name w:val="Сетка таблицы32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1">
    <w:name w:val="Сетка таблицы41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1">
    <w:name w:val="Сетка таблицы1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1">
    <w:name w:val="Сетка таблицы2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1">
    <w:name w:val="Сетка таблицы311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1">
    <w:name w:val="Сетка таблицы17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1">
    <w:name w:val="Сетка таблицы3164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1">
    <w:name w:val="Сетка таблицы184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1">
    <w:name w:val="Сетка таблицы19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1">
    <w:name w:val="Сетка таблицы204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
    <w:name w:val="Сетка таблицы50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1">
    <w:name w:val="Сетка таблицы5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1">
    <w:name w:val="Сетка таблицы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1">
    <w:name w:val="Сетка таблицы2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1">
    <w:name w:val="Сетка таблицы32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1">
    <w:name w:val="Сетка таблицы4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1">
    <w:name w:val="Сетка таблицы1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1">
    <w:name w:val="Сетка таблицы2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1">
    <w:name w:val="Сетка таблицы31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1">
    <w:name w:val="Сетка таблицы5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1">
    <w:name w:val="Сетка таблицы1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1">
    <w:name w:val="Сетка таблицы2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1">
    <w:name w:val="Сетка таблицы32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1">
    <w:name w:val="Сетка таблицы4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1">
    <w:name w:val="Сетка таблицы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1">
    <w:name w:val="Сетка таблицы2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1">
    <w:name w:val="Сетка таблицы31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1">
    <w:name w:val="Сетка таблицы6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1">
    <w:name w:val="Сетка таблицы13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1">
    <w:name w:val="Сетка таблицы23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1">
    <w:name w:val="Сетка таблицы33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1">
    <w:name w:val="Сетка таблицы42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1">
    <w:name w:val="Сетка таблицы1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1">
    <w:name w:val="Сетка таблицы2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1">
    <w:name w:val="Сетка таблицы312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1">
    <w:name w:val="Сетка таблицы5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1">
    <w:name w:val="Сетка таблицы1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1">
    <w:name w:val="Сетка таблицы2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1">
    <w:name w:val="Сетка таблицы32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1">
    <w:name w:val="Сетка таблицы41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1">
    <w:name w:val="Сетка таблицы1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1">
    <w:name w:val="Сетка таблицы2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1">
    <w:name w:val="Сетка таблицы311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1">
    <w:name w:val="Сетка таблицы7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
    <w:name w:val="Сетка таблицы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1">
    <w:name w:val="Сетка таблицы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1">
    <w:name w:val="Сетка таблицы3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1">
    <w:name w:val="Сетка таблицы4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1">
    <w:name w:val="Сетка таблицы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1">
    <w:name w:val="Сетка таблицы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1">
    <w:name w:val="Сетка таблицы3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1">
    <w:name w:val="Сетка таблицы5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1">
    <w:name w:val="Сетка таблицы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1">
    <w:name w:val="Сетка таблицы2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1">
    <w:name w:val="Сетка таблицы32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1">
    <w:name w:val="Сетка таблицы4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1">
    <w:name w:val="Сетка таблицы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1">
    <w:name w:val="Сетка таблицы2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1">
    <w:name w:val="Сетка таблицы31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1">
    <w:name w:val="Сетка таблицы6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1">
    <w:name w:val="Сетка таблицы13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1">
    <w:name w:val="Сетка таблицы23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1">
    <w:name w:val="Сетка таблицы33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1">
    <w:name w:val="Сетка таблицы42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1">
    <w:name w:val="Сетка таблицы1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1">
    <w:name w:val="Сетка таблицы2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1">
    <w:name w:val="Сетка таблицы312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1">
    <w:name w:val="Сетка таблицы5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1">
    <w:name w:val="Сетка таблицы1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1">
    <w:name w:val="Сетка таблицы2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1">
    <w:name w:val="Сетка таблицы32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1">
    <w:name w:val="Сетка таблицы41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1">
    <w:name w:val="Сетка таблицы1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1">
    <w:name w:val="Сетка таблицы2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1">
    <w:name w:val="Сетка таблицы311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1">
    <w:name w:val="Сетка таблицы8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1">
    <w:name w:val="Сетка таблицы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1">
    <w:name w:val="Сетка таблицы2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1">
    <w:name w:val="Сетка таблицы35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1">
    <w:name w:val="Сетка таблицы4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1">
    <w:name w:val="Сетка таблицы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1">
    <w:name w:val="Сетка таблицы2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1">
    <w:name w:val="Сетка таблицы31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1">
    <w:name w:val="Сетка таблицы5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1">
    <w:name w:val="Сетка таблицы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1">
    <w:name w:val="Сетка таблицы2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1">
    <w:name w:val="Сетка таблицы32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1">
    <w:name w:val="Сетка таблицы4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1">
    <w:name w:val="Сетка таблицы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1">
    <w:name w:val="Сетка таблицы2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1">
    <w:name w:val="Сетка таблицы31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1">
    <w:name w:val="Сетка таблицы6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1">
    <w:name w:val="Сетка таблицы13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1">
    <w:name w:val="Сетка таблицы23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1">
    <w:name w:val="Сетка таблицы33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1">
    <w:name w:val="Сетка таблицы42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1">
    <w:name w:val="Сетка таблицы1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1">
    <w:name w:val="Сетка таблицы2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1">
    <w:name w:val="Сетка таблицы312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1">
    <w:name w:val="Сетка таблицы5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1">
    <w:name w:val="Сетка таблицы1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1">
    <w:name w:val="Сетка таблицы2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1">
    <w:name w:val="Сетка таблицы32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1">
    <w:name w:val="Сетка таблицы41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1">
    <w:name w:val="Сетка таблицы1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1">
    <w:name w:val="Сетка таблицы2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1">
    <w:name w:val="Сетка таблицы311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1">
    <w:name w:val="Сетка таблицы95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1">
    <w:name w:val="Сетка таблицы10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1">
    <w:name w:val="Сетка таблицы16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1">
    <w:name w:val="Сетка таблицы26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1">
    <w:name w:val="Сетка таблицы36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1">
    <w:name w:val="Сетка таблицы45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1">
    <w:name w:val="Сетка таблицы1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1">
    <w:name w:val="Сетка таблицы2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1">
    <w:name w:val="Сетка таблицы315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1">
    <w:name w:val="Сетка таблицы5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1">
    <w:name w:val="Сетка таблицы1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1">
    <w:name w:val="Сетка таблицы2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1">
    <w:name w:val="Сетка таблицы32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1">
    <w:name w:val="Сетка таблицы41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1">
    <w:name w:val="Сетка таблицы1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1">
    <w:name w:val="Сетка таблицы2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1">
    <w:name w:val="Сетка таблицы311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1">
    <w:name w:val="Сетка таблицы6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1">
    <w:name w:val="Сетка таблицы13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1">
    <w:name w:val="Сетка таблицы23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1">
    <w:name w:val="Сетка таблицы33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1">
    <w:name w:val="Сетка таблицы42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1">
    <w:name w:val="Сетка таблицы1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1">
    <w:name w:val="Сетка таблицы2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1">
    <w:name w:val="Сетка таблицы312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1">
    <w:name w:val="Сетка таблицы5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1">
    <w:name w:val="Сетка таблицы1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1">
    <w:name w:val="Сетка таблицы2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1">
    <w:name w:val="Сетка таблицы32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1">
    <w:name w:val="Сетка таблицы41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1">
    <w:name w:val="Сетка таблицы1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1">
    <w:name w:val="Сетка таблицы2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1">
    <w:name w:val="Сетка таблицы311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1">
    <w:name w:val="Сетка таблицы17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1">
    <w:name w:val="Сетка таблицы3165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1">
    <w:name w:val="Сетка таблицы185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1">
    <w:name w:val="Сетка таблицы19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1">
    <w:name w:val="Сетка таблицы205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1">
    <w:name w:val="Сетка таблицы6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1">
    <w:name w:val="Сетка таблицы13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1">
    <w:name w:val="Сетка таблицы23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1">
    <w:name w:val="Сетка таблицы33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1">
    <w:name w:val="Сетка таблицы42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1">
    <w:name w:val="Сетка таблицы1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1">
    <w:name w:val="Сетка таблицы2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1">
    <w:name w:val="Сетка таблицы312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1">
    <w:name w:val="Сетка таблицы5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1">
    <w:name w:val="Сетка таблицы1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1">
    <w:name w:val="Сетка таблицы2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1">
    <w:name w:val="Сетка таблицы32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1">
    <w:name w:val="Сетка таблицы41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1">
    <w:name w:val="Сетка таблицы1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1">
    <w:name w:val="Сетка таблицы2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1">
    <w:name w:val="Сетка таблицы311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1">
    <w:name w:val="Сетка таблицы6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1">
    <w:name w:val="Сетка таблицы13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1">
    <w:name w:val="Сетка таблицы23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1">
    <w:name w:val="Сетка таблицы33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1">
    <w:name w:val="Сетка таблицы42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1">
    <w:name w:val="Сетка таблицы11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1">
    <w:name w:val="Сетка таблицы2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1">
    <w:name w:val="Сетка таблицы312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1">
    <w:name w:val="Сетка таблицы51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1">
    <w:name w:val="Сетка таблицы1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1">
    <w:name w:val="Сетка таблицы2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1">
    <w:name w:val="Сетка таблицы32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1">
    <w:name w:val="Сетка таблицы41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1">
    <w:name w:val="Сетка таблицы1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1">
    <w:name w:val="Сетка таблицы2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1">
    <w:name w:val="Сетка таблицы311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1">
    <w:name w:val="Сетка таблицы7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1">
    <w:name w:val="Сетка таблицы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1">
    <w:name w:val="Сетка таблицы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1">
    <w:name w:val="Сетка таблицы3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1">
    <w:name w:val="Сетка таблицы4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1">
    <w:name w:val="Сетка таблицы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1">
    <w:name w:val="Сетка таблицы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1">
    <w:name w:val="Сетка таблицы3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1">
    <w:name w:val="Сетка таблицы5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
    <w:name w:val="Сетка таблицы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1">
    <w:name w:val="Сетка таблицы2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1">
    <w:name w:val="Сетка таблицы32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1">
    <w:name w:val="Сетка таблицы4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1">
    <w:name w:val="Сетка таблицы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1">
    <w:name w:val="Сетка таблицы2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1">
    <w:name w:val="Сетка таблицы31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1">
    <w:name w:val="Сетка таблицы6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1">
    <w:name w:val="Сетка таблицы13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1">
    <w:name w:val="Сетка таблицы23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1">
    <w:name w:val="Сетка таблицы33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1">
    <w:name w:val="Сетка таблицы42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1">
    <w:name w:val="Сетка таблицы1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1">
    <w:name w:val="Сетка таблицы2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1">
    <w:name w:val="Сетка таблицы312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1">
    <w:name w:val="Сетка таблицы5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1">
    <w:name w:val="Сетка таблицы1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1">
    <w:name w:val="Сетка таблицы2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1">
    <w:name w:val="Сетка таблицы32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1">
    <w:name w:val="Сетка таблицы41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1">
    <w:name w:val="Сетка таблицы1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1">
    <w:name w:val="Сетка таблицы2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1">
    <w:name w:val="Сетка таблицы311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1">
    <w:name w:val="Сетка таблицы8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1">
    <w:name w:val="Сетка таблицы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1">
    <w:name w:val="Сетка таблицы2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1">
    <w:name w:val="Сетка таблицы35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1">
    <w:name w:val="Сетка таблицы4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1">
    <w:name w:val="Сетка таблицы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1">
    <w:name w:val="Сетка таблицы2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1">
    <w:name w:val="Сетка таблицы31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1">
    <w:name w:val="Сетка таблицы5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1">
    <w:name w:val="Сетка таблицы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1">
    <w:name w:val="Сетка таблицы2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1">
    <w:name w:val="Сетка таблицы32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1">
    <w:name w:val="Сетка таблицы4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1">
    <w:name w:val="Сетка таблицы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1">
    <w:name w:val="Сетка таблицы2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1">
    <w:name w:val="Сетка таблицы31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1">
    <w:name w:val="Сетка таблицы6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1">
    <w:name w:val="Сетка таблицы13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1">
    <w:name w:val="Сетка таблицы23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1">
    <w:name w:val="Сетка таблицы33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1">
    <w:name w:val="Сетка таблицы42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1">
    <w:name w:val="Сетка таблицы1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1">
    <w:name w:val="Сетка таблицы2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1">
    <w:name w:val="Сетка таблицы312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1">
    <w:name w:val="Сетка таблицы5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1">
    <w:name w:val="Сетка таблицы1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1">
    <w:name w:val="Сетка таблицы2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1">
    <w:name w:val="Сетка таблицы32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1">
    <w:name w:val="Сетка таблицы41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1">
    <w:name w:val="Сетка таблицы1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1">
    <w:name w:val="Сетка таблицы2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1">
    <w:name w:val="Сетка таблицы311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1">
    <w:name w:val="Сетка таблицы96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1">
    <w:name w:val="Сетка таблицы10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1">
    <w:name w:val="Сетка таблицы16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1">
    <w:name w:val="Сетка таблицы26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1">
    <w:name w:val="Сетка таблицы36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1">
    <w:name w:val="Сетка таблицы45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1">
    <w:name w:val="Сетка таблицы1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1">
    <w:name w:val="Сетка таблицы2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1">
    <w:name w:val="Сетка таблицы315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1">
    <w:name w:val="Сетка таблицы5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1">
    <w:name w:val="Сетка таблицы1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1">
    <w:name w:val="Сетка таблицы2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1">
    <w:name w:val="Сетка таблицы32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1">
    <w:name w:val="Сетка таблицы41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1">
    <w:name w:val="Сетка таблицы1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1">
    <w:name w:val="Сетка таблицы2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1">
    <w:name w:val="Сетка таблицы311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1">
    <w:name w:val="Сетка таблицы6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1">
    <w:name w:val="Сетка таблицы13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1">
    <w:name w:val="Сетка таблицы23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1">
    <w:name w:val="Сетка таблицы33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1">
    <w:name w:val="Сетка таблицы42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1">
    <w:name w:val="Сетка таблицы1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1">
    <w:name w:val="Сетка таблицы2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1">
    <w:name w:val="Сетка таблицы312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1">
    <w:name w:val="Сетка таблицы5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1">
    <w:name w:val="Сетка таблицы1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1">
    <w:name w:val="Сетка таблицы2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1">
    <w:name w:val="Сетка таблицы32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1">
    <w:name w:val="Сетка таблицы41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1">
    <w:name w:val="Сетка таблицы1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1">
    <w:name w:val="Сетка таблицы2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1">
    <w:name w:val="Сетка таблицы311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1">
    <w:name w:val="Сетка таблицы17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1">
    <w:name w:val="Сетка таблицы3166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1">
    <w:name w:val="Сетка таблицы186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1">
    <w:name w:val="Сетка таблицы19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1">
    <w:name w:val="Сетка таблицы206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1">
    <w:name w:val="Сетка таблицы13101"/>
    <w:basedOn w:val="a1"/>
    <w:next w:val="aff2"/>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1">
    <w:name w:val="Сетка таблицы11301"/>
    <w:basedOn w:val="a1"/>
    <w:next w:val="aff2"/>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1">
    <w:name w:val="Сетка таблицы7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1">
    <w:name w:val="Сетка таблицы107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1">
    <w:name w:val="Сетка таблицы7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1">
    <w:name w:val="Сетка таблицы7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0">
    <w:name w:val="Сетка таблицы8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8">
    <w:name w:val="Сетка таблицы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8">
    <w:name w:val="Сетка таблицы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30">
    <w:name w:val="Оглавление 63"/>
    <w:basedOn w:val="a"/>
    <w:next w:val="a"/>
    <w:autoRedefine/>
    <w:uiPriority w:val="39"/>
    <w:unhideWhenUsed/>
    <w:rsid w:val="003B03BE"/>
    <w:pPr>
      <w:spacing w:after="100"/>
      <w:ind w:left="1100"/>
    </w:pPr>
    <w:rPr>
      <w:rFonts w:asciiTheme="minorHAnsi" w:hAnsiTheme="minorHAnsi" w:cstheme="minorBidi"/>
      <w:lang w:eastAsia="ru-RU"/>
    </w:rPr>
  </w:style>
  <w:style w:type="paragraph" w:customStyle="1" w:styleId="730">
    <w:name w:val="Оглавление 73"/>
    <w:basedOn w:val="a"/>
    <w:next w:val="a"/>
    <w:autoRedefine/>
    <w:uiPriority w:val="39"/>
    <w:unhideWhenUsed/>
    <w:rsid w:val="003B03BE"/>
    <w:pPr>
      <w:spacing w:after="100"/>
      <w:ind w:left="1320"/>
    </w:pPr>
    <w:rPr>
      <w:rFonts w:asciiTheme="minorHAnsi" w:hAnsiTheme="minorHAnsi" w:cstheme="minorBidi"/>
      <w:lang w:eastAsia="ru-RU"/>
    </w:rPr>
  </w:style>
  <w:style w:type="paragraph" w:customStyle="1" w:styleId="830">
    <w:name w:val="Оглавление 83"/>
    <w:basedOn w:val="a"/>
    <w:next w:val="a"/>
    <w:autoRedefine/>
    <w:uiPriority w:val="39"/>
    <w:unhideWhenUsed/>
    <w:rsid w:val="003B03BE"/>
    <w:pPr>
      <w:spacing w:after="100"/>
      <w:ind w:left="1540"/>
    </w:pPr>
    <w:rPr>
      <w:rFonts w:asciiTheme="minorHAnsi" w:hAnsiTheme="minorHAnsi" w:cstheme="minorBidi"/>
      <w:lang w:eastAsia="ru-RU"/>
    </w:rPr>
  </w:style>
  <w:style w:type="paragraph" w:customStyle="1" w:styleId="930">
    <w:name w:val="Оглавление 93"/>
    <w:basedOn w:val="a"/>
    <w:next w:val="a"/>
    <w:autoRedefine/>
    <w:uiPriority w:val="39"/>
    <w:unhideWhenUsed/>
    <w:rsid w:val="003B03BE"/>
    <w:pPr>
      <w:spacing w:after="100"/>
      <w:ind w:left="1760"/>
    </w:pPr>
    <w:rPr>
      <w:rFonts w:asciiTheme="minorHAnsi" w:hAnsiTheme="minorHAnsi" w:cstheme="minorBidi"/>
      <w:lang w:eastAsia="ru-RU"/>
    </w:rPr>
  </w:style>
  <w:style w:type="table" w:customStyle="1" w:styleId="348">
    <w:name w:val="Сетка таблицы3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8">
    <w:name w:val="Сетка таблицы4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9">
    <w:name w:val="Сетка таблицы113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8">
    <w:name w:val="Сетка таблицы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8">
    <w:name w:val="Сетка таблицы3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8">
    <w:name w:val="Сетка таблицы5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
    <w:name w:val="Сетка таблицы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8">
    <w:name w:val="Сетка таблицы2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8">
    <w:name w:val="Сетка таблицы32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8">
    <w:name w:val="Сетка таблицы4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8">
    <w:name w:val="Сетка таблицы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8">
    <w:name w:val="Сетка таблицы2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8">
    <w:name w:val="Сетка таблицы31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8">
    <w:name w:val="Сетка таблицы6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9">
    <w:name w:val="Сетка таблицы13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8">
    <w:name w:val="Сетка таблицы23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8">
    <w:name w:val="Сетка таблицы33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8">
    <w:name w:val="Сетка таблицы42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9">
    <w:name w:val="Сетка таблицы112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8">
    <w:name w:val="Сетка таблицы212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8">
    <w:name w:val="Сетка таблицы312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9">
    <w:name w:val="Сетка таблицы51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9">
    <w:name w:val="Сетка таблицы12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9">
    <w:name w:val="Сетка таблицы22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8">
    <w:name w:val="Сетка таблицы321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8">
    <w:name w:val="Сетка таблицы411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9">
    <w:name w:val="Сетка таблицы111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9">
    <w:name w:val="Сетка таблицы211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9">
    <w:name w:val="Сетка таблицы3111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Сетка таблицы7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9">
    <w:name w:val="Сетка таблицы14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9">
    <w:name w:val="Сетка таблицы24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9">
    <w:name w:val="Сетка таблицы34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9">
    <w:name w:val="Сетка таблицы43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Сетка таблицы113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9">
    <w:name w:val="Сетка таблицы213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9">
    <w:name w:val="Сетка таблицы313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9">
    <w:name w:val="Сетка таблицы52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9">
    <w:name w:val="Сетка таблицы12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9">
    <w:name w:val="Сетка таблицы22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9">
    <w:name w:val="Сетка таблицы322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9">
    <w:name w:val="Сетка таблицы412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9">
    <w:name w:val="Сетка таблицы111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9">
    <w:name w:val="Сетка таблицы211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9">
    <w:name w:val="Сетка таблицы3112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9">
    <w:name w:val="Сетка таблицы6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0">
    <w:name w:val="Сетка таблицы13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9">
    <w:name w:val="Сетка таблицы23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9">
    <w:name w:val="Сетка таблицы33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9">
    <w:name w:val="Сетка таблицы42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Сетка таблицы112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9">
    <w:name w:val="Сетка таблицы212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9">
    <w:name w:val="Сетка таблицы312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Сетка таблицы511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0">
    <w:name w:val="Сетка таблицы12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0">
    <w:name w:val="Сетка таблицы22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9">
    <w:name w:val="Сетка таблицы321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9">
    <w:name w:val="Сетка таблицы411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0">
    <w:name w:val="Сетка таблицы111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0">
    <w:name w:val="Сетка таблицы211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0">
    <w:name w:val="Сетка таблицы31111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8">
    <w:name w:val="Сетка таблицы8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8">
    <w:name w:val="Сетка таблицы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8">
    <w:name w:val="Сетка таблицы2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8">
    <w:name w:val="Сетка таблицы35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8">
    <w:name w:val="Сетка таблицы4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8">
    <w:name w:val="Сетка таблицы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8">
    <w:name w:val="Сетка таблицы2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8">
    <w:name w:val="Сетка таблицы31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8">
    <w:name w:val="Сетка таблицы5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8">
    <w:name w:val="Сетка таблицы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8">
    <w:name w:val="Сетка таблицы2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8">
    <w:name w:val="Сетка таблицы32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8">
    <w:name w:val="Сетка таблицы4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8">
    <w:name w:val="Сетка таблицы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8">
    <w:name w:val="Сетка таблицы2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8">
    <w:name w:val="Сетка таблицы31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8">
    <w:name w:val="Сетка таблицы6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8">
    <w:name w:val="Сетка таблицы13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8">
    <w:name w:val="Сетка таблицы23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8">
    <w:name w:val="Сетка таблицы33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8">
    <w:name w:val="Сетка таблицы42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8">
    <w:name w:val="Сетка таблицы1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8">
    <w:name w:val="Сетка таблицы2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8">
    <w:name w:val="Сетка таблицы312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8">
    <w:name w:val="Сетка таблицы5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8">
    <w:name w:val="Сетка таблицы12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8">
    <w:name w:val="Сетка таблицы22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8">
    <w:name w:val="Сетка таблицы32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8">
    <w:name w:val="Сетка таблицы41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8">
    <w:name w:val="Сетка таблицы1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8">
    <w:name w:val="Сетка таблицы2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8">
    <w:name w:val="Сетка таблицы311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8">
    <w:name w:val="Сетка таблицы98"/>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9">
    <w:name w:val="Сетка таблицы10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8">
    <w:name w:val="Сетка таблицы16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8">
    <w:name w:val="Сетка таблицы26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8">
    <w:name w:val="Сетка таблицы36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8">
    <w:name w:val="Сетка таблицы45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8">
    <w:name w:val="Сетка таблицы1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8">
    <w:name w:val="Сетка таблицы2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8">
    <w:name w:val="Сетка таблицы315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8">
    <w:name w:val="Сетка таблицы5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8">
    <w:name w:val="Сетка таблицы1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8">
    <w:name w:val="Сетка таблицы2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8">
    <w:name w:val="Сетка таблицы32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8">
    <w:name w:val="Сетка таблицы41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8">
    <w:name w:val="Сетка таблицы1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8">
    <w:name w:val="Сетка таблицы2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8">
    <w:name w:val="Сетка таблицы311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8">
    <w:name w:val="Сетка таблицы6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8">
    <w:name w:val="Сетка таблицы13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8">
    <w:name w:val="Сетка таблицы23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8">
    <w:name w:val="Сетка таблицы33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8">
    <w:name w:val="Сетка таблицы42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8">
    <w:name w:val="Сетка таблицы1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8">
    <w:name w:val="Сетка таблицы2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8">
    <w:name w:val="Сетка таблицы312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8">
    <w:name w:val="Сетка таблицы5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8">
    <w:name w:val="Сетка таблицы1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8">
    <w:name w:val="Сетка таблицы2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8">
    <w:name w:val="Сетка таблицы32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8">
    <w:name w:val="Сетка таблицы41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8">
    <w:name w:val="Сетка таблицы1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8">
    <w:name w:val="Сетка таблицы2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8">
    <w:name w:val="Сетка таблицы311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8">
    <w:name w:val="Сетка таблицы17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8">
    <w:name w:val="Сетка таблицы3168"/>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8">
    <w:name w:val="Сетка таблицы188"/>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8">
    <w:name w:val="Сетка таблицы19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8">
    <w:name w:val="Сетка таблицы208"/>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Сетка таблицы2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Сетка таблицы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Сетка таблицы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Сетка таблицы3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
    <w:name w:val="Сетка таблицы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Сетка таблицы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2">
    <w:name w:val="Сетка таблицы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2">
    <w:name w:val="Сетка таблицы3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Сетка таблицы5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Сетка таблицы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2">
    <w:name w:val="Сетка таблицы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2">
    <w:name w:val="Сетка таблицы3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2">
    <w:name w:val="Сетка таблицы4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2">
    <w:name w:val="Сетка таблицы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2">
    <w:name w:val="Сетка таблицы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2">
    <w:name w:val="Сетка таблицы3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Сетка таблицы6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2">
    <w:name w:val="Сетка таблицы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2">
    <w:name w:val="Сетка таблицы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2">
    <w:name w:val="Сетка таблицы3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2">
    <w:name w:val="Сетка таблицы4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2">
    <w:name w:val="Сетка таблицы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2">
    <w:name w:val="Сетка таблицы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2">
    <w:name w:val="Сетка таблицы3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2">
    <w:name w:val="Сетка таблицы5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2">
    <w:name w:val="Сетка таблицы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2">
    <w:name w:val="Сетка таблицы2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2">
    <w:name w:val="Сетка таблицы32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2">
    <w:name w:val="Сетка таблицы4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2">
    <w:name w:val="Сетка таблицы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2">
    <w:name w:val="Сетка таблицы2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2">
    <w:name w:val="Сетка таблицы31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
    <w:name w:val="Сетка таблицы713"/>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
    <w:name w:val="Сетка таблицы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Сетка таблицы3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Сетка таблицы4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2">
    <w:name w:val="Сетка таблицы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2">
    <w:name w:val="Сетка таблицы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2">
    <w:name w:val="Сетка таблицы3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Сетка таблицы5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Сетка таблицы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2">
    <w:name w:val="Сетка таблицы2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Сетка таблицы32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Сетка таблицы4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2">
    <w:name w:val="Сетка таблицы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2">
    <w:name w:val="Сетка таблицы2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2">
    <w:name w:val="Сетка таблицы31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
    <w:name w:val="Сетка таблицы6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Сетка таблицы13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2">
    <w:name w:val="Сетка таблицы23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2">
    <w:name w:val="Сетка таблицы33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Сетка таблицы42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2">
    <w:name w:val="Сетка таблицы112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2">
    <w:name w:val="Сетка таблицы212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2">
    <w:name w:val="Сетка таблицы312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2">
    <w:name w:val="Сетка таблицы51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Сетка таблицы12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2">
    <w:name w:val="Сетка таблицы22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2">
    <w:name w:val="Сетка таблицы321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2">
    <w:name w:val="Сетка таблицы411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2">
    <w:name w:val="Сетка таблицы111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2">
    <w:name w:val="Сетка таблицы211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2">
    <w:name w:val="Сетка таблицы3111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Сетка таблицы8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Сетка таблицы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2">
    <w:name w:val="Сетка таблицы2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Сетка таблицы35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Сетка таблицы4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2">
    <w:name w:val="Сетка таблицы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2">
    <w:name w:val="Сетка таблицы2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2">
    <w:name w:val="Сетка таблицы31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2">
    <w:name w:val="Сетка таблицы5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Сетка таблицы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2">
    <w:name w:val="Сетка таблицы2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2">
    <w:name w:val="Сетка таблицы32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2">
    <w:name w:val="Сетка таблицы4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2">
    <w:name w:val="Сетка таблицы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2">
    <w:name w:val="Сетка таблицы2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2">
    <w:name w:val="Сетка таблицы31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Сетка таблицы6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2">
    <w:name w:val="Сетка таблицы13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2">
    <w:name w:val="Сетка таблицы23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2">
    <w:name w:val="Сетка таблицы33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Сетка таблицы42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2">
    <w:name w:val="Сетка таблицы1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2">
    <w:name w:val="Сетка таблицы2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2">
    <w:name w:val="Сетка таблицы312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2">
    <w:name w:val="Сетка таблицы5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2">
    <w:name w:val="Сетка таблицы12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2">
    <w:name w:val="Сетка таблицы22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2">
    <w:name w:val="Сетка таблицы32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2">
    <w:name w:val="Сетка таблицы41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2">
    <w:name w:val="Сетка таблицы1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2">
    <w:name w:val="Сетка таблицы2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2">
    <w:name w:val="Сетка таблицы311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2">
    <w:name w:val="Сетка таблицы91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
    <w:name w:val="Сетка таблицы10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
    <w:name w:val="Сетка таблицы16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2">
    <w:name w:val="Сетка таблицы26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2">
    <w:name w:val="Сетка таблицы36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2">
    <w:name w:val="Сетка таблицы45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2">
    <w:name w:val="Сетка таблицы1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2">
    <w:name w:val="Сетка таблицы2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2">
    <w:name w:val="Сетка таблицы315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2">
    <w:name w:val="Сетка таблицы5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2">
    <w:name w:val="Сетка таблицы1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2">
    <w:name w:val="Сетка таблицы2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2">
    <w:name w:val="Сетка таблицы32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2">
    <w:name w:val="Сетка таблицы41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2">
    <w:name w:val="Сетка таблицы1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2">
    <w:name w:val="Сетка таблицы2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2">
    <w:name w:val="Сетка таблицы311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2">
    <w:name w:val="Сетка таблицы6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2">
    <w:name w:val="Сетка таблицы13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2">
    <w:name w:val="Сетка таблицы23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2">
    <w:name w:val="Сетка таблицы33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2">
    <w:name w:val="Сетка таблицы42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2">
    <w:name w:val="Сетка таблицы1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2">
    <w:name w:val="Сетка таблицы2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2">
    <w:name w:val="Сетка таблицы312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2">
    <w:name w:val="Сетка таблицы5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2">
    <w:name w:val="Сетка таблицы1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2">
    <w:name w:val="Сетка таблицы2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2">
    <w:name w:val="Сетка таблицы32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2">
    <w:name w:val="Сетка таблицы41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2">
    <w:name w:val="Сетка таблицы1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2">
    <w:name w:val="Сетка таблицы2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2">
    <w:name w:val="Сетка таблицы311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Сетка таблицы17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2">
    <w:name w:val="Сетка таблицы3161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2">
    <w:name w:val="Сетка таблицы181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Сетка таблицы19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2">
    <w:name w:val="Сетка таблицы201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Сетка таблицы2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Сетка таблицы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2">
    <w:name w:val="Сетка таблицы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Сетка таблицы3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Сетка таблицы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2">
    <w:name w:val="Сетка таблицы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2">
    <w:name w:val="Сетка таблицы3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2">
    <w:name w:val="Сетка таблицы5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
    <w:name w:val="Сетка таблицы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2">
    <w:name w:val="Сетка таблицы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2">
    <w:name w:val="Сетка таблицы3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2">
    <w:name w:val="Сетка таблицы4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2">
    <w:name w:val="Сетка таблицы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2">
    <w:name w:val="Сетка таблицы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2">
    <w:name w:val="Сетка таблицы3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2">
    <w:name w:val="Сетка таблицы6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2">
    <w:name w:val="Сетка таблицы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2">
    <w:name w:val="Сетка таблицы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2">
    <w:name w:val="Сетка таблицы3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2">
    <w:name w:val="Сетка таблицы4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2">
    <w:name w:val="Сетка таблицы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2">
    <w:name w:val="Сетка таблицы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2">
    <w:name w:val="Сетка таблицы3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2">
    <w:name w:val="Сетка таблицы5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2">
    <w:name w:val="Сетка таблицы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2">
    <w:name w:val="Сетка таблицы2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2">
    <w:name w:val="Сетка таблицы32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2">
    <w:name w:val="Сетка таблицы4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2">
    <w:name w:val="Сетка таблицы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2">
    <w:name w:val="Сетка таблицы2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2">
    <w:name w:val="Сетка таблицы31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Сетка таблицы7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
    <w:name w:val="Сетка таблицы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Сетка таблицы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2">
    <w:name w:val="Сетка таблицы3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2">
    <w:name w:val="Сетка таблицы4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2">
    <w:name w:val="Сетка таблицы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2">
    <w:name w:val="Сетка таблицы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2">
    <w:name w:val="Сетка таблицы3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2">
    <w:name w:val="Сетка таблицы5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Сетка таблицы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2">
    <w:name w:val="Сетка таблицы2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2">
    <w:name w:val="Сетка таблицы32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2">
    <w:name w:val="Сетка таблицы4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2">
    <w:name w:val="Сетка таблицы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2">
    <w:name w:val="Сетка таблицы2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2">
    <w:name w:val="Сетка таблицы31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2">
    <w:name w:val="Сетка таблицы6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2">
    <w:name w:val="Сетка таблицы13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2">
    <w:name w:val="Сетка таблицы23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2">
    <w:name w:val="Сетка таблицы33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2">
    <w:name w:val="Сетка таблицы42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2">
    <w:name w:val="Сетка таблицы112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2">
    <w:name w:val="Сетка таблицы212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2">
    <w:name w:val="Сетка таблицы312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2">
    <w:name w:val="Сетка таблицы51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Сетка таблицы12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2">
    <w:name w:val="Сетка таблицы22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2">
    <w:name w:val="Сетка таблицы321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2">
    <w:name w:val="Сетка таблицы411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2">
    <w:name w:val="Сетка таблицы111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2">
    <w:name w:val="Сетка таблицы211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2">
    <w:name w:val="Сетка таблицы3111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Сетка таблицы8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Сетка таблицы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2">
    <w:name w:val="Сетка таблицы2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2">
    <w:name w:val="Сетка таблицы35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2">
    <w:name w:val="Сетка таблицы4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2">
    <w:name w:val="Сетка таблицы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2">
    <w:name w:val="Сетка таблицы2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2">
    <w:name w:val="Сетка таблицы31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2">
    <w:name w:val="Сетка таблицы5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Сетка таблицы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2">
    <w:name w:val="Сетка таблицы2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2">
    <w:name w:val="Сетка таблицы32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2">
    <w:name w:val="Сетка таблицы4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2">
    <w:name w:val="Сетка таблицы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2">
    <w:name w:val="Сетка таблицы2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2">
    <w:name w:val="Сетка таблицы31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2">
    <w:name w:val="Сетка таблицы6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2">
    <w:name w:val="Сетка таблицы13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2">
    <w:name w:val="Сетка таблицы23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2">
    <w:name w:val="Сетка таблицы33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2">
    <w:name w:val="Сетка таблицы42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2">
    <w:name w:val="Сетка таблицы1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2">
    <w:name w:val="Сетка таблицы2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2">
    <w:name w:val="Сетка таблицы312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2">
    <w:name w:val="Сетка таблицы5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2">
    <w:name w:val="Сетка таблицы12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2">
    <w:name w:val="Сетка таблицы22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2">
    <w:name w:val="Сетка таблицы32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2">
    <w:name w:val="Сетка таблицы41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2">
    <w:name w:val="Сетка таблицы1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2">
    <w:name w:val="Сетка таблицы2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2">
    <w:name w:val="Сетка таблицы311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2">
    <w:name w:val="Сетка таблицы92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Сетка таблицы10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2">
    <w:name w:val="Сетка таблицы16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2">
    <w:name w:val="Сетка таблицы26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2">
    <w:name w:val="Сетка таблицы36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2">
    <w:name w:val="Сетка таблицы45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2">
    <w:name w:val="Сетка таблицы1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2">
    <w:name w:val="Сетка таблицы2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2">
    <w:name w:val="Сетка таблицы315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2">
    <w:name w:val="Сетка таблицы5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2">
    <w:name w:val="Сетка таблицы1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2">
    <w:name w:val="Сетка таблицы2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2">
    <w:name w:val="Сетка таблицы32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2">
    <w:name w:val="Сетка таблицы41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2">
    <w:name w:val="Сетка таблицы1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2">
    <w:name w:val="Сетка таблицы2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2">
    <w:name w:val="Сетка таблицы311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2">
    <w:name w:val="Сетка таблицы6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2">
    <w:name w:val="Сетка таблицы13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2">
    <w:name w:val="Сетка таблицы23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2">
    <w:name w:val="Сетка таблицы33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2">
    <w:name w:val="Сетка таблицы42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2">
    <w:name w:val="Сетка таблицы1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2">
    <w:name w:val="Сетка таблицы2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2">
    <w:name w:val="Сетка таблицы312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2">
    <w:name w:val="Сетка таблицы5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2">
    <w:name w:val="Сетка таблицы1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2">
    <w:name w:val="Сетка таблицы2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2">
    <w:name w:val="Сетка таблицы32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2">
    <w:name w:val="Сетка таблицы41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2">
    <w:name w:val="Сетка таблицы1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2">
    <w:name w:val="Сетка таблицы2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2">
    <w:name w:val="Сетка таблицы311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2">
    <w:name w:val="Сетка таблицы17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2">
    <w:name w:val="Сетка таблицы3162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2">
    <w:name w:val="Сетка таблицы182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2">
    <w:name w:val="Сетка таблицы19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2">
    <w:name w:val="Сетка таблицы202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2">
    <w:name w:val="Сетка таблицы3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
    <w:name w:val="Сетка таблицы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2">
    <w:name w:val="Сетка таблицы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2">
    <w:name w:val="Сетка таблицы3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2">
    <w:name w:val="Сетка таблицы4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2">
    <w:name w:val="Сетка таблицы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2">
    <w:name w:val="Сетка таблицы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2">
    <w:name w:val="Сетка таблицы3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2">
    <w:name w:val="Сетка таблицы5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2">
    <w:name w:val="Сетка таблицы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2">
    <w:name w:val="Сетка таблицы2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2">
    <w:name w:val="Сетка таблицы32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2">
    <w:name w:val="Сетка таблицы4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2">
    <w:name w:val="Сетка таблицы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2">
    <w:name w:val="Сетка таблицы2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2">
    <w:name w:val="Сетка таблицы31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2">
    <w:name w:val="Сетка таблицы6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2">
    <w:name w:val="Сетка таблицы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2">
    <w:name w:val="Сетка таблицы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2">
    <w:name w:val="Сетка таблицы3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2">
    <w:name w:val="Сетка таблицы4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2">
    <w:name w:val="Сетка таблицы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2">
    <w:name w:val="Сетка таблицы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2">
    <w:name w:val="Сетка таблицы3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2">
    <w:name w:val="Сетка таблицы5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2">
    <w:name w:val="Сетка таблицы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2">
    <w:name w:val="Сетка таблицы2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2">
    <w:name w:val="Сетка таблицы32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2">
    <w:name w:val="Сетка таблицы4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2">
    <w:name w:val="Сетка таблицы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2">
    <w:name w:val="Сетка таблицы2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2">
    <w:name w:val="Сетка таблицы31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
    <w:name w:val="Сетка таблицы7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2">
    <w:name w:val="Сетка таблицы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2">
    <w:name w:val="Сетка таблицы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2">
    <w:name w:val="Сетка таблицы3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2">
    <w:name w:val="Сетка таблицы4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2">
    <w:name w:val="Сетка таблицы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2">
    <w:name w:val="Сетка таблицы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2">
    <w:name w:val="Сетка таблицы3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2">
    <w:name w:val="Сетка таблицы5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2">
    <w:name w:val="Сетка таблицы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2">
    <w:name w:val="Сетка таблицы2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2">
    <w:name w:val="Сетка таблицы32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2">
    <w:name w:val="Сетка таблицы4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2">
    <w:name w:val="Сетка таблицы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2">
    <w:name w:val="Сетка таблицы2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2">
    <w:name w:val="Сетка таблицы31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2">
    <w:name w:val="Сетка таблицы6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2">
    <w:name w:val="Сетка таблицы13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2">
    <w:name w:val="Сетка таблицы23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2">
    <w:name w:val="Сетка таблицы33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2">
    <w:name w:val="Сетка таблицы42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2">
    <w:name w:val="Сетка таблицы112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2">
    <w:name w:val="Сетка таблицы212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2">
    <w:name w:val="Сетка таблицы312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2">
    <w:name w:val="Сетка таблицы51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2">
    <w:name w:val="Сетка таблицы12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2">
    <w:name w:val="Сетка таблицы22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2">
    <w:name w:val="Сетка таблицы321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2">
    <w:name w:val="Сетка таблицы411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2">
    <w:name w:val="Сетка таблицы111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2">
    <w:name w:val="Сетка таблицы211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2">
    <w:name w:val="Сетка таблицы3111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2">
    <w:name w:val="Сетка таблицы8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2">
    <w:name w:val="Сетка таблицы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2">
    <w:name w:val="Сетка таблицы2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2">
    <w:name w:val="Сетка таблицы35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2">
    <w:name w:val="Сетка таблицы4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2">
    <w:name w:val="Сетка таблицы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2">
    <w:name w:val="Сетка таблицы2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2">
    <w:name w:val="Сетка таблицы31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2">
    <w:name w:val="Сетка таблицы5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2">
    <w:name w:val="Сетка таблицы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2">
    <w:name w:val="Сетка таблицы2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2">
    <w:name w:val="Сетка таблицы32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2">
    <w:name w:val="Сетка таблицы4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2">
    <w:name w:val="Сетка таблицы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2">
    <w:name w:val="Сетка таблицы2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2">
    <w:name w:val="Сетка таблицы31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2">
    <w:name w:val="Сетка таблицы6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2">
    <w:name w:val="Сетка таблицы13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2">
    <w:name w:val="Сетка таблицы23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2">
    <w:name w:val="Сетка таблицы33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2">
    <w:name w:val="Сетка таблицы42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2">
    <w:name w:val="Сетка таблицы1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2">
    <w:name w:val="Сетка таблицы2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2">
    <w:name w:val="Сетка таблицы312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2">
    <w:name w:val="Сетка таблицы5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2">
    <w:name w:val="Сетка таблицы12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2">
    <w:name w:val="Сетка таблицы22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2">
    <w:name w:val="Сетка таблицы32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2">
    <w:name w:val="Сетка таблицы41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2">
    <w:name w:val="Сетка таблицы1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2">
    <w:name w:val="Сетка таблицы2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2">
    <w:name w:val="Сетка таблицы311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2">
    <w:name w:val="Сетка таблицы93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
    <w:name w:val="Сетка таблицы10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2">
    <w:name w:val="Сетка таблицы16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2">
    <w:name w:val="Сетка таблицы26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2">
    <w:name w:val="Сетка таблицы36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2">
    <w:name w:val="Сетка таблицы45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2">
    <w:name w:val="Сетка таблицы1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2">
    <w:name w:val="Сетка таблицы2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2">
    <w:name w:val="Сетка таблицы315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2">
    <w:name w:val="Сетка таблицы5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2">
    <w:name w:val="Сетка таблицы1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2">
    <w:name w:val="Сетка таблицы2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2">
    <w:name w:val="Сетка таблицы32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2">
    <w:name w:val="Сетка таблицы41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2">
    <w:name w:val="Сетка таблицы1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2">
    <w:name w:val="Сетка таблицы2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2">
    <w:name w:val="Сетка таблицы311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2">
    <w:name w:val="Сетка таблицы6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2">
    <w:name w:val="Сетка таблицы13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2">
    <w:name w:val="Сетка таблицы23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2">
    <w:name w:val="Сетка таблицы33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2">
    <w:name w:val="Сетка таблицы42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2">
    <w:name w:val="Сетка таблицы1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2">
    <w:name w:val="Сетка таблицы2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2">
    <w:name w:val="Сетка таблицы312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2">
    <w:name w:val="Сетка таблицы5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2">
    <w:name w:val="Сетка таблицы1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2">
    <w:name w:val="Сетка таблицы2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2">
    <w:name w:val="Сетка таблицы32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2">
    <w:name w:val="Сетка таблицы41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2">
    <w:name w:val="Сетка таблицы1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2">
    <w:name w:val="Сетка таблицы2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2">
    <w:name w:val="Сетка таблицы311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2">
    <w:name w:val="Сетка таблицы17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2">
    <w:name w:val="Сетка таблицы3163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2">
    <w:name w:val="Сетка таблицы183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2">
    <w:name w:val="Сетка таблицы19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2">
    <w:name w:val="Сетка таблицы203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Сетка таблицы4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2">
    <w:name w:val="Сетка таблицы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2">
    <w:name w:val="Сетка таблицы2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2">
    <w:name w:val="Сетка таблицы3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Сетка таблицы4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2">
    <w:name w:val="Сетка таблицы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2">
    <w:name w:val="Сетка таблицы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2">
    <w:name w:val="Сетка таблицы3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2">
    <w:name w:val="Сетка таблицы5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2">
    <w:name w:val="Сетка таблицы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2">
    <w:name w:val="Сетка таблицы2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2">
    <w:name w:val="Сетка таблицы32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2">
    <w:name w:val="Сетка таблицы4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2">
    <w:name w:val="Сетка таблицы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2">
    <w:name w:val="Сетка таблицы2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2">
    <w:name w:val="Сетка таблицы31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2">
    <w:name w:val="Сетка таблицы6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2">
    <w:name w:val="Сетка таблицы13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2">
    <w:name w:val="Сетка таблицы23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2">
    <w:name w:val="Сетка таблицы33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2">
    <w:name w:val="Сетка таблицы42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2">
    <w:name w:val="Сетка таблицы1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2">
    <w:name w:val="Сетка таблицы2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2">
    <w:name w:val="Сетка таблицы312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2">
    <w:name w:val="Сетка таблицы5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2">
    <w:name w:val="Сетка таблицы1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2">
    <w:name w:val="Сетка таблицы2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2">
    <w:name w:val="Сетка таблицы32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2">
    <w:name w:val="Сетка таблицы41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2">
    <w:name w:val="Сетка таблицы1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2">
    <w:name w:val="Сетка таблицы2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2">
    <w:name w:val="Сетка таблицы311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2">
    <w:name w:val="Сетка таблицы7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2">
    <w:name w:val="Сетка таблицы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2">
    <w:name w:val="Сетка таблицы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2">
    <w:name w:val="Сетка таблицы3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2">
    <w:name w:val="Сетка таблицы4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2">
    <w:name w:val="Сетка таблицы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2">
    <w:name w:val="Сетка таблицы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2">
    <w:name w:val="Сетка таблицы3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2">
    <w:name w:val="Сетка таблицы5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2">
    <w:name w:val="Сетка таблицы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2">
    <w:name w:val="Сетка таблицы2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2">
    <w:name w:val="Сетка таблицы32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2">
    <w:name w:val="Сетка таблицы4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2">
    <w:name w:val="Сетка таблицы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2">
    <w:name w:val="Сетка таблицы2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2">
    <w:name w:val="Сетка таблицы31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2">
    <w:name w:val="Сетка таблицы6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2">
    <w:name w:val="Сетка таблицы13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2">
    <w:name w:val="Сетка таблицы23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2">
    <w:name w:val="Сетка таблицы33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2">
    <w:name w:val="Сетка таблицы42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2">
    <w:name w:val="Сетка таблицы1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2">
    <w:name w:val="Сетка таблицы2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2">
    <w:name w:val="Сетка таблицы312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2">
    <w:name w:val="Сетка таблицы5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2">
    <w:name w:val="Сетка таблицы12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2">
    <w:name w:val="Сетка таблицы22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2">
    <w:name w:val="Сетка таблицы32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2">
    <w:name w:val="Сетка таблицы41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2">
    <w:name w:val="Сетка таблицы1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2">
    <w:name w:val="Сетка таблицы2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2">
    <w:name w:val="Сетка таблицы311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2">
    <w:name w:val="Сетка таблицы8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2">
    <w:name w:val="Сетка таблицы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2">
    <w:name w:val="Сетка таблицы2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2">
    <w:name w:val="Сетка таблицы35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2">
    <w:name w:val="Сетка таблицы4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2">
    <w:name w:val="Сетка таблицы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2">
    <w:name w:val="Сетка таблицы2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2">
    <w:name w:val="Сетка таблицы31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2">
    <w:name w:val="Сетка таблицы5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2">
    <w:name w:val="Сетка таблицы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2">
    <w:name w:val="Сетка таблицы2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2">
    <w:name w:val="Сетка таблицы32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2">
    <w:name w:val="Сетка таблицы4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2">
    <w:name w:val="Сетка таблицы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2">
    <w:name w:val="Сетка таблицы2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2">
    <w:name w:val="Сетка таблицы31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2">
    <w:name w:val="Сетка таблицы6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2">
    <w:name w:val="Сетка таблицы13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2">
    <w:name w:val="Сетка таблицы23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2">
    <w:name w:val="Сетка таблицы33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2">
    <w:name w:val="Сетка таблицы42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2">
    <w:name w:val="Сетка таблицы1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2">
    <w:name w:val="Сетка таблицы2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2">
    <w:name w:val="Сетка таблицы312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2">
    <w:name w:val="Сетка таблицы5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2">
    <w:name w:val="Сетка таблицы1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2">
    <w:name w:val="Сетка таблицы2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2">
    <w:name w:val="Сетка таблицы32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2">
    <w:name w:val="Сетка таблицы41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2">
    <w:name w:val="Сетка таблицы1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2">
    <w:name w:val="Сетка таблицы2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2">
    <w:name w:val="Сетка таблицы311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2">
    <w:name w:val="Сетка таблицы94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2">
    <w:name w:val="Сетка таблицы10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2">
    <w:name w:val="Сетка таблицы16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2">
    <w:name w:val="Сетка таблицы26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2">
    <w:name w:val="Сетка таблицы36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2">
    <w:name w:val="Сетка таблицы45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2">
    <w:name w:val="Сетка таблицы1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2">
    <w:name w:val="Сетка таблицы2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2">
    <w:name w:val="Сетка таблицы315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2">
    <w:name w:val="Сетка таблицы5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2">
    <w:name w:val="Сетка таблицы1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2">
    <w:name w:val="Сетка таблицы2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2">
    <w:name w:val="Сетка таблицы32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2">
    <w:name w:val="Сетка таблицы41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2">
    <w:name w:val="Сетка таблицы1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2">
    <w:name w:val="Сетка таблицы2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2">
    <w:name w:val="Сетка таблицы311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2">
    <w:name w:val="Сетка таблицы6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2">
    <w:name w:val="Сетка таблицы13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2">
    <w:name w:val="Сетка таблицы23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2">
    <w:name w:val="Сетка таблицы33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2">
    <w:name w:val="Сетка таблицы42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2">
    <w:name w:val="Сетка таблицы1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2">
    <w:name w:val="Сетка таблицы2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2">
    <w:name w:val="Сетка таблицы312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2">
    <w:name w:val="Сетка таблицы5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2">
    <w:name w:val="Сетка таблицы1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2">
    <w:name w:val="Сетка таблицы2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2">
    <w:name w:val="Сетка таблицы32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2">
    <w:name w:val="Сетка таблицы41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2">
    <w:name w:val="Сетка таблицы1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2">
    <w:name w:val="Сетка таблицы2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2">
    <w:name w:val="Сетка таблицы311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2">
    <w:name w:val="Сетка таблицы17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2">
    <w:name w:val="Сетка таблицы3164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2">
    <w:name w:val="Сетка таблицы184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2">
    <w:name w:val="Сетка таблицы19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2">
    <w:name w:val="Сетка таблицы204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2">
    <w:name w:val="Сетка таблицы50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2">
    <w:name w:val="Сетка таблицы5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2">
    <w:name w:val="Сетка таблицы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2">
    <w:name w:val="Сетка таблицы2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2">
    <w:name w:val="Сетка таблицы32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2">
    <w:name w:val="Сетка таблицы4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2">
    <w:name w:val="Сетка таблицы1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2">
    <w:name w:val="Сетка таблицы2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2">
    <w:name w:val="Сетка таблицы31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2">
    <w:name w:val="Сетка таблицы5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2">
    <w:name w:val="Сетка таблицы1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2">
    <w:name w:val="Сетка таблицы2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2">
    <w:name w:val="Сетка таблицы32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2">
    <w:name w:val="Сетка таблицы4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2">
    <w:name w:val="Сетка таблицы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2">
    <w:name w:val="Сетка таблицы2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2">
    <w:name w:val="Сетка таблицы31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2">
    <w:name w:val="Сетка таблицы6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2">
    <w:name w:val="Сетка таблицы13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2">
    <w:name w:val="Сетка таблицы23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2">
    <w:name w:val="Сетка таблицы33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2">
    <w:name w:val="Сетка таблицы42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2">
    <w:name w:val="Сетка таблицы1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2">
    <w:name w:val="Сетка таблицы2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2">
    <w:name w:val="Сетка таблицы312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2">
    <w:name w:val="Сетка таблицы5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2">
    <w:name w:val="Сетка таблицы1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2">
    <w:name w:val="Сетка таблицы2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2">
    <w:name w:val="Сетка таблицы32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2">
    <w:name w:val="Сетка таблицы41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2">
    <w:name w:val="Сетка таблицы1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2">
    <w:name w:val="Сетка таблицы2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2">
    <w:name w:val="Сетка таблицы311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2">
    <w:name w:val="Сетка таблицы7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2">
    <w:name w:val="Сетка таблицы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2">
    <w:name w:val="Сетка таблицы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2">
    <w:name w:val="Сетка таблицы3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2">
    <w:name w:val="Сетка таблицы4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2">
    <w:name w:val="Сетка таблицы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2">
    <w:name w:val="Сетка таблицы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2">
    <w:name w:val="Сетка таблицы3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2">
    <w:name w:val="Сетка таблицы5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2">
    <w:name w:val="Сетка таблицы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2">
    <w:name w:val="Сетка таблицы2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2">
    <w:name w:val="Сетка таблицы32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2">
    <w:name w:val="Сетка таблицы4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2">
    <w:name w:val="Сетка таблицы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2">
    <w:name w:val="Сетка таблицы2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2">
    <w:name w:val="Сетка таблицы31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2">
    <w:name w:val="Сетка таблицы6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2">
    <w:name w:val="Сетка таблицы13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2">
    <w:name w:val="Сетка таблицы23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2">
    <w:name w:val="Сетка таблицы33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2">
    <w:name w:val="Сетка таблицы42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2">
    <w:name w:val="Сетка таблицы1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2">
    <w:name w:val="Сетка таблицы2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2">
    <w:name w:val="Сетка таблицы312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2">
    <w:name w:val="Сетка таблицы5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2">
    <w:name w:val="Сетка таблицы1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2">
    <w:name w:val="Сетка таблицы2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2">
    <w:name w:val="Сетка таблицы32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2">
    <w:name w:val="Сетка таблицы41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2">
    <w:name w:val="Сетка таблицы1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2">
    <w:name w:val="Сетка таблицы2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2">
    <w:name w:val="Сетка таблицы311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2">
    <w:name w:val="Сетка таблицы8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2">
    <w:name w:val="Сетка таблицы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2">
    <w:name w:val="Сетка таблицы2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2">
    <w:name w:val="Сетка таблицы35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2">
    <w:name w:val="Сетка таблицы4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2">
    <w:name w:val="Сетка таблицы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2">
    <w:name w:val="Сетка таблицы2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2">
    <w:name w:val="Сетка таблицы31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2">
    <w:name w:val="Сетка таблицы5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2">
    <w:name w:val="Сетка таблицы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2">
    <w:name w:val="Сетка таблицы2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2">
    <w:name w:val="Сетка таблицы32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2">
    <w:name w:val="Сетка таблицы4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2">
    <w:name w:val="Сетка таблицы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2">
    <w:name w:val="Сетка таблицы2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2">
    <w:name w:val="Сетка таблицы31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2">
    <w:name w:val="Сетка таблицы6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2">
    <w:name w:val="Сетка таблицы13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2">
    <w:name w:val="Сетка таблицы23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2">
    <w:name w:val="Сетка таблицы33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2">
    <w:name w:val="Сетка таблицы42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2">
    <w:name w:val="Сетка таблицы1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2">
    <w:name w:val="Сетка таблицы2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2">
    <w:name w:val="Сетка таблицы312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2">
    <w:name w:val="Сетка таблицы5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2">
    <w:name w:val="Сетка таблицы1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2">
    <w:name w:val="Сетка таблицы2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2">
    <w:name w:val="Сетка таблицы32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2">
    <w:name w:val="Сетка таблицы41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2">
    <w:name w:val="Сетка таблицы1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2">
    <w:name w:val="Сетка таблицы2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2">
    <w:name w:val="Сетка таблицы311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2">
    <w:name w:val="Сетка таблицы95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2">
    <w:name w:val="Сетка таблицы10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2">
    <w:name w:val="Сетка таблицы16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2">
    <w:name w:val="Сетка таблицы26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2">
    <w:name w:val="Сетка таблицы36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2">
    <w:name w:val="Сетка таблицы45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2">
    <w:name w:val="Сетка таблицы1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2">
    <w:name w:val="Сетка таблицы2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2">
    <w:name w:val="Сетка таблицы315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2">
    <w:name w:val="Сетка таблицы5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2">
    <w:name w:val="Сетка таблицы1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2">
    <w:name w:val="Сетка таблицы2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2">
    <w:name w:val="Сетка таблицы32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2">
    <w:name w:val="Сетка таблицы41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2">
    <w:name w:val="Сетка таблицы1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2">
    <w:name w:val="Сетка таблицы2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2">
    <w:name w:val="Сетка таблицы311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2">
    <w:name w:val="Сетка таблицы6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2">
    <w:name w:val="Сетка таблицы13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2">
    <w:name w:val="Сетка таблицы23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2">
    <w:name w:val="Сетка таблицы33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2">
    <w:name w:val="Сетка таблицы42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2">
    <w:name w:val="Сетка таблицы1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2">
    <w:name w:val="Сетка таблицы2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2">
    <w:name w:val="Сетка таблицы312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2">
    <w:name w:val="Сетка таблицы5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2">
    <w:name w:val="Сетка таблицы1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2">
    <w:name w:val="Сетка таблицы2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2">
    <w:name w:val="Сетка таблицы32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2">
    <w:name w:val="Сетка таблицы41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2">
    <w:name w:val="Сетка таблицы1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2">
    <w:name w:val="Сетка таблицы2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2">
    <w:name w:val="Сетка таблицы311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2">
    <w:name w:val="Сетка таблицы17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2">
    <w:name w:val="Сетка таблицы3165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2">
    <w:name w:val="Сетка таблицы185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2">
    <w:name w:val="Сетка таблицы19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2">
    <w:name w:val="Сетка таблицы205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2">
    <w:name w:val="Сетка таблицы6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2">
    <w:name w:val="Сетка таблицы13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2">
    <w:name w:val="Сетка таблицы23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2">
    <w:name w:val="Сетка таблицы33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2">
    <w:name w:val="Сетка таблицы42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2">
    <w:name w:val="Сетка таблицы1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2">
    <w:name w:val="Сетка таблицы2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2">
    <w:name w:val="Сетка таблицы312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2">
    <w:name w:val="Сетка таблицы5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2">
    <w:name w:val="Сетка таблицы1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2">
    <w:name w:val="Сетка таблицы2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2">
    <w:name w:val="Сетка таблицы32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2">
    <w:name w:val="Сетка таблицы41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2">
    <w:name w:val="Сетка таблицы1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2">
    <w:name w:val="Сетка таблицы2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2">
    <w:name w:val="Сетка таблицы311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2">
    <w:name w:val="Сетка таблицы6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2">
    <w:name w:val="Сетка таблицы13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2">
    <w:name w:val="Сетка таблицы23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2">
    <w:name w:val="Сетка таблицы33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2">
    <w:name w:val="Сетка таблицы42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2">
    <w:name w:val="Сетка таблицы11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2">
    <w:name w:val="Сетка таблицы2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2">
    <w:name w:val="Сетка таблицы312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2">
    <w:name w:val="Сетка таблицы51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2">
    <w:name w:val="Сетка таблицы1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2">
    <w:name w:val="Сетка таблицы2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2">
    <w:name w:val="Сетка таблицы32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2">
    <w:name w:val="Сетка таблицы41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2">
    <w:name w:val="Сетка таблицы1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2">
    <w:name w:val="Сетка таблицы2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2">
    <w:name w:val="Сетка таблицы311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2">
    <w:name w:val="Сетка таблицы7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2">
    <w:name w:val="Сетка таблицы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2">
    <w:name w:val="Сетка таблицы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2">
    <w:name w:val="Сетка таблицы3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2">
    <w:name w:val="Сетка таблицы4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2">
    <w:name w:val="Сетка таблицы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2">
    <w:name w:val="Сетка таблицы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2">
    <w:name w:val="Сетка таблицы3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2">
    <w:name w:val="Сетка таблицы5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2">
    <w:name w:val="Сетка таблицы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2">
    <w:name w:val="Сетка таблицы2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2">
    <w:name w:val="Сетка таблицы32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2">
    <w:name w:val="Сетка таблицы4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2">
    <w:name w:val="Сетка таблицы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2">
    <w:name w:val="Сетка таблицы2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2">
    <w:name w:val="Сетка таблицы31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2">
    <w:name w:val="Сетка таблицы6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2">
    <w:name w:val="Сетка таблицы13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2">
    <w:name w:val="Сетка таблицы23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2">
    <w:name w:val="Сетка таблицы33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2">
    <w:name w:val="Сетка таблицы42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2">
    <w:name w:val="Сетка таблицы1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2">
    <w:name w:val="Сетка таблицы2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2">
    <w:name w:val="Сетка таблицы312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2">
    <w:name w:val="Сетка таблицы5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2">
    <w:name w:val="Сетка таблицы1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2">
    <w:name w:val="Сетка таблицы2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2">
    <w:name w:val="Сетка таблицы32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2">
    <w:name w:val="Сетка таблицы41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2">
    <w:name w:val="Сетка таблицы1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2">
    <w:name w:val="Сетка таблицы2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2">
    <w:name w:val="Сетка таблицы311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2">
    <w:name w:val="Сетка таблицы8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2">
    <w:name w:val="Сетка таблицы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2">
    <w:name w:val="Сетка таблицы2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2">
    <w:name w:val="Сетка таблицы35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2">
    <w:name w:val="Сетка таблицы4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2">
    <w:name w:val="Сетка таблицы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2">
    <w:name w:val="Сетка таблицы2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2">
    <w:name w:val="Сетка таблицы31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2">
    <w:name w:val="Сетка таблицы5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2">
    <w:name w:val="Сетка таблицы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2">
    <w:name w:val="Сетка таблицы2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2">
    <w:name w:val="Сетка таблицы32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2">
    <w:name w:val="Сетка таблицы4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2">
    <w:name w:val="Сетка таблицы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2">
    <w:name w:val="Сетка таблицы2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2">
    <w:name w:val="Сетка таблицы31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2">
    <w:name w:val="Сетка таблицы6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2">
    <w:name w:val="Сетка таблицы13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2">
    <w:name w:val="Сетка таблицы23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2">
    <w:name w:val="Сетка таблицы33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2">
    <w:name w:val="Сетка таблицы42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2">
    <w:name w:val="Сетка таблицы1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2">
    <w:name w:val="Сетка таблицы2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2">
    <w:name w:val="Сетка таблицы312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2">
    <w:name w:val="Сетка таблицы5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2">
    <w:name w:val="Сетка таблицы1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2">
    <w:name w:val="Сетка таблицы2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2">
    <w:name w:val="Сетка таблицы32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2">
    <w:name w:val="Сетка таблицы41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2">
    <w:name w:val="Сетка таблицы1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2">
    <w:name w:val="Сетка таблицы2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2">
    <w:name w:val="Сетка таблицы311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2">
    <w:name w:val="Сетка таблицы96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2">
    <w:name w:val="Сетка таблицы10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2">
    <w:name w:val="Сетка таблицы16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2">
    <w:name w:val="Сетка таблицы26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2">
    <w:name w:val="Сетка таблицы36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2">
    <w:name w:val="Сетка таблицы45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2">
    <w:name w:val="Сетка таблицы1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2">
    <w:name w:val="Сетка таблицы2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2">
    <w:name w:val="Сетка таблицы315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2">
    <w:name w:val="Сетка таблицы5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2">
    <w:name w:val="Сетка таблицы1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2">
    <w:name w:val="Сетка таблицы2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2">
    <w:name w:val="Сетка таблицы32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2">
    <w:name w:val="Сетка таблицы41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2">
    <w:name w:val="Сетка таблицы1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2">
    <w:name w:val="Сетка таблицы2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2">
    <w:name w:val="Сетка таблицы311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2">
    <w:name w:val="Сетка таблицы6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2">
    <w:name w:val="Сетка таблицы13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2">
    <w:name w:val="Сетка таблицы23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2">
    <w:name w:val="Сетка таблицы33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2">
    <w:name w:val="Сетка таблицы42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2">
    <w:name w:val="Сетка таблицы1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2">
    <w:name w:val="Сетка таблицы2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2">
    <w:name w:val="Сетка таблицы312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2">
    <w:name w:val="Сетка таблицы5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2">
    <w:name w:val="Сетка таблицы1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2">
    <w:name w:val="Сетка таблицы2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2">
    <w:name w:val="Сетка таблицы32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2">
    <w:name w:val="Сетка таблицы41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2">
    <w:name w:val="Сетка таблицы1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2">
    <w:name w:val="Сетка таблицы2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2">
    <w:name w:val="Сетка таблицы311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2">
    <w:name w:val="Сетка таблицы17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2">
    <w:name w:val="Сетка таблицы3166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2">
    <w:name w:val="Сетка таблицы186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2">
    <w:name w:val="Сетка таблицы19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2">
    <w:name w:val="Сетка таблицы206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2">
    <w:name w:val="Сетка таблицы13102"/>
    <w:basedOn w:val="a1"/>
    <w:next w:val="aff2"/>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2">
    <w:name w:val="Сетка таблицы11302"/>
    <w:basedOn w:val="a1"/>
    <w:next w:val="aff2"/>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2">
    <w:name w:val="Сетка таблицы7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2">
    <w:name w:val="Сетка таблицы107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2">
    <w:name w:val="Сетка таблицы7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2">
    <w:name w:val="Сетка таблицы7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af5"/>
    <w:rsid w:val="006672A2"/>
    <w:pPr>
      <w:keepNext/>
      <w:jc w:val="both"/>
    </w:pPr>
    <w:rPr>
      <w:rFonts w:eastAsia="Times New Roman"/>
      <w:b w:val="0"/>
      <w:bCs w:val="0"/>
      <w:color w:val="000000"/>
      <w:szCs w:val="24"/>
      <w:lang w:val="en-US"/>
    </w:rPr>
  </w:style>
  <w:style w:type="paragraph" w:customStyle="1" w:styleId="Figure">
    <w:name w:val="Figure"/>
    <w:basedOn w:val="a"/>
    <w:rsid w:val="004927E9"/>
    <w:pPr>
      <w:keepNext/>
      <w:ind w:left="57" w:right="57"/>
    </w:pPr>
    <w:rPr>
      <w:color w:val="000000"/>
      <w:szCs w:val="24"/>
      <w:lang w:val="en-US"/>
    </w:rPr>
  </w:style>
  <w:style w:type="paragraph" w:customStyle="1" w:styleId="FirstParagraph">
    <w:name w:val="First Paragraph"/>
    <w:basedOn w:val="aa"/>
    <w:next w:val="aa"/>
    <w:qFormat/>
    <w:rsid w:val="00A14643"/>
    <w:pPr>
      <w:keepNext/>
      <w:spacing w:line="240" w:lineRule="auto"/>
      <w:ind w:left="57" w:right="57" w:firstLine="0"/>
    </w:pPr>
    <w:rPr>
      <w:color w:val="000000"/>
      <w:szCs w:val="24"/>
      <w:lang w:val="en-US" w:eastAsia="en-US"/>
    </w:rPr>
  </w:style>
  <w:style w:type="paragraph" w:customStyle="1" w:styleId="Compact">
    <w:name w:val="Compact"/>
    <w:basedOn w:val="aa"/>
    <w:qFormat/>
    <w:rsid w:val="00A14643"/>
    <w:pPr>
      <w:keepNext/>
      <w:spacing w:line="240" w:lineRule="auto"/>
      <w:ind w:left="57" w:right="57" w:firstLine="0"/>
    </w:pPr>
    <w:rPr>
      <w:color w:val="000000"/>
      <w:szCs w:val="24"/>
      <w:lang w:val="en-US" w:eastAsia="en-US"/>
    </w:rPr>
  </w:style>
  <w:style w:type="paragraph" w:customStyle="1" w:styleId="1f">
    <w:name w:val="Заголовок1"/>
    <w:basedOn w:val="a"/>
    <w:next w:val="aa"/>
    <w:qFormat/>
    <w:rsid w:val="00A14643"/>
    <w:pPr>
      <w:keepNext/>
      <w:keepLines/>
      <w:spacing w:before="480" w:after="240"/>
      <w:ind w:left="57" w:right="57"/>
      <w:jc w:val="center"/>
    </w:pPr>
    <w:rPr>
      <w:b/>
      <w:bCs/>
      <w:color w:val="000000"/>
      <w:sz w:val="36"/>
      <w:szCs w:val="36"/>
    </w:rPr>
  </w:style>
  <w:style w:type="character" w:customStyle="1" w:styleId="affd">
    <w:name w:val="Заголовок Знак"/>
    <w:basedOn w:val="a0"/>
    <w:link w:val="affe"/>
    <w:rsid w:val="00A14643"/>
    <w:rPr>
      <w:rFonts w:ascii="Times New Roman" w:eastAsia="Times New Roman" w:hAnsi="Times New Roman" w:cs="Times New Roman"/>
      <w:b/>
      <w:bCs/>
      <w:color w:val="000000"/>
      <w:sz w:val="36"/>
      <w:szCs w:val="36"/>
      <w:lang w:val="ru-RU"/>
    </w:rPr>
  </w:style>
  <w:style w:type="paragraph" w:styleId="affe">
    <w:name w:val="Title"/>
    <w:basedOn w:val="a"/>
    <w:next w:val="a"/>
    <w:link w:val="affd"/>
    <w:qFormat/>
    <w:rsid w:val="00A14643"/>
    <w:pPr>
      <w:contextualSpacing/>
    </w:pPr>
    <w:rPr>
      <w:b/>
      <w:bCs/>
      <w:color w:val="000000"/>
      <w:sz w:val="36"/>
      <w:szCs w:val="36"/>
    </w:rPr>
  </w:style>
  <w:style w:type="paragraph" w:customStyle="1" w:styleId="Author">
    <w:name w:val="Author"/>
    <w:next w:val="aa"/>
    <w:qFormat/>
    <w:rsid w:val="00A14643"/>
    <w:pPr>
      <w:keepNext/>
      <w:keepLines/>
      <w:spacing w:line="240" w:lineRule="auto"/>
      <w:jc w:val="center"/>
    </w:pPr>
    <w:rPr>
      <w:sz w:val="24"/>
      <w:szCs w:val="24"/>
      <w:lang w:val="en-US"/>
    </w:rPr>
  </w:style>
  <w:style w:type="paragraph" w:customStyle="1" w:styleId="1f0">
    <w:name w:val="Дата1"/>
    <w:next w:val="aa"/>
    <w:uiPriority w:val="99"/>
    <w:qFormat/>
    <w:rsid w:val="00A14643"/>
    <w:pPr>
      <w:keepNext/>
      <w:keepLines/>
      <w:spacing w:line="240" w:lineRule="auto"/>
      <w:jc w:val="center"/>
    </w:pPr>
    <w:rPr>
      <w:sz w:val="24"/>
      <w:szCs w:val="24"/>
      <w:lang w:val="en-US"/>
    </w:rPr>
  </w:style>
  <w:style w:type="character" w:customStyle="1" w:styleId="afff">
    <w:name w:val="Дата Знак"/>
    <w:basedOn w:val="a0"/>
    <w:link w:val="afff0"/>
    <w:uiPriority w:val="99"/>
    <w:rsid w:val="00A14643"/>
  </w:style>
  <w:style w:type="paragraph" w:styleId="afff0">
    <w:name w:val="Date"/>
    <w:basedOn w:val="a"/>
    <w:next w:val="a"/>
    <w:link w:val="afff"/>
    <w:unhideWhenUsed/>
    <w:qFormat/>
    <w:rsid w:val="00A14643"/>
    <w:rPr>
      <w:rFonts w:asciiTheme="minorHAnsi" w:eastAsiaTheme="minorHAnsi" w:hAnsiTheme="minorHAnsi" w:cstheme="minorBidi"/>
    </w:rPr>
  </w:style>
  <w:style w:type="paragraph" w:customStyle="1" w:styleId="Abstract">
    <w:name w:val="Abstract"/>
    <w:basedOn w:val="a"/>
    <w:next w:val="aa"/>
    <w:qFormat/>
    <w:rsid w:val="00A14643"/>
    <w:pPr>
      <w:keepNext/>
      <w:keepLines/>
      <w:spacing w:before="300" w:after="300"/>
      <w:ind w:left="57" w:right="57"/>
    </w:pPr>
    <w:rPr>
      <w:color w:val="000000"/>
      <w:sz w:val="20"/>
      <w:szCs w:val="20"/>
      <w:lang w:val="en-US"/>
    </w:rPr>
  </w:style>
  <w:style w:type="paragraph" w:styleId="afff1">
    <w:name w:val="Bibliography"/>
    <w:basedOn w:val="a"/>
    <w:uiPriority w:val="37"/>
    <w:qFormat/>
    <w:rsid w:val="00A14643"/>
    <w:pPr>
      <w:keepNext/>
      <w:ind w:left="57" w:right="57"/>
    </w:pPr>
    <w:rPr>
      <w:color w:val="000000"/>
      <w:szCs w:val="24"/>
      <w:lang w:val="en-US"/>
    </w:rPr>
  </w:style>
  <w:style w:type="paragraph" w:styleId="afff2">
    <w:name w:val="Block Text"/>
    <w:basedOn w:val="aa"/>
    <w:next w:val="aa"/>
    <w:uiPriority w:val="9"/>
    <w:unhideWhenUsed/>
    <w:qFormat/>
    <w:rsid w:val="00A14643"/>
    <w:pPr>
      <w:keepNext/>
      <w:spacing w:before="100" w:after="100" w:line="240" w:lineRule="auto"/>
      <w:ind w:left="480" w:right="480" w:firstLine="0"/>
    </w:pPr>
    <w:rPr>
      <w:color w:val="000000"/>
      <w:szCs w:val="24"/>
      <w:lang w:val="en-US" w:eastAsia="en-US"/>
    </w:rPr>
  </w:style>
  <w:style w:type="table" w:customStyle="1" w:styleId="Table">
    <w:name w:val="Table"/>
    <w:semiHidden/>
    <w:unhideWhenUsed/>
    <w:qFormat/>
    <w:rsid w:val="00A14643"/>
    <w:pPr>
      <w:spacing w:line="240" w:lineRule="auto"/>
    </w:pPr>
    <w:rPr>
      <w:sz w:val="24"/>
      <w:szCs w:val="24"/>
      <w:lang w:val="en-US" w:eastAsia="ru-R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A14643"/>
    <w:pPr>
      <w:keepNext/>
      <w:keepLines/>
      <w:ind w:left="57" w:right="57"/>
    </w:pPr>
    <w:rPr>
      <w:b/>
      <w:color w:val="000000"/>
      <w:szCs w:val="24"/>
      <w:lang w:val="en-US"/>
    </w:rPr>
  </w:style>
  <w:style w:type="paragraph" w:customStyle="1" w:styleId="Definition">
    <w:name w:val="Definition"/>
    <w:basedOn w:val="a"/>
    <w:rsid w:val="00A14643"/>
    <w:pPr>
      <w:keepNext/>
      <w:ind w:left="57" w:right="57"/>
    </w:pPr>
    <w:rPr>
      <w:color w:val="000000"/>
      <w:szCs w:val="24"/>
      <w:lang w:val="en-US"/>
    </w:rPr>
  </w:style>
  <w:style w:type="paragraph" w:customStyle="1" w:styleId="ImageCaption">
    <w:name w:val="Image Caption"/>
    <w:basedOn w:val="af5"/>
    <w:rsid w:val="00A14643"/>
  </w:style>
  <w:style w:type="paragraph" w:customStyle="1" w:styleId="CaptionedFigure">
    <w:name w:val="Captioned Figure"/>
    <w:basedOn w:val="Figure"/>
    <w:rsid w:val="00A14643"/>
  </w:style>
  <w:style w:type="character" w:customStyle="1" w:styleId="VerbatimChar">
    <w:name w:val="Verbatim Char"/>
    <w:basedOn w:val="af6"/>
    <w:link w:val="SourceCode"/>
    <w:rsid w:val="00A14643"/>
    <w:rPr>
      <w:rFonts w:ascii="Calibri" w:eastAsia="Calibri" w:hAnsi="Calibri" w:cs="Times New Roman"/>
      <w:b/>
      <w:bCs/>
      <w:sz w:val="20"/>
      <w:szCs w:val="20"/>
      <w:shd w:val="clear" w:color="auto" w:fill="F8F8F8"/>
    </w:rPr>
  </w:style>
  <w:style w:type="paragraph" w:customStyle="1" w:styleId="SourceCode">
    <w:name w:val="Source Code"/>
    <w:basedOn w:val="a"/>
    <w:link w:val="VerbatimChar"/>
    <w:rsid w:val="00A14643"/>
    <w:pPr>
      <w:keepNext/>
      <w:shd w:val="clear" w:color="auto" w:fill="F8F8F8"/>
      <w:wordWrap w:val="0"/>
      <w:ind w:left="57" w:right="57"/>
    </w:pPr>
    <w:rPr>
      <w:rFonts w:eastAsia="Calibri"/>
      <w:b/>
      <w:bCs/>
      <w:sz w:val="20"/>
      <w:szCs w:val="20"/>
    </w:rPr>
  </w:style>
  <w:style w:type="character" w:customStyle="1" w:styleId="SectionNumber">
    <w:name w:val="Section Number"/>
    <w:basedOn w:val="af6"/>
    <w:rsid w:val="00A14643"/>
    <w:rPr>
      <w:rFonts w:ascii="Calibri" w:eastAsia="Calibri" w:hAnsi="Calibri" w:cs="Times New Roman"/>
      <w:b/>
      <w:bCs/>
      <w:sz w:val="20"/>
      <w:szCs w:val="20"/>
    </w:rPr>
  </w:style>
  <w:style w:type="paragraph" w:customStyle="1" w:styleId="1f1">
    <w:name w:val="Заголовок оглавления1"/>
    <w:basedOn w:val="1"/>
    <w:next w:val="aa"/>
    <w:uiPriority w:val="39"/>
    <w:unhideWhenUsed/>
    <w:qFormat/>
    <w:rsid w:val="00A14643"/>
    <w:pPr>
      <w:numPr>
        <w:numId w:val="0"/>
      </w:numPr>
      <w:spacing w:before="240" w:line="259" w:lineRule="auto"/>
      <w:ind w:left="425" w:right="57" w:hanging="425"/>
      <w:outlineLvl w:val="9"/>
    </w:pPr>
    <w:rPr>
      <w:rFonts w:cs="Times New Roman"/>
      <w:b w:val="0"/>
      <w:bCs w:val="0"/>
      <w:lang w:val="en-US"/>
    </w:rPr>
  </w:style>
  <w:style w:type="character" w:customStyle="1" w:styleId="KeywordTok">
    <w:name w:val="KeywordTok"/>
    <w:basedOn w:val="VerbatimChar"/>
    <w:rsid w:val="00A14643"/>
    <w:rPr>
      <w:rFonts w:ascii="Calibri" w:eastAsia="Calibri" w:hAnsi="Calibri" w:cs="Times New Roman"/>
      <w:b/>
      <w:bCs/>
      <w:sz w:val="20"/>
      <w:szCs w:val="20"/>
      <w:shd w:val="clear" w:color="auto" w:fill="F8F8F8"/>
    </w:rPr>
  </w:style>
  <w:style w:type="character" w:customStyle="1" w:styleId="DataTypeTok">
    <w:name w:val="DataTypeTok"/>
    <w:basedOn w:val="VerbatimChar"/>
    <w:rsid w:val="00A14643"/>
    <w:rPr>
      <w:rFonts w:ascii="Calibri" w:eastAsia="Calibri" w:hAnsi="Calibri" w:cs="Times New Roman"/>
      <w:b/>
      <w:bCs/>
      <w:sz w:val="20"/>
      <w:szCs w:val="20"/>
      <w:shd w:val="clear" w:color="auto" w:fill="F8F8F8"/>
    </w:rPr>
  </w:style>
  <w:style w:type="character" w:customStyle="1" w:styleId="DecValTok">
    <w:name w:val="DecValTok"/>
    <w:basedOn w:val="VerbatimChar"/>
    <w:rsid w:val="00A14643"/>
    <w:rPr>
      <w:rFonts w:ascii="Calibri" w:eastAsia="Calibri" w:hAnsi="Calibri" w:cs="Times New Roman"/>
      <w:b/>
      <w:bCs/>
      <w:sz w:val="20"/>
      <w:szCs w:val="20"/>
      <w:shd w:val="clear" w:color="auto" w:fill="F8F8F8"/>
    </w:rPr>
  </w:style>
  <w:style w:type="character" w:customStyle="1" w:styleId="BaseNTok">
    <w:name w:val="BaseNTok"/>
    <w:basedOn w:val="VerbatimChar"/>
    <w:rsid w:val="00A14643"/>
    <w:rPr>
      <w:rFonts w:ascii="Calibri" w:eastAsia="Calibri" w:hAnsi="Calibri" w:cs="Times New Roman"/>
      <w:b/>
      <w:bCs/>
      <w:sz w:val="20"/>
      <w:szCs w:val="20"/>
      <w:shd w:val="clear" w:color="auto" w:fill="F8F8F8"/>
    </w:rPr>
  </w:style>
  <w:style w:type="character" w:customStyle="1" w:styleId="FloatTok">
    <w:name w:val="FloatTok"/>
    <w:basedOn w:val="VerbatimChar"/>
    <w:rsid w:val="00A14643"/>
    <w:rPr>
      <w:rFonts w:ascii="Calibri" w:eastAsia="Calibri" w:hAnsi="Calibri" w:cs="Times New Roman"/>
      <w:b/>
      <w:bCs/>
      <w:sz w:val="20"/>
      <w:szCs w:val="20"/>
      <w:shd w:val="clear" w:color="auto" w:fill="F8F8F8"/>
    </w:rPr>
  </w:style>
  <w:style w:type="character" w:customStyle="1" w:styleId="ConstantTok">
    <w:name w:val="ConstantTok"/>
    <w:basedOn w:val="VerbatimChar"/>
    <w:rsid w:val="00A14643"/>
    <w:rPr>
      <w:rFonts w:ascii="Calibri" w:eastAsia="Calibri" w:hAnsi="Calibri" w:cs="Times New Roman"/>
      <w:b/>
      <w:bCs/>
      <w:sz w:val="20"/>
      <w:szCs w:val="20"/>
      <w:shd w:val="clear" w:color="auto" w:fill="F8F8F8"/>
    </w:rPr>
  </w:style>
  <w:style w:type="character" w:customStyle="1" w:styleId="CharTok">
    <w:name w:val="CharTok"/>
    <w:basedOn w:val="VerbatimChar"/>
    <w:rsid w:val="00A14643"/>
    <w:rPr>
      <w:rFonts w:ascii="Calibri" w:eastAsia="Calibri" w:hAnsi="Calibri" w:cs="Times New Roman"/>
      <w:b/>
      <w:bCs/>
      <w:sz w:val="20"/>
      <w:szCs w:val="20"/>
      <w:shd w:val="clear" w:color="auto" w:fill="F8F8F8"/>
    </w:rPr>
  </w:style>
  <w:style w:type="character" w:customStyle="1" w:styleId="SpecialCharTok">
    <w:name w:val="SpecialCharTok"/>
    <w:basedOn w:val="VerbatimChar"/>
    <w:rsid w:val="00A14643"/>
    <w:rPr>
      <w:rFonts w:ascii="Calibri" w:eastAsia="Calibri" w:hAnsi="Calibri" w:cs="Times New Roman"/>
      <w:b/>
      <w:bCs/>
      <w:sz w:val="20"/>
      <w:szCs w:val="20"/>
      <w:shd w:val="clear" w:color="auto" w:fill="F8F8F8"/>
    </w:rPr>
  </w:style>
  <w:style w:type="character" w:customStyle="1" w:styleId="StringTok">
    <w:name w:val="StringTok"/>
    <w:basedOn w:val="VerbatimChar"/>
    <w:rsid w:val="00A14643"/>
    <w:rPr>
      <w:rFonts w:ascii="Calibri" w:eastAsia="Calibri" w:hAnsi="Calibri" w:cs="Times New Roman"/>
      <w:b/>
      <w:bCs/>
      <w:sz w:val="20"/>
      <w:szCs w:val="20"/>
      <w:shd w:val="clear" w:color="auto" w:fill="F8F8F8"/>
    </w:rPr>
  </w:style>
  <w:style w:type="character" w:customStyle="1" w:styleId="VerbatimStringTok">
    <w:name w:val="VerbatimStringTok"/>
    <w:basedOn w:val="VerbatimChar"/>
    <w:rsid w:val="00A14643"/>
    <w:rPr>
      <w:rFonts w:ascii="Calibri" w:eastAsia="Calibri" w:hAnsi="Calibri" w:cs="Times New Roman"/>
      <w:b/>
      <w:bCs/>
      <w:sz w:val="20"/>
      <w:szCs w:val="20"/>
      <w:shd w:val="clear" w:color="auto" w:fill="F8F8F8"/>
    </w:rPr>
  </w:style>
  <w:style w:type="character" w:customStyle="1" w:styleId="SpecialStringTok">
    <w:name w:val="SpecialStringTok"/>
    <w:basedOn w:val="VerbatimChar"/>
    <w:rsid w:val="00A14643"/>
    <w:rPr>
      <w:rFonts w:ascii="Calibri" w:eastAsia="Calibri" w:hAnsi="Calibri" w:cs="Times New Roman"/>
      <w:b/>
      <w:bCs/>
      <w:sz w:val="20"/>
      <w:szCs w:val="20"/>
      <w:shd w:val="clear" w:color="auto" w:fill="F8F8F8"/>
    </w:rPr>
  </w:style>
  <w:style w:type="character" w:customStyle="1" w:styleId="ImportTok">
    <w:name w:val="ImportTok"/>
    <w:basedOn w:val="VerbatimChar"/>
    <w:rsid w:val="00A14643"/>
    <w:rPr>
      <w:rFonts w:ascii="Calibri" w:eastAsia="Calibri" w:hAnsi="Calibri" w:cs="Times New Roman"/>
      <w:b/>
      <w:bCs/>
      <w:sz w:val="20"/>
      <w:szCs w:val="20"/>
      <w:shd w:val="clear" w:color="auto" w:fill="F8F8F8"/>
    </w:rPr>
  </w:style>
  <w:style w:type="character" w:customStyle="1" w:styleId="CommentTok">
    <w:name w:val="CommentTok"/>
    <w:basedOn w:val="VerbatimChar"/>
    <w:rsid w:val="00A14643"/>
    <w:rPr>
      <w:rFonts w:ascii="Calibri" w:eastAsia="Calibri" w:hAnsi="Calibri" w:cs="Times New Roman"/>
      <w:b/>
      <w:bCs/>
      <w:sz w:val="20"/>
      <w:szCs w:val="20"/>
      <w:shd w:val="clear" w:color="auto" w:fill="F8F8F8"/>
    </w:rPr>
  </w:style>
  <w:style w:type="character" w:customStyle="1" w:styleId="DocumentationTok">
    <w:name w:val="DocumentationTok"/>
    <w:basedOn w:val="VerbatimChar"/>
    <w:rsid w:val="00A14643"/>
    <w:rPr>
      <w:rFonts w:ascii="Calibri" w:eastAsia="Calibri" w:hAnsi="Calibri" w:cs="Times New Roman"/>
      <w:b/>
      <w:bCs/>
      <w:sz w:val="20"/>
      <w:szCs w:val="20"/>
      <w:shd w:val="clear" w:color="auto" w:fill="F8F8F8"/>
    </w:rPr>
  </w:style>
  <w:style w:type="character" w:customStyle="1" w:styleId="AnnotationTok">
    <w:name w:val="AnnotationTok"/>
    <w:basedOn w:val="VerbatimChar"/>
    <w:rsid w:val="00A14643"/>
    <w:rPr>
      <w:rFonts w:ascii="Calibri" w:eastAsia="Calibri" w:hAnsi="Calibri" w:cs="Times New Roman"/>
      <w:b/>
      <w:bCs/>
      <w:sz w:val="20"/>
      <w:szCs w:val="20"/>
      <w:shd w:val="clear" w:color="auto" w:fill="F8F8F8"/>
    </w:rPr>
  </w:style>
  <w:style w:type="character" w:customStyle="1" w:styleId="CommentVarTok">
    <w:name w:val="CommentVarTok"/>
    <w:basedOn w:val="VerbatimChar"/>
    <w:rsid w:val="00A14643"/>
    <w:rPr>
      <w:rFonts w:ascii="Calibri" w:eastAsia="Calibri" w:hAnsi="Calibri" w:cs="Times New Roman"/>
      <w:b/>
      <w:bCs/>
      <w:sz w:val="20"/>
      <w:szCs w:val="20"/>
      <w:shd w:val="clear" w:color="auto" w:fill="F8F8F8"/>
    </w:rPr>
  </w:style>
  <w:style w:type="character" w:customStyle="1" w:styleId="OtherTok">
    <w:name w:val="OtherTok"/>
    <w:basedOn w:val="VerbatimChar"/>
    <w:rsid w:val="00A14643"/>
    <w:rPr>
      <w:rFonts w:ascii="Calibri" w:eastAsia="Calibri" w:hAnsi="Calibri" w:cs="Times New Roman"/>
      <w:b/>
      <w:bCs/>
      <w:sz w:val="20"/>
      <w:szCs w:val="20"/>
      <w:shd w:val="clear" w:color="auto" w:fill="F8F8F8"/>
    </w:rPr>
  </w:style>
  <w:style w:type="character" w:customStyle="1" w:styleId="FunctionTok">
    <w:name w:val="FunctionTok"/>
    <w:basedOn w:val="VerbatimChar"/>
    <w:rsid w:val="00A14643"/>
    <w:rPr>
      <w:rFonts w:ascii="Calibri" w:eastAsia="Calibri" w:hAnsi="Calibri" w:cs="Times New Roman"/>
      <w:b/>
      <w:bCs/>
      <w:sz w:val="20"/>
      <w:szCs w:val="20"/>
      <w:shd w:val="clear" w:color="auto" w:fill="F8F8F8"/>
    </w:rPr>
  </w:style>
  <w:style w:type="character" w:customStyle="1" w:styleId="VariableTok">
    <w:name w:val="VariableTok"/>
    <w:basedOn w:val="VerbatimChar"/>
    <w:rsid w:val="00A14643"/>
    <w:rPr>
      <w:rFonts w:ascii="Calibri" w:eastAsia="Calibri" w:hAnsi="Calibri" w:cs="Times New Roman"/>
      <w:b/>
      <w:bCs/>
      <w:sz w:val="20"/>
      <w:szCs w:val="20"/>
      <w:shd w:val="clear" w:color="auto" w:fill="F8F8F8"/>
    </w:rPr>
  </w:style>
  <w:style w:type="character" w:customStyle="1" w:styleId="ControlFlowTok">
    <w:name w:val="ControlFlowTok"/>
    <w:basedOn w:val="VerbatimChar"/>
    <w:rsid w:val="00A14643"/>
    <w:rPr>
      <w:rFonts w:ascii="Calibri" w:eastAsia="Calibri" w:hAnsi="Calibri" w:cs="Times New Roman"/>
      <w:b/>
      <w:bCs/>
      <w:sz w:val="20"/>
      <w:szCs w:val="20"/>
      <w:shd w:val="clear" w:color="auto" w:fill="F8F8F8"/>
    </w:rPr>
  </w:style>
  <w:style w:type="character" w:customStyle="1" w:styleId="OperatorTok">
    <w:name w:val="OperatorTok"/>
    <w:basedOn w:val="VerbatimChar"/>
    <w:rsid w:val="00A14643"/>
    <w:rPr>
      <w:rFonts w:ascii="Calibri" w:eastAsia="Calibri" w:hAnsi="Calibri" w:cs="Times New Roman"/>
      <w:b/>
      <w:bCs/>
      <w:sz w:val="20"/>
      <w:szCs w:val="20"/>
      <w:shd w:val="clear" w:color="auto" w:fill="F8F8F8"/>
    </w:rPr>
  </w:style>
  <w:style w:type="character" w:customStyle="1" w:styleId="BuiltInTok">
    <w:name w:val="BuiltInTok"/>
    <w:basedOn w:val="VerbatimChar"/>
    <w:rsid w:val="00A14643"/>
    <w:rPr>
      <w:rFonts w:ascii="Calibri" w:eastAsia="Calibri" w:hAnsi="Calibri" w:cs="Times New Roman"/>
      <w:b/>
      <w:bCs/>
      <w:sz w:val="20"/>
      <w:szCs w:val="20"/>
      <w:shd w:val="clear" w:color="auto" w:fill="F8F8F8"/>
    </w:rPr>
  </w:style>
  <w:style w:type="character" w:customStyle="1" w:styleId="ExtensionTok">
    <w:name w:val="ExtensionTok"/>
    <w:basedOn w:val="VerbatimChar"/>
    <w:rsid w:val="00A14643"/>
    <w:rPr>
      <w:rFonts w:ascii="Calibri" w:eastAsia="Calibri" w:hAnsi="Calibri" w:cs="Times New Roman"/>
      <w:b/>
      <w:bCs/>
      <w:sz w:val="20"/>
      <w:szCs w:val="20"/>
      <w:shd w:val="clear" w:color="auto" w:fill="F8F8F8"/>
    </w:rPr>
  </w:style>
  <w:style w:type="character" w:customStyle="1" w:styleId="PreprocessorTok">
    <w:name w:val="PreprocessorTok"/>
    <w:basedOn w:val="VerbatimChar"/>
    <w:rsid w:val="00A14643"/>
    <w:rPr>
      <w:rFonts w:ascii="Calibri" w:eastAsia="Calibri" w:hAnsi="Calibri" w:cs="Times New Roman"/>
      <w:b/>
      <w:bCs/>
      <w:sz w:val="20"/>
      <w:szCs w:val="20"/>
      <w:shd w:val="clear" w:color="auto" w:fill="F8F8F8"/>
    </w:rPr>
  </w:style>
  <w:style w:type="character" w:customStyle="1" w:styleId="AttributeTok">
    <w:name w:val="AttributeTok"/>
    <w:basedOn w:val="VerbatimChar"/>
    <w:rsid w:val="00A14643"/>
    <w:rPr>
      <w:rFonts w:ascii="Calibri" w:eastAsia="Calibri" w:hAnsi="Calibri" w:cs="Times New Roman"/>
      <w:b/>
      <w:bCs/>
      <w:sz w:val="20"/>
      <w:szCs w:val="20"/>
      <w:shd w:val="clear" w:color="auto" w:fill="F8F8F8"/>
    </w:rPr>
  </w:style>
  <w:style w:type="character" w:customStyle="1" w:styleId="RegionMarkerTok">
    <w:name w:val="RegionMarkerTok"/>
    <w:basedOn w:val="VerbatimChar"/>
    <w:rsid w:val="00A14643"/>
    <w:rPr>
      <w:rFonts w:ascii="Calibri" w:eastAsia="Calibri" w:hAnsi="Calibri" w:cs="Times New Roman"/>
      <w:b/>
      <w:bCs/>
      <w:sz w:val="20"/>
      <w:szCs w:val="20"/>
      <w:shd w:val="clear" w:color="auto" w:fill="F8F8F8"/>
    </w:rPr>
  </w:style>
  <w:style w:type="character" w:customStyle="1" w:styleId="InformationTok">
    <w:name w:val="InformationTok"/>
    <w:basedOn w:val="VerbatimChar"/>
    <w:rsid w:val="00A14643"/>
    <w:rPr>
      <w:rFonts w:ascii="Calibri" w:eastAsia="Calibri" w:hAnsi="Calibri" w:cs="Times New Roman"/>
      <w:b/>
      <w:bCs/>
      <w:sz w:val="20"/>
      <w:szCs w:val="20"/>
      <w:shd w:val="clear" w:color="auto" w:fill="F8F8F8"/>
    </w:rPr>
  </w:style>
  <w:style w:type="character" w:customStyle="1" w:styleId="WarningTok">
    <w:name w:val="WarningTok"/>
    <w:basedOn w:val="VerbatimChar"/>
    <w:rsid w:val="00A14643"/>
    <w:rPr>
      <w:rFonts w:ascii="Calibri" w:eastAsia="Calibri" w:hAnsi="Calibri" w:cs="Times New Roman"/>
      <w:b/>
      <w:bCs/>
      <w:sz w:val="20"/>
      <w:szCs w:val="20"/>
      <w:shd w:val="clear" w:color="auto" w:fill="F8F8F8"/>
    </w:rPr>
  </w:style>
  <w:style w:type="character" w:customStyle="1" w:styleId="AlertTok">
    <w:name w:val="AlertTok"/>
    <w:basedOn w:val="VerbatimChar"/>
    <w:rsid w:val="00A14643"/>
    <w:rPr>
      <w:rFonts w:ascii="Calibri" w:eastAsia="Calibri" w:hAnsi="Calibri" w:cs="Times New Roman"/>
      <w:b/>
      <w:bCs/>
      <w:sz w:val="20"/>
      <w:szCs w:val="20"/>
      <w:shd w:val="clear" w:color="auto" w:fill="F8F8F8"/>
    </w:rPr>
  </w:style>
  <w:style w:type="character" w:customStyle="1" w:styleId="ErrorTok">
    <w:name w:val="ErrorTok"/>
    <w:basedOn w:val="VerbatimChar"/>
    <w:rsid w:val="00A14643"/>
    <w:rPr>
      <w:rFonts w:ascii="Calibri" w:eastAsia="Calibri" w:hAnsi="Calibri" w:cs="Times New Roman"/>
      <w:b/>
      <w:bCs/>
      <w:sz w:val="20"/>
      <w:szCs w:val="20"/>
      <w:shd w:val="clear" w:color="auto" w:fill="F8F8F8"/>
    </w:rPr>
  </w:style>
  <w:style w:type="character" w:customStyle="1" w:styleId="NormalTok">
    <w:name w:val="NormalTok"/>
    <w:basedOn w:val="VerbatimChar"/>
    <w:rsid w:val="00A14643"/>
    <w:rPr>
      <w:rFonts w:ascii="Calibri" w:eastAsia="Calibri" w:hAnsi="Calibri" w:cs="Times New Roman"/>
      <w:b/>
      <w:bCs/>
      <w:sz w:val="20"/>
      <w:szCs w:val="20"/>
      <w:shd w:val="clear" w:color="auto" w:fill="F8F8F8"/>
    </w:rPr>
  </w:style>
  <w:style w:type="character" w:customStyle="1" w:styleId="1f2">
    <w:name w:val="Заголовок Знак1"/>
    <w:basedOn w:val="a0"/>
    <w:uiPriority w:val="10"/>
    <w:rsid w:val="00A14643"/>
    <w:rPr>
      <w:rFonts w:asciiTheme="majorHAnsi" w:eastAsiaTheme="majorEastAsia" w:hAnsiTheme="majorHAnsi" w:cstheme="majorBidi"/>
      <w:spacing w:val="-10"/>
      <w:kern w:val="28"/>
      <w:sz w:val="56"/>
      <w:szCs w:val="56"/>
    </w:rPr>
  </w:style>
  <w:style w:type="character" w:customStyle="1" w:styleId="1f3">
    <w:name w:val="Дата Знак1"/>
    <w:basedOn w:val="a0"/>
    <w:uiPriority w:val="99"/>
    <w:semiHidden/>
    <w:rsid w:val="00A14643"/>
    <w:rPr>
      <w:rFonts w:ascii="Calibri" w:eastAsia="Times New Roman" w:hAnsi="Calibri" w:cs="Times New Roman"/>
    </w:rPr>
  </w:style>
  <w:style w:type="paragraph" w:customStyle="1" w:styleId="2">
    <w:name w:val="Заголовок оглавления2"/>
    <w:basedOn w:val="1"/>
    <w:next w:val="aa"/>
    <w:uiPriority w:val="39"/>
    <w:unhideWhenUsed/>
    <w:qFormat/>
    <w:rsid w:val="008914B8"/>
    <w:pPr>
      <w:numPr>
        <w:numId w:val="3"/>
      </w:numPr>
      <w:spacing w:before="240" w:line="259" w:lineRule="auto"/>
      <w:ind w:left="425" w:right="57" w:hanging="425"/>
      <w:outlineLvl w:val="9"/>
    </w:pPr>
    <w:rPr>
      <w:rFonts w:cs="Times New Roman"/>
      <w:b w:val="0"/>
      <w:bCs w:val="0"/>
      <w:lang w:val="en-US"/>
    </w:rPr>
  </w:style>
  <w:style w:type="paragraph" w:customStyle="1" w:styleId="30">
    <w:name w:val="Заголовок оглавления3"/>
    <w:basedOn w:val="1"/>
    <w:next w:val="aa"/>
    <w:uiPriority w:val="39"/>
    <w:unhideWhenUsed/>
    <w:qFormat/>
    <w:rsid w:val="0098710B"/>
    <w:pPr>
      <w:numPr>
        <w:numId w:val="2"/>
      </w:numPr>
      <w:spacing w:before="240" w:line="259" w:lineRule="auto"/>
      <w:ind w:right="57"/>
      <w:outlineLvl w:val="9"/>
    </w:pPr>
    <w:rPr>
      <w:rFonts w:cs="Times New Roman"/>
      <w:b w:val="0"/>
      <w:bCs w:val="0"/>
      <w:lang w:val="en-US"/>
    </w:rPr>
  </w:style>
  <w:style w:type="paragraph" w:customStyle="1" w:styleId="4a">
    <w:name w:val="Заголовок оглавления4"/>
    <w:basedOn w:val="1"/>
    <w:next w:val="aa"/>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5a">
    <w:name w:val="Заголовок оглавления5"/>
    <w:basedOn w:val="1"/>
    <w:next w:val="aa"/>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6a">
    <w:name w:val="Заголовок оглавления6"/>
    <w:basedOn w:val="1"/>
    <w:next w:val="aa"/>
    <w:uiPriority w:val="39"/>
    <w:unhideWhenUsed/>
    <w:qFormat/>
    <w:rsid w:val="008D2243"/>
    <w:pPr>
      <w:numPr>
        <w:numId w:val="0"/>
      </w:numPr>
      <w:spacing w:before="240" w:line="259" w:lineRule="auto"/>
      <w:ind w:left="1440" w:right="57" w:hanging="360"/>
      <w:outlineLvl w:val="9"/>
    </w:pPr>
    <w:rPr>
      <w:rFonts w:cs="Times New Roman"/>
      <w:b w:val="0"/>
      <w:bCs w:val="0"/>
      <w:lang w:val="en-US"/>
    </w:rPr>
  </w:style>
  <w:style w:type="character" w:customStyle="1" w:styleId="1f4">
    <w:name w:val="Неразрешенное упоминание1"/>
    <w:basedOn w:val="a0"/>
    <w:uiPriority w:val="99"/>
    <w:semiHidden/>
    <w:unhideWhenUsed/>
    <w:rsid w:val="00951602"/>
    <w:rPr>
      <w:color w:val="605E5C"/>
      <w:shd w:val="clear" w:color="auto" w:fill="E1DFDD"/>
    </w:rPr>
  </w:style>
  <w:style w:type="paragraph" w:styleId="afff3">
    <w:name w:val="TOC Heading"/>
    <w:basedOn w:val="1"/>
    <w:next w:val="aa"/>
    <w:uiPriority w:val="39"/>
    <w:unhideWhenUsed/>
    <w:qFormat/>
    <w:rsid w:val="00404F86"/>
    <w:pPr>
      <w:numPr>
        <w:numId w:val="0"/>
      </w:numPr>
      <w:spacing w:before="240" w:line="259" w:lineRule="auto"/>
      <w:ind w:left="360" w:right="57" w:hanging="360"/>
      <w:outlineLvl w:val="9"/>
    </w:pPr>
    <w:rPr>
      <w:rFonts w:cs="Times New Roman"/>
      <w:b w:val="0"/>
      <w:bCs w:val="0"/>
      <w:lang w:val="en-US"/>
    </w:rPr>
  </w:style>
  <w:style w:type="paragraph" w:customStyle="1" w:styleId="TableParagraph">
    <w:name w:val="Table Paragraph"/>
    <w:basedOn w:val="a"/>
    <w:uiPriority w:val="1"/>
    <w:qFormat/>
    <w:rsid w:val="00D64AF1"/>
    <w:pPr>
      <w:widowControl w:val="0"/>
      <w:autoSpaceDE w:val="0"/>
      <w:autoSpaceDN w:val="0"/>
      <w:ind w:left="200"/>
    </w:pPr>
    <w:rPr>
      <w:rFonts w:ascii="Microsoft Sans Serif" w:eastAsia="Microsoft Sans Serif" w:hAnsi="Microsoft Sans Serif" w:cs="Microsoft Sans Serif"/>
    </w:rPr>
  </w:style>
  <w:style w:type="character" w:customStyle="1" w:styleId="afff4">
    <w:name w:val="Осн. текст Знак"/>
    <w:locked/>
    <w:rsid w:val="00B301C8"/>
    <w:rPr>
      <w:rFonts w:eastAsia="Times New Roman"/>
    </w:rPr>
  </w:style>
  <w:style w:type="character" w:customStyle="1" w:styleId="afff5">
    <w:name w:val="Привязка сноски"/>
    <w:rsid w:val="00CD7494"/>
    <w:rPr>
      <w:rFonts w:ascii="Times New Roman" w:hAnsi="Times New Roman" w:cs="Times New Roman"/>
      <w:vertAlign w:val="superscript"/>
    </w:rPr>
  </w:style>
  <w:style w:type="character" w:customStyle="1" w:styleId="afff6">
    <w:name w:val="Символ сноски"/>
    <w:qFormat/>
    <w:rsid w:val="00CD7494"/>
  </w:style>
  <w:style w:type="character" w:customStyle="1" w:styleId="FootnoteCharacters">
    <w:name w:val="Footnote Characters"/>
    <w:qFormat/>
    <w:rsid w:val="00CD7494"/>
    <w:rPr>
      <w:rFonts w:ascii="Times New Roman" w:hAnsi="Times New Roman" w:cs="Times New Roman"/>
      <w:vertAlign w:val="superscript"/>
    </w:rPr>
  </w:style>
  <w:style w:type="paragraph" w:customStyle="1" w:styleId="afff7">
    <w:name w:val="Содержимое врезки"/>
    <w:basedOn w:val="a"/>
    <w:qFormat/>
    <w:rsid w:val="00AE22A8"/>
    <w:pPr>
      <w:suppressAutoHyphens/>
      <w:overflowPunct w:val="0"/>
      <w:spacing w:after="200" w:line="276" w:lineRule="auto"/>
    </w:pPr>
    <w:rPr>
      <w:rFonts w:ascii="Calibri" w:hAnsi="Calibri"/>
      <w:sz w:val="22"/>
    </w:rPr>
  </w:style>
  <w:style w:type="paragraph" w:customStyle="1" w:styleId="ConsPlusNormal">
    <w:name w:val="ConsPlusNormal"/>
    <w:rsid w:val="004E3693"/>
    <w:pPr>
      <w:widowControl w:val="0"/>
      <w:spacing w:after="0" w:line="360" w:lineRule="auto"/>
      <w:ind w:firstLine="720"/>
    </w:pPr>
    <w:rPr>
      <w:rFonts w:ascii="Arial" w:eastAsia="Times New Roman" w:hAnsi="Arial" w:cs="Times New Roman"/>
      <w:color w:val="000000"/>
      <w:sz w:val="20"/>
      <w:szCs w:val="20"/>
      <w:lang w:eastAsia="ru-RU"/>
    </w:rPr>
  </w:style>
  <w:style w:type="paragraph" w:customStyle="1" w:styleId="cl-4e11f124">
    <w:name w:val="cl-4e11f124"/>
    <w:basedOn w:val="a"/>
    <w:rsid w:val="00BB7E94"/>
    <w:pPr>
      <w:jc w:val="center"/>
    </w:pPr>
    <w:rPr>
      <w:rFonts w:eastAsiaTheme="minorEastAsia"/>
      <w:szCs w:val="24"/>
      <w:lang w:eastAsia="ru-RU"/>
    </w:rPr>
  </w:style>
  <w:style w:type="character" w:customStyle="1" w:styleId="cl-4e0e44b61">
    <w:name w:val="cl-4e0e44b61"/>
    <w:basedOn w:val="a0"/>
    <w:rsid w:val="00BB7E94"/>
    <w:rPr>
      <w:rFonts w:ascii="Times New Roman" w:hAnsi="Times New Roman" w:cs="Times New Roman" w:hint="default"/>
      <w:b w:val="0"/>
      <w:bCs w:val="0"/>
      <w:i w:val="0"/>
      <w:iCs w:val="0"/>
      <w:strike w:val="0"/>
      <w:dstrike w:val="0"/>
      <w:sz w:val="24"/>
      <w:szCs w:val="24"/>
      <w:u w:val="none"/>
      <w:effect w:val="none"/>
      <w:shd w:val="clear" w:color="auto" w:fill="auto"/>
    </w:rPr>
  </w:style>
  <w:style w:type="paragraph" w:customStyle="1" w:styleId="afff8">
    <w:name w:val="СФ_Текст"/>
    <w:link w:val="afff9"/>
    <w:qFormat/>
    <w:rsid w:val="00612E59"/>
    <w:pPr>
      <w:spacing w:before="120" w:after="120" w:line="288" w:lineRule="auto"/>
      <w:jc w:val="both"/>
    </w:pPr>
    <w:rPr>
      <w:rFonts w:ascii="Times New Roman" w:eastAsia="Times New Roman" w:hAnsi="Times New Roman" w:cs="Times New Roman"/>
      <w:sz w:val="24"/>
      <w:szCs w:val="24"/>
      <w:lang w:eastAsia="ru-RU"/>
    </w:rPr>
  </w:style>
  <w:style w:type="character" w:customStyle="1" w:styleId="afff9">
    <w:name w:val="СФ_Текст Знак"/>
    <w:basedOn w:val="a0"/>
    <w:link w:val="afff8"/>
    <w:rsid w:val="00612E59"/>
    <w:rPr>
      <w:rFonts w:ascii="Times New Roman" w:eastAsia="Times New Roman" w:hAnsi="Times New Roman" w:cs="Times New Roman"/>
      <w:sz w:val="24"/>
      <w:szCs w:val="24"/>
      <w:lang w:eastAsia="ru-RU"/>
    </w:rPr>
  </w:style>
  <w:style w:type="paragraph" w:customStyle="1" w:styleId="OT">
    <w:name w:val="OT"/>
    <w:basedOn w:val="a"/>
    <w:link w:val="OT0"/>
    <w:qFormat/>
    <w:rsid w:val="00612E59"/>
    <w:pPr>
      <w:widowControl w:val="0"/>
      <w:autoSpaceDE w:val="0"/>
      <w:autoSpaceDN w:val="0"/>
      <w:adjustRightInd w:val="0"/>
      <w:spacing w:after="120"/>
      <w:jc w:val="both"/>
    </w:pPr>
    <w:rPr>
      <w:snapToGrid w:val="0"/>
      <w:sz w:val="22"/>
      <w:szCs w:val="20"/>
      <w:lang w:eastAsia="ru-RU"/>
    </w:rPr>
  </w:style>
  <w:style w:type="character" w:customStyle="1" w:styleId="OT0">
    <w:name w:val="OT Знак"/>
    <w:link w:val="OT"/>
    <w:rsid w:val="00612E59"/>
    <w:rPr>
      <w:rFonts w:ascii="Times New Roman" w:eastAsia="Times New Roman" w:hAnsi="Times New Roman" w:cs="Times New Roman"/>
      <w:snapToGrid w:val="0"/>
      <w:szCs w:val="20"/>
      <w:lang w:eastAsia="ru-RU"/>
    </w:rPr>
  </w:style>
  <w:style w:type="character" w:customStyle="1" w:styleId="2b">
    <w:name w:val="Неразрешенное упоминание2"/>
    <w:basedOn w:val="a0"/>
    <w:uiPriority w:val="99"/>
    <w:semiHidden/>
    <w:unhideWhenUsed/>
    <w:rsid w:val="00BA11AC"/>
    <w:rPr>
      <w:color w:val="605E5C"/>
      <w:shd w:val="clear" w:color="auto" w:fill="E1DFDD"/>
    </w:rPr>
  </w:style>
  <w:style w:type="paragraph" w:customStyle="1" w:styleId="SDText">
    <w:name w:val="SD_Text"/>
    <w:basedOn w:val="a"/>
    <w:link w:val="SDText0"/>
    <w:qFormat/>
    <w:rsid w:val="00D12618"/>
    <w:pPr>
      <w:ind w:firstLine="709"/>
      <w:jc w:val="both"/>
    </w:pPr>
    <w:rPr>
      <w:rFonts w:eastAsiaTheme="majorEastAsia" w:cstheme="majorBidi"/>
      <w:color w:val="000000" w:themeColor="text1"/>
      <w:szCs w:val="28"/>
    </w:rPr>
  </w:style>
  <w:style w:type="character" w:customStyle="1" w:styleId="SDText0">
    <w:name w:val="SD_Text Знак"/>
    <w:basedOn w:val="a0"/>
    <w:link w:val="SDText"/>
    <w:rsid w:val="00D12618"/>
    <w:rPr>
      <w:rFonts w:ascii="Times New Roman" w:eastAsiaTheme="majorEastAsia" w:hAnsi="Times New Roman" w:cstheme="majorBidi"/>
      <w:color w:val="000000" w:themeColor="text1"/>
      <w:sz w:val="24"/>
      <w:szCs w:val="28"/>
    </w:rPr>
  </w:style>
  <w:style w:type="character" w:customStyle="1" w:styleId="jlqj4b">
    <w:name w:val="jlqj4b"/>
    <w:basedOn w:val="a0"/>
    <w:rsid w:val="00820C99"/>
  </w:style>
  <w:style w:type="character" w:customStyle="1" w:styleId="hwtze">
    <w:name w:val="hwtze"/>
    <w:basedOn w:val="a0"/>
    <w:rsid w:val="009D0E59"/>
  </w:style>
  <w:style w:type="character" w:customStyle="1" w:styleId="rynqvb">
    <w:name w:val="rynqvb"/>
    <w:basedOn w:val="a0"/>
    <w:rsid w:val="009D0E59"/>
  </w:style>
  <w:style w:type="character" w:customStyle="1" w:styleId="fontstyle01">
    <w:name w:val="fontstyle01"/>
    <w:basedOn w:val="a0"/>
    <w:rsid w:val="004E096F"/>
    <w:rPr>
      <w:rFonts w:ascii="TimesNewRoman" w:hAnsi="TimesNewRoman" w:hint="default"/>
      <w:b w:val="0"/>
      <w:bCs w:val="0"/>
      <w:i w:val="0"/>
      <w:iCs w:val="0"/>
      <w:color w:val="000000"/>
      <w:sz w:val="26"/>
      <w:szCs w:val="26"/>
    </w:rPr>
  </w:style>
  <w:style w:type="character" w:customStyle="1" w:styleId="fontstyle21">
    <w:name w:val="fontstyle21"/>
    <w:basedOn w:val="a0"/>
    <w:rsid w:val="004E096F"/>
    <w:rPr>
      <w:rFonts w:ascii="Times-Roman" w:hAnsi="Times-Roman" w:hint="default"/>
      <w:b w:val="0"/>
      <w:bCs w:val="0"/>
      <w:i w:val="0"/>
      <w:iCs w:val="0"/>
      <w:color w:val="000000"/>
      <w:sz w:val="26"/>
      <w:szCs w:val="26"/>
    </w:rPr>
  </w:style>
  <w:style w:type="character" w:customStyle="1" w:styleId="hgkelc">
    <w:name w:val="hgkelc"/>
    <w:basedOn w:val="a0"/>
    <w:rsid w:val="00574088"/>
  </w:style>
  <w:style w:type="paragraph" w:styleId="afffa">
    <w:name w:val="table of figures"/>
    <w:basedOn w:val="a"/>
    <w:next w:val="a"/>
    <w:uiPriority w:val="99"/>
    <w:unhideWhenUsed/>
    <w:rsid w:val="00660E04"/>
  </w:style>
  <w:style w:type="character" w:customStyle="1" w:styleId="subabstractlabel">
    <w:name w:val="sub_abstract_label"/>
    <w:basedOn w:val="a0"/>
    <w:rsid w:val="00D448A4"/>
  </w:style>
  <w:style w:type="character" w:customStyle="1" w:styleId="element-citation">
    <w:name w:val="element-citation"/>
    <w:basedOn w:val="a0"/>
    <w:rsid w:val="00D448A4"/>
  </w:style>
  <w:style w:type="character" w:customStyle="1" w:styleId="src">
    <w:name w:val="src"/>
    <w:basedOn w:val="a0"/>
    <w:rsid w:val="00D448A4"/>
  </w:style>
  <w:style w:type="character" w:customStyle="1" w:styleId="ref-journal">
    <w:name w:val="ref-journal"/>
    <w:basedOn w:val="a0"/>
    <w:rsid w:val="00D448A4"/>
  </w:style>
  <w:style w:type="character" w:customStyle="1" w:styleId="ref-vol">
    <w:name w:val="ref-vol"/>
    <w:basedOn w:val="a0"/>
    <w:rsid w:val="00D448A4"/>
  </w:style>
  <w:style w:type="character" w:customStyle="1" w:styleId="1f5">
    <w:name w:val="Замещающий текст1"/>
    <w:semiHidden/>
    <w:rsid w:val="00D448A4"/>
    <w:rPr>
      <w:rFonts w:ascii="Times New Roman" w:hAnsi="Times New Roman" w:cs="Times New Roman" w:hint="default"/>
      <w:color w:val="808080"/>
    </w:rPr>
  </w:style>
  <w:style w:type="character" w:customStyle="1" w:styleId="longtext">
    <w:name w:val="long_text"/>
    <w:basedOn w:val="a0"/>
    <w:uiPriority w:val="99"/>
    <w:rsid w:val="00D448A4"/>
  </w:style>
  <w:style w:type="paragraph" w:styleId="2c">
    <w:name w:val="Body Text 2"/>
    <w:basedOn w:val="a"/>
    <w:link w:val="2d"/>
    <w:unhideWhenUsed/>
    <w:rsid w:val="00D448A4"/>
    <w:pPr>
      <w:spacing w:after="120"/>
      <w:ind w:firstLine="709"/>
      <w:jc w:val="both"/>
    </w:pPr>
    <w:rPr>
      <w:szCs w:val="24"/>
      <w:lang w:eastAsia="ja-JP"/>
    </w:rPr>
  </w:style>
  <w:style w:type="character" w:customStyle="1" w:styleId="2d">
    <w:name w:val="Основной текст 2 Знак"/>
    <w:basedOn w:val="a0"/>
    <w:link w:val="2c"/>
    <w:rsid w:val="00D448A4"/>
    <w:rPr>
      <w:rFonts w:ascii="Times New Roman" w:eastAsia="Times New Roman" w:hAnsi="Times New Roman" w:cs="Times New Roman"/>
      <w:sz w:val="24"/>
      <w:szCs w:val="24"/>
      <w:lang w:eastAsia="ja-JP"/>
    </w:rPr>
  </w:style>
  <w:style w:type="paragraph" w:styleId="2e">
    <w:name w:val="Body Text Indent 2"/>
    <w:basedOn w:val="a"/>
    <w:link w:val="2f"/>
    <w:rsid w:val="00D448A4"/>
    <w:pPr>
      <w:spacing w:after="120" w:line="480" w:lineRule="auto"/>
      <w:ind w:left="283"/>
      <w:jc w:val="both"/>
    </w:pPr>
    <w:rPr>
      <w:rFonts w:eastAsia="MS Mincho"/>
      <w:szCs w:val="24"/>
      <w:lang w:eastAsia="ja-JP"/>
    </w:rPr>
  </w:style>
  <w:style w:type="character" w:customStyle="1" w:styleId="2f">
    <w:name w:val="Основной текст с отступом 2 Знак"/>
    <w:basedOn w:val="a0"/>
    <w:link w:val="2e"/>
    <w:rsid w:val="00D448A4"/>
    <w:rPr>
      <w:rFonts w:ascii="Times New Roman" w:eastAsia="MS Mincho" w:hAnsi="Times New Roman" w:cs="Times New Roman"/>
      <w:sz w:val="24"/>
      <w:szCs w:val="24"/>
      <w:lang w:eastAsia="ja-JP"/>
    </w:rPr>
  </w:style>
  <w:style w:type="paragraph" w:customStyle="1" w:styleId="2f0">
    <w:name w:val="Îñíîâíîé òåêñò 2"/>
    <w:basedOn w:val="a"/>
    <w:rsid w:val="00D448A4"/>
    <w:pPr>
      <w:jc w:val="both"/>
    </w:pPr>
    <w:rPr>
      <w:rFonts w:cs="Arial Unicode MS"/>
      <w:sz w:val="28"/>
      <w:szCs w:val="28"/>
      <w:lang w:val="en-US" w:eastAsia="ru-RU"/>
    </w:rPr>
  </w:style>
  <w:style w:type="character" w:customStyle="1" w:styleId="st1">
    <w:name w:val="st1"/>
    <w:uiPriority w:val="99"/>
    <w:rsid w:val="00D448A4"/>
    <w:rPr>
      <w:rFonts w:ascii="Times New Roman" w:hAnsi="Times New Roman" w:cs="Times New Roman" w:hint="default"/>
    </w:rPr>
  </w:style>
  <w:style w:type="paragraph" w:styleId="3a">
    <w:name w:val="Body Text 3"/>
    <w:basedOn w:val="a"/>
    <w:link w:val="3b"/>
    <w:rsid w:val="00D448A4"/>
    <w:pPr>
      <w:spacing w:after="120"/>
      <w:jc w:val="both"/>
    </w:pPr>
    <w:rPr>
      <w:rFonts w:eastAsia="MS Mincho"/>
      <w:sz w:val="16"/>
      <w:szCs w:val="16"/>
      <w:lang w:eastAsia="ja-JP"/>
    </w:rPr>
  </w:style>
  <w:style w:type="character" w:customStyle="1" w:styleId="3b">
    <w:name w:val="Основной текст 3 Знак"/>
    <w:basedOn w:val="a0"/>
    <w:link w:val="3a"/>
    <w:rsid w:val="00D448A4"/>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D448A4"/>
    <w:pPr>
      <w:spacing w:line="201" w:lineRule="atLeast"/>
      <w:jc w:val="both"/>
    </w:pPr>
    <w:rPr>
      <w:rFonts w:ascii="TimesNewRomanPS" w:eastAsiaTheme="minorHAnsi" w:hAnsi="TimesNewRomanPS" w:cstheme="minorBidi"/>
      <w:color w:val="auto"/>
      <w:lang w:eastAsia="en-US"/>
    </w:rPr>
  </w:style>
  <w:style w:type="character" w:customStyle="1" w:styleId="NormalItalic">
    <w:name w:val="Normal Italic"/>
    <w:basedOn w:val="a0"/>
    <w:rsid w:val="00D448A4"/>
    <w:rPr>
      <w:b/>
      <w:bCs w:val="0"/>
      <w:i/>
      <w:iCs w:val="0"/>
    </w:rPr>
  </w:style>
  <w:style w:type="paragraph" w:customStyle="1" w:styleId="11">
    <w:name w:val="Отчет ЗАГОЛОВОК1"/>
    <w:basedOn w:val="20"/>
    <w:next w:val="a"/>
    <w:qFormat/>
    <w:rsid w:val="00D448A4"/>
    <w:pPr>
      <w:numPr>
        <w:ilvl w:val="0"/>
        <w:numId w:val="5"/>
      </w:numPr>
      <w:spacing w:line="360" w:lineRule="auto"/>
      <w:jc w:val="center"/>
      <w:outlineLvl w:val="0"/>
    </w:pPr>
    <w:rPr>
      <w:i/>
      <w:iCs w:val="0"/>
      <w:caps/>
      <w:lang w:val="ru-RU" w:eastAsia="ja-JP"/>
    </w:rPr>
  </w:style>
  <w:style w:type="paragraph" w:customStyle="1" w:styleId="110">
    <w:name w:val="Отчет заголовок 1.1"/>
    <w:basedOn w:val="11"/>
    <w:qFormat/>
    <w:rsid w:val="00D448A4"/>
    <w:pPr>
      <w:numPr>
        <w:ilvl w:val="1"/>
      </w:numPr>
      <w:tabs>
        <w:tab w:val="num" w:pos="360"/>
      </w:tabs>
      <w:spacing w:before="240" w:after="120"/>
      <w:ind w:left="0" w:firstLine="567"/>
      <w:jc w:val="both"/>
      <w:outlineLvl w:val="1"/>
    </w:pPr>
    <w:rPr>
      <w:caps w:val="0"/>
    </w:rPr>
  </w:style>
  <w:style w:type="paragraph" w:customStyle="1" w:styleId="111a">
    <w:name w:val="Отчет заголовок 1.1.1"/>
    <w:basedOn w:val="3"/>
    <w:qFormat/>
    <w:rsid w:val="00D448A4"/>
    <w:pPr>
      <w:keepLines w:val="0"/>
      <w:numPr>
        <w:ilvl w:val="0"/>
        <w:numId w:val="0"/>
      </w:numPr>
      <w:spacing w:before="240" w:after="240"/>
      <w:jc w:val="both"/>
    </w:pPr>
    <w:rPr>
      <w:rFonts w:eastAsia="MS Mincho"/>
      <w:color w:val="000000" w:themeColor="text1"/>
      <w:szCs w:val="24"/>
      <w:lang w:eastAsia="ja-JP"/>
    </w:rPr>
  </w:style>
  <w:style w:type="paragraph" w:customStyle="1" w:styleId="1111a">
    <w:name w:val="Отчет заголовок 1.1.1.1."/>
    <w:basedOn w:val="111a"/>
    <w:qFormat/>
    <w:rsid w:val="00D448A4"/>
    <w:pPr>
      <w:numPr>
        <w:ilvl w:val="3"/>
      </w:numPr>
      <w:tabs>
        <w:tab w:val="num" w:pos="360"/>
      </w:tabs>
      <w:ind w:firstLine="567"/>
      <w:outlineLvl w:val="3"/>
    </w:pPr>
    <w:rPr>
      <w:b w:val="0"/>
    </w:rPr>
  </w:style>
  <w:style w:type="paragraph" w:customStyle="1" w:styleId="11111a">
    <w:name w:val="Отчет заголовок 1.1.1.1.1."/>
    <w:basedOn w:val="1111a"/>
    <w:qFormat/>
    <w:rsid w:val="00D448A4"/>
    <w:pPr>
      <w:numPr>
        <w:ilvl w:val="4"/>
      </w:numPr>
      <w:tabs>
        <w:tab w:val="num" w:pos="360"/>
      </w:tabs>
      <w:ind w:firstLine="567"/>
      <w:outlineLvl w:val="4"/>
    </w:pPr>
    <w:rPr>
      <w:u w:val="single"/>
    </w:rPr>
  </w:style>
  <w:style w:type="paragraph" w:customStyle="1" w:styleId="12b">
    <w:name w:val="Обычный12"/>
    <w:rsid w:val="00D448A4"/>
    <w:pPr>
      <w:widowControl w:val="0"/>
      <w:spacing w:after="0" w:line="240" w:lineRule="auto"/>
      <w:jc w:val="both"/>
    </w:pPr>
    <w:rPr>
      <w:rFonts w:ascii="Times New Roman" w:eastAsia="Times New Roman" w:hAnsi="Times New Roman" w:cs="Times New Roman"/>
      <w:sz w:val="20"/>
      <w:szCs w:val="20"/>
      <w:lang w:eastAsia="ru-RU"/>
    </w:rPr>
  </w:style>
  <w:style w:type="character" w:styleId="HTML">
    <w:name w:val="HTML Cite"/>
    <w:basedOn w:val="a0"/>
    <w:uiPriority w:val="99"/>
    <w:semiHidden/>
    <w:unhideWhenUsed/>
    <w:rsid w:val="00D448A4"/>
    <w:rPr>
      <w:i/>
      <w:iCs/>
    </w:rPr>
  </w:style>
  <w:style w:type="paragraph" w:customStyle="1" w:styleId="authors1">
    <w:name w:val="authors1"/>
    <w:basedOn w:val="a"/>
    <w:rsid w:val="00D448A4"/>
    <w:pPr>
      <w:spacing w:before="72" w:line="240" w:lineRule="atLeast"/>
      <w:ind w:left="660"/>
    </w:pPr>
    <w:rPr>
      <w:sz w:val="22"/>
      <w:lang w:eastAsia="ru-RU"/>
    </w:rPr>
  </w:style>
  <w:style w:type="character" w:customStyle="1" w:styleId="ti2">
    <w:name w:val="ti2"/>
    <w:rsid w:val="00D448A4"/>
    <w:rPr>
      <w:sz w:val="22"/>
      <w:szCs w:val="22"/>
    </w:rPr>
  </w:style>
  <w:style w:type="character" w:customStyle="1" w:styleId="ti">
    <w:name w:val="ti"/>
    <w:rsid w:val="00D448A4"/>
  </w:style>
  <w:style w:type="character" w:customStyle="1" w:styleId="li-content">
    <w:name w:val="li-content"/>
    <w:basedOn w:val="a0"/>
    <w:rsid w:val="00D448A4"/>
  </w:style>
  <w:style w:type="character" w:customStyle="1" w:styleId="afffb">
    <w:name w:val="ШАБЛОН Знак"/>
    <w:link w:val="afffc"/>
    <w:uiPriority w:val="99"/>
    <w:locked/>
    <w:rsid w:val="00D448A4"/>
    <w:rPr>
      <w:rFonts w:ascii="Times New Roman" w:hAnsi="Times New Roman" w:cs="Tahoma"/>
      <w:sz w:val="24"/>
      <w:szCs w:val="24"/>
    </w:rPr>
  </w:style>
  <w:style w:type="paragraph" w:customStyle="1" w:styleId="afffc">
    <w:name w:val="ШАБЛОН"/>
    <w:basedOn w:val="a3"/>
    <w:link w:val="afffb"/>
    <w:uiPriority w:val="99"/>
    <w:qFormat/>
    <w:rsid w:val="00D448A4"/>
    <w:pPr>
      <w:widowControl w:val="0"/>
      <w:tabs>
        <w:tab w:val="left" w:pos="709"/>
      </w:tabs>
      <w:autoSpaceDE w:val="0"/>
      <w:autoSpaceDN w:val="0"/>
      <w:adjustRightInd w:val="0"/>
      <w:spacing w:line="360" w:lineRule="auto"/>
      <w:jc w:val="both"/>
    </w:pPr>
    <w:rPr>
      <w:rFonts w:ascii="Times New Roman" w:eastAsiaTheme="minorHAnsi" w:hAnsi="Times New Roman"/>
      <w:sz w:val="24"/>
      <w:szCs w:val="24"/>
    </w:rPr>
  </w:style>
  <w:style w:type="paragraph" w:customStyle="1" w:styleId="opispoleabz">
    <w:name w:val="opis_pole_abz"/>
    <w:basedOn w:val="a"/>
    <w:rsid w:val="00D448A4"/>
    <w:pPr>
      <w:spacing w:before="100" w:beforeAutospacing="1" w:after="100" w:afterAutospacing="1"/>
    </w:pPr>
    <w:rPr>
      <w:szCs w:val="24"/>
      <w:lang w:eastAsia="ru-RU"/>
    </w:rPr>
  </w:style>
  <w:style w:type="character" w:customStyle="1" w:styleId="s1">
    <w:name w:val="s1"/>
    <w:rsid w:val="00D448A4"/>
    <w:rPr>
      <w:rFonts w:ascii="Arial" w:hAnsi="Arial" w:cs="Arial" w:hint="default"/>
    </w:rPr>
  </w:style>
  <w:style w:type="character" w:customStyle="1" w:styleId="1f6">
    <w:name w:val="Упомянуть1"/>
    <w:basedOn w:val="a0"/>
    <w:uiPriority w:val="99"/>
    <w:semiHidden/>
    <w:unhideWhenUsed/>
    <w:rsid w:val="00D448A4"/>
    <w:rPr>
      <w:color w:val="2B579A"/>
      <w:shd w:val="clear" w:color="auto" w:fill="E6E6E6"/>
    </w:rPr>
  </w:style>
  <w:style w:type="table" w:customStyle="1" w:styleId="TableGrid">
    <w:name w:val="TableGrid"/>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1">
    <w:name w:val="TableGrid1"/>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2">
    <w:name w:val="TableGrid2"/>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3">
    <w:name w:val="TableGrid3"/>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5">
    <w:name w:val="TableGrid5"/>
    <w:rsid w:val="00D448A4"/>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fd">
    <w:name w:val="Таблица"/>
    <w:basedOn w:val="a"/>
    <w:link w:val="afffe"/>
    <w:qFormat/>
    <w:rsid w:val="00D448A4"/>
    <w:pPr>
      <w:spacing w:before="120" w:line="360" w:lineRule="auto"/>
      <w:jc w:val="both"/>
    </w:pPr>
    <w:rPr>
      <w:rFonts w:eastAsiaTheme="minorHAnsi"/>
      <w:b/>
      <w:szCs w:val="24"/>
    </w:rPr>
  </w:style>
  <w:style w:type="character" w:customStyle="1" w:styleId="afffe">
    <w:name w:val="Таблица Знак"/>
    <w:basedOn w:val="a0"/>
    <w:link w:val="afffd"/>
    <w:rsid w:val="00D448A4"/>
    <w:rPr>
      <w:rFonts w:ascii="Times New Roman" w:hAnsi="Times New Roman" w:cs="Times New Roman"/>
      <w:b/>
      <w:sz w:val="24"/>
      <w:szCs w:val="24"/>
    </w:rPr>
  </w:style>
  <w:style w:type="paragraph" w:styleId="HTML0">
    <w:name w:val="HTML Preformatted"/>
    <w:basedOn w:val="a"/>
    <w:link w:val="HTML1"/>
    <w:uiPriority w:val="99"/>
    <w:unhideWhenUsed/>
    <w:rsid w:val="00D4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1">
    <w:name w:val="Стандартный HTML Знак"/>
    <w:basedOn w:val="a0"/>
    <w:link w:val="HTML0"/>
    <w:uiPriority w:val="99"/>
    <w:rsid w:val="00D448A4"/>
    <w:rPr>
      <w:rFonts w:ascii="Courier New" w:eastAsia="Times New Roman" w:hAnsi="Courier New" w:cs="Courier New"/>
      <w:sz w:val="20"/>
      <w:szCs w:val="20"/>
      <w:lang w:eastAsia="ru-RU"/>
    </w:rPr>
  </w:style>
  <w:style w:type="table" w:customStyle="1" w:styleId="TableGrid51">
    <w:name w:val="TableGrid51"/>
    <w:rsid w:val="00D448A4"/>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Style6">
    <w:name w:val="Style6"/>
    <w:basedOn w:val="a"/>
    <w:uiPriority w:val="99"/>
    <w:rsid w:val="00D448A4"/>
    <w:pPr>
      <w:widowControl w:val="0"/>
      <w:autoSpaceDE w:val="0"/>
      <w:autoSpaceDN w:val="0"/>
      <w:adjustRightInd w:val="0"/>
      <w:spacing w:line="240" w:lineRule="exact"/>
      <w:ind w:firstLine="215"/>
      <w:jc w:val="both"/>
    </w:pPr>
    <w:rPr>
      <w:rFonts w:ascii="MS Reference Sans Serif" w:hAnsi="MS Reference Sans Serif"/>
      <w:szCs w:val="24"/>
      <w:lang w:eastAsia="ru-RU"/>
    </w:rPr>
  </w:style>
  <w:style w:type="character" w:customStyle="1" w:styleId="FontStyle49">
    <w:name w:val="Font Style49"/>
    <w:uiPriority w:val="99"/>
    <w:rsid w:val="00D448A4"/>
    <w:rPr>
      <w:rFonts w:ascii="Arial Unicode MS" w:eastAsia="Arial Unicode MS" w:cs="Arial Unicode MS"/>
      <w:sz w:val="14"/>
      <w:szCs w:val="14"/>
    </w:rPr>
  </w:style>
  <w:style w:type="character" w:customStyle="1" w:styleId="FontStyle110">
    <w:name w:val="Font Style110"/>
    <w:uiPriority w:val="99"/>
    <w:rsid w:val="00D448A4"/>
    <w:rPr>
      <w:rFonts w:ascii="Times New Roman" w:hAnsi="Times New Roman"/>
      <w:color w:val="000000"/>
      <w:sz w:val="22"/>
    </w:rPr>
  </w:style>
  <w:style w:type="character" w:customStyle="1" w:styleId="FontStyle114">
    <w:name w:val="Font Style114"/>
    <w:uiPriority w:val="99"/>
    <w:rsid w:val="00D448A4"/>
    <w:rPr>
      <w:rFonts w:ascii="Times New Roman" w:hAnsi="Times New Roman"/>
      <w:b/>
      <w:color w:val="000000"/>
      <w:sz w:val="16"/>
    </w:rPr>
  </w:style>
  <w:style w:type="paragraph" w:customStyle="1" w:styleId="Style8">
    <w:name w:val="Style8"/>
    <w:basedOn w:val="a"/>
    <w:rsid w:val="00D448A4"/>
    <w:pPr>
      <w:widowControl w:val="0"/>
      <w:autoSpaceDE w:val="0"/>
      <w:autoSpaceDN w:val="0"/>
      <w:adjustRightInd w:val="0"/>
      <w:jc w:val="both"/>
    </w:pPr>
    <w:rPr>
      <w:szCs w:val="24"/>
      <w:lang w:eastAsia="ru-RU"/>
    </w:rPr>
  </w:style>
  <w:style w:type="paragraph" w:styleId="2f1">
    <w:name w:val="List 2"/>
    <w:basedOn w:val="a"/>
    <w:rsid w:val="00D448A4"/>
    <w:pPr>
      <w:ind w:left="566" w:hanging="283"/>
    </w:pPr>
    <w:rPr>
      <w:rFonts w:ascii="Calibri" w:eastAsia="Calibri" w:hAnsi="Calibri"/>
      <w:szCs w:val="24"/>
    </w:rPr>
  </w:style>
  <w:style w:type="paragraph" w:customStyle="1" w:styleId="affff">
    <w:name w:val="Таб. осн."/>
    <w:basedOn w:val="a"/>
    <w:rsid w:val="00D448A4"/>
    <w:pPr>
      <w:spacing w:before="60" w:after="60"/>
    </w:pPr>
    <w:rPr>
      <w:rFonts w:ascii="Calibri" w:eastAsia="Calibri" w:hAnsi="Calibri"/>
      <w:szCs w:val="20"/>
    </w:rPr>
  </w:style>
  <w:style w:type="character" w:customStyle="1" w:styleId="FontStyle40">
    <w:name w:val="Font Style40"/>
    <w:uiPriority w:val="99"/>
    <w:rsid w:val="00D448A4"/>
    <w:rPr>
      <w:rFonts w:ascii="Times New Roman" w:hAnsi="Times New Roman" w:cs="Times New Roman"/>
      <w:i/>
      <w:iCs/>
      <w:sz w:val="12"/>
      <w:szCs w:val="12"/>
    </w:rPr>
  </w:style>
  <w:style w:type="character" w:customStyle="1" w:styleId="FontStyle39">
    <w:name w:val="Font Style39"/>
    <w:rsid w:val="00D448A4"/>
    <w:rPr>
      <w:rFonts w:ascii="Times New Roman" w:hAnsi="Times New Roman" w:cs="Times New Roman"/>
      <w:sz w:val="12"/>
      <w:szCs w:val="12"/>
    </w:rPr>
  </w:style>
  <w:style w:type="paragraph" w:customStyle="1" w:styleId="Style19">
    <w:name w:val="Style19"/>
    <w:basedOn w:val="a"/>
    <w:uiPriority w:val="99"/>
    <w:rsid w:val="00D448A4"/>
    <w:pPr>
      <w:widowControl w:val="0"/>
      <w:autoSpaceDE w:val="0"/>
      <w:autoSpaceDN w:val="0"/>
      <w:adjustRightInd w:val="0"/>
      <w:spacing w:line="163" w:lineRule="exact"/>
      <w:ind w:hanging="216"/>
    </w:pPr>
    <w:rPr>
      <w:szCs w:val="24"/>
      <w:lang w:eastAsia="ru-RU"/>
    </w:rPr>
  </w:style>
  <w:style w:type="character" w:customStyle="1" w:styleId="ft">
    <w:name w:val="ft"/>
    <w:basedOn w:val="a0"/>
    <w:rsid w:val="00D448A4"/>
  </w:style>
  <w:style w:type="paragraph" w:customStyle="1" w:styleId="20TableFootnote">
    <w:name w:val="20Table Footnote"/>
    <w:rsid w:val="00D448A4"/>
    <w:pPr>
      <w:spacing w:before="60" w:after="60" w:line="240" w:lineRule="auto"/>
      <w:jc w:val="both"/>
    </w:pPr>
    <w:rPr>
      <w:rFonts w:ascii="Times New Roman" w:eastAsia="MS Mincho" w:hAnsi="Times New Roman" w:cs="Times New Roman"/>
      <w:sz w:val="20"/>
      <w:szCs w:val="20"/>
      <w:lang w:val="en-US"/>
    </w:rPr>
  </w:style>
  <w:style w:type="character" w:customStyle="1" w:styleId="jrnl">
    <w:name w:val="jrnl"/>
    <w:basedOn w:val="a0"/>
    <w:rsid w:val="00D448A4"/>
  </w:style>
  <w:style w:type="paragraph" w:customStyle="1" w:styleId="1f7">
    <w:name w:val="Название1"/>
    <w:basedOn w:val="a"/>
    <w:rsid w:val="00D448A4"/>
    <w:pPr>
      <w:spacing w:before="100" w:beforeAutospacing="1" w:after="100" w:afterAutospacing="1"/>
    </w:pPr>
    <w:rPr>
      <w:szCs w:val="24"/>
      <w:lang w:eastAsia="ru-RU"/>
    </w:rPr>
  </w:style>
  <w:style w:type="paragraph" w:customStyle="1" w:styleId="1f8">
    <w:name w:val="Таблица1"/>
    <w:basedOn w:val="af5"/>
    <w:link w:val="1f9"/>
    <w:qFormat/>
    <w:rsid w:val="00D448A4"/>
    <w:pPr>
      <w:keepNext/>
      <w:spacing w:before="120" w:after="120"/>
      <w:jc w:val="both"/>
    </w:pPr>
    <w:rPr>
      <w:rFonts w:eastAsia="Times New Roman"/>
      <w:b w:val="0"/>
      <w:bCs w:val="0"/>
      <w:lang w:eastAsia="ru-RU"/>
    </w:rPr>
  </w:style>
  <w:style w:type="character" w:customStyle="1" w:styleId="1f9">
    <w:name w:val="Таблица1 Знак"/>
    <w:basedOn w:val="af6"/>
    <w:link w:val="1f8"/>
    <w:rsid w:val="00D448A4"/>
    <w:rPr>
      <w:rFonts w:ascii="Times New Roman" w:eastAsia="Times New Roman" w:hAnsi="Times New Roman" w:cs="Times New Roman"/>
      <w:b w:val="0"/>
      <w:bCs w:val="0"/>
      <w:sz w:val="24"/>
      <w:szCs w:val="20"/>
      <w:lang w:eastAsia="ru-RU"/>
    </w:rPr>
  </w:style>
  <w:style w:type="paragraph" w:styleId="3c">
    <w:name w:val="Body Text Indent 3"/>
    <w:basedOn w:val="a"/>
    <w:link w:val="3d"/>
    <w:uiPriority w:val="99"/>
    <w:semiHidden/>
    <w:unhideWhenUsed/>
    <w:rsid w:val="00D448A4"/>
    <w:pPr>
      <w:spacing w:before="120" w:after="120" w:line="360" w:lineRule="auto"/>
      <w:ind w:left="283"/>
      <w:jc w:val="both"/>
    </w:pPr>
    <w:rPr>
      <w:rFonts w:eastAsiaTheme="minorHAnsi"/>
      <w:sz w:val="16"/>
      <w:szCs w:val="16"/>
    </w:rPr>
  </w:style>
  <w:style w:type="character" w:customStyle="1" w:styleId="3d">
    <w:name w:val="Основной текст с отступом 3 Знак"/>
    <w:basedOn w:val="a0"/>
    <w:link w:val="3c"/>
    <w:uiPriority w:val="99"/>
    <w:semiHidden/>
    <w:rsid w:val="00D448A4"/>
    <w:rPr>
      <w:rFonts w:ascii="Times New Roman" w:hAnsi="Times New Roman" w:cs="Times New Roman"/>
      <w:sz w:val="16"/>
      <w:szCs w:val="16"/>
    </w:rPr>
  </w:style>
  <w:style w:type="character" w:customStyle="1" w:styleId="312a">
    <w:name w:val="Основной текст (3)12"/>
    <w:basedOn w:val="a0"/>
    <w:uiPriority w:val="99"/>
    <w:rsid w:val="00D448A4"/>
    <w:rPr>
      <w:rFonts w:ascii="Times New Roman" w:hAnsi="Times New Roman"/>
      <w:i/>
      <w:iCs/>
      <w:sz w:val="20"/>
      <w:szCs w:val="20"/>
      <w:shd w:val="clear" w:color="auto" w:fill="FFFFFF"/>
    </w:rPr>
  </w:style>
  <w:style w:type="paragraph" w:styleId="affff0">
    <w:name w:val="No Spacing"/>
    <w:uiPriority w:val="1"/>
    <w:qFormat/>
    <w:rsid w:val="00D448A4"/>
    <w:pPr>
      <w:spacing w:after="0" w:line="240" w:lineRule="auto"/>
      <w:jc w:val="both"/>
    </w:pPr>
    <w:rPr>
      <w:rFonts w:ascii="Arial" w:eastAsiaTheme="minorEastAsia" w:hAnsi="Arial"/>
      <w:sz w:val="24"/>
      <w:lang w:eastAsia="ru-RU"/>
    </w:rPr>
  </w:style>
  <w:style w:type="character" w:customStyle="1" w:styleId="26pt">
    <w:name w:val="Основной текст (2) + 6 pt"/>
    <w:basedOn w:val="27"/>
    <w:rsid w:val="00D448A4"/>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0"/>
    <w:rsid w:val="00D448A4"/>
  </w:style>
  <w:style w:type="character" w:customStyle="1" w:styleId="89">
    <w:name w:val="Основной текст (8)_"/>
    <w:basedOn w:val="a0"/>
    <w:link w:val="8a"/>
    <w:rsid w:val="00D448A4"/>
    <w:rPr>
      <w:rFonts w:ascii="Times New Roman" w:eastAsia="Times New Roman" w:hAnsi="Times New Roman" w:cs="Times New Roman"/>
      <w:i/>
      <w:iCs/>
      <w:sz w:val="18"/>
      <w:szCs w:val="18"/>
      <w:shd w:val="clear" w:color="auto" w:fill="FFFFFF"/>
    </w:rPr>
  </w:style>
  <w:style w:type="paragraph" w:customStyle="1" w:styleId="8a">
    <w:name w:val="Основной текст (8)"/>
    <w:basedOn w:val="a"/>
    <w:link w:val="89"/>
    <w:rsid w:val="00D448A4"/>
    <w:pPr>
      <w:widowControl w:val="0"/>
      <w:shd w:val="clear" w:color="auto" w:fill="FFFFFF"/>
      <w:spacing w:line="0" w:lineRule="atLeast"/>
    </w:pPr>
    <w:rPr>
      <w:i/>
      <w:iCs/>
      <w:sz w:val="18"/>
      <w:szCs w:val="18"/>
    </w:rPr>
  </w:style>
  <w:style w:type="character" w:customStyle="1" w:styleId="publication-meta-journal">
    <w:name w:val="publication-meta-journal"/>
    <w:basedOn w:val="a0"/>
    <w:rsid w:val="00D448A4"/>
  </w:style>
  <w:style w:type="character" w:customStyle="1" w:styleId="publication-meta-date">
    <w:name w:val="publication-meta-date"/>
    <w:basedOn w:val="a0"/>
    <w:rsid w:val="00D448A4"/>
  </w:style>
  <w:style w:type="character" w:customStyle="1" w:styleId="absnonlinkmetadata">
    <w:name w:val="abs_nonlink_metadata"/>
    <w:basedOn w:val="a0"/>
    <w:rsid w:val="00D448A4"/>
  </w:style>
  <w:style w:type="character" w:customStyle="1" w:styleId="smallcaps">
    <w:name w:val="smallcaps"/>
    <w:basedOn w:val="a0"/>
    <w:rsid w:val="00D448A4"/>
  </w:style>
  <w:style w:type="character" w:customStyle="1" w:styleId="nlm-given-names">
    <w:name w:val="nlm-given-names"/>
    <w:basedOn w:val="a0"/>
    <w:rsid w:val="00D448A4"/>
  </w:style>
  <w:style w:type="character" w:customStyle="1" w:styleId="nlm-surname">
    <w:name w:val="nlm-surname"/>
    <w:basedOn w:val="a0"/>
    <w:rsid w:val="00D448A4"/>
  </w:style>
  <w:style w:type="character" w:customStyle="1" w:styleId="highwire-cite-metadata-journal">
    <w:name w:val="highwire-cite-metadata-journal"/>
    <w:basedOn w:val="a0"/>
    <w:rsid w:val="00D448A4"/>
  </w:style>
  <w:style w:type="character" w:customStyle="1" w:styleId="highwire-cite-metadata-date">
    <w:name w:val="highwire-cite-metadata-date"/>
    <w:basedOn w:val="a0"/>
    <w:rsid w:val="00D448A4"/>
  </w:style>
  <w:style w:type="character" w:customStyle="1" w:styleId="highwire-cite-metadata-volume">
    <w:name w:val="highwire-cite-metadata-volume"/>
    <w:basedOn w:val="a0"/>
    <w:rsid w:val="00D448A4"/>
  </w:style>
  <w:style w:type="character" w:customStyle="1" w:styleId="highwire-cite-metadata-issue">
    <w:name w:val="highwire-cite-metadata-issue"/>
    <w:basedOn w:val="a0"/>
    <w:rsid w:val="00D448A4"/>
  </w:style>
  <w:style w:type="character" w:customStyle="1" w:styleId="highwire-cite-metadata-pages">
    <w:name w:val="highwire-cite-metadata-pages"/>
    <w:basedOn w:val="a0"/>
    <w:rsid w:val="00D448A4"/>
  </w:style>
  <w:style w:type="character" w:customStyle="1" w:styleId="2Candara">
    <w:name w:val="Основной текст (2) + Candara"/>
    <w:aliases w:val="7 pt,Интервал 1 pt"/>
    <w:basedOn w:val="27"/>
    <w:rsid w:val="00D448A4"/>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tlid-translation">
    <w:name w:val="tlid-translation"/>
    <w:basedOn w:val="a0"/>
    <w:rsid w:val="00D448A4"/>
  </w:style>
  <w:style w:type="table" w:customStyle="1" w:styleId="TableGrid4">
    <w:name w:val="TableGrid4"/>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6">
    <w:name w:val="TableGrid6"/>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character" w:customStyle="1" w:styleId="affff1">
    <w:name w:val="Основной текст + Полужирный"/>
    <w:basedOn w:val="a0"/>
    <w:rsid w:val="00D448A4"/>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TableGrid7">
    <w:name w:val="TableGrid7"/>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8">
    <w:name w:val="TableGrid8"/>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character" w:customStyle="1" w:styleId="fontstyle31">
    <w:name w:val="fontstyle31"/>
    <w:basedOn w:val="a0"/>
    <w:rsid w:val="00D448A4"/>
    <w:rPr>
      <w:rFonts w:ascii="TimesNewRomanPS-BoldItalicMT" w:hAnsi="TimesNewRomanPS-BoldItalicMT" w:hint="default"/>
      <w:b/>
      <w:bCs/>
      <w:i/>
      <w:iCs/>
      <w:color w:val="000000"/>
      <w:sz w:val="24"/>
      <w:szCs w:val="24"/>
    </w:rPr>
  </w:style>
  <w:style w:type="character" w:customStyle="1" w:styleId="fontstyle41">
    <w:name w:val="fontstyle41"/>
    <w:basedOn w:val="a0"/>
    <w:rsid w:val="00D448A4"/>
    <w:rPr>
      <w:rFonts w:ascii="TimesNewRomanPS-ItalicMT" w:hAnsi="TimesNewRomanPS-ItalicMT" w:hint="default"/>
      <w:b w:val="0"/>
      <w:bCs w:val="0"/>
      <w:i/>
      <w:iCs/>
      <w:color w:val="000000"/>
      <w:sz w:val="22"/>
      <w:szCs w:val="22"/>
    </w:rPr>
  </w:style>
  <w:style w:type="character" w:customStyle="1" w:styleId="extended-textshort">
    <w:name w:val="extended-text__short"/>
    <w:basedOn w:val="a0"/>
    <w:rsid w:val="00D448A4"/>
  </w:style>
  <w:style w:type="character" w:customStyle="1" w:styleId="fontstyle51">
    <w:name w:val="fontstyle51"/>
    <w:basedOn w:val="a0"/>
    <w:rsid w:val="00D448A4"/>
    <w:rPr>
      <w:rFonts w:ascii="SymbolMT" w:hAnsi="SymbolMT" w:hint="default"/>
      <w:b w:val="0"/>
      <w:bCs w:val="0"/>
      <w:i w:val="0"/>
      <w:iCs w:val="0"/>
      <w:color w:val="000000"/>
      <w:sz w:val="22"/>
      <w:szCs w:val="22"/>
    </w:rPr>
  </w:style>
  <w:style w:type="character" w:customStyle="1" w:styleId="nowrap">
    <w:name w:val="nowrap"/>
    <w:basedOn w:val="a0"/>
    <w:rsid w:val="00D448A4"/>
  </w:style>
  <w:style w:type="character" w:customStyle="1" w:styleId="author0">
    <w:name w:val="author"/>
    <w:basedOn w:val="a0"/>
    <w:rsid w:val="00D448A4"/>
  </w:style>
  <w:style w:type="character" w:customStyle="1" w:styleId="articletitle">
    <w:name w:val="articletitle"/>
    <w:basedOn w:val="a0"/>
    <w:rsid w:val="00D448A4"/>
  </w:style>
  <w:style w:type="character" w:customStyle="1" w:styleId="journaltitle">
    <w:name w:val="journaltitle"/>
    <w:basedOn w:val="a0"/>
    <w:rsid w:val="00D448A4"/>
  </w:style>
  <w:style w:type="character" w:customStyle="1" w:styleId="vol">
    <w:name w:val="vol"/>
    <w:basedOn w:val="a0"/>
    <w:rsid w:val="00D448A4"/>
  </w:style>
  <w:style w:type="character" w:customStyle="1" w:styleId="pubyear">
    <w:name w:val="pubyear"/>
    <w:basedOn w:val="a0"/>
    <w:rsid w:val="00D448A4"/>
  </w:style>
  <w:style w:type="character" w:customStyle="1" w:styleId="pagefirst">
    <w:name w:val="pagefirst"/>
    <w:basedOn w:val="a0"/>
    <w:rsid w:val="00D448A4"/>
  </w:style>
  <w:style w:type="character" w:customStyle="1" w:styleId="pagelast">
    <w:name w:val="pagelast"/>
    <w:basedOn w:val="a0"/>
    <w:rsid w:val="00D448A4"/>
  </w:style>
  <w:style w:type="character" w:customStyle="1" w:styleId="2Corbel">
    <w:name w:val="Основной текст (2) + Corbel"/>
    <w:aliases w:val="9,5 pt,Основной текст (2) + 9"/>
    <w:basedOn w:val="a0"/>
    <w:rsid w:val="00D448A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f2">
    <w:name w:val="Основной текст (2) + Полужирный"/>
    <w:basedOn w:val="a0"/>
    <w:rsid w:val="00D448A4"/>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ffff2">
    <w:name w:val="Подпись к таблице_"/>
    <w:basedOn w:val="a0"/>
    <w:link w:val="affff3"/>
    <w:locked/>
    <w:rsid w:val="00D448A4"/>
    <w:rPr>
      <w:rFonts w:ascii="Times New Roman" w:eastAsia="Times New Roman" w:hAnsi="Times New Roman" w:cs="Times New Roman"/>
      <w:b/>
      <w:bCs/>
      <w:shd w:val="clear" w:color="auto" w:fill="FFFFFF"/>
    </w:rPr>
  </w:style>
  <w:style w:type="paragraph" w:customStyle="1" w:styleId="affff3">
    <w:name w:val="Подпись к таблице"/>
    <w:basedOn w:val="a"/>
    <w:link w:val="affff2"/>
    <w:rsid w:val="00D448A4"/>
    <w:pPr>
      <w:widowControl w:val="0"/>
      <w:shd w:val="clear" w:color="auto" w:fill="FFFFFF"/>
      <w:spacing w:line="254" w:lineRule="exact"/>
      <w:ind w:firstLine="360"/>
      <w:jc w:val="both"/>
    </w:pPr>
    <w:rPr>
      <w:b/>
      <w:bCs/>
      <w:sz w:val="22"/>
    </w:rPr>
  </w:style>
  <w:style w:type="character" w:customStyle="1" w:styleId="210pt">
    <w:name w:val="Основной текст (2) + 10 pt"/>
    <w:basedOn w:val="27"/>
    <w:rsid w:val="00D448A4"/>
    <w:rPr>
      <w:rFonts w:ascii="Times New Roman" w:eastAsia="Times New Roman" w:hAnsi="Times New Roman" w:cs="Times New Roman"/>
      <w:b w:val="0"/>
      <w:bCs w:val="0"/>
      <w:i w:val="0"/>
      <w:i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7"/>
    <w:rsid w:val="00D448A4"/>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e">
    <w:name w:val="Основной текст (3)_"/>
    <w:basedOn w:val="a0"/>
    <w:link w:val="3f"/>
    <w:locked/>
    <w:rsid w:val="00D448A4"/>
    <w:rPr>
      <w:rFonts w:ascii="Times New Roman" w:eastAsia="Times New Roman" w:hAnsi="Times New Roman" w:cs="Times New Roman"/>
      <w:b/>
      <w:bCs/>
      <w:shd w:val="clear" w:color="auto" w:fill="FFFFFF"/>
    </w:rPr>
  </w:style>
  <w:style w:type="paragraph" w:customStyle="1" w:styleId="3f">
    <w:name w:val="Основной текст (3)"/>
    <w:basedOn w:val="a"/>
    <w:link w:val="3e"/>
    <w:rsid w:val="00D448A4"/>
    <w:pPr>
      <w:widowControl w:val="0"/>
      <w:shd w:val="clear" w:color="auto" w:fill="FFFFFF"/>
      <w:spacing w:before="140" w:after="140" w:line="244" w:lineRule="exact"/>
      <w:ind w:hanging="1040"/>
      <w:jc w:val="both"/>
    </w:pPr>
    <w:rPr>
      <w:b/>
      <w:bCs/>
      <w:sz w:val="22"/>
    </w:rPr>
  </w:style>
  <w:style w:type="character" w:customStyle="1" w:styleId="lrzxr">
    <w:name w:val="lrzxr"/>
    <w:basedOn w:val="a0"/>
    <w:rsid w:val="00D448A4"/>
  </w:style>
  <w:style w:type="table" w:customStyle="1" w:styleId="TableGrid11">
    <w:name w:val="TableGrid11"/>
    <w:rsid w:val="00D448A4"/>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D448A4"/>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a0"/>
    <w:uiPriority w:val="99"/>
    <w:semiHidden/>
    <w:unhideWhenUsed/>
    <w:rsid w:val="00D448A4"/>
    <w:rPr>
      <w:color w:val="605E5C"/>
      <w:shd w:val="clear" w:color="auto" w:fill="E1DFDD"/>
    </w:rPr>
  </w:style>
  <w:style w:type="character" w:customStyle="1" w:styleId="affff4">
    <w:name w:val="_"/>
    <w:basedOn w:val="a0"/>
    <w:rsid w:val="00D448A4"/>
  </w:style>
  <w:style w:type="character" w:customStyle="1" w:styleId="hitinf">
    <w:name w:val="hit_inf"/>
    <w:basedOn w:val="a0"/>
    <w:rsid w:val="00D448A4"/>
  </w:style>
  <w:style w:type="character" w:customStyle="1" w:styleId="hitsyn">
    <w:name w:val="hit_syn"/>
    <w:basedOn w:val="a0"/>
    <w:rsid w:val="00D448A4"/>
  </w:style>
  <w:style w:type="character" w:customStyle="1" w:styleId="blk">
    <w:name w:val="blk"/>
    <w:rsid w:val="00D448A4"/>
  </w:style>
  <w:style w:type="character" w:customStyle="1" w:styleId="1fa">
    <w:name w:val="Основной текст1"/>
    <w:basedOn w:val="a0"/>
    <w:rsid w:val="00D448A4"/>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D448A4"/>
    <w:pPr>
      <w:widowControl w:val="0"/>
      <w:autoSpaceDE w:val="0"/>
      <w:autoSpaceDN w:val="0"/>
      <w:adjustRightInd w:val="0"/>
      <w:spacing w:after="0" w:line="240" w:lineRule="auto"/>
      <w:jc w:val="both"/>
    </w:pPr>
    <w:rPr>
      <w:rFonts w:ascii="Courier New" w:eastAsia="Times New Roman" w:hAnsi="Courier New" w:cs="Courier New"/>
      <w:sz w:val="24"/>
      <w:szCs w:val="24"/>
      <w:lang w:eastAsia="ru-RU"/>
    </w:rPr>
  </w:style>
  <w:style w:type="character" w:customStyle="1" w:styleId="mnn-name-in-link">
    <w:name w:val="mnn-name-in-link"/>
    <w:basedOn w:val="a0"/>
    <w:rsid w:val="00D448A4"/>
  </w:style>
  <w:style w:type="paragraph" w:customStyle="1" w:styleId="opispole">
    <w:name w:val="opis_pole"/>
    <w:basedOn w:val="a"/>
    <w:rsid w:val="00D448A4"/>
    <w:pPr>
      <w:spacing w:before="100" w:beforeAutospacing="1" w:after="100" w:afterAutospacing="1"/>
    </w:pPr>
    <w:rPr>
      <w:szCs w:val="24"/>
      <w:lang w:eastAsia="ru-RU"/>
    </w:rPr>
  </w:style>
  <w:style w:type="paragraph" w:customStyle="1" w:styleId="tablesubscr">
    <w:name w:val="tablesubscr"/>
    <w:basedOn w:val="a"/>
    <w:rsid w:val="00D448A4"/>
    <w:pPr>
      <w:spacing w:before="100" w:beforeAutospacing="1" w:after="100" w:afterAutospacing="1"/>
    </w:pPr>
    <w:rPr>
      <w:szCs w:val="24"/>
      <w:lang w:eastAsia="ru-RU"/>
    </w:rPr>
  </w:style>
  <w:style w:type="character" w:customStyle="1" w:styleId="w">
    <w:name w:val="w"/>
    <w:basedOn w:val="a0"/>
    <w:rsid w:val="00D448A4"/>
  </w:style>
  <w:style w:type="character" w:customStyle="1" w:styleId="med1">
    <w:name w:val="med1"/>
    <w:basedOn w:val="a0"/>
    <w:rsid w:val="00D448A4"/>
  </w:style>
  <w:style w:type="character" w:customStyle="1" w:styleId="UnresolvedMention">
    <w:name w:val="Unresolved Mention"/>
    <w:basedOn w:val="a0"/>
    <w:uiPriority w:val="99"/>
    <w:semiHidden/>
    <w:unhideWhenUsed/>
    <w:rsid w:val="00D448A4"/>
    <w:rPr>
      <w:color w:val="605E5C"/>
      <w:shd w:val="clear" w:color="auto" w:fill="E1DFDD"/>
    </w:rPr>
  </w:style>
  <w:style w:type="paragraph" w:customStyle="1" w:styleId="affff5">
    <w:name w:val="СФ_Примечание"/>
    <w:basedOn w:val="afff8"/>
    <w:uiPriority w:val="11"/>
    <w:qFormat/>
    <w:rsid w:val="00D448A4"/>
    <w:pPr>
      <w:spacing w:line="240" w:lineRule="auto"/>
      <w:jc w:val="left"/>
    </w:pPr>
    <w:rPr>
      <w:sz w:val="20"/>
    </w:rPr>
  </w:style>
  <w:style w:type="paragraph" w:customStyle="1" w:styleId="affff6">
    <w:name w:val="СФ_Таблица"/>
    <w:basedOn w:val="afff8"/>
    <w:uiPriority w:val="11"/>
    <w:qFormat/>
    <w:rsid w:val="00D448A4"/>
    <w:pPr>
      <w:spacing w:before="0" w:after="0" w:line="240" w:lineRule="auto"/>
    </w:pPr>
    <w:rPr>
      <w:sz w:val="20"/>
    </w:rPr>
  </w:style>
  <w:style w:type="character" w:customStyle="1" w:styleId="affff7">
    <w:name w:val="СФ_Инструкции"/>
    <w:basedOn w:val="a0"/>
    <w:uiPriority w:val="1"/>
    <w:rsid w:val="00D448A4"/>
    <w:rPr>
      <w:bdr w:val="none" w:sz="0" w:space="0" w:color="auto"/>
      <w:shd w:val="clear" w:color="auto" w:fill="DBDBDB" w:themeFill="accent3" w:themeFillTint="66"/>
    </w:rPr>
  </w:style>
  <w:style w:type="table" w:customStyle="1" w:styleId="TableNormal">
    <w:name w:val="Table Normal"/>
    <w:uiPriority w:val="2"/>
    <w:semiHidden/>
    <w:unhideWhenUsed/>
    <w:qFormat/>
    <w:rsid w:val="00D44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affff8">
    <w:name w:val="endnote reference"/>
    <w:basedOn w:val="a0"/>
    <w:uiPriority w:val="99"/>
    <w:semiHidden/>
    <w:unhideWhenUsed/>
    <w:rsid w:val="00D448A4"/>
    <w:rPr>
      <w:vertAlign w:val="superscript"/>
    </w:rPr>
  </w:style>
  <w:style w:type="table" w:customStyle="1" w:styleId="1fb">
    <w:name w:val="Сетка таблицы светлая1"/>
    <w:basedOn w:val="a1"/>
    <w:uiPriority w:val="40"/>
    <w:rsid w:val="00D448A4"/>
    <w:pPr>
      <w:spacing w:after="0" w:line="240" w:lineRule="auto"/>
    </w:pPr>
    <w:rPr>
      <w:rFonts w:ascii="Calibri" w:eastAsiaTheme="minorEastAsia" w:hAnsi="Calibri" w:cs="Times New Roman"/>
      <w:sz w:val="20"/>
      <w:szCs w:val="20"/>
      <w:lang w:eastAsia="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904">
      <w:bodyDiv w:val="1"/>
      <w:marLeft w:val="0"/>
      <w:marRight w:val="0"/>
      <w:marTop w:val="0"/>
      <w:marBottom w:val="0"/>
      <w:divBdr>
        <w:top w:val="none" w:sz="0" w:space="0" w:color="auto"/>
        <w:left w:val="none" w:sz="0" w:space="0" w:color="auto"/>
        <w:bottom w:val="none" w:sz="0" w:space="0" w:color="auto"/>
        <w:right w:val="none" w:sz="0" w:space="0" w:color="auto"/>
      </w:divBdr>
    </w:div>
    <w:div w:id="10230835">
      <w:bodyDiv w:val="1"/>
      <w:marLeft w:val="0"/>
      <w:marRight w:val="0"/>
      <w:marTop w:val="0"/>
      <w:marBottom w:val="0"/>
      <w:divBdr>
        <w:top w:val="none" w:sz="0" w:space="0" w:color="auto"/>
        <w:left w:val="none" w:sz="0" w:space="0" w:color="auto"/>
        <w:bottom w:val="none" w:sz="0" w:space="0" w:color="auto"/>
        <w:right w:val="none" w:sz="0" w:space="0" w:color="auto"/>
      </w:divBdr>
    </w:div>
    <w:div w:id="12195514">
      <w:bodyDiv w:val="1"/>
      <w:marLeft w:val="0"/>
      <w:marRight w:val="0"/>
      <w:marTop w:val="0"/>
      <w:marBottom w:val="0"/>
      <w:divBdr>
        <w:top w:val="none" w:sz="0" w:space="0" w:color="auto"/>
        <w:left w:val="none" w:sz="0" w:space="0" w:color="auto"/>
        <w:bottom w:val="none" w:sz="0" w:space="0" w:color="auto"/>
        <w:right w:val="none" w:sz="0" w:space="0" w:color="auto"/>
      </w:divBdr>
    </w:div>
    <w:div w:id="16350190">
      <w:bodyDiv w:val="1"/>
      <w:marLeft w:val="0"/>
      <w:marRight w:val="0"/>
      <w:marTop w:val="0"/>
      <w:marBottom w:val="0"/>
      <w:divBdr>
        <w:top w:val="none" w:sz="0" w:space="0" w:color="auto"/>
        <w:left w:val="none" w:sz="0" w:space="0" w:color="auto"/>
        <w:bottom w:val="none" w:sz="0" w:space="0" w:color="auto"/>
        <w:right w:val="none" w:sz="0" w:space="0" w:color="auto"/>
      </w:divBdr>
    </w:div>
    <w:div w:id="16660217">
      <w:bodyDiv w:val="1"/>
      <w:marLeft w:val="0"/>
      <w:marRight w:val="0"/>
      <w:marTop w:val="0"/>
      <w:marBottom w:val="0"/>
      <w:divBdr>
        <w:top w:val="none" w:sz="0" w:space="0" w:color="auto"/>
        <w:left w:val="none" w:sz="0" w:space="0" w:color="auto"/>
        <w:bottom w:val="none" w:sz="0" w:space="0" w:color="auto"/>
        <w:right w:val="none" w:sz="0" w:space="0" w:color="auto"/>
      </w:divBdr>
    </w:div>
    <w:div w:id="26107904">
      <w:bodyDiv w:val="1"/>
      <w:marLeft w:val="0"/>
      <w:marRight w:val="0"/>
      <w:marTop w:val="0"/>
      <w:marBottom w:val="0"/>
      <w:divBdr>
        <w:top w:val="none" w:sz="0" w:space="0" w:color="auto"/>
        <w:left w:val="none" w:sz="0" w:space="0" w:color="auto"/>
        <w:bottom w:val="none" w:sz="0" w:space="0" w:color="auto"/>
        <w:right w:val="none" w:sz="0" w:space="0" w:color="auto"/>
      </w:divBdr>
    </w:div>
    <w:div w:id="27411958">
      <w:bodyDiv w:val="1"/>
      <w:marLeft w:val="0"/>
      <w:marRight w:val="0"/>
      <w:marTop w:val="0"/>
      <w:marBottom w:val="0"/>
      <w:divBdr>
        <w:top w:val="none" w:sz="0" w:space="0" w:color="auto"/>
        <w:left w:val="none" w:sz="0" w:space="0" w:color="auto"/>
        <w:bottom w:val="none" w:sz="0" w:space="0" w:color="auto"/>
        <w:right w:val="none" w:sz="0" w:space="0" w:color="auto"/>
      </w:divBdr>
    </w:div>
    <w:div w:id="38943727">
      <w:bodyDiv w:val="1"/>
      <w:marLeft w:val="0"/>
      <w:marRight w:val="0"/>
      <w:marTop w:val="0"/>
      <w:marBottom w:val="0"/>
      <w:divBdr>
        <w:top w:val="none" w:sz="0" w:space="0" w:color="auto"/>
        <w:left w:val="none" w:sz="0" w:space="0" w:color="auto"/>
        <w:bottom w:val="none" w:sz="0" w:space="0" w:color="auto"/>
        <w:right w:val="none" w:sz="0" w:space="0" w:color="auto"/>
      </w:divBdr>
    </w:div>
    <w:div w:id="39792037">
      <w:bodyDiv w:val="1"/>
      <w:marLeft w:val="0"/>
      <w:marRight w:val="0"/>
      <w:marTop w:val="0"/>
      <w:marBottom w:val="0"/>
      <w:divBdr>
        <w:top w:val="none" w:sz="0" w:space="0" w:color="auto"/>
        <w:left w:val="none" w:sz="0" w:space="0" w:color="auto"/>
        <w:bottom w:val="none" w:sz="0" w:space="0" w:color="auto"/>
        <w:right w:val="none" w:sz="0" w:space="0" w:color="auto"/>
      </w:divBdr>
    </w:div>
    <w:div w:id="42366447">
      <w:bodyDiv w:val="1"/>
      <w:marLeft w:val="0"/>
      <w:marRight w:val="0"/>
      <w:marTop w:val="0"/>
      <w:marBottom w:val="0"/>
      <w:divBdr>
        <w:top w:val="none" w:sz="0" w:space="0" w:color="auto"/>
        <w:left w:val="none" w:sz="0" w:space="0" w:color="auto"/>
        <w:bottom w:val="none" w:sz="0" w:space="0" w:color="auto"/>
        <w:right w:val="none" w:sz="0" w:space="0" w:color="auto"/>
      </w:divBdr>
    </w:div>
    <w:div w:id="43919014">
      <w:bodyDiv w:val="1"/>
      <w:marLeft w:val="0"/>
      <w:marRight w:val="0"/>
      <w:marTop w:val="0"/>
      <w:marBottom w:val="0"/>
      <w:divBdr>
        <w:top w:val="none" w:sz="0" w:space="0" w:color="auto"/>
        <w:left w:val="none" w:sz="0" w:space="0" w:color="auto"/>
        <w:bottom w:val="none" w:sz="0" w:space="0" w:color="auto"/>
        <w:right w:val="none" w:sz="0" w:space="0" w:color="auto"/>
      </w:divBdr>
    </w:div>
    <w:div w:id="47343803">
      <w:bodyDiv w:val="1"/>
      <w:marLeft w:val="0"/>
      <w:marRight w:val="0"/>
      <w:marTop w:val="0"/>
      <w:marBottom w:val="0"/>
      <w:divBdr>
        <w:top w:val="none" w:sz="0" w:space="0" w:color="auto"/>
        <w:left w:val="none" w:sz="0" w:space="0" w:color="auto"/>
        <w:bottom w:val="none" w:sz="0" w:space="0" w:color="auto"/>
        <w:right w:val="none" w:sz="0" w:space="0" w:color="auto"/>
      </w:divBdr>
    </w:div>
    <w:div w:id="50735139">
      <w:bodyDiv w:val="1"/>
      <w:marLeft w:val="0"/>
      <w:marRight w:val="0"/>
      <w:marTop w:val="0"/>
      <w:marBottom w:val="0"/>
      <w:divBdr>
        <w:top w:val="none" w:sz="0" w:space="0" w:color="auto"/>
        <w:left w:val="none" w:sz="0" w:space="0" w:color="auto"/>
        <w:bottom w:val="none" w:sz="0" w:space="0" w:color="auto"/>
        <w:right w:val="none" w:sz="0" w:space="0" w:color="auto"/>
      </w:divBdr>
    </w:div>
    <w:div w:id="50856895">
      <w:bodyDiv w:val="1"/>
      <w:marLeft w:val="0"/>
      <w:marRight w:val="0"/>
      <w:marTop w:val="0"/>
      <w:marBottom w:val="0"/>
      <w:divBdr>
        <w:top w:val="none" w:sz="0" w:space="0" w:color="auto"/>
        <w:left w:val="none" w:sz="0" w:space="0" w:color="auto"/>
        <w:bottom w:val="none" w:sz="0" w:space="0" w:color="auto"/>
        <w:right w:val="none" w:sz="0" w:space="0" w:color="auto"/>
      </w:divBdr>
    </w:div>
    <w:div w:id="51277405">
      <w:bodyDiv w:val="1"/>
      <w:marLeft w:val="0"/>
      <w:marRight w:val="0"/>
      <w:marTop w:val="0"/>
      <w:marBottom w:val="0"/>
      <w:divBdr>
        <w:top w:val="none" w:sz="0" w:space="0" w:color="auto"/>
        <w:left w:val="none" w:sz="0" w:space="0" w:color="auto"/>
        <w:bottom w:val="none" w:sz="0" w:space="0" w:color="auto"/>
        <w:right w:val="none" w:sz="0" w:space="0" w:color="auto"/>
      </w:divBdr>
    </w:div>
    <w:div w:id="53242165">
      <w:bodyDiv w:val="1"/>
      <w:marLeft w:val="0"/>
      <w:marRight w:val="0"/>
      <w:marTop w:val="0"/>
      <w:marBottom w:val="0"/>
      <w:divBdr>
        <w:top w:val="none" w:sz="0" w:space="0" w:color="auto"/>
        <w:left w:val="none" w:sz="0" w:space="0" w:color="auto"/>
        <w:bottom w:val="none" w:sz="0" w:space="0" w:color="auto"/>
        <w:right w:val="none" w:sz="0" w:space="0" w:color="auto"/>
      </w:divBdr>
    </w:div>
    <w:div w:id="56980053">
      <w:bodyDiv w:val="1"/>
      <w:marLeft w:val="0"/>
      <w:marRight w:val="0"/>
      <w:marTop w:val="0"/>
      <w:marBottom w:val="0"/>
      <w:divBdr>
        <w:top w:val="none" w:sz="0" w:space="0" w:color="auto"/>
        <w:left w:val="none" w:sz="0" w:space="0" w:color="auto"/>
        <w:bottom w:val="none" w:sz="0" w:space="0" w:color="auto"/>
        <w:right w:val="none" w:sz="0" w:space="0" w:color="auto"/>
      </w:divBdr>
    </w:div>
    <w:div w:id="56980752">
      <w:bodyDiv w:val="1"/>
      <w:marLeft w:val="0"/>
      <w:marRight w:val="0"/>
      <w:marTop w:val="0"/>
      <w:marBottom w:val="0"/>
      <w:divBdr>
        <w:top w:val="none" w:sz="0" w:space="0" w:color="auto"/>
        <w:left w:val="none" w:sz="0" w:space="0" w:color="auto"/>
        <w:bottom w:val="none" w:sz="0" w:space="0" w:color="auto"/>
        <w:right w:val="none" w:sz="0" w:space="0" w:color="auto"/>
      </w:divBdr>
    </w:div>
    <w:div w:id="60298092">
      <w:bodyDiv w:val="1"/>
      <w:marLeft w:val="0"/>
      <w:marRight w:val="0"/>
      <w:marTop w:val="0"/>
      <w:marBottom w:val="0"/>
      <w:divBdr>
        <w:top w:val="none" w:sz="0" w:space="0" w:color="auto"/>
        <w:left w:val="none" w:sz="0" w:space="0" w:color="auto"/>
        <w:bottom w:val="none" w:sz="0" w:space="0" w:color="auto"/>
        <w:right w:val="none" w:sz="0" w:space="0" w:color="auto"/>
      </w:divBdr>
    </w:div>
    <w:div w:id="76219595">
      <w:bodyDiv w:val="1"/>
      <w:marLeft w:val="0"/>
      <w:marRight w:val="0"/>
      <w:marTop w:val="0"/>
      <w:marBottom w:val="0"/>
      <w:divBdr>
        <w:top w:val="none" w:sz="0" w:space="0" w:color="auto"/>
        <w:left w:val="none" w:sz="0" w:space="0" w:color="auto"/>
        <w:bottom w:val="none" w:sz="0" w:space="0" w:color="auto"/>
        <w:right w:val="none" w:sz="0" w:space="0" w:color="auto"/>
      </w:divBdr>
    </w:div>
    <w:div w:id="84307498">
      <w:bodyDiv w:val="1"/>
      <w:marLeft w:val="0"/>
      <w:marRight w:val="0"/>
      <w:marTop w:val="0"/>
      <w:marBottom w:val="0"/>
      <w:divBdr>
        <w:top w:val="none" w:sz="0" w:space="0" w:color="auto"/>
        <w:left w:val="none" w:sz="0" w:space="0" w:color="auto"/>
        <w:bottom w:val="none" w:sz="0" w:space="0" w:color="auto"/>
        <w:right w:val="none" w:sz="0" w:space="0" w:color="auto"/>
      </w:divBdr>
    </w:div>
    <w:div w:id="86077501">
      <w:bodyDiv w:val="1"/>
      <w:marLeft w:val="0"/>
      <w:marRight w:val="0"/>
      <w:marTop w:val="0"/>
      <w:marBottom w:val="0"/>
      <w:divBdr>
        <w:top w:val="none" w:sz="0" w:space="0" w:color="auto"/>
        <w:left w:val="none" w:sz="0" w:space="0" w:color="auto"/>
        <w:bottom w:val="none" w:sz="0" w:space="0" w:color="auto"/>
        <w:right w:val="none" w:sz="0" w:space="0" w:color="auto"/>
      </w:divBdr>
    </w:div>
    <w:div w:id="99226211">
      <w:bodyDiv w:val="1"/>
      <w:marLeft w:val="0"/>
      <w:marRight w:val="0"/>
      <w:marTop w:val="0"/>
      <w:marBottom w:val="0"/>
      <w:divBdr>
        <w:top w:val="none" w:sz="0" w:space="0" w:color="auto"/>
        <w:left w:val="none" w:sz="0" w:space="0" w:color="auto"/>
        <w:bottom w:val="none" w:sz="0" w:space="0" w:color="auto"/>
        <w:right w:val="none" w:sz="0" w:space="0" w:color="auto"/>
      </w:divBdr>
    </w:div>
    <w:div w:id="105120497">
      <w:bodyDiv w:val="1"/>
      <w:marLeft w:val="0"/>
      <w:marRight w:val="0"/>
      <w:marTop w:val="0"/>
      <w:marBottom w:val="0"/>
      <w:divBdr>
        <w:top w:val="none" w:sz="0" w:space="0" w:color="auto"/>
        <w:left w:val="none" w:sz="0" w:space="0" w:color="auto"/>
        <w:bottom w:val="none" w:sz="0" w:space="0" w:color="auto"/>
        <w:right w:val="none" w:sz="0" w:space="0" w:color="auto"/>
      </w:divBdr>
    </w:div>
    <w:div w:id="115372886">
      <w:bodyDiv w:val="1"/>
      <w:marLeft w:val="0"/>
      <w:marRight w:val="0"/>
      <w:marTop w:val="0"/>
      <w:marBottom w:val="0"/>
      <w:divBdr>
        <w:top w:val="none" w:sz="0" w:space="0" w:color="auto"/>
        <w:left w:val="none" w:sz="0" w:space="0" w:color="auto"/>
        <w:bottom w:val="none" w:sz="0" w:space="0" w:color="auto"/>
        <w:right w:val="none" w:sz="0" w:space="0" w:color="auto"/>
      </w:divBdr>
    </w:div>
    <w:div w:id="117574173">
      <w:bodyDiv w:val="1"/>
      <w:marLeft w:val="0"/>
      <w:marRight w:val="0"/>
      <w:marTop w:val="0"/>
      <w:marBottom w:val="0"/>
      <w:divBdr>
        <w:top w:val="none" w:sz="0" w:space="0" w:color="auto"/>
        <w:left w:val="none" w:sz="0" w:space="0" w:color="auto"/>
        <w:bottom w:val="none" w:sz="0" w:space="0" w:color="auto"/>
        <w:right w:val="none" w:sz="0" w:space="0" w:color="auto"/>
      </w:divBdr>
    </w:div>
    <w:div w:id="119542851">
      <w:bodyDiv w:val="1"/>
      <w:marLeft w:val="0"/>
      <w:marRight w:val="0"/>
      <w:marTop w:val="0"/>
      <w:marBottom w:val="0"/>
      <w:divBdr>
        <w:top w:val="none" w:sz="0" w:space="0" w:color="auto"/>
        <w:left w:val="none" w:sz="0" w:space="0" w:color="auto"/>
        <w:bottom w:val="none" w:sz="0" w:space="0" w:color="auto"/>
        <w:right w:val="none" w:sz="0" w:space="0" w:color="auto"/>
      </w:divBdr>
    </w:div>
    <w:div w:id="120196129">
      <w:bodyDiv w:val="1"/>
      <w:marLeft w:val="0"/>
      <w:marRight w:val="0"/>
      <w:marTop w:val="0"/>
      <w:marBottom w:val="0"/>
      <w:divBdr>
        <w:top w:val="none" w:sz="0" w:space="0" w:color="auto"/>
        <w:left w:val="none" w:sz="0" w:space="0" w:color="auto"/>
        <w:bottom w:val="none" w:sz="0" w:space="0" w:color="auto"/>
        <w:right w:val="none" w:sz="0" w:space="0" w:color="auto"/>
      </w:divBdr>
    </w:div>
    <w:div w:id="123355608">
      <w:bodyDiv w:val="1"/>
      <w:marLeft w:val="0"/>
      <w:marRight w:val="0"/>
      <w:marTop w:val="0"/>
      <w:marBottom w:val="0"/>
      <w:divBdr>
        <w:top w:val="none" w:sz="0" w:space="0" w:color="auto"/>
        <w:left w:val="none" w:sz="0" w:space="0" w:color="auto"/>
        <w:bottom w:val="none" w:sz="0" w:space="0" w:color="auto"/>
        <w:right w:val="none" w:sz="0" w:space="0" w:color="auto"/>
      </w:divBdr>
    </w:div>
    <w:div w:id="124593076">
      <w:bodyDiv w:val="1"/>
      <w:marLeft w:val="0"/>
      <w:marRight w:val="0"/>
      <w:marTop w:val="0"/>
      <w:marBottom w:val="0"/>
      <w:divBdr>
        <w:top w:val="none" w:sz="0" w:space="0" w:color="auto"/>
        <w:left w:val="none" w:sz="0" w:space="0" w:color="auto"/>
        <w:bottom w:val="none" w:sz="0" w:space="0" w:color="auto"/>
        <w:right w:val="none" w:sz="0" w:space="0" w:color="auto"/>
      </w:divBdr>
    </w:div>
    <w:div w:id="128330961">
      <w:bodyDiv w:val="1"/>
      <w:marLeft w:val="0"/>
      <w:marRight w:val="0"/>
      <w:marTop w:val="0"/>
      <w:marBottom w:val="0"/>
      <w:divBdr>
        <w:top w:val="none" w:sz="0" w:space="0" w:color="auto"/>
        <w:left w:val="none" w:sz="0" w:space="0" w:color="auto"/>
        <w:bottom w:val="none" w:sz="0" w:space="0" w:color="auto"/>
        <w:right w:val="none" w:sz="0" w:space="0" w:color="auto"/>
      </w:divBdr>
    </w:div>
    <w:div w:id="128745223">
      <w:bodyDiv w:val="1"/>
      <w:marLeft w:val="0"/>
      <w:marRight w:val="0"/>
      <w:marTop w:val="0"/>
      <w:marBottom w:val="0"/>
      <w:divBdr>
        <w:top w:val="none" w:sz="0" w:space="0" w:color="auto"/>
        <w:left w:val="none" w:sz="0" w:space="0" w:color="auto"/>
        <w:bottom w:val="none" w:sz="0" w:space="0" w:color="auto"/>
        <w:right w:val="none" w:sz="0" w:space="0" w:color="auto"/>
      </w:divBdr>
    </w:div>
    <w:div w:id="139854167">
      <w:bodyDiv w:val="1"/>
      <w:marLeft w:val="0"/>
      <w:marRight w:val="0"/>
      <w:marTop w:val="0"/>
      <w:marBottom w:val="0"/>
      <w:divBdr>
        <w:top w:val="none" w:sz="0" w:space="0" w:color="auto"/>
        <w:left w:val="none" w:sz="0" w:space="0" w:color="auto"/>
        <w:bottom w:val="none" w:sz="0" w:space="0" w:color="auto"/>
        <w:right w:val="none" w:sz="0" w:space="0" w:color="auto"/>
      </w:divBdr>
    </w:div>
    <w:div w:id="140511341">
      <w:bodyDiv w:val="1"/>
      <w:marLeft w:val="0"/>
      <w:marRight w:val="0"/>
      <w:marTop w:val="0"/>
      <w:marBottom w:val="0"/>
      <w:divBdr>
        <w:top w:val="none" w:sz="0" w:space="0" w:color="auto"/>
        <w:left w:val="none" w:sz="0" w:space="0" w:color="auto"/>
        <w:bottom w:val="none" w:sz="0" w:space="0" w:color="auto"/>
        <w:right w:val="none" w:sz="0" w:space="0" w:color="auto"/>
      </w:divBdr>
    </w:div>
    <w:div w:id="148403936">
      <w:bodyDiv w:val="1"/>
      <w:marLeft w:val="0"/>
      <w:marRight w:val="0"/>
      <w:marTop w:val="0"/>
      <w:marBottom w:val="0"/>
      <w:divBdr>
        <w:top w:val="none" w:sz="0" w:space="0" w:color="auto"/>
        <w:left w:val="none" w:sz="0" w:space="0" w:color="auto"/>
        <w:bottom w:val="none" w:sz="0" w:space="0" w:color="auto"/>
        <w:right w:val="none" w:sz="0" w:space="0" w:color="auto"/>
      </w:divBdr>
    </w:div>
    <w:div w:id="149180450">
      <w:bodyDiv w:val="1"/>
      <w:marLeft w:val="0"/>
      <w:marRight w:val="0"/>
      <w:marTop w:val="0"/>
      <w:marBottom w:val="0"/>
      <w:divBdr>
        <w:top w:val="none" w:sz="0" w:space="0" w:color="auto"/>
        <w:left w:val="none" w:sz="0" w:space="0" w:color="auto"/>
        <w:bottom w:val="none" w:sz="0" w:space="0" w:color="auto"/>
        <w:right w:val="none" w:sz="0" w:space="0" w:color="auto"/>
      </w:divBdr>
    </w:div>
    <w:div w:id="151606393">
      <w:bodyDiv w:val="1"/>
      <w:marLeft w:val="0"/>
      <w:marRight w:val="0"/>
      <w:marTop w:val="0"/>
      <w:marBottom w:val="0"/>
      <w:divBdr>
        <w:top w:val="none" w:sz="0" w:space="0" w:color="auto"/>
        <w:left w:val="none" w:sz="0" w:space="0" w:color="auto"/>
        <w:bottom w:val="none" w:sz="0" w:space="0" w:color="auto"/>
        <w:right w:val="none" w:sz="0" w:space="0" w:color="auto"/>
      </w:divBdr>
    </w:div>
    <w:div w:id="151993794">
      <w:bodyDiv w:val="1"/>
      <w:marLeft w:val="0"/>
      <w:marRight w:val="0"/>
      <w:marTop w:val="0"/>
      <w:marBottom w:val="0"/>
      <w:divBdr>
        <w:top w:val="none" w:sz="0" w:space="0" w:color="auto"/>
        <w:left w:val="none" w:sz="0" w:space="0" w:color="auto"/>
        <w:bottom w:val="none" w:sz="0" w:space="0" w:color="auto"/>
        <w:right w:val="none" w:sz="0" w:space="0" w:color="auto"/>
      </w:divBdr>
    </w:div>
    <w:div w:id="153036253">
      <w:bodyDiv w:val="1"/>
      <w:marLeft w:val="0"/>
      <w:marRight w:val="0"/>
      <w:marTop w:val="0"/>
      <w:marBottom w:val="0"/>
      <w:divBdr>
        <w:top w:val="none" w:sz="0" w:space="0" w:color="auto"/>
        <w:left w:val="none" w:sz="0" w:space="0" w:color="auto"/>
        <w:bottom w:val="none" w:sz="0" w:space="0" w:color="auto"/>
        <w:right w:val="none" w:sz="0" w:space="0" w:color="auto"/>
      </w:divBdr>
    </w:div>
    <w:div w:id="153885968">
      <w:bodyDiv w:val="1"/>
      <w:marLeft w:val="0"/>
      <w:marRight w:val="0"/>
      <w:marTop w:val="0"/>
      <w:marBottom w:val="0"/>
      <w:divBdr>
        <w:top w:val="none" w:sz="0" w:space="0" w:color="auto"/>
        <w:left w:val="none" w:sz="0" w:space="0" w:color="auto"/>
        <w:bottom w:val="none" w:sz="0" w:space="0" w:color="auto"/>
        <w:right w:val="none" w:sz="0" w:space="0" w:color="auto"/>
      </w:divBdr>
    </w:div>
    <w:div w:id="154300171">
      <w:bodyDiv w:val="1"/>
      <w:marLeft w:val="0"/>
      <w:marRight w:val="0"/>
      <w:marTop w:val="0"/>
      <w:marBottom w:val="0"/>
      <w:divBdr>
        <w:top w:val="none" w:sz="0" w:space="0" w:color="auto"/>
        <w:left w:val="none" w:sz="0" w:space="0" w:color="auto"/>
        <w:bottom w:val="none" w:sz="0" w:space="0" w:color="auto"/>
        <w:right w:val="none" w:sz="0" w:space="0" w:color="auto"/>
      </w:divBdr>
    </w:div>
    <w:div w:id="156188387">
      <w:bodyDiv w:val="1"/>
      <w:marLeft w:val="0"/>
      <w:marRight w:val="0"/>
      <w:marTop w:val="0"/>
      <w:marBottom w:val="0"/>
      <w:divBdr>
        <w:top w:val="none" w:sz="0" w:space="0" w:color="auto"/>
        <w:left w:val="none" w:sz="0" w:space="0" w:color="auto"/>
        <w:bottom w:val="none" w:sz="0" w:space="0" w:color="auto"/>
        <w:right w:val="none" w:sz="0" w:space="0" w:color="auto"/>
      </w:divBdr>
    </w:div>
    <w:div w:id="162280473">
      <w:bodyDiv w:val="1"/>
      <w:marLeft w:val="0"/>
      <w:marRight w:val="0"/>
      <w:marTop w:val="0"/>
      <w:marBottom w:val="0"/>
      <w:divBdr>
        <w:top w:val="none" w:sz="0" w:space="0" w:color="auto"/>
        <w:left w:val="none" w:sz="0" w:space="0" w:color="auto"/>
        <w:bottom w:val="none" w:sz="0" w:space="0" w:color="auto"/>
        <w:right w:val="none" w:sz="0" w:space="0" w:color="auto"/>
      </w:divBdr>
    </w:div>
    <w:div w:id="173492830">
      <w:bodyDiv w:val="1"/>
      <w:marLeft w:val="0"/>
      <w:marRight w:val="0"/>
      <w:marTop w:val="0"/>
      <w:marBottom w:val="0"/>
      <w:divBdr>
        <w:top w:val="none" w:sz="0" w:space="0" w:color="auto"/>
        <w:left w:val="none" w:sz="0" w:space="0" w:color="auto"/>
        <w:bottom w:val="none" w:sz="0" w:space="0" w:color="auto"/>
        <w:right w:val="none" w:sz="0" w:space="0" w:color="auto"/>
      </w:divBdr>
    </w:div>
    <w:div w:id="175005157">
      <w:bodyDiv w:val="1"/>
      <w:marLeft w:val="0"/>
      <w:marRight w:val="0"/>
      <w:marTop w:val="0"/>
      <w:marBottom w:val="0"/>
      <w:divBdr>
        <w:top w:val="none" w:sz="0" w:space="0" w:color="auto"/>
        <w:left w:val="none" w:sz="0" w:space="0" w:color="auto"/>
        <w:bottom w:val="none" w:sz="0" w:space="0" w:color="auto"/>
        <w:right w:val="none" w:sz="0" w:space="0" w:color="auto"/>
      </w:divBdr>
    </w:div>
    <w:div w:id="180243425">
      <w:bodyDiv w:val="1"/>
      <w:marLeft w:val="0"/>
      <w:marRight w:val="0"/>
      <w:marTop w:val="0"/>
      <w:marBottom w:val="0"/>
      <w:divBdr>
        <w:top w:val="none" w:sz="0" w:space="0" w:color="auto"/>
        <w:left w:val="none" w:sz="0" w:space="0" w:color="auto"/>
        <w:bottom w:val="none" w:sz="0" w:space="0" w:color="auto"/>
        <w:right w:val="none" w:sz="0" w:space="0" w:color="auto"/>
      </w:divBdr>
    </w:div>
    <w:div w:id="182475707">
      <w:bodyDiv w:val="1"/>
      <w:marLeft w:val="0"/>
      <w:marRight w:val="0"/>
      <w:marTop w:val="0"/>
      <w:marBottom w:val="0"/>
      <w:divBdr>
        <w:top w:val="none" w:sz="0" w:space="0" w:color="auto"/>
        <w:left w:val="none" w:sz="0" w:space="0" w:color="auto"/>
        <w:bottom w:val="none" w:sz="0" w:space="0" w:color="auto"/>
        <w:right w:val="none" w:sz="0" w:space="0" w:color="auto"/>
      </w:divBdr>
    </w:div>
    <w:div w:id="185363114">
      <w:bodyDiv w:val="1"/>
      <w:marLeft w:val="0"/>
      <w:marRight w:val="0"/>
      <w:marTop w:val="0"/>
      <w:marBottom w:val="0"/>
      <w:divBdr>
        <w:top w:val="none" w:sz="0" w:space="0" w:color="auto"/>
        <w:left w:val="none" w:sz="0" w:space="0" w:color="auto"/>
        <w:bottom w:val="none" w:sz="0" w:space="0" w:color="auto"/>
        <w:right w:val="none" w:sz="0" w:space="0" w:color="auto"/>
      </w:divBdr>
    </w:div>
    <w:div w:id="186217532">
      <w:bodyDiv w:val="1"/>
      <w:marLeft w:val="0"/>
      <w:marRight w:val="0"/>
      <w:marTop w:val="0"/>
      <w:marBottom w:val="0"/>
      <w:divBdr>
        <w:top w:val="none" w:sz="0" w:space="0" w:color="auto"/>
        <w:left w:val="none" w:sz="0" w:space="0" w:color="auto"/>
        <w:bottom w:val="none" w:sz="0" w:space="0" w:color="auto"/>
        <w:right w:val="none" w:sz="0" w:space="0" w:color="auto"/>
      </w:divBdr>
    </w:div>
    <w:div w:id="187913416">
      <w:bodyDiv w:val="1"/>
      <w:marLeft w:val="0"/>
      <w:marRight w:val="0"/>
      <w:marTop w:val="0"/>
      <w:marBottom w:val="0"/>
      <w:divBdr>
        <w:top w:val="none" w:sz="0" w:space="0" w:color="auto"/>
        <w:left w:val="none" w:sz="0" w:space="0" w:color="auto"/>
        <w:bottom w:val="none" w:sz="0" w:space="0" w:color="auto"/>
        <w:right w:val="none" w:sz="0" w:space="0" w:color="auto"/>
      </w:divBdr>
    </w:div>
    <w:div w:id="189805776">
      <w:bodyDiv w:val="1"/>
      <w:marLeft w:val="0"/>
      <w:marRight w:val="0"/>
      <w:marTop w:val="0"/>
      <w:marBottom w:val="0"/>
      <w:divBdr>
        <w:top w:val="none" w:sz="0" w:space="0" w:color="auto"/>
        <w:left w:val="none" w:sz="0" w:space="0" w:color="auto"/>
        <w:bottom w:val="none" w:sz="0" w:space="0" w:color="auto"/>
        <w:right w:val="none" w:sz="0" w:space="0" w:color="auto"/>
      </w:divBdr>
    </w:div>
    <w:div w:id="191501648">
      <w:bodyDiv w:val="1"/>
      <w:marLeft w:val="0"/>
      <w:marRight w:val="0"/>
      <w:marTop w:val="0"/>
      <w:marBottom w:val="0"/>
      <w:divBdr>
        <w:top w:val="none" w:sz="0" w:space="0" w:color="auto"/>
        <w:left w:val="none" w:sz="0" w:space="0" w:color="auto"/>
        <w:bottom w:val="none" w:sz="0" w:space="0" w:color="auto"/>
        <w:right w:val="none" w:sz="0" w:space="0" w:color="auto"/>
      </w:divBdr>
    </w:div>
    <w:div w:id="194122154">
      <w:bodyDiv w:val="1"/>
      <w:marLeft w:val="0"/>
      <w:marRight w:val="0"/>
      <w:marTop w:val="0"/>
      <w:marBottom w:val="0"/>
      <w:divBdr>
        <w:top w:val="none" w:sz="0" w:space="0" w:color="auto"/>
        <w:left w:val="none" w:sz="0" w:space="0" w:color="auto"/>
        <w:bottom w:val="none" w:sz="0" w:space="0" w:color="auto"/>
        <w:right w:val="none" w:sz="0" w:space="0" w:color="auto"/>
      </w:divBdr>
    </w:div>
    <w:div w:id="196091700">
      <w:bodyDiv w:val="1"/>
      <w:marLeft w:val="0"/>
      <w:marRight w:val="0"/>
      <w:marTop w:val="0"/>
      <w:marBottom w:val="0"/>
      <w:divBdr>
        <w:top w:val="none" w:sz="0" w:space="0" w:color="auto"/>
        <w:left w:val="none" w:sz="0" w:space="0" w:color="auto"/>
        <w:bottom w:val="none" w:sz="0" w:space="0" w:color="auto"/>
        <w:right w:val="none" w:sz="0" w:space="0" w:color="auto"/>
      </w:divBdr>
    </w:div>
    <w:div w:id="197132978">
      <w:bodyDiv w:val="1"/>
      <w:marLeft w:val="0"/>
      <w:marRight w:val="0"/>
      <w:marTop w:val="0"/>
      <w:marBottom w:val="0"/>
      <w:divBdr>
        <w:top w:val="none" w:sz="0" w:space="0" w:color="auto"/>
        <w:left w:val="none" w:sz="0" w:space="0" w:color="auto"/>
        <w:bottom w:val="none" w:sz="0" w:space="0" w:color="auto"/>
        <w:right w:val="none" w:sz="0" w:space="0" w:color="auto"/>
      </w:divBdr>
    </w:div>
    <w:div w:id="197134267">
      <w:bodyDiv w:val="1"/>
      <w:marLeft w:val="0"/>
      <w:marRight w:val="0"/>
      <w:marTop w:val="0"/>
      <w:marBottom w:val="0"/>
      <w:divBdr>
        <w:top w:val="none" w:sz="0" w:space="0" w:color="auto"/>
        <w:left w:val="none" w:sz="0" w:space="0" w:color="auto"/>
        <w:bottom w:val="none" w:sz="0" w:space="0" w:color="auto"/>
        <w:right w:val="none" w:sz="0" w:space="0" w:color="auto"/>
      </w:divBdr>
    </w:div>
    <w:div w:id="198905982">
      <w:bodyDiv w:val="1"/>
      <w:marLeft w:val="0"/>
      <w:marRight w:val="0"/>
      <w:marTop w:val="0"/>
      <w:marBottom w:val="0"/>
      <w:divBdr>
        <w:top w:val="none" w:sz="0" w:space="0" w:color="auto"/>
        <w:left w:val="none" w:sz="0" w:space="0" w:color="auto"/>
        <w:bottom w:val="none" w:sz="0" w:space="0" w:color="auto"/>
        <w:right w:val="none" w:sz="0" w:space="0" w:color="auto"/>
      </w:divBdr>
    </w:div>
    <w:div w:id="205410717">
      <w:bodyDiv w:val="1"/>
      <w:marLeft w:val="0"/>
      <w:marRight w:val="0"/>
      <w:marTop w:val="0"/>
      <w:marBottom w:val="0"/>
      <w:divBdr>
        <w:top w:val="none" w:sz="0" w:space="0" w:color="auto"/>
        <w:left w:val="none" w:sz="0" w:space="0" w:color="auto"/>
        <w:bottom w:val="none" w:sz="0" w:space="0" w:color="auto"/>
        <w:right w:val="none" w:sz="0" w:space="0" w:color="auto"/>
      </w:divBdr>
    </w:div>
    <w:div w:id="207228023">
      <w:bodyDiv w:val="1"/>
      <w:marLeft w:val="0"/>
      <w:marRight w:val="0"/>
      <w:marTop w:val="0"/>
      <w:marBottom w:val="0"/>
      <w:divBdr>
        <w:top w:val="none" w:sz="0" w:space="0" w:color="auto"/>
        <w:left w:val="none" w:sz="0" w:space="0" w:color="auto"/>
        <w:bottom w:val="none" w:sz="0" w:space="0" w:color="auto"/>
        <w:right w:val="none" w:sz="0" w:space="0" w:color="auto"/>
      </w:divBdr>
    </w:div>
    <w:div w:id="207377409">
      <w:bodyDiv w:val="1"/>
      <w:marLeft w:val="0"/>
      <w:marRight w:val="0"/>
      <w:marTop w:val="0"/>
      <w:marBottom w:val="0"/>
      <w:divBdr>
        <w:top w:val="none" w:sz="0" w:space="0" w:color="auto"/>
        <w:left w:val="none" w:sz="0" w:space="0" w:color="auto"/>
        <w:bottom w:val="none" w:sz="0" w:space="0" w:color="auto"/>
        <w:right w:val="none" w:sz="0" w:space="0" w:color="auto"/>
      </w:divBdr>
    </w:div>
    <w:div w:id="211188266">
      <w:bodyDiv w:val="1"/>
      <w:marLeft w:val="0"/>
      <w:marRight w:val="0"/>
      <w:marTop w:val="0"/>
      <w:marBottom w:val="0"/>
      <w:divBdr>
        <w:top w:val="none" w:sz="0" w:space="0" w:color="auto"/>
        <w:left w:val="none" w:sz="0" w:space="0" w:color="auto"/>
        <w:bottom w:val="none" w:sz="0" w:space="0" w:color="auto"/>
        <w:right w:val="none" w:sz="0" w:space="0" w:color="auto"/>
      </w:divBdr>
    </w:div>
    <w:div w:id="240481653">
      <w:bodyDiv w:val="1"/>
      <w:marLeft w:val="0"/>
      <w:marRight w:val="0"/>
      <w:marTop w:val="0"/>
      <w:marBottom w:val="0"/>
      <w:divBdr>
        <w:top w:val="none" w:sz="0" w:space="0" w:color="auto"/>
        <w:left w:val="none" w:sz="0" w:space="0" w:color="auto"/>
        <w:bottom w:val="none" w:sz="0" w:space="0" w:color="auto"/>
        <w:right w:val="none" w:sz="0" w:space="0" w:color="auto"/>
      </w:divBdr>
    </w:div>
    <w:div w:id="251357032">
      <w:bodyDiv w:val="1"/>
      <w:marLeft w:val="0"/>
      <w:marRight w:val="0"/>
      <w:marTop w:val="0"/>
      <w:marBottom w:val="0"/>
      <w:divBdr>
        <w:top w:val="none" w:sz="0" w:space="0" w:color="auto"/>
        <w:left w:val="none" w:sz="0" w:space="0" w:color="auto"/>
        <w:bottom w:val="none" w:sz="0" w:space="0" w:color="auto"/>
        <w:right w:val="none" w:sz="0" w:space="0" w:color="auto"/>
      </w:divBdr>
    </w:div>
    <w:div w:id="252712619">
      <w:bodyDiv w:val="1"/>
      <w:marLeft w:val="0"/>
      <w:marRight w:val="0"/>
      <w:marTop w:val="0"/>
      <w:marBottom w:val="0"/>
      <w:divBdr>
        <w:top w:val="none" w:sz="0" w:space="0" w:color="auto"/>
        <w:left w:val="none" w:sz="0" w:space="0" w:color="auto"/>
        <w:bottom w:val="none" w:sz="0" w:space="0" w:color="auto"/>
        <w:right w:val="none" w:sz="0" w:space="0" w:color="auto"/>
      </w:divBdr>
    </w:div>
    <w:div w:id="256182777">
      <w:bodyDiv w:val="1"/>
      <w:marLeft w:val="0"/>
      <w:marRight w:val="0"/>
      <w:marTop w:val="0"/>
      <w:marBottom w:val="0"/>
      <w:divBdr>
        <w:top w:val="none" w:sz="0" w:space="0" w:color="auto"/>
        <w:left w:val="none" w:sz="0" w:space="0" w:color="auto"/>
        <w:bottom w:val="none" w:sz="0" w:space="0" w:color="auto"/>
        <w:right w:val="none" w:sz="0" w:space="0" w:color="auto"/>
      </w:divBdr>
    </w:div>
    <w:div w:id="260643898">
      <w:bodyDiv w:val="1"/>
      <w:marLeft w:val="0"/>
      <w:marRight w:val="0"/>
      <w:marTop w:val="0"/>
      <w:marBottom w:val="0"/>
      <w:divBdr>
        <w:top w:val="none" w:sz="0" w:space="0" w:color="auto"/>
        <w:left w:val="none" w:sz="0" w:space="0" w:color="auto"/>
        <w:bottom w:val="none" w:sz="0" w:space="0" w:color="auto"/>
        <w:right w:val="none" w:sz="0" w:space="0" w:color="auto"/>
      </w:divBdr>
    </w:div>
    <w:div w:id="260795079">
      <w:bodyDiv w:val="1"/>
      <w:marLeft w:val="0"/>
      <w:marRight w:val="0"/>
      <w:marTop w:val="0"/>
      <w:marBottom w:val="0"/>
      <w:divBdr>
        <w:top w:val="none" w:sz="0" w:space="0" w:color="auto"/>
        <w:left w:val="none" w:sz="0" w:space="0" w:color="auto"/>
        <w:bottom w:val="none" w:sz="0" w:space="0" w:color="auto"/>
        <w:right w:val="none" w:sz="0" w:space="0" w:color="auto"/>
      </w:divBdr>
    </w:div>
    <w:div w:id="262298137">
      <w:bodyDiv w:val="1"/>
      <w:marLeft w:val="0"/>
      <w:marRight w:val="0"/>
      <w:marTop w:val="0"/>
      <w:marBottom w:val="0"/>
      <w:divBdr>
        <w:top w:val="none" w:sz="0" w:space="0" w:color="auto"/>
        <w:left w:val="none" w:sz="0" w:space="0" w:color="auto"/>
        <w:bottom w:val="none" w:sz="0" w:space="0" w:color="auto"/>
        <w:right w:val="none" w:sz="0" w:space="0" w:color="auto"/>
      </w:divBdr>
    </w:div>
    <w:div w:id="265162473">
      <w:bodyDiv w:val="1"/>
      <w:marLeft w:val="0"/>
      <w:marRight w:val="0"/>
      <w:marTop w:val="0"/>
      <w:marBottom w:val="0"/>
      <w:divBdr>
        <w:top w:val="none" w:sz="0" w:space="0" w:color="auto"/>
        <w:left w:val="none" w:sz="0" w:space="0" w:color="auto"/>
        <w:bottom w:val="none" w:sz="0" w:space="0" w:color="auto"/>
        <w:right w:val="none" w:sz="0" w:space="0" w:color="auto"/>
      </w:divBdr>
    </w:div>
    <w:div w:id="273825865">
      <w:bodyDiv w:val="1"/>
      <w:marLeft w:val="0"/>
      <w:marRight w:val="0"/>
      <w:marTop w:val="0"/>
      <w:marBottom w:val="0"/>
      <w:divBdr>
        <w:top w:val="none" w:sz="0" w:space="0" w:color="auto"/>
        <w:left w:val="none" w:sz="0" w:space="0" w:color="auto"/>
        <w:bottom w:val="none" w:sz="0" w:space="0" w:color="auto"/>
        <w:right w:val="none" w:sz="0" w:space="0" w:color="auto"/>
      </w:divBdr>
    </w:div>
    <w:div w:id="281889235">
      <w:bodyDiv w:val="1"/>
      <w:marLeft w:val="0"/>
      <w:marRight w:val="0"/>
      <w:marTop w:val="0"/>
      <w:marBottom w:val="0"/>
      <w:divBdr>
        <w:top w:val="none" w:sz="0" w:space="0" w:color="auto"/>
        <w:left w:val="none" w:sz="0" w:space="0" w:color="auto"/>
        <w:bottom w:val="none" w:sz="0" w:space="0" w:color="auto"/>
        <w:right w:val="none" w:sz="0" w:space="0" w:color="auto"/>
      </w:divBdr>
    </w:div>
    <w:div w:id="286620582">
      <w:bodyDiv w:val="1"/>
      <w:marLeft w:val="0"/>
      <w:marRight w:val="0"/>
      <w:marTop w:val="0"/>
      <w:marBottom w:val="0"/>
      <w:divBdr>
        <w:top w:val="none" w:sz="0" w:space="0" w:color="auto"/>
        <w:left w:val="none" w:sz="0" w:space="0" w:color="auto"/>
        <w:bottom w:val="none" w:sz="0" w:space="0" w:color="auto"/>
        <w:right w:val="none" w:sz="0" w:space="0" w:color="auto"/>
      </w:divBdr>
    </w:div>
    <w:div w:id="286787892">
      <w:bodyDiv w:val="1"/>
      <w:marLeft w:val="0"/>
      <w:marRight w:val="0"/>
      <w:marTop w:val="0"/>
      <w:marBottom w:val="0"/>
      <w:divBdr>
        <w:top w:val="none" w:sz="0" w:space="0" w:color="auto"/>
        <w:left w:val="none" w:sz="0" w:space="0" w:color="auto"/>
        <w:bottom w:val="none" w:sz="0" w:space="0" w:color="auto"/>
        <w:right w:val="none" w:sz="0" w:space="0" w:color="auto"/>
      </w:divBdr>
    </w:div>
    <w:div w:id="293171873">
      <w:bodyDiv w:val="1"/>
      <w:marLeft w:val="0"/>
      <w:marRight w:val="0"/>
      <w:marTop w:val="0"/>
      <w:marBottom w:val="0"/>
      <w:divBdr>
        <w:top w:val="none" w:sz="0" w:space="0" w:color="auto"/>
        <w:left w:val="none" w:sz="0" w:space="0" w:color="auto"/>
        <w:bottom w:val="none" w:sz="0" w:space="0" w:color="auto"/>
        <w:right w:val="none" w:sz="0" w:space="0" w:color="auto"/>
      </w:divBdr>
    </w:div>
    <w:div w:id="293364788">
      <w:bodyDiv w:val="1"/>
      <w:marLeft w:val="0"/>
      <w:marRight w:val="0"/>
      <w:marTop w:val="0"/>
      <w:marBottom w:val="0"/>
      <w:divBdr>
        <w:top w:val="none" w:sz="0" w:space="0" w:color="auto"/>
        <w:left w:val="none" w:sz="0" w:space="0" w:color="auto"/>
        <w:bottom w:val="none" w:sz="0" w:space="0" w:color="auto"/>
        <w:right w:val="none" w:sz="0" w:space="0" w:color="auto"/>
      </w:divBdr>
    </w:div>
    <w:div w:id="295571435">
      <w:bodyDiv w:val="1"/>
      <w:marLeft w:val="0"/>
      <w:marRight w:val="0"/>
      <w:marTop w:val="0"/>
      <w:marBottom w:val="0"/>
      <w:divBdr>
        <w:top w:val="none" w:sz="0" w:space="0" w:color="auto"/>
        <w:left w:val="none" w:sz="0" w:space="0" w:color="auto"/>
        <w:bottom w:val="none" w:sz="0" w:space="0" w:color="auto"/>
        <w:right w:val="none" w:sz="0" w:space="0" w:color="auto"/>
      </w:divBdr>
    </w:div>
    <w:div w:id="296490366">
      <w:bodyDiv w:val="1"/>
      <w:marLeft w:val="0"/>
      <w:marRight w:val="0"/>
      <w:marTop w:val="0"/>
      <w:marBottom w:val="0"/>
      <w:divBdr>
        <w:top w:val="none" w:sz="0" w:space="0" w:color="auto"/>
        <w:left w:val="none" w:sz="0" w:space="0" w:color="auto"/>
        <w:bottom w:val="none" w:sz="0" w:space="0" w:color="auto"/>
        <w:right w:val="none" w:sz="0" w:space="0" w:color="auto"/>
      </w:divBdr>
    </w:div>
    <w:div w:id="298729947">
      <w:bodyDiv w:val="1"/>
      <w:marLeft w:val="0"/>
      <w:marRight w:val="0"/>
      <w:marTop w:val="0"/>
      <w:marBottom w:val="0"/>
      <w:divBdr>
        <w:top w:val="none" w:sz="0" w:space="0" w:color="auto"/>
        <w:left w:val="none" w:sz="0" w:space="0" w:color="auto"/>
        <w:bottom w:val="none" w:sz="0" w:space="0" w:color="auto"/>
        <w:right w:val="none" w:sz="0" w:space="0" w:color="auto"/>
      </w:divBdr>
    </w:div>
    <w:div w:id="299959709">
      <w:bodyDiv w:val="1"/>
      <w:marLeft w:val="0"/>
      <w:marRight w:val="0"/>
      <w:marTop w:val="0"/>
      <w:marBottom w:val="0"/>
      <w:divBdr>
        <w:top w:val="none" w:sz="0" w:space="0" w:color="auto"/>
        <w:left w:val="none" w:sz="0" w:space="0" w:color="auto"/>
        <w:bottom w:val="none" w:sz="0" w:space="0" w:color="auto"/>
        <w:right w:val="none" w:sz="0" w:space="0" w:color="auto"/>
      </w:divBdr>
    </w:div>
    <w:div w:id="302853435">
      <w:bodyDiv w:val="1"/>
      <w:marLeft w:val="0"/>
      <w:marRight w:val="0"/>
      <w:marTop w:val="0"/>
      <w:marBottom w:val="0"/>
      <w:divBdr>
        <w:top w:val="none" w:sz="0" w:space="0" w:color="auto"/>
        <w:left w:val="none" w:sz="0" w:space="0" w:color="auto"/>
        <w:bottom w:val="none" w:sz="0" w:space="0" w:color="auto"/>
        <w:right w:val="none" w:sz="0" w:space="0" w:color="auto"/>
      </w:divBdr>
    </w:div>
    <w:div w:id="316962025">
      <w:bodyDiv w:val="1"/>
      <w:marLeft w:val="0"/>
      <w:marRight w:val="0"/>
      <w:marTop w:val="0"/>
      <w:marBottom w:val="0"/>
      <w:divBdr>
        <w:top w:val="none" w:sz="0" w:space="0" w:color="auto"/>
        <w:left w:val="none" w:sz="0" w:space="0" w:color="auto"/>
        <w:bottom w:val="none" w:sz="0" w:space="0" w:color="auto"/>
        <w:right w:val="none" w:sz="0" w:space="0" w:color="auto"/>
      </w:divBdr>
    </w:div>
    <w:div w:id="318195858">
      <w:bodyDiv w:val="1"/>
      <w:marLeft w:val="0"/>
      <w:marRight w:val="0"/>
      <w:marTop w:val="0"/>
      <w:marBottom w:val="0"/>
      <w:divBdr>
        <w:top w:val="none" w:sz="0" w:space="0" w:color="auto"/>
        <w:left w:val="none" w:sz="0" w:space="0" w:color="auto"/>
        <w:bottom w:val="none" w:sz="0" w:space="0" w:color="auto"/>
        <w:right w:val="none" w:sz="0" w:space="0" w:color="auto"/>
      </w:divBdr>
    </w:div>
    <w:div w:id="325518571">
      <w:bodyDiv w:val="1"/>
      <w:marLeft w:val="0"/>
      <w:marRight w:val="0"/>
      <w:marTop w:val="0"/>
      <w:marBottom w:val="0"/>
      <w:divBdr>
        <w:top w:val="none" w:sz="0" w:space="0" w:color="auto"/>
        <w:left w:val="none" w:sz="0" w:space="0" w:color="auto"/>
        <w:bottom w:val="none" w:sz="0" w:space="0" w:color="auto"/>
        <w:right w:val="none" w:sz="0" w:space="0" w:color="auto"/>
      </w:divBdr>
    </w:div>
    <w:div w:id="328599046">
      <w:bodyDiv w:val="1"/>
      <w:marLeft w:val="0"/>
      <w:marRight w:val="0"/>
      <w:marTop w:val="0"/>
      <w:marBottom w:val="0"/>
      <w:divBdr>
        <w:top w:val="none" w:sz="0" w:space="0" w:color="auto"/>
        <w:left w:val="none" w:sz="0" w:space="0" w:color="auto"/>
        <w:bottom w:val="none" w:sz="0" w:space="0" w:color="auto"/>
        <w:right w:val="none" w:sz="0" w:space="0" w:color="auto"/>
      </w:divBdr>
    </w:div>
    <w:div w:id="331184273">
      <w:bodyDiv w:val="1"/>
      <w:marLeft w:val="0"/>
      <w:marRight w:val="0"/>
      <w:marTop w:val="0"/>
      <w:marBottom w:val="0"/>
      <w:divBdr>
        <w:top w:val="none" w:sz="0" w:space="0" w:color="auto"/>
        <w:left w:val="none" w:sz="0" w:space="0" w:color="auto"/>
        <w:bottom w:val="none" w:sz="0" w:space="0" w:color="auto"/>
        <w:right w:val="none" w:sz="0" w:space="0" w:color="auto"/>
      </w:divBdr>
    </w:div>
    <w:div w:id="331765818">
      <w:bodyDiv w:val="1"/>
      <w:marLeft w:val="0"/>
      <w:marRight w:val="0"/>
      <w:marTop w:val="0"/>
      <w:marBottom w:val="0"/>
      <w:divBdr>
        <w:top w:val="none" w:sz="0" w:space="0" w:color="auto"/>
        <w:left w:val="none" w:sz="0" w:space="0" w:color="auto"/>
        <w:bottom w:val="none" w:sz="0" w:space="0" w:color="auto"/>
        <w:right w:val="none" w:sz="0" w:space="0" w:color="auto"/>
      </w:divBdr>
    </w:div>
    <w:div w:id="341781883">
      <w:bodyDiv w:val="1"/>
      <w:marLeft w:val="0"/>
      <w:marRight w:val="0"/>
      <w:marTop w:val="0"/>
      <w:marBottom w:val="0"/>
      <w:divBdr>
        <w:top w:val="none" w:sz="0" w:space="0" w:color="auto"/>
        <w:left w:val="none" w:sz="0" w:space="0" w:color="auto"/>
        <w:bottom w:val="none" w:sz="0" w:space="0" w:color="auto"/>
        <w:right w:val="none" w:sz="0" w:space="0" w:color="auto"/>
      </w:divBdr>
    </w:div>
    <w:div w:id="342249950">
      <w:bodyDiv w:val="1"/>
      <w:marLeft w:val="0"/>
      <w:marRight w:val="0"/>
      <w:marTop w:val="0"/>
      <w:marBottom w:val="0"/>
      <w:divBdr>
        <w:top w:val="none" w:sz="0" w:space="0" w:color="auto"/>
        <w:left w:val="none" w:sz="0" w:space="0" w:color="auto"/>
        <w:bottom w:val="none" w:sz="0" w:space="0" w:color="auto"/>
        <w:right w:val="none" w:sz="0" w:space="0" w:color="auto"/>
      </w:divBdr>
    </w:div>
    <w:div w:id="342518947">
      <w:bodyDiv w:val="1"/>
      <w:marLeft w:val="0"/>
      <w:marRight w:val="0"/>
      <w:marTop w:val="0"/>
      <w:marBottom w:val="0"/>
      <w:divBdr>
        <w:top w:val="none" w:sz="0" w:space="0" w:color="auto"/>
        <w:left w:val="none" w:sz="0" w:space="0" w:color="auto"/>
        <w:bottom w:val="none" w:sz="0" w:space="0" w:color="auto"/>
        <w:right w:val="none" w:sz="0" w:space="0" w:color="auto"/>
      </w:divBdr>
    </w:div>
    <w:div w:id="350453308">
      <w:bodyDiv w:val="1"/>
      <w:marLeft w:val="0"/>
      <w:marRight w:val="0"/>
      <w:marTop w:val="0"/>
      <w:marBottom w:val="0"/>
      <w:divBdr>
        <w:top w:val="none" w:sz="0" w:space="0" w:color="auto"/>
        <w:left w:val="none" w:sz="0" w:space="0" w:color="auto"/>
        <w:bottom w:val="none" w:sz="0" w:space="0" w:color="auto"/>
        <w:right w:val="none" w:sz="0" w:space="0" w:color="auto"/>
      </w:divBdr>
    </w:div>
    <w:div w:id="353461160">
      <w:bodyDiv w:val="1"/>
      <w:marLeft w:val="0"/>
      <w:marRight w:val="0"/>
      <w:marTop w:val="0"/>
      <w:marBottom w:val="0"/>
      <w:divBdr>
        <w:top w:val="none" w:sz="0" w:space="0" w:color="auto"/>
        <w:left w:val="none" w:sz="0" w:space="0" w:color="auto"/>
        <w:bottom w:val="none" w:sz="0" w:space="0" w:color="auto"/>
        <w:right w:val="none" w:sz="0" w:space="0" w:color="auto"/>
      </w:divBdr>
    </w:div>
    <w:div w:id="355234230">
      <w:bodyDiv w:val="1"/>
      <w:marLeft w:val="0"/>
      <w:marRight w:val="0"/>
      <w:marTop w:val="0"/>
      <w:marBottom w:val="0"/>
      <w:divBdr>
        <w:top w:val="none" w:sz="0" w:space="0" w:color="auto"/>
        <w:left w:val="none" w:sz="0" w:space="0" w:color="auto"/>
        <w:bottom w:val="none" w:sz="0" w:space="0" w:color="auto"/>
        <w:right w:val="none" w:sz="0" w:space="0" w:color="auto"/>
      </w:divBdr>
    </w:div>
    <w:div w:id="355733519">
      <w:bodyDiv w:val="1"/>
      <w:marLeft w:val="0"/>
      <w:marRight w:val="0"/>
      <w:marTop w:val="0"/>
      <w:marBottom w:val="0"/>
      <w:divBdr>
        <w:top w:val="none" w:sz="0" w:space="0" w:color="auto"/>
        <w:left w:val="none" w:sz="0" w:space="0" w:color="auto"/>
        <w:bottom w:val="none" w:sz="0" w:space="0" w:color="auto"/>
        <w:right w:val="none" w:sz="0" w:space="0" w:color="auto"/>
      </w:divBdr>
    </w:div>
    <w:div w:id="355934496">
      <w:bodyDiv w:val="1"/>
      <w:marLeft w:val="0"/>
      <w:marRight w:val="0"/>
      <w:marTop w:val="0"/>
      <w:marBottom w:val="0"/>
      <w:divBdr>
        <w:top w:val="none" w:sz="0" w:space="0" w:color="auto"/>
        <w:left w:val="none" w:sz="0" w:space="0" w:color="auto"/>
        <w:bottom w:val="none" w:sz="0" w:space="0" w:color="auto"/>
        <w:right w:val="none" w:sz="0" w:space="0" w:color="auto"/>
      </w:divBdr>
    </w:div>
    <w:div w:id="365714811">
      <w:bodyDiv w:val="1"/>
      <w:marLeft w:val="0"/>
      <w:marRight w:val="0"/>
      <w:marTop w:val="0"/>
      <w:marBottom w:val="0"/>
      <w:divBdr>
        <w:top w:val="none" w:sz="0" w:space="0" w:color="auto"/>
        <w:left w:val="none" w:sz="0" w:space="0" w:color="auto"/>
        <w:bottom w:val="none" w:sz="0" w:space="0" w:color="auto"/>
        <w:right w:val="none" w:sz="0" w:space="0" w:color="auto"/>
      </w:divBdr>
    </w:div>
    <w:div w:id="373695814">
      <w:bodyDiv w:val="1"/>
      <w:marLeft w:val="0"/>
      <w:marRight w:val="0"/>
      <w:marTop w:val="0"/>
      <w:marBottom w:val="0"/>
      <w:divBdr>
        <w:top w:val="none" w:sz="0" w:space="0" w:color="auto"/>
        <w:left w:val="none" w:sz="0" w:space="0" w:color="auto"/>
        <w:bottom w:val="none" w:sz="0" w:space="0" w:color="auto"/>
        <w:right w:val="none" w:sz="0" w:space="0" w:color="auto"/>
      </w:divBdr>
    </w:div>
    <w:div w:id="378868261">
      <w:bodyDiv w:val="1"/>
      <w:marLeft w:val="0"/>
      <w:marRight w:val="0"/>
      <w:marTop w:val="0"/>
      <w:marBottom w:val="0"/>
      <w:divBdr>
        <w:top w:val="none" w:sz="0" w:space="0" w:color="auto"/>
        <w:left w:val="none" w:sz="0" w:space="0" w:color="auto"/>
        <w:bottom w:val="none" w:sz="0" w:space="0" w:color="auto"/>
        <w:right w:val="none" w:sz="0" w:space="0" w:color="auto"/>
      </w:divBdr>
    </w:div>
    <w:div w:id="379745283">
      <w:bodyDiv w:val="1"/>
      <w:marLeft w:val="0"/>
      <w:marRight w:val="0"/>
      <w:marTop w:val="0"/>
      <w:marBottom w:val="0"/>
      <w:divBdr>
        <w:top w:val="none" w:sz="0" w:space="0" w:color="auto"/>
        <w:left w:val="none" w:sz="0" w:space="0" w:color="auto"/>
        <w:bottom w:val="none" w:sz="0" w:space="0" w:color="auto"/>
        <w:right w:val="none" w:sz="0" w:space="0" w:color="auto"/>
      </w:divBdr>
    </w:div>
    <w:div w:id="381952205">
      <w:bodyDiv w:val="1"/>
      <w:marLeft w:val="0"/>
      <w:marRight w:val="0"/>
      <w:marTop w:val="0"/>
      <w:marBottom w:val="0"/>
      <w:divBdr>
        <w:top w:val="none" w:sz="0" w:space="0" w:color="auto"/>
        <w:left w:val="none" w:sz="0" w:space="0" w:color="auto"/>
        <w:bottom w:val="none" w:sz="0" w:space="0" w:color="auto"/>
        <w:right w:val="none" w:sz="0" w:space="0" w:color="auto"/>
      </w:divBdr>
    </w:div>
    <w:div w:id="385375806">
      <w:bodyDiv w:val="1"/>
      <w:marLeft w:val="0"/>
      <w:marRight w:val="0"/>
      <w:marTop w:val="0"/>
      <w:marBottom w:val="0"/>
      <w:divBdr>
        <w:top w:val="none" w:sz="0" w:space="0" w:color="auto"/>
        <w:left w:val="none" w:sz="0" w:space="0" w:color="auto"/>
        <w:bottom w:val="none" w:sz="0" w:space="0" w:color="auto"/>
        <w:right w:val="none" w:sz="0" w:space="0" w:color="auto"/>
      </w:divBdr>
    </w:div>
    <w:div w:id="392509234">
      <w:bodyDiv w:val="1"/>
      <w:marLeft w:val="0"/>
      <w:marRight w:val="0"/>
      <w:marTop w:val="0"/>
      <w:marBottom w:val="0"/>
      <w:divBdr>
        <w:top w:val="none" w:sz="0" w:space="0" w:color="auto"/>
        <w:left w:val="none" w:sz="0" w:space="0" w:color="auto"/>
        <w:bottom w:val="none" w:sz="0" w:space="0" w:color="auto"/>
        <w:right w:val="none" w:sz="0" w:space="0" w:color="auto"/>
      </w:divBdr>
    </w:div>
    <w:div w:id="392969533">
      <w:bodyDiv w:val="1"/>
      <w:marLeft w:val="0"/>
      <w:marRight w:val="0"/>
      <w:marTop w:val="0"/>
      <w:marBottom w:val="0"/>
      <w:divBdr>
        <w:top w:val="none" w:sz="0" w:space="0" w:color="auto"/>
        <w:left w:val="none" w:sz="0" w:space="0" w:color="auto"/>
        <w:bottom w:val="none" w:sz="0" w:space="0" w:color="auto"/>
        <w:right w:val="none" w:sz="0" w:space="0" w:color="auto"/>
      </w:divBdr>
    </w:div>
    <w:div w:id="396585864">
      <w:bodyDiv w:val="1"/>
      <w:marLeft w:val="0"/>
      <w:marRight w:val="0"/>
      <w:marTop w:val="0"/>
      <w:marBottom w:val="0"/>
      <w:divBdr>
        <w:top w:val="none" w:sz="0" w:space="0" w:color="auto"/>
        <w:left w:val="none" w:sz="0" w:space="0" w:color="auto"/>
        <w:bottom w:val="none" w:sz="0" w:space="0" w:color="auto"/>
        <w:right w:val="none" w:sz="0" w:space="0" w:color="auto"/>
      </w:divBdr>
    </w:div>
    <w:div w:id="401417531">
      <w:bodyDiv w:val="1"/>
      <w:marLeft w:val="0"/>
      <w:marRight w:val="0"/>
      <w:marTop w:val="0"/>
      <w:marBottom w:val="0"/>
      <w:divBdr>
        <w:top w:val="none" w:sz="0" w:space="0" w:color="auto"/>
        <w:left w:val="none" w:sz="0" w:space="0" w:color="auto"/>
        <w:bottom w:val="none" w:sz="0" w:space="0" w:color="auto"/>
        <w:right w:val="none" w:sz="0" w:space="0" w:color="auto"/>
      </w:divBdr>
    </w:div>
    <w:div w:id="405810069">
      <w:bodyDiv w:val="1"/>
      <w:marLeft w:val="0"/>
      <w:marRight w:val="0"/>
      <w:marTop w:val="0"/>
      <w:marBottom w:val="0"/>
      <w:divBdr>
        <w:top w:val="none" w:sz="0" w:space="0" w:color="auto"/>
        <w:left w:val="none" w:sz="0" w:space="0" w:color="auto"/>
        <w:bottom w:val="none" w:sz="0" w:space="0" w:color="auto"/>
        <w:right w:val="none" w:sz="0" w:space="0" w:color="auto"/>
      </w:divBdr>
    </w:div>
    <w:div w:id="415132073">
      <w:bodyDiv w:val="1"/>
      <w:marLeft w:val="0"/>
      <w:marRight w:val="0"/>
      <w:marTop w:val="0"/>
      <w:marBottom w:val="0"/>
      <w:divBdr>
        <w:top w:val="none" w:sz="0" w:space="0" w:color="auto"/>
        <w:left w:val="none" w:sz="0" w:space="0" w:color="auto"/>
        <w:bottom w:val="none" w:sz="0" w:space="0" w:color="auto"/>
        <w:right w:val="none" w:sz="0" w:space="0" w:color="auto"/>
      </w:divBdr>
    </w:div>
    <w:div w:id="415135999">
      <w:bodyDiv w:val="1"/>
      <w:marLeft w:val="0"/>
      <w:marRight w:val="0"/>
      <w:marTop w:val="0"/>
      <w:marBottom w:val="0"/>
      <w:divBdr>
        <w:top w:val="none" w:sz="0" w:space="0" w:color="auto"/>
        <w:left w:val="none" w:sz="0" w:space="0" w:color="auto"/>
        <w:bottom w:val="none" w:sz="0" w:space="0" w:color="auto"/>
        <w:right w:val="none" w:sz="0" w:space="0" w:color="auto"/>
      </w:divBdr>
    </w:div>
    <w:div w:id="418455124">
      <w:bodyDiv w:val="1"/>
      <w:marLeft w:val="0"/>
      <w:marRight w:val="0"/>
      <w:marTop w:val="0"/>
      <w:marBottom w:val="0"/>
      <w:divBdr>
        <w:top w:val="none" w:sz="0" w:space="0" w:color="auto"/>
        <w:left w:val="none" w:sz="0" w:space="0" w:color="auto"/>
        <w:bottom w:val="none" w:sz="0" w:space="0" w:color="auto"/>
        <w:right w:val="none" w:sz="0" w:space="0" w:color="auto"/>
      </w:divBdr>
    </w:div>
    <w:div w:id="423886989">
      <w:bodyDiv w:val="1"/>
      <w:marLeft w:val="0"/>
      <w:marRight w:val="0"/>
      <w:marTop w:val="0"/>
      <w:marBottom w:val="0"/>
      <w:divBdr>
        <w:top w:val="none" w:sz="0" w:space="0" w:color="auto"/>
        <w:left w:val="none" w:sz="0" w:space="0" w:color="auto"/>
        <w:bottom w:val="none" w:sz="0" w:space="0" w:color="auto"/>
        <w:right w:val="none" w:sz="0" w:space="0" w:color="auto"/>
      </w:divBdr>
    </w:div>
    <w:div w:id="427890998">
      <w:bodyDiv w:val="1"/>
      <w:marLeft w:val="0"/>
      <w:marRight w:val="0"/>
      <w:marTop w:val="0"/>
      <w:marBottom w:val="0"/>
      <w:divBdr>
        <w:top w:val="none" w:sz="0" w:space="0" w:color="auto"/>
        <w:left w:val="none" w:sz="0" w:space="0" w:color="auto"/>
        <w:bottom w:val="none" w:sz="0" w:space="0" w:color="auto"/>
        <w:right w:val="none" w:sz="0" w:space="0" w:color="auto"/>
      </w:divBdr>
    </w:div>
    <w:div w:id="433672516">
      <w:bodyDiv w:val="1"/>
      <w:marLeft w:val="0"/>
      <w:marRight w:val="0"/>
      <w:marTop w:val="0"/>
      <w:marBottom w:val="0"/>
      <w:divBdr>
        <w:top w:val="none" w:sz="0" w:space="0" w:color="auto"/>
        <w:left w:val="none" w:sz="0" w:space="0" w:color="auto"/>
        <w:bottom w:val="none" w:sz="0" w:space="0" w:color="auto"/>
        <w:right w:val="none" w:sz="0" w:space="0" w:color="auto"/>
      </w:divBdr>
    </w:div>
    <w:div w:id="434129509">
      <w:bodyDiv w:val="1"/>
      <w:marLeft w:val="0"/>
      <w:marRight w:val="0"/>
      <w:marTop w:val="0"/>
      <w:marBottom w:val="0"/>
      <w:divBdr>
        <w:top w:val="none" w:sz="0" w:space="0" w:color="auto"/>
        <w:left w:val="none" w:sz="0" w:space="0" w:color="auto"/>
        <w:bottom w:val="none" w:sz="0" w:space="0" w:color="auto"/>
        <w:right w:val="none" w:sz="0" w:space="0" w:color="auto"/>
      </w:divBdr>
    </w:div>
    <w:div w:id="438527552">
      <w:bodyDiv w:val="1"/>
      <w:marLeft w:val="0"/>
      <w:marRight w:val="0"/>
      <w:marTop w:val="0"/>
      <w:marBottom w:val="0"/>
      <w:divBdr>
        <w:top w:val="none" w:sz="0" w:space="0" w:color="auto"/>
        <w:left w:val="none" w:sz="0" w:space="0" w:color="auto"/>
        <w:bottom w:val="none" w:sz="0" w:space="0" w:color="auto"/>
        <w:right w:val="none" w:sz="0" w:space="0" w:color="auto"/>
      </w:divBdr>
    </w:div>
    <w:div w:id="438640875">
      <w:bodyDiv w:val="1"/>
      <w:marLeft w:val="0"/>
      <w:marRight w:val="0"/>
      <w:marTop w:val="0"/>
      <w:marBottom w:val="0"/>
      <w:divBdr>
        <w:top w:val="none" w:sz="0" w:space="0" w:color="auto"/>
        <w:left w:val="none" w:sz="0" w:space="0" w:color="auto"/>
        <w:bottom w:val="none" w:sz="0" w:space="0" w:color="auto"/>
        <w:right w:val="none" w:sz="0" w:space="0" w:color="auto"/>
      </w:divBdr>
    </w:div>
    <w:div w:id="438989510">
      <w:bodyDiv w:val="1"/>
      <w:marLeft w:val="0"/>
      <w:marRight w:val="0"/>
      <w:marTop w:val="0"/>
      <w:marBottom w:val="0"/>
      <w:divBdr>
        <w:top w:val="none" w:sz="0" w:space="0" w:color="auto"/>
        <w:left w:val="none" w:sz="0" w:space="0" w:color="auto"/>
        <w:bottom w:val="none" w:sz="0" w:space="0" w:color="auto"/>
        <w:right w:val="none" w:sz="0" w:space="0" w:color="auto"/>
      </w:divBdr>
    </w:div>
    <w:div w:id="446856575">
      <w:bodyDiv w:val="1"/>
      <w:marLeft w:val="0"/>
      <w:marRight w:val="0"/>
      <w:marTop w:val="0"/>
      <w:marBottom w:val="0"/>
      <w:divBdr>
        <w:top w:val="none" w:sz="0" w:space="0" w:color="auto"/>
        <w:left w:val="none" w:sz="0" w:space="0" w:color="auto"/>
        <w:bottom w:val="none" w:sz="0" w:space="0" w:color="auto"/>
        <w:right w:val="none" w:sz="0" w:space="0" w:color="auto"/>
      </w:divBdr>
    </w:div>
    <w:div w:id="447621596">
      <w:bodyDiv w:val="1"/>
      <w:marLeft w:val="0"/>
      <w:marRight w:val="0"/>
      <w:marTop w:val="0"/>
      <w:marBottom w:val="0"/>
      <w:divBdr>
        <w:top w:val="none" w:sz="0" w:space="0" w:color="auto"/>
        <w:left w:val="none" w:sz="0" w:space="0" w:color="auto"/>
        <w:bottom w:val="none" w:sz="0" w:space="0" w:color="auto"/>
        <w:right w:val="none" w:sz="0" w:space="0" w:color="auto"/>
      </w:divBdr>
    </w:div>
    <w:div w:id="452409104">
      <w:bodyDiv w:val="1"/>
      <w:marLeft w:val="0"/>
      <w:marRight w:val="0"/>
      <w:marTop w:val="0"/>
      <w:marBottom w:val="0"/>
      <w:divBdr>
        <w:top w:val="none" w:sz="0" w:space="0" w:color="auto"/>
        <w:left w:val="none" w:sz="0" w:space="0" w:color="auto"/>
        <w:bottom w:val="none" w:sz="0" w:space="0" w:color="auto"/>
        <w:right w:val="none" w:sz="0" w:space="0" w:color="auto"/>
      </w:divBdr>
    </w:div>
    <w:div w:id="456416230">
      <w:bodyDiv w:val="1"/>
      <w:marLeft w:val="0"/>
      <w:marRight w:val="0"/>
      <w:marTop w:val="0"/>
      <w:marBottom w:val="0"/>
      <w:divBdr>
        <w:top w:val="none" w:sz="0" w:space="0" w:color="auto"/>
        <w:left w:val="none" w:sz="0" w:space="0" w:color="auto"/>
        <w:bottom w:val="none" w:sz="0" w:space="0" w:color="auto"/>
        <w:right w:val="none" w:sz="0" w:space="0" w:color="auto"/>
      </w:divBdr>
    </w:div>
    <w:div w:id="469708789">
      <w:bodyDiv w:val="1"/>
      <w:marLeft w:val="0"/>
      <w:marRight w:val="0"/>
      <w:marTop w:val="0"/>
      <w:marBottom w:val="0"/>
      <w:divBdr>
        <w:top w:val="none" w:sz="0" w:space="0" w:color="auto"/>
        <w:left w:val="none" w:sz="0" w:space="0" w:color="auto"/>
        <w:bottom w:val="none" w:sz="0" w:space="0" w:color="auto"/>
        <w:right w:val="none" w:sz="0" w:space="0" w:color="auto"/>
      </w:divBdr>
    </w:div>
    <w:div w:id="470825815">
      <w:bodyDiv w:val="1"/>
      <w:marLeft w:val="0"/>
      <w:marRight w:val="0"/>
      <w:marTop w:val="0"/>
      <w:marBottom w:val="0"/>
      <w:divBdr>
        <w:top w:val="none" w:sz="0" w:space="0" w:color="auto"/>
        <w:left w:val="none" w:sz="0" w:space="0" w:color="auto"/>
        <w:bottom w:val="none" w:sz="0" w:space="0" w:color="auto"/>
        <w:right w:val="none" w:sz="0" w:space="0" w:color="auto"/>
      </w:divBdr>
    </w:div>
    <w:div w:id="484394665">
      <w:bodyDiv w:val="1"/>
      <w:marLeft w:val="0"/>
      <w:marRight w:val="0"/>
      <w:marTop w:val="0"/>
      <w:marBottom w:val="0"/>
      <w:divBdr>
        <w:top w:val="none" w:sz="0" w:space="0" w:color="auto"/>
        <w:left w:val="none" w:sz="0" w:space="0" w:color="auto"/>
        <w:bottom w:val="none" w:sz="0" w:space="0" w:color="auto"/>
        <w:right w:val="none" w:sz="0" w:space="0" w:color="auto"/>
      </w:divBdr>
    </w:div>
    <w:div w:id="484594294">
      <w:bodyDiv w:val="1"/>
      <w:marLeft w:val="0"/>
      <w:marRight w:val="0"/>
      <w:marTop w:val="0"/>
      <w:marBottom w:val="0"/>
      <w:divBdr>
        <w:top w:val="none" w:sz="0" w:space="0" w:color="auto"/>
        <w:left w:val="none" w:sz="0" w:space="0" w:color="auto"/>
        <w:bottom w:val="none" w:sz="0" w:space="0" w:color="auto"/>
        <w:right w:val="none" w:sz="0" w:space="0" w:color="auto"/>
      </w:divBdr>
    </w:div>
    <w:div w:id="485048532">
      <w:bodyDiv w:val="1"/>
      <w:marLeft w:val="0"/>
      <w:marRight w:val="0"/>
      <w:marTop w:val="0"/>
      <w:marBottom w:val="0"/>
      <w:divBdr>
        <w:top w:val="none" w:sz="0" w:space="0" w:color="auto"/>
        <w:left w:val="none" w:sz="0" w:space="0" w:color="auto"/>
        <w:bottom w:val="none" w:sz="0" w:space="0" w:color="auto"/>
        <w:right w:val="none" w:sz="0" w:space="0" w:color="auto"/>
      </w:divBdr>
    </w:div>
    <w:div w:id="491917568">
      <w:bodyDiv w:val="1"/>
      <w:marLeft w:val="0"/>
      <w:marRight w:val="0"/>
      <w:marTop w:val="0"/>
      <w:marBottom w:val="0"/>
      <w:divBdr>
        <w:top w:val="none" w:sz="0" w:space="0" w:color="auto"/>
        <w:left w:val="none" w:sz="0" w:space="0" w:color="auto"/>
        <w:bottom w:val="none" w:sz="0" w:space="0" w:color="auto"/>
        <w:right w:val="none" w:sz="0" w:space="0" w:color="auto"/>
      </w:divBdr>
    </w:div>
    <w:div w:id="492334295">
      <w:bodyDiv w:val="1"/>
      <w:marLeft w:val="0"/>
      <w:marRight w:val="0"/>
      <w:marTop w:val="0"/>
      <w:marBottom w:val="0"/>
      <w:divBdr>
        <w:top w:val="none" w:sz="0" w:space="0" w:color="auto"/>
        <w:left w:val="none" w:sz="0" w:space="0" w:color="auto"/>
        <w:bottom w:val="none" w:sz="0" w:space="0" w:color="auto"/>
        <w:right w:val="none" w:sz="0" w:space="0" w:color="auto"/>
      </w:divBdr>
    </w:div>
    <w:div w:id="497384746">
      <w:bodyDiv w:val="1"/>
      <w:marLeft w:val="0"/>
      <w:marRight w:val="0"/>
      <w:marTop w:val="0"/>
      <w:marBottom w:val="0"/>
      <w:divBdr>
        <w:top w:val="none" w:sz="0" w:space="0" w:color="auto"/>
        <w:left w:val="none" w:sz="0" w:space="0" w:color="auto"/>
        <w:bottom w:val="none" w:sz="0" w:space="0" w:color="auto"/>
        <w:right w:val="none" w:sz="0" w:space="0" w:color="auto"/>
      </w:divBdr>
    </w:div>
    <w:div w:id="500120738">
      <w:bodyDiv w:val="1"/>
      <w:marLeft w:val="0"/>
      <w:marRight w:val="0"/>
      <w:marTop w:val="0"/>
      <w:marBottom w:val="0"/>
      <w:divBdr>
        <w:top w:val="none" w:sz="0" w:space="0" w:color="auto"/>
        <w:left w:val="none" w:sz="0" w:space="0" w:color="auto"/>
        <w:bottom w:val="none" w:sz="0" w:space="0" w:color="auto"/>
        <w:right w:val="none" w:sz="0" w:space="0" w:color="auto"/>
      </w:divBdr>
    </w:div>
    <w:div w:id="502932714">
      <w:bodyDiv w:val="1"/>
      <w:marLeft w:val="0"/>
      <w:marRight w:val="0"/>
      <w:marTop w:val="0"/>
      <w:marBottom w:val="0"/>
      <w:divBdr>
        <w:top w:val="none" w:sz="0" w:space="0" w:color="auto"/>
        <w:left w:val="none" w:sz="0" w:space="0" w:color="auto"/>
        <w:bottom w:val="none" w:sz="0" w:space="0" w:color="auto"/>
        <w:right w:val="none" w:sz="0" w:space="0" w:color="auto"/>
      </w:divBdr>
    </w:div>
    <w:div w:id="512262109">
      <w:bodyDiv w:val="1"/>
      <w:marLeft w:val="0"/>
      <w:marRight w:val="0"/>
      <w:marTop w:val="0"/>
      <w:marBottom w:val="0"/>
      <w:divBdr>
        <w:top w:val="none" w:sz="0" w:space="0" w:color="auto"/>
        <w:left w:val="none" w:sz="0" w:space="0" w:color="auto"/>
        <w:bottom w:val="none" w:sz="0" w:space="0" w:color="auto"/>
        <w:right w:val="none" w:sz="0" w:space="0" w:color="auto"/>
      </w:divBdr>
    </w:div>
    <w:div w:id="514424368">
      <w:bodyDiv w:val="1"/>
      <w:marLeft w:val="0"/>
      <w:marRight w:val="0"/>
      <w:marTop w:val="0"/>
      <w:marBottom w:val="0"/>
      <w:divBdr>
        <w:top w:val="none" w:sz="0" w:space="0" w:color="auto"/>
        <w:left w:val="none" w:sz="0" w:space="0" w:color="auto"/>
        <w:bottom w:val="none" w:sz="0" w:space="0" w:color="auto"/>
        <w:right w:val="none" w:sz="0" w:space="0" w:color="auto"/>
      </w:divBdr>
    </w:div>
    <w:div w:id="514656418">
      <w:bodyDiv w:val="1"/>
      <w:marLeft w:val="0"/>
      <w:marRight w:val="0"/>
      <w:marTop w:val="0"/>
      <w:marBottom w:val="0"/>
      <w:divBdr>
        <w:top w:val="none" w:sz="0" w:space="0" w:color="auto"/>
        <w:left w:val="none" w:sz="0" w:space="0" w:color="auto"/>
        <w:bottom w:val="none" w:sz="0" w:space="0" w:color="auto"/>
        <w:right w:val="none" w:sz="0" w:space="0" w:color="auto"/>
      </w:divBdr>
    </w:div>
    <w:div w:id="516314991">
      <w:bodyDiv w:val="1"/>
      <w:marLeft w:val="0"/>
      <w:marRight w:val="0"/>
      <w:marTop w:val="0"/>
      <w:marBottom w:val="0"/>
      <w:divBdr>
        <w:top w:val="none" w:sz="0" w:space="0" w:color="auto"/>
        <w:left w:val="none" w:sz="0" w:space="0" w:color="auto"/>
        <w:bottom w:val="none" w:sz="0" w:space="0" w:color="auto"/>
        <w:right w:val="none" w:sz="0" w:space="0" w:color="auto"/>
      </w:divBdr>
    </w:div>
    <w:div w:id="522473389">
      <w:bodyDiv w:val="1"/>
      <w:marLeft w:val="0"/>
      <w:marRight w:val="0"/>
      <w:marTop w:val="0"/>
      <w:marBottom w:val="0"/>
      <w:divBdr>
        <w:top w:val="none" w:sz="0" w:space="0" w:color="auto"/>
        <w:left w:val="none" w:sz="0" w:space="0" w:color="auto"/>
        <w:bottom w:val="none" w:sz="0" w:space="0" w:color="auto"/>
        <w:right w:val="none" w:sz="0" w:space="0" w:color="auto"/>
      </w:divBdr>
    </w:div>
    <w:div w:id="529995082">
      <w:bodyDiv w:val="1"/>
      <w:marLeft w:val="0"/>
      <w:marRight w:val="0"/>
      <w:marTop w:val="0"/>
      <w:marBottom w:val="0"/>
      <w:divBdr>
        <w:top w:val="none" w:sz="0" w:space="0" w:color="auto"/>
        <w:left w:val="none" w:sz="0" w:space="0" w:color="auto"/>
        <w:bottom w:val="none" w:sz="0" w:space="0" w:color="auto"/>
        <w:right w:val="none" w:sz="0" w:space="0" w:color="auto"/>
      </w:divBdr>
    </w:div>
    <w:div w:id="536939230">
      <w:bodyDiv w:val="1"/>
      <w:marLeft w:val="0"/>
      <w:marRight w:val="0"/>
      <w:marTop w:val="0"/>
      <w:marBottom w:val="0"/>
      <w:divBdr>
        <w:top w:val="none" w:sz="0" w:space="0" w:color="auto"/>
        <w:left w:val="none" w:sz="0" w:space="0" w:color="auto"/>
        <w:bottom w:val="none" w:sz="0" w:space="0" w:color="auto"/>
        <w:right w:val="none" w:sz="0" w:space="0" w:color="auto"/>
      </w:divBdr>
    </w:div>
    <w:div w:id="538208761">
      <w:bodyDiv w:val="1"/>
      <w:marLeft w:val="0"/>
      <w:marRight w:val="0"/>
      <w:marTop w:val="0"/>
      <w:marBottom w:val="0"/>
      <w:divBdr>
        <w:top w:val="none" w:sz="0" w:space="0" w:color="auto"/>
        <w:left w:val="none" w:sz="0" w:space="0" w:color="auto"/>
        <w:bottom w:val="none" w:sz="0" w:space="0" w:color="auto"/>
        <w:right w:val="none" w:sz="0" w:space="0" w:color="auto"/>
      </w:divBdr>
    </w:div>
    <w:div w:id="540553378">
      <w:bodyDiv w:val="1"/>
      <w:marLeft w:val="0"/>
      <w:marRight w:val="0"/>
      <w:marTop w:val="0"/>
      <w:marBottom w:val="0"/>
      <w:divBdr>
        <w:top w:val="none" w:sz="0" w:space="0" w:color="auto"/>
        <w:left w:val="none" w:sz="0" w:space="0" w:color="auto"/>
        <w:bottom w:val="none" w:sz="0" w:space="0" w:color="auto"/>
        <w:right w:val="none" w:sz="0" w:space="0" w:color="auto"/>
      </w:divBdr>
      <w:divsChild>
        <w:div w:id="651371887">
          <w:marLeft w:val="0"/>
          <w:marRight w:val="0"/>
          <w:marTop w:val="0"/>
          <w:marBottom w:val="0"/>
          <w:divBdr>
            <w:top w:val="none" w:sz="0" w:space="0" w:color="auto"/>
            <w:left w:val="none" w:sz="0" w:space="0" w:color="auto"/>
            <w:bottom w:val="none" w:sz="0" w:space="0" w:color="auto"/>
            <w:right w:val="none" w:sz="0" w:space="0" w:color="auto"/>
          </w:divBdr>
        </w:div>
      </w:divsChild>
    </w:div>
    <w:div w:id="546526878">
      <w:bodyDiv w:val="1"/>
      <w:marLeft w:val="0"/>
      <w:marRight w:val="0"/>
      <w:marTop w:val="0"/>
      <w:marBottom w:val="0"/>
      <w:divBdr>
        <w:top w:val="none" w:sz="0" w:space="0" w:color="auto"/>
        <w:left w:val="none" w:sz="0" w:space="0" w:color="auto"/>
        <w:bottom w:val="none" w:sz="0" w:space="0" w:color="auto"/>
        <w:right w:val="none" w:sz="0" w:space="0" w:color="auto"/>
      </w:divBdr>
    </w:div>
    <w:div w:id="548147451">
      <w:bodyDiv w:val="1"/>
      <w:marLeft w:val="0"/>
      <w:marRight w:val="0"/>
      <w:marTop w:val="0"/>
      <w:marBottom w:val="0"/>
      <w:divBdr>
        <w:top w:val="none" w:sz="0" w:space="0" w:color="auto"/>
        <w:left w:val="none" w:sz="0" w:space="0" w:color="auto"/>
        <w:bottom w:val="none" w:sz="0" w:space="0" w:color="auto"/>
        <w:right w:val="none" w:sz="0" w:space="0" w:color="auto"/>
      </w:divBdr>
    </w:div>
    <w:div w:id="553391953">
      <w:bodyDiv w:val="1"/>
      <w:marLeft w:val="0"/>
      <w:marRight w:val="0"/>
      <w:marTop w:val="0"/>
      <w:marBottom w:val="0"/>
      <w:divBdr>
        <w:top w:val="none" w:sz="0" w:space="0" w:color="auto"/>
        <w:left w:val="none" w:sz="0" w:space="0" w:color="auto"/>
        <w:bottom w:val="none" w:sz="0" w:space="0" w:color="auto"/>
        <w:right w:val="none" w:sz="0" w:space="0" w:color="auto"/>
      </w:divBdr>
    </w:div>
    <w:div w:id="553666606">
      <w:bodyDiv w:val="1"/>
      <w:marLeft w:val="0"/>
      <w:marRight w:val="0"/>
      <w:marTop w:val="0"/>
      <w:marBottom w:val="0"/>
      <w:divBdr>
        <w:top w:val="none" w:sz="0" w:space="0" w:color="auto"/>
        <w:left w:val="none" w:sz="0" w:space="0" w:color="auto"/>
        <w:bottom w:val="none" w:sz="0" w:space="0" w:color="auto"/>
        <w:right w:val="none" w:sz="0" w:space="0" w:color="auto"/>
      </w:divBdr>
    </w:div>
    <w:div w:id="555556802">
      <w:bodyDiv w:val="1"/>
      <w:marLeft w:val="0"/>
      <w:marRight w:val="0"/>
      <w:marTop w:val="0"/>
      <w:marBottom w:val="0"/>
      <w:divBdr>
        <w:top w:val="none" w:sz="0" w:space="0" w:color="auto"/>
        <w:left w:val="none" w:sz="0" w:space="0" w:color="auto"/>
        <w:bottom w:val="none" w:sz="0" w:space="0" w:color="auto"/>
        <w:right w:val="none" w:sz="0" w:space="0" w:color="auto"/>
      </w:divBdr>
    </w:div>
    <w:div w:id="560823383">
      <w:bodyDiv w:val="1"/>
      <w:marLeft w:val="0"/>
      <w:marRight w:val="0"/>
      <w:marTop w:val="0"/>
      <w:marBottom w:val="0"/>
      <w:divBdr>
        <w:top w:val="none" w:sz="0" w:space="0" w:color="auto"/>
        <w:left w:val="none" w:sz="0" w:space="0" w:color="auto"/>
        <w:bottom w:val="none" w:sz="0" w:space="0" w:color="auto"/>
        <w:right w:val="none" w:sz="0" w:space="0" w:color="auto"/>
      </w:divBdr>
    </w:div>
    <w:div w:id="561797584">
      <w:bodyDiv w:val="1"/>
      <w:marLeft w:val="0"/>
      <w:marRight w:val="0"/>
      <w:marTop w:val="0"/>
      <w:marBottom w:val="0"/>
      <w:divBdr>
        <w:top w:val="none" w:sz="0" w:space="0" w:color="auto"/>
        <w:left w:val="none" w:sz="0" w:space="0" w:color="auto"/>
        <w:bottom w:val="none" w:sz="0" w:space="0" w:color="auto"/>
        <w:right w:val="none" w:sz="0" w:space="0" w:color="auto"/>
      </w:divBdr>
    </w:div>
    <w:div w:id="561840636">
      <w:bodyDiv w:val="1"/>
      <w:marLeft w:val="0"/>
      <w:marRight w:val="0"/>
      <w:marTop w:val="0"/>
      <w:marBottom w:val="0"/>
      <w:divBdr>
        <w:top w:val="none" w:sz="0" w:space="0" w:color="auto"/>
        <w:left w:val="none" w:sz="0" w:space="0" w:color="auto"/>
        <w:bottom w:val="none" w:sz="0" w:space="0" w:color="auto"/>
        <w:right w:val="none" w:sz="0" w:space="0" w:color="auto"/>
      </w:divBdr>
    </w:div>
    <w:div w:id="581718959">
      <w:bodyDiv w:val="1"/>
      <w:marLeft w:val="0"/>
      <w:marRight w:val="0"/>
      <w:marTop w:val="0"/>
      <w:marBottom w:val="0"/>
      <w:divBdr>
        <w:top w:val="none" w:sz="0" w:space="0" w:color="auto"/>
        <w:left w:val="none" w:sz="0" w:space="0" w:color="auto"/>
        <w:bottom w:val="none" w:sz="0" w:space="0" w:color="auto"/>
        <w:right w:val="none" w:sz="0" w:space="0" w:color="auto"/>
      </w:divBdr>
    </w:div>
    <w:div w:id="587931832">
      <w:bodyDiv w:val="1"/>
      <w:marLeft w:val="0"/>
      <w:marRight w:val="0"/>
      <w:marTop w:val="0"/>
      <w:marBottom w:val="0"/>
      <w:divBdr>
        <w:top w:val="none" w:sz="0" w:space="0" w:color="auto"/>
        <w:left w:val="none" w:sz="0" w:space="0" w:color="auto"/>
        <w:bottom w:val="none" w:sz="0" w:space="0" w:color="auto"/>
        <w:right w:val="none" w:sz="0" w:space="0" w:color="auto"/>
      </w:divBdr>
    </w:div>
    <w:div w:id="591856000">
      <w:bodyDiv w:val="1"/>
      <w:marLeft w:val="0"/>
      <w:marRight w:val="0"/>
      <w:marTop w:val="0"/>
      <w:marBottom w:val="0"/>
      <w:divBdr>
        <w:top w:val="none" w:sz="0" w:space="0" w:color="auto"/>
        <w:left w:val="none" w:sz="0" w:space="0" w:color="auto"/>
        <w:bottom w:val="none" w:sz="0" w:space="0" w:color="auto"/>
        <w:right w:val="none" w:sz="0" w:space="0" w:color="auto"/>
      </w:divBdr>
    </w:div>
    <w:div w:id="593517397">
      <w:bodyDiv w:val="1"/>
      <w:marLeft w:val="0"/>
      <w:marRight w:val="0"/>
      <w:marTop w:val="0"/>
      <w:marBottom w:val="0"/>
      <w:divBdr>
        <w:top w:val="none" w:sz="0" w:space="0" w:color="auto"/>
        <w:left w:val="none" w:sz="0" w:space="0" w:color="auto"/>
        <w:bottom w:val="none" w:sz="0" w:space="0" w:color="auto"/>
        <w:right w:val="none" w:sz="0" w:space="0" w:color="auto"/>
      </w:divBdr>
    </w:div>
    <w:div w:id="594440304">
      <w:bodyDiv w:val="1"/>
      <w:marLeft w:val="0"/>
      <w:marRight w:val="0"/>
      <w:marTop w:val="0"/>
      <w:marBottom w:val="0"/>
      <w:divBdr>
        <w:top w:val="none" w:sz="0" w:space="0" w:color="auto"/>
        <w:left w:val="none" w:sz="0" w:space="0" w:color="auto"/>
        <w:bottom w:val="none" w:sz="0" w:space="0" w:color="auto"/>
        <w:right w:val="none" w:sz="0" w:space="0" w:color="auto"/>
      </w:divBdr>
    </w:div>
    <w:div w:id="594822362">
      <w:bodyDiv w:val="1"/>
      <w:marLeft w:val="0"/>
      <w:marRight w:val="0"/>
      <w:marTop w:val="0"/>
      <w:marBottom w:val="0"/>
      <w:divBdr>
        <w:top w:val="none" w:sz="0" w:space="0" w:color="auto"/>
        <w:left w:val="none" w:sz="0" w:space="0" w:color="auto"/>
        <w:bottom w:val="none" w:sz="0" w:space="0" w:color="auto"/>
        <w:right w:val="none" w:sz="0" w:space="0" w:color="auto"/>
      </w:divBdr>
    </w:div>
    <w:div w:id="600795882">
      <w:bodyDiv w:val="1"/>
      <w:marLeft w:val="0"/>
      <w:marRight w:val="0"/>
      <w:marTop w:val="0"/>
      <w:marBottom w:val="0"/>
      <w:divBdr>
        <w:top w:val="none" w:sz="0" w:space="0" w:color="auto"/>
        <w:left w:val="none" w:sz="0" w:space="0" w:color="auto"/>
        <w:bottom w:val="none" w:sz="0" w:space="0" w:color="auto"/>
        <w:right w:val="none" w:sz="0" w:space="0" w:color="auto"/>
      </w:divBdr>
    </w:div>
    <w:div w:id="600845787">
      <w:bodyDiv w:val="1"/>
      <w:marLeft w:val="0"/>
      <w:marRight w:val="0"/>
      <w:marTop w:val="0"/>
      <w:marBottom w:val="0"/>
      <w:divBdr>
        <w:top w:val="none" w:sz="0" w:space="0" w:color="auto"/>
        <w:left w:val="none" w:sz="0" w:space="0" w:color="auto"/>
        <w:bottom w:val="none" w:sz="0" w:space="0" w:color="auto"/>
        <w:right w:val="none" w:sz="0" w:space="0" w:color="auto"/>
      </w:divBdr>
    </w:div>
    <w:div w:id="601109133">
      <w:bodyDiv w:val="1"/>
      <w:marLeft w:val="0"/>
      <w:marRight w:val="0"/>
      <w:marTop w:val="0"/>
      <w:marBottom w:val="0"/>
      <w:divBdr>
        <w:top w:val="none" w:sz="0" w:space="0" w:color="auto"/>
        <w:left w:val="none" w:sz="0" w:space="0" w:color="auto"/>
        <w:bottom w:val="none" w:sz="0" w:space="0" w:color="auto"/>
        <w:right w:val="none" w:sz="0" w:space="0" w:color="auto"/>
      </w:divBdr>
    </w:div>
    <w:div w:id="604579507">
      <w:bodyDiv w:val="1"/>
      <w:marLeft w:val="0"/>
      <w:marRight w:val="0"/>
      <w:marTop w:val="0"/>
      <w:marBottom w:val="0"/>
      <w:divBdr>
        <w:top w:val="none" w:sz="0" w:space="0" w:color="auto"/>
        <w:left w:val="none" w:sz="0" w:space="0" w:color="auto"/>
        <w:bottom w:val="none" w:sz="0" w:space="0" w:color="auto"/>
        <w:right w:val="none" w:sz="0" w:space="0" w:color="auto"/>
      </w:divBdr>
    </w:div>
    <w:div w:id="608314893">
      <w:bodyDiv w:val="1"/>
      <w:marLeft w:val="0"/>
      <w:marRight w:val="0"/>
      <w:marTop w:val="0"/>
      <w:marBottom w:val="0"/>
      <w:divBdr>
        <w:top w:val="none" w:sz="0" w:space="0" w:color="auto"/>
        <w:left w:val="none" w:sz="0" w:space="0" w:color="auto"/>
        <w:bottom w:val="none" w:sz="0" w:space="0" w:color="auto"/>
        <w:right w:val="none" w:sz="0" w:space="0" w:color="auto"/>
      </w:divBdr>
    </w:div>
    <w:div w:id="610666913">
      <w:bodyDiv w:val="1"/>
      <w:marLeft w:val="0"/>
      <w:marRight w:val="0"/>
      <w:marTop w:val="0"/>
      <w:marBottom w:val="0"/>
      <w:divBdr>
        <w:top w:val="none" w:sz="0" w:space="0" w:color="auto"/>
        <w:left w:val="none" w:sz="0" w:space="0" w:color="auto"/>
        <w:bottom w:val="none" w:sz="0" w:space="0" w:color="auto"/>
        <w:right w:val="none" w:sz="0" w:space="0" w:color="auto"/>
      </w:divBdr>
    </w:div>
    <w:div w:id="615067231">
      <w:bodyDiv w:val="1"/>
      <w:marLeft w:val="0"/>
      <w:marRight w:val="0"/>
      <w:marTop w:val="0"/>
      <w:marBottom w:val="0"/>
      <w:divBdr>
        <w:top w:val="none" w:sz="0" w:space="0" w:color="auto"/>
        <w:left w:val="none" w:sz="0" w:space="0" w:color="auto"/>
        <w:bottom w:val="none" w:sz="0" w:space="0" w:color="auto"/>
        <w:right w:val="none" w:sz="0" w:space="0" w:color="auto"/>
      </w:divBdr>
    </w:div>
    <w:div w:id="623122947">
      <w:bodyDiv w:val="1"/>
      <w:marLeft w:val="0"/>
      <w:marRight w:val="0"/>
      <w:marTop w:val="0"/>
      <w:marBottom w:val="0"/>
      <w:divBdr>
        <w:top w:val="none" w:sz="0" w:space="0" w:color="auto"/>
        <w:left w:val="none" w:sz="0" w:space="0" w:color="auto"/>
        <w:bottom w:val="none" w:sz="0" w:space="0" w:color="auto"/>
        <w:right w:val="none" w:sz="0" w:space="0" w:color="auto"/>
      </w:divBdr>
    </w:div>
    <w:div w:id="633025531">
      <w:bodyDiv w:val="1"/>
      <w:marLeft w:val="0"/>
      <w:marRight w:val="0"/>
      <w:marTop w:val="0"/>
      <w:marBottom w:val="0"/>
      <w:divBdr>
        <w:top w:val="none" w:sz="0" w:space="0" w:color="auto"/>
        <w:left w:val="none" w:sz="0" w:space="0" w:color="auto"/>
        <w:bottom w:val="none" w:sz="0" w:space="0" w:color="auto"/>
        <w:right w:val="none" w:sz="0" w:space="0" w:color="auto"/>
      </w:divBdr>
    </w:div>
    <w:div w:id="633490576">
      <w:bodyDiv w:val="1"/>
      <w:marLeft w:val="0"/>
      <w:marRight w:val="0"/>
      <w:marTop w:val="0"/>
      <w:marBottom w:val="0"/>
      <w:divBdr>
        <w:top w:val="none" w:sz="0" w:space="0" w:color="auto"/>
        <w:left w:val="none" w:sz="0" w:space="0" w:color="auto"/>
        <w:bottom w:val="none" w:sz="0" w:space="0" w:color="auto"/>
        <w:right w:val="none" w:sz="0" w:space="0" w:color="auto"/>
      </w:divBdr>
    </w:div>
    <w:div w:id="634608567">
      <w:bodyDiv w:val="1"/>
      <w:marLeft w:val="0"/>
      <w:marRight w:val="0"/>
      <w:marTop w:val="0"/>
      <w:marBottom w:val="0"/>
      <w:divBdr>
        <w:top w:val="none" w:sz="0" w:space="0" w:color="auto"/>
        <w:left w:val="none" w:sz="0" w:space="0" w:color="auto"/>
        <w:bottom w:val="none" w:sz="0" w:space="0" w:color="auto"/>
        <w:right w:val="none" w:sz="0" w:space="0" w:color="auto"/>
      </w:divBdr>
    </w:div>
    <w:div w:id="635139923">
      <w:bodyDiv w:val="1"/>
      <w:marLeft w:val="0"/>
      <w:marRight w:val="0"/>
      <w:marTop w:val="0"/>
      <w:marBottom w:val="0"/>
      <w:divBdr>
        <w:top w:val="none" w:sz="0" w:space="0" w:color="auto"/>
        <w:left w:val="none" w:sz="0" w:space="0" w:color="auto"/>
        <w:bottom w:val="none" w:sz="0" w:space="0" w:color="auto"/>
        <w:right w:val="none" w:sz="0" w:space="0" w:color="auto"/>
      </w:divBdr>
    </w:div>
    <w:div w:id="638876989">
      <w:bodyDiv w:val="1"/>
      <w:marLeft w:val="0"/>
      <w:marRight w:val="0"/>
      <w:marTop w:val="0"/>
      <w:marBottom w:val="0"/>
      <w:divBdr>
        <w:top w:val="none" w:sz="0" w:space="0" w:color="auto"/>
        <w:left w:val="none" w:sz="0" w:space="0" w:color="auto"/>
        <w:bottom w:val="none" w:sz="0" w:space="0" w:color="auto"/>
        <w:right w:val="none" w:sz="0" w:space="0" w:color="auto"/>
      </w:divBdr>
    </w:div>
    <w:div w:id="642005489">
      <w:bodyDiv w:val="1"/>
      <w:marLeft w:val="0"/>
      <w:marRight w:val="0"/>
      <w:marTop w:val="0"/>
      <w:marBottom w:val="0"/>
      <w:divBdr>
        <w:top w:val="none" w:sz="0" w:space="0" w:color="auto"/>
        <w:left w:val="none" w:sz="0" w:space="0" w:color="auto"/>
        <w:bottom w:val="none" w:sz="0" w:space="0" w:color="auto"/>
        <w:right w:val="none" w:sz="0" w:space="0" w:color="auto"/>
      </w:divBdr>
    </w:div>
    <w:div w:id="650721092">
      <w:bodyDiv w:val="1"/>
      <w:marLeft w:val="0"/>
      <w:marRight w:val="0"/>
      <w:marTop w:val="0"/>
      <w:marBottom w:val="0"/>
      <w:divBdr>
        <w:top w:val="none" w:sz="0" w:space="0" w:color="auto"/>
        <w:left w:val="none" w:sz="0" w:space="0" w:color="auto"/>
        <w:bottom w:val="none" w:sz="0" w:space="0" w:color="auto"/>
        <w:right w:val="none" w:sz="0" w:space="0" w:color="auto"/>
      </w:divBdr>
    </w:div>
    <w:div w:id="650866091">
      <w:bodyDiv w:val="1"/>
      <w:marLeft w:val="0"/>
      <w:marRight w:val="0"/>
      <w:marTop w:val="0"/>
      <w:marBottom w:val="0"/>
      <w:divBdr>
        <w:top w:val="none" w:sz="0" w:space="0" w:color="auto"/>
        <w:left w:val="none" w:sz="0" w:space="0" w:color="auto"/>
        <w:bottom w:val="none" w:sz="0" w:space="0" w:color="auto"/>
        <w:right w:val="none" w:sz="0" w:space="0" w:color="auto"/>
      </w:divBdr>
    </w:div>
    <w:div w:id="659040219">
      <w:bodyDiv w:val="1"/>
      <w:marLeft w:val="0"/>
      <w:marRight w:val="0"/>
      <w:marTop w:val="0"/>
      <w:marBottom w:val="0"/>
      <w:divBdr>
        <w:top w:val="none" w:sz="0" w:space="0" w:color="auto"/>
        <w:left w:val="none" w:sz="0" w:space="0" w:color="auto"/>
        <w:bottom w:val="none" w:sz="0" w:space="0" w:color="auto"/>
        <w:right w:val="none" w:sz="0" w:space="0" w:color="auto"/>
      </w:divBdr>
    </w:div>
    <w:div w:id="659119694">
      <w:bodyDiv w:val="1"/>
      <w:marLeft w:val="0"/>
      <w:marRight w:val="0"/>
      <w:marTop w:val="0"/>
      <w:marBottom w:val="0"/>
      <w:divBdr>
        <w:top w:val="none" w:sz="0" w:space="0" w:color="auto"/>
        <w:left w:val="none" w:sz="0" w:space="0" w:color="auto"/>
        <w:bottom w:val="none" w:sz="0" w:space="0" w:color="auto"/>
        <w:right w:val="none" w:sz="0" w:space="0" w:color="auto"/>
      </w:divBdr>
    </w:div>
    <w:div w:id="661354944">
      <w:bodyDiv w:val="1"/>
      <w:marLeft w:val="0"/>
      <w:marRight w:val="0"/>
      <w:marTop w:val="0"/>
      <w:marBottom w:val="0"/>
      <w:divBdr>
        <w:top w:val="none" w:sz="0" w:space="0" w:color="auto"/>
        <w:left w:val="none" w:sz="0" w:space="0" w:color="auto"/>
        <w:bottom w:val="none" w:sz="0" w:space="0" w:color="auto"/>
        <w:right w:val="none" w:sz="0" w:space="0" w:color="auto"/>
      </w:divBdr>
    </w:div>
    <w:div w:id="670445960">
      <w:bodyDiv w:val="1"/>
      <w:marLeft w:val="0"/>
      <w:marRight w:val="0"/>
      <w:marTop w:val="0"/>
      <w:marBottom w:val="0"/>
      <w:divBdr>
        <w:top w:val="none" w:sz="0" w:space="0" w:color="auto"/>
        <w:left w:val="none" w:sz="0" w:space="0" w:color="auto"/>
        <w:bottom w:val="none" w:sz="0" w:space="0" w:color="auto"/>
        <w:right w:val="none" w:sz="0" w:space="0" w:color="auto"/>
      </w:divBdr>
      <w:divsChild>
        <w:div w:id="687221734">
          <w:marLeft w:val="0"/>
          <w:marRight w:val="0"/>
          <w:marTop w:val="0"/>
          <w:marBottom w:val="0"/>
          <w:divBdr>
            <w:top w:val="none" w:sz="0" w:space="0" w:color="auto"/>
            <w:left w:val="none" w:sz="0" w:space="0" w:color="auto"/>
            <w:bottom w:val="none" w:sz="0" w:space="0" w:color="auto"/>
            <w:right w:val="none" w:sz="0" w:space="0" w:color="auto"/>
          </w:divBdr>
        </w:div>
        <w:div w:id="925765854">
          <w:marLeft w:val="0"/>
          <w:marRight w:val="0"/>
          <w:marTop w:val="0"/>
          <w:marBottom w:val="0"/>
          <w:divBdr>
            <w:top w:val="none" w:sz="0" w:space="0" w:color="auto"/>
            <w:left w:val="none" w:sz="0" w:space="0" w:color="auto"/>
            <w:bottom w:val="none" w:sz="0" w:space="0" w:color="auto"/>
            <w:right w:val="none" w:sz="0" w:space="0" w:color="auto"/>
          </w:divBdr>
        </w:div>
      </w:divsChild>
    </w:div>
    <w:div w:id="673072187">
      <w:bodyDiv w:val="1"/>
      <w:marLeft w:val="0"/>
      <w:marRight w:val="0"/>
      <w:marTop w:val="0"/>
      <w:marBottom w:val="0"/>
      <w:divBdr>
        <w:top w:val="none" w:sz="0" w:space="0" w:color="auto"/>
        <w:left w:val="none" w:sz="0" w:space="0" w:color="auto"/>
        <w:bottom w:val="none" w:sz="0" w:space="0" w:color="auto"/>
        <w:right w:val="none" w:sz="0" w:space="0" w:color="auto"/>
      </w:divBdr>
    </w:div>
    <w:div w:id="676226677">
      <w:bodyDiv w:val="1"/>
      <w:marLeft w:val="0"/>
      <w:marRight w:val="0"/>
      <w:marTop w:val="0"/>
      <w:marBottom w:val="0"/>
      <w:divBdr>
        <w:top w:val="none" w:sz="0" w:space="0" w:color="auto"/>
        <w:left w:val="none" w:sz="0" w:space="0" w:color="auto"/>
        <w:bottom w:val="none" w:sz="0" w:space="0" w:color="auto"/>
        <w:right w:val="none" w:sz="0" w:space="0" w:color="auto"/>
      </w:divBdr>
    </w:div>
    <w:div w:id="678774310">
      <w:bodyDiv w:val="1"/>
      <w:marLeft w:val="0"/>
      <w:marRight w:val="0"/>
      <w:marTop w:val="0"/>
      <w:marBottom w:val="0"/>
      <w:divBdr>
        <w:top w:val="none" w:sz="0" w:space="0" w:color="auto"/>
        <w:left w:val="none" w:sz="0" w:space="0" w:color="auto"/>
        <w:bottom w:val="none" w:sz="0" w:space="0" w:color="auto"/>
        <w:right w:val="none" w:sz="0" w:space="0" w:color="auto"/>
      </w:divBdr>
    </w:div>
    <w:div w:id="680858686">
      <w:bodyDiv w:val="1"/>
      <w:marLeft w:val="0"/>
      <w:marRight w:val="0"/>
      <w:marTop w:val="0"/>
      <w:marBottom w:val="0"/>
      <w:divBdr>
        <w:top w:val="none" w:sz="0" w:space="0" w:color="auto"/>
        <w:left w:val="none" w:sz="0" w:space="0" w:color="auto"/>
        <w:bottom w:val="none" w:sz="0" w:space="0" w:color="auto"/>
        <w:right w:val="none" w:sz="0" w:space="0" w:color="auto"/>
      </w:divBdr>
    </w:div>
    <w:div w:id="683435683">
      <w:bodyDiv w:val="1"/>
      <w:marLeft w:val="0"/>
      <w:marRight w:val="0"/>
      <w:marTop w:val="0"/>
      <w:marBottom w:val="0"/>
      <w:divBdr>
        <w:top w:val="none" w:sz="0" w:space="0" w:color="auto"/>
        <w:left w:val="none" w:sz="0" w:space="0" w:color="auto"/>
        <w:bottom w:val="none" w:sz="0" w:space="0" w:color="auto"/>
        <w:right w:val="none" w:sz="0" w:space="0" w:color="auto"/>
      </w:divBdr>
    </w:div>
    <w:div w:id="684406351">
      <w:bodyDiv w:val="1"/>
      <w:marLeft w:val="0"/>
      <w:marRight w:val="0"/>
      <w:marTop w:val="0"/>
      <w:marBottom w:val="0"/>
      <w:divBdr>
        <w:top w:val="none" w:sz="0" w:space="0" w:color="auto"/>
        <w:left w:val="none" w:sz="0" w:space="0" w:color="auto"/>
        <w:bottom w:val="none" w:sz="0" w:space="0" w:color="auto"/>
        <w:right w:val="none" w:sz="0" w:space="0" w:color="auto"/>
      </w:divBdr>
    </w:div>
    <w:div w:id="685789054">
      <w:bodyDiv w:val="1"/>
      <w:marLeft w:val="0"/>
      <w:marRight w:val="0"/>
      <w:marTop w:val="0"/>
      <w:marBottom w:val="0"/>
      <w:divBdr>
        <w:top w:val="none" w:sz="0" w:space="0" w:color="auto"/>
        <w:left w:val="none" w:sz="0" w:space="0" w:color="auto"/>
        <w:bottom w:val="none" w:sz="0" w:space="0" w:color="auto"/>
        <w:right w:val="none" w:sz="0" w:space="0" w:color="auto"/>
      </w:divBdr>
    </w:div>
    <w:div w:id="687827007">
      <w:bodyDiv w:val="1"/>
      <w:marLeft w:val="0"/>
      <w:marRight w:val="0"/>
      <w:marTop w:val="0"/>
      <w:marBottom w:val="0"/>
      <w:divBdr>
        <w:top w:val="none" w:sz="0" w:space="0" w:color="auto"/>
        <w:left w:val="none" w:sz="0" w:space="0" w:color="auto"/>
        <w:bottom w:val="none" w:sz="0" w:space="0" w:color="auto"/>
        <w:right w:val="none" w:sz="0" w:space="0" w:color="auto"/>
      </w:divBdr>
    </w:div>
    <w:div w:id="693505234">
      <w:bodyDiv w:val="1"/>
      <w:marLeft w:val="0"/>
      <w:marRight w:val="0"/>
      <w:marTop w:val="0"/>
      <w:marBottom w:val="0"/>
      <w:divBdr>
        <w:top w:val="none" w:sz="0" w:space="0" w:color="auto"/>
        <w:left w:val="none" w:sz="0" w:space="0" w:color="auto"/>
        <w:bottom w:val="none" w:sz="0" w:space="0" w:color="auto"/>
        <w:right w:val="none" w:sz="0" w:space="0" w:color="auto"/>
      </w:divBdr>
    </w:div>
    <w:div w:id="699625863">
      <w:bodyDiv w:val="1"/>
      <w:marLeft w:val="0"/>
      <w:marRight w:val="0"/>
      <w:marTop w:val="0"/>
      <w:marBottom w:val="0"/>
      <w:divBdr>
        <w:top w:val="none" w:sz="0" w:space="0" w:color="auto"/>
        <w:left w:val="none" w:sz="0" w:space="0" w:color="auto"/>
        <w:bottom w:val="none" w:sz="0" w:space="0" w:color="auto"/>
        <w:right w:val="none" w:sz="0" w:space="0" w:color="auto"/>
      </w:divBdr>
    </w:div>
    <w:div w:id="700016399">
      <w:bodyDiv w:val="1"/>
      <w:marLeft w:val="0"/>
      <w:marRight w:val="0"/>
      <w:marTop w:val="0"/>
      <w:marBottom w:val="0"/>
      <w:divBdr>
        <w:top w:val="none" w:sz="0" w:space="0" w:color="auto"/>
        <w:left w:val="none" w:sz="0" w:space="0" w:color="auto"/>
        <w:bottom w:val="none" w:sz="0" w:space="0" w:color="auto"/>
        <w:right w:val="none" w:sz="0" w:space="0" w:color="auto"/>
      </w:divBdr>
    </w:div>
    <w:div w:id="706443360">
      <w:bodyDiv w:val="1"/>
      <w:marLeft w:val="0"/>
      <w:marRight w:val="0"/>
      <w:marTop w:val="0"/>
      <w:marBottom w:val="0"/>
      <w:divBdr>
        <w:top w:val="none" w:sz="0" w:space="0" w:color="auto"/>
        <w:left w:val="none" w:sz="0" w:space="0" w:color="auto"/>
        <w:bottom w:val="none" w:sz="0" w:space="0" w:color="auto"/>
        <w:right w:val="none" w:sz="0" w:space="0" w:color="auto"/>
      </w:divBdr>
    </w:div>
    <w:div w:id="707487772">
      <w:bodyDiv w:val="1"/>
      <w:marLeft w:val="0"/>
      <w:marRight w:val="0"/>
      <w:marTop w:val="0"/>
      <w:marBottom w:val="0"/>
      <w:divBdr>
        <w:top w:val="none" w:sz="0" w:space="0" w:color="auto"/>
        <w:left w:val="none" w:sz="0" w:space="0" w:color="auto"/>
        <w:bottom w:val="none" w:sz="0" w:space="0" w:color="auto"/>
        <w:right w:val="none" w:sz="0" w:space="0" w:color="auto"/>
      </w:divBdr>
    </w:div>
    <w:div w:id="708990643">
      <w:bodyDiv w:val="1"/>
      <w:marLeft w:val="0"/>
      <w:marRight w:val="0"/>
      <w:marTop w:val="0"/>
      <w:marBottom w:val="0"/>
      <w:divBdr>
        <w:top w:val="none" w:sz="0" w:space="0" w:color="auto"/>
        <w:left w:val="none" w:sz="0" w:space="0" w:color="auto"/>
        <w:bottom w:val="none" w:sz="0" w:space="0" w:color="auto"/>
        <w:right w:val="none" w:sz="0" w:space="0" w:color="auto"/>
      </w:divBdr>
    </w:div>
    <w:div w:id="708995483">
      <w:bodyDiv w:val="1"/>
      <w:marLeft w:val="0"/>
      <w:marRight w:val="0"/>
      <w:marTop w:val="0"/>
      <w:marBottom w:val="0"/>
      <w:divBdr>
        <w:top w:val="none" w:sz="0" w:space="0" w:color="auto"/>
        <w:left w:val="none" w:sz="0" w:space="0" w:color="auto"/>
        <w:bottom w:val="none" w:sz="0" w:space="0" w:color="auto"/>
        <w:right w:val="none" w:sz="0" w:space="0" w:color="auto"/>
      </w:divBdr>
    </w:div>
    <w:div w:id="717899129">
      <w:bodyDiv w:val="1"/>
      <w:marLeft w:val="0"/>
      <w:marRight w:val="0"/>
      <w:marTop w:val="0"/>
      <w:marBottom w:val="0"/>
      <w:divBdr>
        <w:top w:val="none" w:sz="0" w:space="0" w:color="auto"/>
        <w:left w:val="none" w:sz="0" w:space="0" w:color="auto"/>
        <w:bottom w:val="none" w:sz="0" w:space="0" w:color="auto"/>
        <w:right w:val="none" w:sz="0" w:space="0" w:color="auto"/>
      </w:divBdr>
    </w:div>
    <w:div w:id="720330684">
      <w:bodyDiv w:val="1"/>
      <w:marLeft w:val="0"/>
      <w:marRight w:val="0"/>
      <w:marTop w:val="0"/>
      <w:marBottom w:val="0"/>
      <w:divBdr>
        <w:top w:val="none" w:sz="0" w:space="0" w:color="auto"/>
        <w:left w:val="none" w:sz="0" w:space="0" w:color="auto"/>
        <w:bottom w:val="none" w:sz="0" w:space="0" w:color="auto"/>
        <w:right w:val="none" w:sz="0" w:space="0" w:color="auto"/>
      </w:divBdr>
    </w:div>
    <w:div w:id="726807624">
      <w:bodyDiv w:val="1"/>
      <w:marLeft w:val="0"/>
      <w:marRight w:val="0"/>
      <w:marTop w:val="0"/>
      <w:marBottom w:val="0"/>
      <w:divBdr>
        <w:top w:val="none" w:sz="0" w:space="0" w:color="auto"/>
        <w:left w:val="none" w:sz="0" w:space="0" w:color="auto"/>
        <w:bottom w:val="none" w:sz="0" w:space="0" w:color="auto"/>
        <w:right w:val="none" w:sz="0" w:space="0" w:color="auto"/>
      </w:divBdr>
    </w:div>
    <w:div w:id="733043774">
      <w:bodyDiv w:val="1"/>
      <w:marLeft w:val="0"/>
      <w:marRight w:val="0"/>
      <w:marTop w:val="0"/>
      <w:marBottom w:val="0"/>
      <w:divBdr>
        <w:top w:val="none" w:sz="0" w:space="0" w:color="auto"/>
        <w:left w:val="none" w:sz="0" w:space="0" w:color="auto"/>
        <w:bottom w:val="none" w:sz="0" w:space="0" w:color="auto"/>
        <w:right w:val="none" w:sz="0" w:space="0" w:color="auto"/>
      </w:divBdr>
    </w:div>
    <w:div w:id="733044003">
      <w:bodyDiv w:val="1"/>
      <w:marLeft w:val="0"/>
      <w:marRight w:val="0"/>
      <w:marTop w:val="0"/>
      <w:marBottom w:val="0"/>
      <w:divBdr>
        <w:top w:val="none" w:sz="0" w:space="0" w:color="auto"/>
        <w:left w:val="none" w:sz="0" w:space="0" w:color="auto"/>
        <w:bottom w:val="none" w:sz="0" w:space="0" w:color="auto"/>
        <w:right w:val="none" w:sz="0" w:space="0" w:color="auto"/>
      </w:divBdr>
    </w:div>
    <w:div w:id="734082846">
      <w:bodyDiv w:val="1"/>
      <w:marLeft w:val="0"/>
      <w:marRight w:val="0"/>
      <w:marTop w:val="0"/>
      <w:marBottom w:val="0"/>
      <w:divBdr>
        <w:top w:val="none" w:sz="0" w:space="0" w:color="auto"/>
        <w:left w:val="none" w:sz="0" w:space="0" w:color="auto"/>
        <w:bottom w:val="none" w:sz="0" w:space="0" w:color="auto"/>
        <w:right w:val="none" w:sz="0" w:space="0" w:color="auto"/>
      </w:divBdr>
    </w:div>
    <w:div w:id="738595746">
      <w:bodyDiv w:val="1"/>
      <w:marLeft w:val="0"/>
      <w:marRight w:val="0"/>
      <w:marTop w:val="0"/>
      <w:marBottom w:val="0"/>
      <w:divBdr>
        <w:top w:val="none" w:sz="0" w:space="0" w:color="auto"/>
        <w:left w:val="none" w:sz="0" w:space="0" w:color="auto"/>
        <w:bottom w:val="none" w:sz="0" w:space="0" w:color="auto"/>
        <w:right w:val="none" w:sz="0" w:space="0" w:color="auto"/>
      </w:divBdr>
    </w:div>
    <w:div w:id="746346747">
      <w:bodyDiv w:val="1"/>
      <w:marLeft w:val="0"/>
      <w:marRight w:val="0"/>
      <w:marTop w:val="0"/>
      <w:marBottom w:val="0"/>
      <w:divBdr>
        <w:top w:val="none" w:sz="0" w:space="0" w:color="auto"/>
        <w:left w:val="none" w:sz="0" w:space="0" w:color="auto"/>
        <w:bottom w:val="none" w:sz="0" w:space="0" w:color="auto"/>
        <w:right w:val="none" w:sz="0" w:space="0" w:color="auto"/>
      </w:divBdr>
    </w:div>
    <w:div w:id="749081532">
      <w:bodyDiv w:val="1"/>
      <w:marLeft w:val="0"/>
      <w:marRight w:val="0"/>
      <w:marTop w:val="0"/>
      <w:marBottom w:val="0"/>
      <w:divBdr>
        <w:top w:val="none" w:sz="0" w:space="0" w:color="auto"/>
        <w:left w:val="none" w:sz="0" w:space="0" w:color="auto"/>
        <w:bottom w:val="none" w:sz="0" w:space="0" w:color="auto"/>
        <w:right w:val="none" w:sz="0" w:space="0" w:color="auto"/>
      </w:divBdr>
    </w:div>
    <w:div w:id="751657898">
      <w:bodyDiv w:val="1"/>
      <w:marLeft w:val="0"/>
      <w:marRight w:val="0"/>
      <w:marTop w:val="0"/>
      <w:marBottom w:val="0"/>
      <w:divBdr>
        <w:top w:val="none" w:sz="0" w:space="0" w:color="auto"/>
        <w:left w:val="none" w:sz="0" w:space="0" w:color="auto"/>
        <w:bottom w:val="none" w:sz="0" w:space="0" w:color="auto"/>
        <w:right w:val="none" w:sz="0" w:space="0" w:color="auto"/>
      </w:divBdr>
    </w:div>
    <w:div w:id="752819604">
      <w:bodyDiv w:val="1"/>
      <w:marLeft w:val="0"/>
      <w:marRight w:val="0"/>
      <w:marTop w:val="0"/>
      <w:marBottom w:val="0"/>
      <w:divBdr>
        <w:top w:val="none" w:sz="0" w:space="0" w:color="auto"/>
        <w:left w:val="none" w:sz="0" w:space="0" w:color="auto"/>
        <w:bottom w:val="none" w:sz="0" w:space="0" w:color="auto"/>
        <w:right w:val="none" w:sz="0" w:space="0" w:color="auto"/>
      </w:divBdr>
    </w:div>
    <w:div w:id="757562919">
      <w:bodyDiv w:val="1"/>
      <w:marLeft w:val="0"/>
      <w:marRight w:val="0"/>
      <w:marTop w:val="0"/>
      <w:marBottom w:val="0"/>
      <w:divBdr>
        <w:top w:val="none" w:sz="0" w:space="0" w:color="auto"/>
        <w:left w:val="none" w:sz="0" w:space="0" w:color="auto"/>
        <w:bottom w:val="none" w:sz="0" w:space="0" w:color="auto"/>
        <w:right w:val="none" w:sz="0" w:space="0" w:color="auto"/>
      </w:divBdr>
    </w:div>
    <w:div w:id="758911773">
      <w:bodyDiv w:val="1"/>
      <w:marLeft w:val="0"/>
      <w:marRight w:val="0"/>
      <w:marTop w:val="0"/>
      <w:marBottom w:val="0"/>
      <w:divBdr>
        <w:top w:val="none" w:sz="0" w:space="0" w:color="auto"/>
        <w:left w:val="none" w:sz="0" w:space="0" w:color="auto"/>
        <w:bottom w:val="none" w:sz="0" w:space="0" w:color="auto"/>
        <w:right w:val="none" w:sz="0" w:space="0" w:color="auto"/>
      </w:divBdr>
    </w:div>
    <w:div w:id="759720242">
      <w:bodyDiv w:val="1"/>
      <w:marLeft w:val="0"/>
      <w:marRight w:val="0"/>
      <w:marTop w:val="0"/>
      <w:marBottom w:val="0"/>
      <w:divBdr>
        <w:top w:val="none" w:sz="0" w:space="0" w:color="auto"/>
        <w:left w:val="none" w:sz="0" w:space="0" w:color="auto"/>
        <w:bottom w:val="none" w:sz="0" w:space="0" w:color="auto"/>
        <w:right w:val="none" w:sz="0" w:space="0" w:color="auto"/>
      </w:divBdr>
    </w:div>
    <w:div w:id="762535112">
      <w:bodyDiv w:val="1"/>
      <w:marLeft w:val="0"/>
      <w:marRight w:val="0"/>
      <w:marTop w:val="0"/>
      <w:marBottom w:val="0"/>
      <w:divBdr>
        <w:top w:val="none" w:sz="0" w:space="0" w:color="auto"/>
        <w:left w:val="none" w:sz="0" w:space="0" w:color="auto"/>
        <w:bottom w:val="none" w:sz="0" w:space="0" w:color="auto"/>
        <w:right w:val="none" w:sz="0" w:space="0" w:color="auto"/>
      </w:divBdr>
    </w:div>
    <w:div w:id="762646513">
      <w:bodyDiv w:val="1"/>
      <w:marLeft w:val="0"/>
      <w:marRight w:val="0"/>
      <w:marTop w:val="0"/>
      <w:marBottom w:val="0"/>
      <w:divBdr>
        <w:top w:val="none" w:sz="0" w:space="0" w:color="auto"/>
        <w:left w:val="none" w:sz="0" w:space="0" w:color="auto"/>
        <w:bottom w:val="none" w:sz="0" w:space="0" w:color="auto"/>
        <w:right w:val="none" w:sz="0" w:space="0" w:color="auto"/>
      </w:divBdr>
    </w:div>
    <w:div w:id="765689768">
      <w:bodyDiv w:val="1"/>
      <w:marLeft w:val="0"/>
      <w:marRight w:val="0"/>
      <w:marTop w:val="0"/>
      <w:marBottom w:val="0"/>
      <w:divBdr>
        <w:top w:val="none" w:sz="0" w:space="0" w:color="auto"/>
        <w:left w:val="none" w:sz="0" w:space="0" w:color="auto"/>
        <w:bottom w:val="none" w:sz="0" w:space="0" w:color="auto"/>
        <w:right w:val="none" w:sz="0" w:space="0" w:color="auto"/>
      </w:divBdr>
    </w:div>
    <w:div w:id="766317190">
      <w:bodyDiv w:val="1"/>
      <w:marLeft w:val="0"/>
      <w:marRight w:val="0"/>
      <w:marTop w:val="0"/>
      <w:marBottom w:val="0"/>
      <w:divBdr>
        <w:top w:val="none" w:sz="0" w:space="0" w:color="auto"/>
        <w:left w:val="none" w:sz="0" w:space="0" w:color="auto"/>
        <w:bottom w:val="none" w:sz="0" w:space="0" w:color="auto"/>
        <w:right w:val="none" w:sz="0" w:space="0" w:color="auto"/>
      </w:divBdr>
    </w:div>
    <w:div w:id="769937566">
      <w:bodyDiv w:val="1"/>
      <w:marLeft w:val="0"/>
      <w:marRight w:val="0"/>
      <w:marTop w:val="0"/>
      <w:marBottom w:val="0"/>
      <w:divBdr>
        <w:top w:val="none" w:sz="0" w:space="0" w:color="auto"/>
        <w:left w:val="none" w:sz="0" w:space="0" w:color="auto"/>
        <w:bottom w:val="none" w:sz="0" w:space="0" w:color="auto"/>
        <w:right w:val="none" w:sz="0" w:space="0" w:color="auto"/>
      </w:divBdr>
    </w:div>
    <w:div w:id="773748975">
      <w:bodyDiv w:val="1"/>
      <w:marLeft w:val="0"/>
      <w:marRight w:val="0"/>
      <w:marTop w:val="0"/>
      <w:marBottom w:val="0"/>
      <w:divBdr>
        <w:top w:val="none" w:sz="0" w:space="0" w:color="auto"/>
        <w:left w:val="none" w:sz="0" w:space="0" w:color="auto"/>
        <w:bottom w:val="none" w:sz="0" w:space="0" w:color="auto"/>
        <w:right w:val="none" w:sz="0" w:space="0" w:color="auto"/>
      </w:divBdr>
    </w:div>
    <w:div w:id="777723385">
      <w:bodyDiv w:val="1"/>
      <w:marLeft w:val="0"/>
      <w:marRight w:val="0"/>
      <w:marTop w:val="0"/>
      <w:marBottom w:val="0"/>
      <w:divBdr>
        <w:top w:val="none" w:sz="0" w:space="0" w:color="auto"/>
        <w:left w:val="none" w:sz="0" w:space="0" w:color="auto"/>
        <w:bottom w:val="none" w:sz="0" w:space="0" w:color="auto"/>
        <w:right w:val="none" w:sz="0" w:space="0" w:color="auto"/>
      </w:divBdr>
    </w:div>
    <w:div w:id="790975497">
      <w:bodyDiv w:val="1"/>
      <w:marLeft w:val="0"/>
      <w:marRight w:val="0"/>
      <w:marTop w:val="0"/>
      <w:marBottom w:val="0"/>
      <w:divBdr>
        <w:top w:val="none" w:sz="0" w:space="0" w:color="auto"/>
        <w:left w:val="none" w:sz="0" w:space="0" w:color="auto"/>
        <w:bottom w:val="none" w:sz="0" w:space="0" w:color="auto"/>
        <w:right w:val="none" w:sz="0" w:space="0" w:color="auto"/>
      </w:divBdr>
    </w:div>
    <w:div w:id="798500857">
      <w:bodyDiv w:val="1"/>
      <w:marLeft w:val="0"/>
      <w:marRight w:val="0"/>
      <w:marTop w:val="0"/>
      <w:marBottom w:val="0"/>
      <w:divBdr>
        <w:top w:val="none" w:sz="0" w:space="0" w:color="auto"/>
        <w:left w:val="none" w:sz="0" w:space="0" w:color="auto"/>
        <w:bottom w:val="none" w:sz="0" w:space="0" w:color="auto"/>
        <w:right w:val="none" w:sz="0" w:space="0" w:color="auto"/>
      </w:divBdr>
    </w:div>
    <w:div w:id="807016773">
      <w:bodyDiv w:val="1"/>
      <w:marLeft w:val="0"/>
      <w:marRight w:val="0"/>
      <w:marTop w:val="0"/>
      <w:marBottom w:val="0"/>
      <w:divBdr>
        <w:top w:val="none" w:sz="0" w:space="0" w:color="auto"/>
        <w:left w:val="none" w:sz="0" w:space="0" w:color="auto"/>
        <w:bottom w:val="none" w:sz="0" w:space="0" w:color="auto"/>
        <w:right w:val="none" w:sz="0" w:space="0" w:color="auto"/>
      </w:divBdr>
    </w:div>
    <w:div w:id="811945931">
      <w:bodyDiv w:val="1"/>
      <w:marLeft w:val="0"/>
      <w:marRight w:val="0"/>
      <w:marTop w:val="0"/>
      <w:marBottom w:val="0"/>
      <w:divBdr>
        <w:top w:val="none" w:sz="0" w:space="0" w:color="auto"/>
        <w:left w:val="none" w:sz="0" w:space="0" w:color="auto"/>
        <w:bottom w:val="none" w:sz="0" w:space="0" w:color="auto"/>
        <w:right w:val="none" w:sz="0" w:space="0" w:color="auto"/>
      </w:divBdr>
    </w:div>
    <w:div w:id="817890225">
      <w:bodyDiv w:val="1"/>
      <w:marLeft w:val="0"/>
      <w:marRight w:val="0"/>
      <w:marTop w:val="0"/>
      <w:marBottom w:val="0"/>
      <w:divBdr>
        <w:top w:val="none" w:sz="0" w:space="0" w:color="auto"/>
        <w:left w:val="none" w:sz="0" w:space="0" w:color="auto"/>
        <w:bottom w:val="none" w:sz="0" w:space="0" w:color="auto"/>
        <w:right w:val="none" w:sz="0" w:space="0" w:color="auto"/>
      </w:divBdr>
    </w:div>
    <w:div w:id="823623385">
      <w:bodyDiv w:val="1"/>
      <w:marLeft w:val="0"/>
      <w:marRight w:val="0"/>
      <w:marTop w:val="0"/>
      <w:marBottom w:val="0"/>
      <w:divBdr>
        <w:top w:val="none" w:sz="0" w:space="0" w:color="auto"/>
        <w:left w:val="none" w:sz="0" w:space="0" w:color="auto"/>
        <w:bottom w:val="none" w:sz="0" w:space="0" w:color="auto"/>
        <w:right w:val="none" w:sz="0" w:space="0" w:color="auto"/>
      </w:divBdr>
    </w:div>
    <w:div w:id="824904511">
      <w:bodyDiv w:val="1"/>
      <w:marLeft w:val="0"/>
      <w:marRight w:val="0"/>
      <w:marTop w:val="0"/>
      <w:marBottom w:val="0"/>
      <w:divBdr>
        <w:top w:val="none" w:sz="0" w:space="0" w:color="auto"/>
        <w:left w:val="none" w:sz="0" w:space="0" w:color="auto"/>
        <w:bottom w:val="none" w:sz="0" w:space="0" w:color="auto"/>
        <w:right w:val="none" w:sz="0" w:space="0" w:color="auto"/>
      </w:divBdr>
    </w:div>
    <w:div w:id="825777061">
      <w:bodyDiv w:val="1"/>
      <w:marLeft w:val="0"/>
      <w:marRight w:val="0"/>
      <w:marTop w:val="0"/>
      <w:marBottom w:val="0"/>
      <w:divBdr>
        <w:top w:val="none" w:sz="0" w:space="0" w:color="auto"/>
        <w:left w:val="none" w:sz="0" w:space="0" w:color="auto"/>
        <w:bottom w:val="none" w:sz="0" w:space="0" w:color="auto"/>
        <w:right w:val="none" w:sz="0" w:space="0" w:color="auto"/>
      </w:divBdr>
    </w:div>
    <w:div w:id="829716119">
      <w:bodyDiv w:val="1"/>
      <w:marLeft w:val="0"/>
      <w:marRight w:val="0"/>
      <w:marTop w:val="0"/>
      <w:marBottom w:val="0"/>
      <w:divBdr>
        <w:top w:val="none" w:sz="0" w:space="0" w:color="auto"/>
        <w:left w:val="none" w:sz="0" w:space="0" w:color="auto"/>
        <w:bottom w:val="none" w:sz="0" w:space="0" w:color="auto"/>
        <w:right w:val="none" w:sz="0" w:space="0" w:color="auto"/>
      </w:divBdr>
    </w:div>
    <w:div w:id="830872819">
      <w:bodyDiv w:val="1"/>
      <w:marLeft w:val="0"/>
      <w:marRight w:val="0"/>
      <w:marTop w:val="0"/>
      <w:marBottom w:val="0"/>
      <w:divBdr>
        <w:top w:val="none" w:sz="0" w:space="0" w:color="auto"/>
        <w:left w:val="none" w:sz="0" w:space="0" w:color="auto"/>
        <w:bottom w:val="none" w:sz="0" w:space="0" w:color="auto"/>
        <w:right w:val="none" w:sz="0" w:space="0" w:color="auto"/>
      </w:divBdr>
    </w:div>
    <w:div w:id="839195586">
      <w:bodyDiv w:val="1"/>
      <w:marLeft w:val="0"/>
      <w:marRight w:val="0"/>
      <w:marTop w:val="0"/>
      <w:marBottom w:val="0"/>
      <w:divBdr>
        <w:top w:val="none" w:sz="0" w:space="0" w:color="auto"/>
        <w:left w:val="none" w:sz="0" w:space="0" w:color="auto"/>
        <w:bottom w:val="none" w:sz="0" w:space="0" w:color="auto"/>
        <w:right w:val="none" w:sz="0" w:space="0" w:color="auto"/>
      </w:divBdr>
    </w:div>
    <w:div w:id="839277636">
      <w:bodyDiv w:val="1"/>
      <w:marLeft w:val="0"/>
      <w:marRight w:val="0"/>
      <w:marTop w:val="0"/>
      <w:marBottom w:val="0"/>
      <w:divBdr>
        <w:top w:val="none" w:sz="0" w:space="0" w:color="auto"/>
        <w:left w:val="none" w:sz="0" w:space="0" w:color="auto"/>
        <w:bottom w:val="none" w:sz="0" w:space="0" w:color="auto"/>
        <w:right w:val="none" w:sz="0" w:space="0" w:color="auto"/>
      </w:divBdr>
    </w:div>
    <w:div w:id="840315841">
      <w:bodyDiv w:val="1"/>
      <w:marLeft w:val="0"/>
      <w:marRight w:val="0"/>
      <w:marTop w:val="0"/>
      <w:marBottom w:val="0"/>
      <w:divBdr>
        <w:top w:val="none" w:sz="0" w:space="0" w:color="auto"/>
        <w:left w:val="none" w:sz="0" w:space="0" w:color="auto"/>
        <w:bottom w:val="none" w:sz="0" w:space="0" w:color="auto"/>
        <w:right w:val="none" w:sz="0" w:space="0" w:color="auto"/>
      </w:divBdr>
    </w:div>
    <w:div w:id="853570762">
      <w:bodyDiv w:val="1"/>
      <w:marLeft w:val="0"/>
      <w:marRight w:val="0"/>
      <w:marTop w:val="0"/>
      <w:marBottom w:val="0"/>
      <w:divBdr>
        <w:top w:val="none" w:sz="0" w:space="0" w:color="auto"/>
        <w:left w:val="none" w:sz="0" w:space="0" w:color="auto"/>
        <w:bottom w:val="none" w:sz="0" w:space="0" w:color="auto"/>
        <w:right w:val="none" w:sz="0" w:space="0" w:color="auto"/>
      </w:divBdr>
    </w:div>
    <w:div w:id="854460781">
      <w:bodyDiv w:val="1"/>
      <w:marLeft w:val="0"/>
      <w:marRight w:val="0"/>
      <w:marTop w:val="0"/>
      <w:marBottom w:val="0"/>
      <w:divBdr>
        <w:top w:val="none" w:sz="0" w:space="0" w:color="auto"/>
        <w:left w:val="none" w:sz="0" w:space="0" w:color="auto"/>
        <w:bottom w:val="none" w:sz="0" w:space="0" w:color="auto"/>
        <w:right w:val="none" w:sz="0" w:space="0" w:color="auto"/>
      </w:divBdr>
    </w:div>
    <w:div w:id="861673212">
      <w:bodyDiv w:val="1"/>
      <w:marLeft w:val="0"/>
      <w:marRight w:val="0"/>
      <w:marTop w:val="0"/>
      <w:marBottom w:val="0"/>
      <w:divBdr>
        <w:top w:val="none" w:sz="0" w:space="0" w:color="auto"/>
        <w:left w:val="none" w:sz="0" w:space="0" w:color="auto"/>
        <w:bottom w:val="none" w:sz="0" w:space="0" w:color="auto"/>
        <w:right w:val="none" w:sz="0" w:space="0" w:color="auto"/>
      </w:divBdr>
    </w:div>
    <w:div w:id="863059291">
      <w:bodyDiv w:val="1"/>
      <w:marLeft w:val="0"/>
      <w:marRight w:val="0"/>
      <w:marTop w:val="0"/>
      <w:marBottom w:val="0"/>
      <w:divBdr>
        <w:top w:val="none" w:sz="0" w:space="0" w:color="auto"/>
        <w:left w:val="none" w:sz="0" w:space="0" w:color="auto"/>
        <w:bottom w:val="none" w:sz="0" w:space="0" w:color="auto"/>
        <w:right w:val="none" w:sz="0" w:space="0" w:color="auto"/>
      </w:divBdr>
    </w:div>
    <w:div w:id="870264597">
      <w:bodyDiv w:val="1"/>
      <w:marLeft w:val="0"/>
      <w:marRight w:val="0"/>
      <w:marTop w:val="0"/>
      <w:marBottom w:val="0"/>
      <w:divBdr>
        <w:top w:val="none" w:sz="0" w:space="0" w:color="auto"/>
        <w:left w:val="none" w:sz="0" w:space="0" w:color="auto"/>
        <w:bottom w:val="none" w:sz="0" w:space="0" w:color="auto"/>
        <w:right w:val="none" w:sz="0" w:space="0" w:color="auto"/>
      </w:divBdr>
    </w:div>
    <w:div w:id="873157240">
      <w:bodyDiv w:val="1"/>
      <w:marLeft w:val="0"/>
      <w:marRight w:val="0"/>
      <w:marTop w:val="0"/>
      <w:marBottom w:val="0"/>
      <w:divBdr>
        <w:top w:val="none" w:sz="0" w:space="0" w:color="auto"/>
        <w:left w:val="none" w:sz="0" w:space="0" w:color="auto"/>
        <w:bottom w:val="none" w:sz="0" w:space="0" w:color="auto"/>
        <w:right w:val="none" w:sz="0" w:space="0" w:color="auto"/>
      </w:divBdr>
    </w:div>
    <w:div w:id="873275403">
      <w:bodyDiv w:val="1"/>
      <w:marLeft w:val="0"/>
      <w:marRight w:val="0"/>
      <w:marTop w:val="0"/>
      <w:marBottom w:val="0"/>
      <w:divBdr>
        <w:top w:val="none" w:sz="0" w:space="0" w:color="auto"/>
        <w:left w:val="none" w:sz="0" w:space="0" w:color="auto"/>
        <w:bottom w:val="none" w:sz="0" w:space="0" w:color="auto"/>
        <w:right w:val="none" w:sz="0" w:space="0" w:color="auto"/>
      </w:divBdr>
    </w:div>
    <w:div w:id="874931615">
      <w:bodyDiv w:val="1"/>
      <w:marLeft w:val="0"/>
      <w:marRight w:val="0"/>
      <w:marTop w:val="0"/>
      <w:marBottom w:val="0"/>
      <w:divBdr>
        <w:top w:val="none" w:sz="0" w:space="0" w:color="auto"/>
        <w:left w:val="none" w:sz="0" w:space="0" w:color="auto"/>
        <w:bottom w:val="none" w:sz="0" w:space="0" w:color="auto"/>
        <w:right w:val="none" w:sz="0" w:space="0" w:color="auto"/>
      </w:divBdr>
    </w:div>
    <w:div w:id="875310100">
      <w:bodyDiv w:val="1"/>
      <w:marLeft w:val="0"/>
      <w:marRight w:val="0"/>
      <w:marTop w:val="0"/>
      <w:marBottom w:val="0"/>
      <w:divBdr>
        <w:top w:val="none" w:sz="0" w:space="0" w:color="auto"/>
        <w:left w:val="none" w:sz="0" w:space="0" w:color="auto"/>
        <w:bottom w:val="none" w:sz="0" w:space="0" w:color="auto"/>
        <w:right w:val="none" w:sz="0" w:space="0" w:color="auto"/>
      </w:divBdr>
    </w:div>
    <w:div w:id="880558400">
      <w:bodyDiv w:val="1"/>
      <w:marLeft w:val="0"/>
      <w:marRight w:val="0"/>
      <w:marTop w:val="0"/>
      <w:marBottom w:val="0"/>
      <w:divBdr>
        <w:top w:val="none" w:sz="0" w:space="0" w:color="auto"/>
        <w:left w:val="none" w:sz="0" w:space="0" w:color="auto"/>
        <w:bottom w:val="none" w:sz="0" w:space="0" w:color="auto"/>
        <w:right w:val="none" w:sz="0" w:space="0" w:color="auto"/>
      </w:divBdr>
    </w:div>
    <w:div w:id="889997613">
      <w:bodyDiv w:val="1"/>
      <w:marLeft w:val="0"/>
      <w:marRight w:val="0"/>
      <w:marTop w:val="0"/>
      <w:marBottom w:val="0"/>
      <w:divBdr>
        <w:top w:val="none" w:sz="0" w:space="0" w:color="auto"/>
        <w:left w:val="none" w:sz="0" w:space="0" w:color="auto"/>
        <w:bottom w:val="none" w:sz="0" w:space="0" w:color="auto"/>
        <w:right w:val="none" w:sz="0" w:space="0" w:color="auto"/>
      </w:divBdr>
    </w:div>
    <w:div w:id="897398660">
      <w:bodyDiv w:val="1"/>
      <w:marLeft w:val="0"/>
      <w:marRight w:val="0"/>
      <w:marTop w:val="0"/>
      <w:marBottom w:val="0"/>
      <w:divBdr>
        <w:top w:val="none" w:sz="0" w:space="0" w:color="auto"/>
        <w:left w:val="none" w:sz="0" w:space="0" w:color="auto"/>
        <w:bottom w:val="none" w:sz="0" w:space="0" w:color="auto"/>
        <w:right w:val="none" w:sz="0" w:space="0" w:color="auto"/>
      </w:divBdr>
    </w:div>
    <w:div w:id="901866256">
      <w:bodyDiv w:val="1"/>
      <w:marLeft w:val="0"/>
      <w:marRight w:val="0"/>
      <w:marTop w:val="0"/>
      <w:marBottom w:val="0"/>
      <w:divBdr>
        <w:top w:val="none" w:sz="0" w:space="0" w:color="auto"/>
        <w:left w:val="none" w:sz="0" w:space="0" w:color="auto"/>
        <w:bottom w:val="none" w:sz="0" w:space="0" w:color="auto"/>
        <w:right w:val="none" w:sz="0" w:space="0" w:color="auto"/>
      </w:divBdr>
    </w:div>
    <w:div w:id="904993628">
      <w:bodyDiv w:val="1"/>
      <w:marLeft w:val="0"/>
      <w:marRight w:val="0"/>
      <w:marTop w:val="0"/>
      <w:marBottom w:val="0"/>
      <w:divBdr>
        <w:top w:val="none" w:sz="0" w:space="0" w:color="auto"/>
        <w:left w:val="none" w:sz="0" w:space="0" w:color="auto"/>
        <w:bottom w:val="none" w:sz="0" w:space="0" w:color="auto"/>
        <w:right w:val="none" w:sz="0" w:space="0" w:color="auto"/>
      </w:divBdr>
    </w:div>
    <w:div w:id="906644686">
      <w:bodyDiv w:val="1"/>
      <w:marLeft w:val="0"/>
      <w:marRight w:val="0"/>
      <w:marTop w:val="0"/>
      <w:marBottom w:val="0"/>
      <w:divBdr>
        <w:top w:val="none" w:sz="0" w:space="0" w:color="auto"/>
        <w:left w:val="none" w:sz="0" w:space="0" w:color="auto"/>
        <w:bottom w:val="none" w:sz="0" w:space="0" w:color="auto"/>
        <w:right w:val="none" w:sz="0" w:space="0" w:color="auto"/>
      </w:divBdr>
    </w:div>
    <w:div w:id="907499027">
      <w:bodyDiv w:val="1"/>
      <w:marLeft w:val="0"/>
      <w:marRight w:val="0"/>
      <w:marTop w:val="0"/>
      <w:marBottom w:val="0"/>
      <w:divBdr>
        <w:top w:val="none" w:sz="0" w:space="0" w:color="auto"/>
        <w:left w:val="none" w:sz="0" w:space="0" w:color="auto"/>
        <w:bottom w:val="none" w:sz="0" w:space="0" w:color="auto"/>
        <w:right w:val="none" w:sz="0" w:space="0" w:color="auto"/>
      </w:divBdr>
    </w:div>
    <w:div w:id="912082318">
      <w:bodyDiv w:val="1"/>
      <w:marLeft w:val="0"/>
      <w:marRight w:val="0"/>
      <w:marTop w:val="0"/>
      <w:marBottom w:val="0"/>
      <w:divBdr>
        <w:top w:val="none" w:sz="0" w:space="0" w:color="auto"/>
        <w:left w:val="none" w:sz="0" w:space="0" w:color="auto"/>
        <w:bottom w:val="none" w:sz="0" w:space="0" w:color="auto"/>
        <w:right w:val="none" w:sz="0" w:space="0" w:color="auto"/>
      </w:divBdr>
    </w:div>
    <w:div w:id="915432037">
      <w:bodyDiv w:val="1"/>
      <w:marLeft w:val="0"/>
      <w:marRight w:val="0"/>
      <w:marTop w:val="0"/>
      <w:marBottom w:val="0"/>
      <w:divBdr>
        <w:top w:val="none" w:sz="0" w:space="0" w:color="auto"/>
        <w:left w:val="none" w:sz="0" w:space="0" w:color="auto"/>
        <w:bottom w:val="none" w:sz="0" w:space="0" w:color="auto"/>
        <w:right w:val="none" w:sz="0" w:space="0" w:color="auto"/>
      </w:divBdr>
    </w:div>
    <w:div w:id="922420448">
      <w:bodyDiv w:val="1"/>
      <w:marLeft w:val="0"/>
      <w:marRight w:val="0"/>
      <w:marTop w:val="0"/>
      <w:marBottom w:val="0"/>
      <w:divBdr>
        <w:top w:val="none" w:sz="0" w:space="0" w:color="auto"/>
        <w:left w:val="none" w:sz="0" w:space="0" w:color="auto"/>
        <w:bottom w:val="none" w:sz="0" w:space="0" w:color="auto"/>
        <w:right w:val="none" w:sz="0" w:space="0" w:color="auto"/>
      </w:divBdr>
    </w:div>
    <w:div w:id="929434084">
      <w:bodyDiv w:val="1"/>
      <w:marLeft w:val="0"/>
      <w:marRight w:val="0"/>
      <w:marTop w:val="0"/>
      <w:marBottom w:val="0"/>
      <w:divBdr>
        <w:top w:val="none" w:sz="0" w:space="0" w:color="auto"/>
        <w:left w:val="none" w:sz="0" w:space="0" w:color="auto"/>
        <w:bottom w:val="none" w:sz="0" w:space="0" w:color="auto"/>
        <w:right w:val="none" w:sz="0" w:space="0" w:color="auto"/>
      </w:divBdr>
    </w:div>
    <w:div w:id="930629639">
      <w:bodyDiv w:val="1"/>
      <w:marLeft w:val="0"/>
      <w:marRight w:val="0"/>
      <w:marTop w:val="0"/>
      <w:marBottom w:val="0"/>
      <w:divBdr>
        <w:top w:val="none" w:sz="0" w:space="0" w:color="auto"/>
        <w:left w:val="none" w:sz="0" w:space="0" w:color="auto"/>
        <w:bottom w:val="none" w:sz="0" w:space="0" w:color="auto"/>
        <w:right w:val="none" w:sz="0" w:space="0" w:color="auto"/>
      </w:divBdr>
    </w:div>
    <w:div w:id="937178227">
      <w:bodyDiv w:val="1"/>
      <w:marLeft w:val="0"/>
      <w:marRight w:val="0"/>
      <w:marTop w:val="0"/>
      <w:marBottom w:val="0"/>
      <w:divBdr>
        <w:top w:val="none" w:sz="0" w:space="0" w:color="auto"/>
        <w:left w:val="none" w:sz="0" w:space="0" w:color="auto"/>
        <w:bottom w:val="none" w:sz="0" w:space="0" w:color="auto"/>
        <w:right w:val="none" w:sz="0" w:space="0" w:color="auto"/>
      </w:divBdr>
    </w:div>
    <w:div w:id="938682395">
      <w:bodyDiv w:val="1"/>
      <w:marLeft w:val="0"/>
      <w:marRight w:val="0"/>
      <w:marTop w:val="0"/>
      <w:marBottom w:val="0"/>
      <w:divBdr>
        <w:top w:val="none" w:sz="0" w:space="0" w:color="auto"/>
        <w:left w:val="none" w:sz="0" w:space="0" w:color="auto"/>
        <w:bottom w:val="none" w:sz="0" w:space="0" w:color="auto"/>
        <w:right w:val="none" w:sz="0" w:space="0" w:color="auto"/>
      </w:divBdr>
    </w:div>
    <w:div w:id="940182208">
      <w:bodyDiv w:val="1"/>
      <w:marLeft w:val="0"/>
      <w:marRight w:val="0"/>
      <w:marTop w:val="0"/>
      <w:marBottom w:val="0"/>
      <w:divBdr>
        <w:top w:val="none" w:sz="0" w:space="0" w:color="auto"/>
        <w:left w:val="none" w:sz="0" w:space="0" w:color="auto"/>
        <w:bottom w:val="none" w:sz="0" w:space="0" w:color="auto"/>
        <w:right w:val="none" w:sz="0" w:space="0" w:color="auto"/>
      </w:divBdr>
    </w:div>
    <w:div w:id="941257245">
      <w:bodyDiv w:val="1"/>
      <w:marLeft w:val="0"/>
      <w:marRight w:val="0"/>
      <w:marTop w:val="0"/>
      <w:marBottom w:val="0"/>
      <w:divBdr>
        <w:top w:val="none" w:sz="0" w:space="0" w:color="auto"/>
        <w:left w:val="none" w:sz="0" w:space="0" w:color="auto"/>
        <w:bottom w:val="none" w:sz="0" w:space="0" w:color="auto"/>
        <w:right w:val="none" w:sz="0" w:space="0" w:color="auto"/>
      </w:divBdr>
    </w:div>
    <w:div w:id="941573916">
      <w:bodyDiv w:val="1"/>
      <w:marLeft w:val="0"/>
      <w:marRight w:val="0"/>
      <w:marTop w:val="0"/>
      <w:marBottom w:val="0"/>
      <w:divBdr>
        <w:top w:val="none" w:sz="0" w:space="0" w:color="auto"/>
        <w:left w:val="none" w:sz="0" w:space="0" w:color="auto"/>
        <w:bottom w:val="none" w:sz="0" w:space="0" w:color="auto"/>
        <w:right w:val="none" w:sz="0" w:space="0" w:color="auto"/>
      </w:divBdr>
    </w:div>
    <w:div w:id="949627603">
      <w:bodyDiv w:val="1"/>
      <w:marLeft w:val="0"/>
      <w:marRight w:val="0"/>
      <w:marTop w:val="0"/>
      <w:marBottom w:val="0"/>
      <w:divBdr>
        <w:top w:val="none" w:sz="0" w:space="0" w:color="auto"/>
        <w:left w:val="none" w:sz="0" w:space="0" w:color="auto"/>
        <w:bottom w:val="none" w:sz="0" w:space="0" w:color="auto"/>
        <w:right w:val="none" w:sz="0" w:space="0" w:color="auto"/>
      </w:divBdr>
    </w:div>
    <w:div w:id="951549146">
      <w:bodyDiv w:val="1"/>
      <w:marLeft w:val="0"/>
      <w:marRight w:val="0"/>
      <w:marTop w:val="0"/>
      <w:marBottom w:val="0"/>
      <w:divBdr>
        <w:top w:val="none" w:sz="0" w:space="0" w:color="auto"/>
        <w:left w:val="none" w:sz="0" w:space="0" w:color="auto"/>
        <w:bottom w:val="none" w:sz="0" w:space="0" w:color="auto"/>
        <w:right w:val="none" w:sz="0" w:space="0" w:color="auto"/>
      </w:divBdr>
    </w:div>
    <w:div w:id="953680486">
      <w:bodyDiv w:val="1"/>
      <w:marLeft w:val="0"/>
      <w:marRight w:val="0"/>
      <w:marTop w:val="0"/>
      <w:marBottom w:val="0"/>
      <w:divBdr>
        <w:top w:val="none" w:sz="0" w:space="0" w:color="auto"/>
        <w:left w:val="none" w:sz="0" w:space="0" w:color="auto"/>
        <w:bottom w:val="none" w:sz="0" w:space="0" w:color="auto"/>
        <w:right w:val="none" w:sz="0" w:space="0" w:color="auto"/>
      </w:divBdr>
    </w:div>
    <w:div w:id="954675642">
      <w:bodyDiv w:val="1"/>
      <w:marLeft w:val="0"/>
      <w:marRight w:val="0"/>
      <w:marTop w:val="0"/>
      <w:marBottom w:val="0"/>
      <w:divBdr>
        <w:top w:val="none" w:sz="0" w:space="0" w:color="auto"/>
        <w:left w:val="none" w:sz="0" w:space="0" w:color="auto"/>
        <w:bottom w:val="none" w:sz="0" w:space="0" w:color="auto"/>
        <w:right w:val="none" w:sz="0" w:space="0" w:color="auto"/>
      </w:divBdr>
    </w:div>
    <w:div w:id="956760292">
      <w:bodyDiv w:val="1"/>
      <w:marLeft w:val="0"/>
      <w:marRight w:val="0"/>
      <w:marTop w:val="0"/>
      <w:marBottom w:val="0"/>
      <w:divBdr>
        <w:top w:val="none" w:sz="0" w:space="0" w:color="auto"/>
        <w:left w:val="none" w:sz="0" w:space="0" w:color="auto"/>
        <w:bottom w:val="none" w:sz="0" w:space="0" w:color="auto"/>
        <w:right w:val="none" w:sz="0" w:space="0" w:color="auto"/>
      </w:divBdr>
    </w:div>
    <w:div w:id="958756663">
      <w:bodyDiv w:val="1"/>
      <w:marLeft w:val="0"/>
      <w:marRight w:val="0"/>
      <w:marTop w:val="0"/>
      <w:marBottom w:val="0"/>
      <w:divBdr>
        <w:top w:val="none" w:sz="0" w:space="0" w:color="auto"/>
        <w:left w:val="none" w:sz="0" w:space="0" w:color="auto"/>
        <w:bottom w:val="none" w:sz="0" w:space="0" w:color="auto"/>
        <w:right w:val="none" w:sz="0" w:space="0" w:color="auto"/>
      </w:divBdr>
    </w:div>
    <w:div w:id="960889225">
      <w:bodyDiv w:val="1"/>
      <w:marLeft w:val="0"/>
      <w:marRight w:val="0"/>
      <w:marTop w:val="0"/>
      <w:marBottom w:val="0"/>
      <w:divBdr>
        <w:top w:val="none" w:sz="0" w:space="0" w:color="auto"/>
        <w:left w:val="none" w:sz="0" w:space="0" w:color="auto"/>
        <w:bottom w:val="none" w:sz="0" w:space="0" w:color="auto"/>
        <w:right w:val="none" w:sz="0" w:space="0" w:color="auto"/>
      </w:divBdr>
    </w:div>
    <w:div w:id="964821638">
      <w:bodyDiv w:val="1"/>
      <w:marLeft w:val="0"/>
      <w:marRight w:val="0"/>
      <w:marTop w:val="0"/>
      <w:marBottom w:val="0"/>
      <w:divBdr>
        <w:top w:val="none" w:sz="0" w:space="0" w:color="auto"/>
        <w:left w:val="none" w:sz="0" w:space="0" w:color="auto"/>
        <w:bottom w:val="none" w:sz="0" w:space="0" w:color="auto"/>
        <w:right w:val="none" w:sz="0" w:space="0" w:color="auto"/>
      </w:divBdr>
    </w:div>
    <w:div w:id="966279465">
      <w:bodyDiv w:val="1"/>
      <w:marLeft w:val="0"/>
      <w:marRight w:val="0"/>
      <w:marTop w:val="0"/>
      <w:marBottom w:val="0"/>
      <w:divBdr>
        <w:top w:val="none" w:sz="0" w:space="0" w:color="auto"/>
        <w:left w:val="none" w:sz="0" w:space="0" w:color="auto"/>
        <w:bottom w:val="none" w:sz="0" w:space="0" w:color="auto"/>
        <w:right w:val="none" w:sz="0" w:space="0" w:color="auto"/>
      </w:divBdr>
    </w:div>
    <w:div w:id="967664471">
      <w:bodyDiv w:val="1"/>
      <w:marLeft w:val="0"/>
      <w:marRight w:val="0"/>
      <w:marTop w:val="0"/>
      <w:marBottom w:val="0"/>
      <w:divBdr>
        <w:top w:val="none" w:sz="0" w:space="0" w:color="auto"/>
        <w:left w:val="none" w:sz="0" w:space="0" w:color="auto"/>
        <w:bottom w:val="none" w:sz="0" w:space="0" w:color="auto"/>
        <w:right w:val="none" w:sz="0" w:space="0" w:color="auto"/>
      </w:divBdr>
    </w:div>
    <w:div w:id="975374931">
      <w:bodyDiv w:val="1"/>
      <w:marLeft w:val="0"/>
      <w:marRight w:val="0"/>
      <w:marTop w:val="0"/>
      <w:marBottom w:val="0"/>
      <w:divBdr>
        <w:top w:val="none" w:sz="0" w:space="0" w:color="auto"/>
        <w:left w:val="none" w:sz="0" w:space="0" w:color="auto"/>
        <w:bottom w:val="none" w:sz="0" w:space="0" w:color="auto"/>
        <w:right w:val="none" w:sz="0" w:space="0" w:color="auto"/>
      </w:divBdr>
    </w:div>
    <w:div w:id="976884060">
      <w:bodyDiv w:val="1"/>
      <w:marLeft w:val="0"/>
      <w:marRight w:val="0"/>
      <w:marTop w:val="0"/>
      <w:marBottom w:val="0"/>
      <w:divBdr>
        <w:top w:val="none" w:sz="0" w:space="0" w:color="auto"/>
        <w:left w:val="none" w:sz="0" w:space="0" w:color="auto"/>
        <w:bottom w:val="none" w:sz="0" w:space="0" w:color="auto"/>
        <w:right w:val="none" w:sz="0" w:space="0" w:color="auto"/>
      </w:divBdr>
    </w:div>
    <w:div w:id="977101659">
      <w:bodyDiv w:val="1"/>
      <w:marLeft w:val="0"/>
      <w:marRight w:val="0"/>
      <w:marTop w:val="0"/>
      <w:marBottom w:val="0"/>
      <w:divBdr>
        <w:top w:val="none" w:sz="0" w:space="0" w:color="auto"/>
        <w:left w:val="none" w:sz="0" w:space="0" w:color="auto"/>
        <w:bottom w:val="none" w:sz="0" w:space="0" w:color="auto"/>
        <w:right w:val="none" w:sz="0" w:space="0" w:color="auto"/>
      </w:divBdr>
    </w:div>
    <w:div w:id="977536316">
      <w:bodyDiv w:val="1"/>
      <w:marLeft w:val="0"/>
      <w:marRight w:val="0"/>
      <w:marTop w:val="0"/>
      <w:marBottom w:val="0"/>
      <w:divBdr>
        <w:top w:val="none" w:sz="0" w:space="0" w:color="auto"/>
        <w:left w:val="none" w:sz="0" w:space="0" w:color="auto"/>
        <w:bottom w:val="none" w:sz="0" w:space="0" w:color="auto"/>
        <w:right w:val="none" w:sz="0" w:space="0" w:color="auto"/>
      </w:divBdr>
    </w:div>
    <w:div w:id="979573375">
      <w:bodyDiv w:val="1"/>
      <w:marLeft w:val="0"/>
      <w:marRight w:val="0"/>
      <w:marTop w:val="0"/>
      <w:marBottom w:val="0"/>
      <w:divBdr>
        <w:top w:val="none" w:sz="0" w:space="0" w:color="auto"/>
        <w:left w:val="none" w:sz="0" w:space="0" w:color="auto"/>
        <w:bottom w:val="none" w:sz="0" w:space="0" w:color="auto"/>
        <w:right w:val="none" w:sz="0" w:space="0" w:color="auto"/>
      </w:divBdr>
    </w:div>
    <w:div w:id="980695726">
      <w:bodyDiv w:val="1"/>
      <w:marLeft w:val="0"/>
      <w:marRight w:val="0"/>
      <w:marTop w:val="0"/>
      <w:marBottom w:val="0"/>
      <w:divBdr>
        <w:top w:val="none" w:sz="0" w:space="0" w:color="auto"/>
        <w:left w:val="none" w:sz="0" w:space="0" w:color="auto"/>
        <w:bottom w:val="none" w:sz="0" w:space="0" w:color="auto"/>
        <w:right w:val="none" w:sz="0" w:space="0" w:color="auto"/>
      </w:divBdr>
    </w:div>
    <w:div w:id="981932424">
      <w:bodyDiv w:val="1"/>
      <w:marLeft w:val="0"/>
      <w:marRight w:val="0"/>
      <w:marTop w:val="0"/>
      <w:marBottom w:val="0"/>
      <w:divBdr>
        <w:top w:val="none" w:sz="0" w:space="0" w:color="auto"/>
        <w:left w:val="none" w:sz="0" w:space="0" w:color="auto"/>
        <w:bottom w:val="none" w:sz="0" w:space="0" w:color="auto"/>
        <w:right w:val="none" w:sz="0" w:space="0" w:color="auto"/>
      </w:divBdr>
    </w:div>
    <w:div w:id="982856370">
      <w:bodyDiv w:val="1"/>
      <w:marLeft w:val="0"/>
      <w:marRight w:val="0"/>
      <w:marTop w:val="0"/>
      <w:marBottom w:val="0"/>
      <w:divBdr>
        <w:top w:val="none" w:sz="0" w:space="0" w:color="auto"/>
        <w:left w:val="none" w:sz="0" w:space="0" w:color="auto"/>
        <w:bottom w:val="none" w:sz="0" w:space="0" w:color="auto"/>
        <w:right w:val="none" w:sz="0" w:space="0" w:color="auto"/>
      </w:divBdr>
    </w:div>
    <w:div w:id="989868400">
      <w:bodyDiv w:val="1"/>
      <w:marLeft w:val="0"/>
      <w:marRight w:val="0"/>
      <w:marTop w:val="0"/>
      <w:marBottom w:val="0"/>
      <w:divBdr>
        <w:top w:val="none" w:sz="0" w:space="0" w:color="auto"/>
        <w:left w:val="none" w:sz="0" w:space="0" w:color="auto"/>
        <w:bottom w:val="none" w:sz="0" w:space="0" w:color="auto"/>
        <w:right w:val="none" w:sz="0" w:space="0" w:color="auto"/>
      </w:divBdr>
    </w:div>
    <w:div w:id="995494584">
      <w:bodyDiv w:val="1"/>
      <w:marLeft w:val="0"/>
      <w:marRight w:val="0"/>
      <w:marTop w:val="0"/>
      <w:marBottom w:val="0"/>
      <w:divBdr>
        <w:top w:val="none" w:sz="0" w:space="0" w:color="auto"/>
        <w:left w:val="none" w:sz="0" w:space="0" w:color="auto"/>
        <w:bottom w:val="none" w:sz="0" w:space="0" w:color="auto"/>
        <w:right w:val="none" w:sz="0" w:space="0" w:color="auto"/>
      </w:divBdr>
    </w:div>
    <w:div w:id="996953082">
      <w:bodyDiv w:val="1"/>
      <w:marLeft w:val="0"/>
      <w:marRight w:val="0"/>
      <w:marTop w:val="0"/>
      <w:marBottom w:val="0"/>
      <w:divBdr>
        <w:top w:val="none" w:sz="0" w:space="0" w:color="auto"/>
        <w:left w:val="none" w:sz="0" w:space="0" w:color="auto"/>
        <w:bottom w:val="none" w:sz="0" w:space="0" w:color="auto"/>
        <w:right w:val="none" w:sz="0" w:space="0" w:color="auto"/>
      </w:divBdr>
    </w:div>
    <w:div w:id="998848065">
      <w:bodyDiv w:val="1"/>
      <w:marLeft w:val="0"/>
      <w:marRight w:val="0"/>
      <w:marTop w:val="0"/>
      <w:marBottom w:val="0"/>
      <w:divBdr>
        <w:top w:val="none" w:sz="0" w:space="0" w:color="auto"/>
        <w:left w:val="none" w:sz="0" w:space="0" w:color="auto"/>
        <w:bottom w:val="none" w:sz="0" w:space="0" w:color="auto"/>
        <w:right w:val="none" w:sz="0" w:space="0" w:color="auto"/>
      </w:divBdr>
    </w:div>
    <w:div w:id="1001351625">
      <w:bodyDiv w:val="1"/>
      <w:marLeft w:val="0"/>
      <w:marRight w:val="0"/>
      <w:marTop w:val="0"/>
      <w:marBottom w:val="0"/>
      <w:divBdr>
        <w:top w:val="none" w:sz="0" w:space="0" w:color="auto"/>
        <w:left w:val="none" w:sz="0" w:space="0" w:color="auto"/>
        <w:bottom w:val="none" w:sz="0" w:space="0" w:color="auto"/>
        <w:right w:val="none" w:sz="0" w:space="0" w:color="auto"/>
      </w:divBdr>
    </w:div>
    <w:div w:id="1004555814">
      <w:bodyDiv w:val="1"/>
      <w:marLeft w:val="0"/>
      <w:marRight w:val="0"/>
      <w:marTop w:val="0"/>
      <w:marBottom w:val="0"/>
      <w:divBdr>
        <w:top w:val="none" w:sz="0" w:space="0" w:color="auto"/>
        <w:left w:val="none" w:sz="0" w:space="0" w:color="auto"/>
        <w:bottom w:val="none" w:sz="0" w:space="0" w:color="auto"/>
        <w:right w:val="none" w:sz="0" w:space="0" w:color="auto"/>
      </w:divBdr>
    </w:div>
    <w:div w:id="1019627927">
      <w:bodyDiv w:val="1"/>
      <w:marLeft w:val="0"/>
      <w:marRight w:val="0"/>
      <w:marTop w:val="0"/>
      <w:marBottom w:val="0"/>
      <w:divBdr>
        <w:top w:val="none" w:sz="0" w:space="0" w:color="auto"/>
        <w:left w:val="none" w:sz="0" w:space="0" w:color="auto"/>
        <w:bottom w:val="none" w:sz="0" w:space="0" w:color="auto"/>
        <w:right w:val="none" w:sz="0" w:space="0" w:color="auto"/>
      </w:divBdr>
    </w:div>
    <w:div w:id="1020741685">
      <w:bodyDiv w:val="1"/>
      <w:marLeft w:val="0"/>
      <w:marRight w:val="0"/>
      <w:marTop w:val="0"/>
      <w:marBottom w:val="0"/>
      <w:divBdr>
        <w:top w:val="none" w:sz="0" w:space="0" w:color="auto"/>
        <w:left w:val="none" w:sz="0" w:space="0" w:color="auto"/>
        <w:bottom w:val="none" w:sz="0" w:space="0" w:color="auto"/>
        <w:right w:val="none" w:sz="0" w:space="0" w:color="auto"/>
      </w:divBdr>
    </w:div>
    <w:div w:id="1024598369">
      <w:bodyDiv w:val="1"/>
      <w:marLeft w:val="0"/>
      <w:marRight w:val="0"/>
      <w:marTop w:val="0"/>
      <w:marBottom w:val="0"/>
      <w:divBdr>
        <w:top w:val="none" w:sz="0" w:space="0" w:color="auto"/>
        <w:left w:val="none" w:sz="0" w:space="0" w:color="auto"/>
        <w:bottom w:val="none" w:sz="0" w:space="0" w:color="auto"/>
        <w:right w:val="none" w:sz="0" w:space="0" w:color="auto"/>
      </w:divBdr>
    </w:div>
    <w:div w:id="1026449535">
      <w:bodyDiv w:val="1"/>
      <w:marLeft w:val="0"/>
      <w:marRight w:val="0"/>
      <w:marTop w:val="0"/>
      <w:marBottom w:val="0"/>
      <w:divBdr>
        <w:top w:val="none" w:sz="0" w:space="0" w:color="auto"/>
        <w:left w:val="none" w:sz="0" w:space="0" w:color="auto"/>
        <w:bottom w:val="none" w:sz="0" w:space="0" w:color="auto"/>
        <w:right w:val="none" w:sz="0" w:space="0" w:color="auto"/>
      </w:divBdr>
    </w:div>
    <w:div w:id="1026519896">
      <w:bodyDiv w:val="1"/>
      <w:marLeft w:val="0"/>
      <w:marRight w:val="0"/>
      <w:marTop w:val="0"/>
      <w:marBottom w:val="0"/>
      <w:divBdr>
        <w:top w:val="none" w:sz="0" w:space="0" w:color="auto"/>
        <w:left w:val="none" w:sz="0" w:space="0" w:color="auto"/>
        <w:bottom w:val="none" w:sz="0" w:space="0" w:color="auto"/>
        <w:right w:val="none" w:sz="0" w:space="0" w:color="auto"/>
      </w:divBdr>
    </w:div>
    <w:div w:id="1028221252">
      <w:bodyDiv w:val="1"/>
      <w:marLeft w:val="0"/>
      <w:marRight w:val="0"/>
      <w:marTop w:val="0"/>
      <w:marBottom w:val="0"/>
      <w:divBdr>
        <w:top w:val="none" w:sz="0" w:space="0" w:color="auto"/>
        <w:left w:val="none" w:sz="0" w:space="0" w:color="auto"/>
        <w:bottom w:val="none" w:sz="0" w:space="0" w:color="auto"/>
        <w:right w:val="none" w:sz="0" w:space="0" w:color="auto"/>
      </w:divBdr>
    </w:div>
    <w:div w:id="1038817758">
      <w:bodyDiv w:val="1"/>
      <w:marLeft w:val="0"/>
      <w:marRight w:val="0"/>
      <w:marTop w:val="0"/>
      <w:marBottom w:val="0"/>
      <w:divBdr>
        <w:top w:val="none" w:sz="0" w:space="0" w:color="auto"/>
        <w:left w:val="none" w:sz="0" w:space="0" w:color="auto"/>
        <w:bottom w:val="none" w:sz="0" w:space="0" w:color="auto"/>
        <w:right w:val="none" w:sz="0" w:space="0" w:color="auto"/>
      </w:divBdr>
    </w:div>
    <w:div w:id="1039663690">
      <w:bodyDiv w:val="1"/>
      <w:marLeft w:val="0"/>
      <w:marRight w:val="0"/>
      <w:marTop w:val="0"/>
      <w:marBottom w:val="0"/>
      <w:divBdr>
        <w:top w:val="none" w:sz="0" w:space="0" w:color="auto"/>
        <w:left w:val="none" w:sz="0" w:space="0" w:color="auto"/>
        <w:bottom w:val="none" w:sz="0" w:space="0" w:color="auto"/>
        <w:right w:val="none" w:sz="0" w:space="0" w:color="auto"/>
      </w:divBdr>
    </w:div>
    <w:div w:id="1041200426">
      <w:bodyDiv w:val="1"/>
      <w:marLeft w:val="0"/>
      <w:marRight w:val="0"/>
      <w:marTop w:val="0"/>
      <w:marBottom w:val="0"/>
      <w:divBdr>
        <w:top w:val="none" w:sz="0" w:space="0" w:color="auto"/>
        <w:left w:val="none" w:sz="0" w:space="0" w:color="auto"/>
        <w:bottom w:val="none" w:sz="0" w:space="0" w:color="auto"/>
        <w:right w:val="none" w:sz="0" w:space="0" w:color="auto"/>
      </w:divBdr>
    </w:div>
    <w:div w:id="1042285296">
      <w:bodyDiv w:val="1"/>
      <w:marLeft w:val="0"/>
      <w:marRight w:val="0"/>
      <w:marTop w:val="0"/>
      <w:marBottom w:val="0"/>
      <w:divBdr>
        <w:top w:val="none" w:sz="0" w:space="0" w:color="auto"/>
        <w:left w:val="none" w:sz="0" w:space="0" w:color="auto"/>
        <w:bottom w:val="none" w:sz="0" w:space="0" w:color="auto"/>
        <w:right w:val="none" w:sz="0" w:space="0" w:color="auto"/>
      </w:divBdr>
    </w:div>
    <w:div w:id="1045986824">
      <w:bodyDiv w:val="1"/>
      <w:marLeft w:val="0"/>
      <w:marRight w:val="0"/>
      <w:marTop w:val="0"/>
      <w:marBottom w:val="0"/>
      <w:divBdr>
        <w:top w:val="none" w:sz="0" w:space="0" w:color="auto"/>
        <w:left w:val="none" w:sz="0" w:space="0" w:color="auto"/>
        <w:bottom w:val="none" w:sz="0" w:space="0" w:color="auto"/>
        <w:right w:val="none" w:sz="0" w:space="0" w:color="auto"/>
      </w:divBdr>
    </w:div>
    <w:div w:id="1047220950">
      <w:bodyDiv w:val="1"/>
      <w:marLeft w:val="0"/>
      <w:marRight w:val="0"/>
      <w:marTop w:val="0"/>
      <w:marBottom w:val="0"/>
      <w:divBdr>
        <w:top w:val="none" w:sz="0" w:space="0" w:color="auto"/>
        <w:left w:val="none" w:sz="0" w:space="0" w:color="auto"/>
        <w:bottom w:val="none" w:sz="0" w:space="0" w:color="auto"/>
        <w:right w:val="none" w:sz="0" w:space="0" w:color="auto"/>
      </w:divBdr>
    </w:div>
    <w:div w:id="1048148358">
      <w:bodyDiv w:val="1"/>
      <w:marLeft w:val="0"/>
      <w:marRight w:val="0"/>
      <w:marTop w:val="0"/>
      <w:marBottom w:val="0"/>
      <w:divBdr>
        <w:top w:val="none" w:sz="0" w:space="0" w:color="auto"/>
        <w:left w:val="none" w:sz="0" w:space="0" w:color="auto"/>
        <w:bottom w:val="none" w:sz="0" w:space="0" w:color="auto"/>
        <w:right w:val="none" w:sz="0" w:space="0" w:color="auto"/>
      </w:divBdr>
    </w:div>
    <w:div w:id="1051343185">
      <w:bodyDiv w:val="1"/>
      <w:marLeft w:val="0"/>
      <w:marRight w:val="0"/>
      <w:marTop w:val="0"/>
      <w:marBottom w:val="0"/>
      <w:divBdr>
        <w:top w:val="none" w:sz="0" w:space="0" w:color="auto"/>
        <w:left w:val="none" w:sz="0" w:space="0" w:color="auto"/>
        <w:bottom w:val="none" w:sz="0" w:space="0" w:color="auto"/>
        <w:right w:val="none" w:sz="0" w:space="0" w:color="auto"/>
      </w:divBdr>
    </w:div>
    <w:div w:id="1058087602">
      <w:bodyDiv w:val="1"/>
      <w:marLeft w:val="0"/>
      <w:marRight w:val="0"/>
      <w:marTop w:val="0"/>
      <w:marBottom w:val="0"/>
      <w:divBdr>
        <w:top w:val="none" w:sz="0" w:space="0" w:color="auto"/>
        <w:left w:val="none" w:sz="0" w:space="0" w:color="auto"/>
        <w:bottom w:val="none" w:sz="0" w:space="0" w:color="auto"/>
        <w:right w:val="none" w:sz="0" w:space="0" w:color="auto"/>
      </w:divBdr>
    </w:div>
    <w:div w:id="1059668235">
      <w:bodyDiv w:val="1"/>
      <w:marLeft w:val="0"/>
      <w:marRight w:val="0"/>
      <w:marTop w:val="0"/>
      <w:marBottom w:val="0"/>
      <w:divBdr>
        <w:top w:val="none" w:sz="0" w:space="0" w:color="auto"/>
        <w:left w:val="none" w:sz="0" w:space="0" w:color="auto"/>
        <w:bottom w:val="none" w:sz="0" w:space="0" w:color="auto"/>
        <w:right w:val="none" w:sz="0" w:space="0" w:color="auto"/>
      </w:divBdr>
    </w:div>
    <w:div w:id="1062871945">
      <w:bodyDiv w:val="1"/>
      <w:marLeft w:val="0"/>
      <w:marRight w:val="0"/>
      <w:marTop w:val="0"/>
      <w:marBottom w:val="0"/>
      <w:divBdr>
        <w:top w:val="none" w:sz="0" w:space="0" w:color="auto"/>
        <w:left w:val="none" w:sz="0" w:space="0" w:color="auto"/>
        <w:bottom w:val="none" w:sz="0" w:space="0" w:color="auto"/>
        <w:right w:val="none" w:sz="0" w:space="0" w:color="auto"/>
      </w:divBdr>
    </w:div>
    <w:div w:id="1074358662">
      <w:bodyDiv w:val="1"/>
      <w:marLeft w:val="0"/>
      <w:marRight w:val="0"/>
      <w:marTop w:val="0"/>
      <w:marBottom w:val="0"/>
      <w:divBdr>
        <w:top w:val="none" w:sz="0" w:space="0" w:color="auto"/>
        <w:left w:val="none" w:sz="0" w:space="0" w:color="auto"/>
        <w:bottom w:val="none" w:sz="0" w:space="0" w:color="auto"/>
        <w:right w:val="none" w:sz="0" w:space="0" w:color="auto"/>
      </w:divBdr>
    </w:div>
    <w:div w:id="1077366168">
      <w:bodyDiv w:val="1"/>
      <w:marLeft w:val="0"/>
      <w:marRight w:val="0"/>
      <w:marTop w:val="0"/>
      <w:marBottom w:val="0"/>
      <w:divBdr>
        <w:top w:val="none" w:sz="0" w:space="0" w:color="auto"/>
        <w:left w:val="none" w:sz="0" w:space="0" w:color="auto"/>
        <w:bottom w:val="none" w:sz="0" w:space="0" w:color="auto"/>
        <w:right w:val="none" w:sz="0" w:space="0" w:color="auto"/>
      </w:divBdr>
    </w:div>
    <w:div w:id="1082870940">
      <w:bodyDiv w:val="1"/>
      <w:marLeft w:val="0"/>
      <w:marRight w:val="0"/>
      <w:marTop w:val="0"/>
      <w:marBottom w:val="0"/>
      <w:divBdr>
        <w:top w:val="none" w:sz="0" w:space="0" w:color="auto"/>
        <w:left w:val="none" w:sz="0" w:space="0" w:color="auto"/>
        <w:bottom w:val="none" w:sz="0" w:space="0" w:color="auto"/>
        <w:right w:val="none" w:sz="0" w:space="0" w:color="auto"/>
      </w:divBdr>
    </w:div>
    <w:div w:id="1087384608">
      <w:bodyDiv w:val="1"/>
      <w:marLeft w:val="0"/>
      <w:marRight w:val="0"/>
      <w:marTop w:val="0"/>
      <w:marBottom w:val="0"/>
      <w:divBdr>
        <w:top w:val="none" w:sz="0" w:space="0" w:color="auto"/>
        <w:left w:val="none" w:sz="0" w:space="0" w:color="auto"/>
        <w:bottom w:val="none" w:sz="0" w:space="0" w:color="auto"/>
        <w:right w:val="none" w:sz="0" w:space="0" w:color="auto"/>
      </w:divBdr>
    </w:div>
    <w:div w:id="1090154940">
      <w:bodyDiv w:val="1"/>
      <w:marLeft w:val="0"/>
      <w:marRight w:val="0"/>
      <w:marTop w:val="0"/>
      <w:marBottom w:val="0"/>
      <w:divBdr>
        <w:top w:val="none" w:sz="0" w:space="0" w:color="auto"/>
        <w:left w:val="none" w:sz="0" w:space="0" w:color="auto"/>
        <w:bottom w:val="none" w:sz="0" w:space="0" w:color="auto"/>
        <w:right w:val="none" w:sz="0" w:space="0" w:color="auto"/>
      </w:divBdr>
    </w:div>
    <w:div w:id="1095244276">
      <w:bodyDiv w:val="1"/>
      <w:marLeft w:val="0"/>
      <w:marRight w:val="0"/>
      <w:marTop w:val="0"/>
      <w:marBottom w:val="0"/>
      <w:divBdr>
        <w:top w:val="none" w:sz="0" w:space="0" w:color="auto"/>
        <w:left w:val="none" w:sz="0" w:space="0" w:color="auto"/>
        <w:bottom w:val="none" w:sz="0" w:space="0" w:color="auto"/>
        <w:right w:val="none" w:sz="0" w:space="0" w:color="auto"/>
      </w:divBdr>
    </w:div>
    <w:div w:id="1095594880">
      <w:bodyDiv w:val="1"/>
      <w:marLeft w:val="0"/>
      <w:marRight w:val="0"/>
      <w:marTop w:val="0"/>
      <w:marBottom w:val="0"/>
      <w:divBdr>
        <w:top w:val="none" w:sz="0" w:space="0" w:color="auto"/>
        <w:left w:val="none" w:sz="0" w:space="0" w:color="auto"/>
        <w:bottom w:val="none" w:sz="0" w:space="0" w:color="auto"/>
        <w:right w:val="none" w:sz="0" w:space="0" w:color="auto"/>
      </w:divBdr>
    </w:div>
    <w:div w:id="1097291842">
      <w:bodyDiv w:val="1"/>
      <w:marLeft w:val="0"/>
      <w:marRight w:val="0"/>
      <w:marTop w:val="0"/>
      <w:marBottom w:val="0"/>
      <w:divBdr>
        <w:top w:val="none" w:sz="0" w:space="0" w:color="auto"/>
        <w:left w:val="none" w:sz="0" w:space="0" w:color="auto"/>
        <w:bottom w:val="none" w:sz="0" w:space="0" w:color="auto"/>
        <w:right w:val="none" w:sz="0" w:space="0" w:color="auto"/>
      </w:divBdr>
    </w:div>
    <w:div w:id="1100222956">
      <w:bodyDiv w:val="1"/>
      <w:marLeft w:val="0"/>
      <w:marRight w:val="0"/>
      <w:marTop w:val="0"/>
      <w:marBottom w:val="0"/>
      <w:divBdr>
        <w:top w:val="none" w:sz="0" w:space="0" w:color="auto"/>
        <w:left w:val="none" w:sz="0" w:space="0" w:color="auto"/>
        <w:bottom w:val="none" w:sz="0" w:space="0" w:color="auto"/>
        <w:right w:val="none" w:sz="0" w:space="0" w:color="auto"/>
      </w:divBdr>
    </w:div>
    <w:div w:id="1100296452">
      <w:bodyDiv w:val="1"/>
      <w:marLeft w:val="0"/>
      <w:marRight w:val="0"/>
      <w:marTop w:val="0"/>
      <w:marBottom w:val="0"/>
      <w:divBdr>
        <w:top w:val="none" w:sz="0" w:space="0" w:color="auto"/>
        <w:left w:val="none" w:sz="0" w:space="0" w:color="auto"/>
        <w:bottom w:val="none" w:sz="0" w:space="0" w:color="auto"/>
        <w:right w:val="none" w:sz="0" w:space="0" w:color="auto"/>
      </w:divBdr>
    </w:div>
    <w:div w:id="1103381935">
      <w:bodyDiv w:val="1"/>
      <w:marLeft w:val="0"/>
      <w:marRight w:val="0"/>
      <w:marTop w:val="0"/>
      <w:marBottom w:val="0"/>
      <w:divBdr>
        <w:top w:val="none" w:sz="0" w:space="0" w:color="auto"/>
        <w:left w:val="none" w:sz="0" w:space="0" w:color="auto"/>
        <w:bottom w:val="none" w:sz="0" w:space="0" w:color="auto"/>
        <w:right w:val="none" w:sz="0" w:space="0" w:color="auto"/>
      </w:divBdr>
    </w:div>
    <w:div w:id="1103840129">
      <w:bodyDiv w:val="1"/>
      <w:marLeft w:val="0"/>
      <w:marRight w:val="0"/>
      <w:marTop w:val="0"/>
      <w:marBottom w:val="0"/>
      <w:divBdr>
        <w:top w:val="none" w:sz="0" w:space="0" w:color="auto"/>
        <w:left w:val="none" w:sz="0" w:space="0" w:color="auto"/>
        <w:bottom w:val="none" w:sz="0" w:space="0" w:color="auto"/>
        <w:right w:val="none" w:sz="0" w:space="0" w:color="auto"/>
      </w:divBdr>
    </w:div>
    <w:div w:id="1116413091">
      <w:bodyDiv w:val="1"/>
      <w:marLeft w:val="0"/>
      <w:marRight w:val="0"/>
      <w:marTop w:val="0"/>
      <w:marBottom w:val="0"/>
      <w:divBdr>
        <w:top w:val="none" w:sz="0" w:space="0" w:color="auto"/>
        <w:left w:val="none" w:sz="0" w:space="0" w:color="auto"/>
        <w:bottom w:val="none" w:sz="0" w:space="0" w:color="auto"/>
        <w:right w:val="none" w:sz="0" w:space="0" w:color="auto"/>
      </w:divBdr>
    </w:div>
    <w:div w:id="1117335420">
      <w:bodyDiv w:val="1"/>
      <w:marLeft w:val="0"/>
      <w:marRight w:val="0"/>
      <w:marTop w:val="0"/>
      <w:marBottom w:val="0"/>
      <w:divBdr>
        <w:top w:val="none" w:sz="0" w:space="0" w:color="auto"/>
        <w:left w:val="none" w:sz="0" w:space="0" w:color="auto"/>
        <w:bottom w:val="none" w:sz="0" w:space="0" w:color="auto"/>
        <w:right w:val="none" w:sz="0" w:space="0" w:color="auto"/>
      </w:divBdr>
    </w:div>
    <w:div w:id="1123304798">
      <w:bodyDiv w:val="1"/>
      <w:marLeft w:val="0"/>
      <w:marRight w:val="0"/>
      <w:marTop w:val="0"/>
      <w:marBottom w:val="0"/>
      <w:divBdr>
        <w:top w:val="none" w:sz="0" w:space="0" w:color="auto"/>
        <w:left w:val="none" w:sz="0" w:space="0" w:color="auto"/>
        <w:bottom w:val="none" w:sz="0" w:space="0" w:color="auto"/>
        <w:right w:val="none" w:sz="0" w:space="0" w:color="auto"/>
      </w:divBdr>
    </w:div>
    <w:div w:id="1123772944">
      <w:bodyDiv w:val="1"/>
      <w:marLeft w:val="0"/>
      <w:marRight w:val="0"/>
      <w:marTop w:val="0"/>
      <w:marBottom w:val="0"/>
      <w:divBdr>
        <w:top w:val="none" w:sz="0" w:space="0" w:color="auto"/>
        <w:left w:val="none" w:sz="0" w:space="0" w:color="auto"/>
        <w:bottom w:val="none" w:sz="0" w:space="0" w:color="auto"/>
        <w:right w:val="none" w:sz="0" w:space="0" w:color="auto"/>
      </w:divBdr>
    </w:div>
    <w:div w:id="1124811523">
      <w:bodyDiv w:val="1"/>
      <w:marLeft w:val="0"/>
      <w:marRight w:val="0"/>
      <w:marTop w:val="0"/>
      <w:marBottom w:val="0"/>
      <w:divBdr>
        <w:top w:val="none" w:sz="0" w:space="0" w:color="auto"/>
        <w:left w:val="none" w:sz="0" w:space="0" w:color="auto"/>
        <w:bottom w:val="none" w:sz="0" w:space="0" w:color="auto"/>
        <w:right w:val="none" w:sz="0" w:space="0" w:color="auto"/>
      </w:divBdr>
    </w:div>
    <w:div w:id="1139687622">
      <w:bodyDiv w:val="1"/>
      <w:marLeft w:val="0"/>
      <w:marRight w:val="0"/>
      <w:marTop w:val="0"/>
      <w:marBottom w:val="0"/>
      <w:divBdr>
        <w:top w:val="none" w:sz="0" w:space="0" w:color="auto"/>
        <w:left w:val="none" w:sz="0" w:space="0" w:color="auto"/>
        <w:bottom w:val="none" w:sz="0" w:space="0" w:color="auto"/>
        <w:right w:val="none" w:sz="0" w:space="0" w:color="auto"/>
      </w:divBdr>
    </w:div>
    <w:div w:id="1147894531">
      <w:bodyDiv w:val="1"/>
      <w:marLeft w:val="0"/>
      <w:marRight w:val="0"/>
      <w:marTop w:val="0"/>
      <w:marBottom w:val="0"/>
      <w:divBdr>
        <w:top w:val="none" w:sz="0" w:space="0" w:color="auto"/>
        <w:left w:val="none" w:sz="0" w:space="0" w:color="auto"/>
        <w:bottom w:val="none" w:sz="0" w:space="0" w:color="auto"/>
        <w:right w:val="none" w:sz="0" w:space="0" w:color="auto"/>
      </w:divBdr>
    </w:div>
    <w:div w:id="1151754489">
      <w:bodyDiv w:val="1"/>
      <w:marLeft w:val="0"/>
      <w:marRight w:val="0"/>
      <w:marTop w:val="0"/>
      <w:marBottom w:val="0"/>
      <w:divBdr>
        <w:top w:val="none" w:sz="0" w:space="0" w:color="auto"/>
        <w:left w:val="none" w:sz="0" w:space="0" w:color="auto"/>
        <w:bottom w:val="none" w:sz="0" w:space="0" w:color="auto"/>
        <w:right w:val="none" w:sz="0" w:space="0" w:color="auto"/>
      </w:divBdr>
    </w:div>
    <w:div w:id="1164054410">
      <w:bodyDiv w:val="1"/>
      <w:marLeft w:val="0"/>
      <w:marRight w:val="0"/>
      <w:marTop w:val="0"/>
      <w:marBottom w:val="0"/>
      <w:divBdr>
        <w:top w:val="none" w:sz="0" w:space="0" w:color="auto"/>
        <w:left w:val="none" w:sz="0" w:space="0" w:color="auto"/>
        <w:bottom w:val="none" w:sz="0" w:space="0" w:color="auto"/>
        <w:right w:val="none" w:sz="0" w:space="0" w:color="auto"/>
      </w:divBdr>
    </w:div>
    <w:div w:id="1164129002">
      <w:bodyDiv w:val="1"/>
      <w:marLeft w:val="0"/>
      <w:marRight w:val="0"/>
      <w:marTop w:val="0"/>
      <w:marBottom w:val="0"/>
      <w:divBdr>
        <w:top w:val="none" w:sz="0" w:space="0" w:color="auto"/>
        <w:left w:val="none" w:sz="0" w:space="0" w:color="auto"/>
        <w:bottom w:val="none" w:sz="0" w:space="0" w:color="auto"/>
        <w:right w:val="none" w:sz="0" w:space="0" w:color="auto"/>
      </w:divBdr>
    </w:div>
    <w:div w:id="1164247437">
      <w:bodyDiv w:val="1"/>
      <w:marLeft w:val="0"/>
      <w:marRight w:val="0"/>
      <w:marTop w:val="0"/>
      <w:marBottom w:val="0"/>
      <w:divBdr>
        <w:top w:val="none" w:sz="0" w:space="0" w:color="auto"/>
        <w:left w:val="none" w:sz="0" w:space="0" w:color="auto"/>
        <w:bottom w:val="none" w:sz="0" w:space="0" w:color="auto"/>
        <w:right w:val="none" w:sz="0" w:space="0" w:color="auto"/>
      </w:divBdr>
    </w:div>
    <w:div w:id="1165823921">
      <w:bodyDiv w:val="1"/>
      <w:marLeft w:val="0"/>
      <w:marRight w:val="0"/>
      <w:marTop w:val="0"/>
      <w:marBottom w:val="0"/>
      <w:divBdr>
        <w:top w:val="none" w:sz="0" w:space="0" w:color="auto"/>
        <w:left w:val="none" w:sz="0" w:space="0" w:color="auto"/>
        <w:bottom w:val="none" w:sz="0" w:space="0" w:color="auto"/>
        <w:right w:val="none" w:sz="0" w:space="0" w:color="auto"/>
      </w:divBdr>
    </w:div>
    <w:div w:id="1167398284">
      <w:bodyDiv w:val="1"/>
      <w:marLeft w:val="0"/>
      <w:marRight w:val="0"/>
      <w:marTop w:val="0"/>
      <w:marBottom w:val="0"/>
      <w:divBdr>
        <w:top w:val="none" w:sz="0" w:space="0" w:color="auto"/>
        <w:left w:val="none" w:sz="0" w:space="0" w:color="auto"/>
        <w:bottom w:val="none" w:sz="0" w:space="0" w:color="auto"/>
        <w:right w:val="none" w:sz="0" w:space="0" w:color="auto"/>
      </w:divBdr>
    </w:div>
    <w:div w:id="1168446508">
      <w:bodyDiv w:val="1"/>
      <w:marLeft w:val="0"/>
      <w:marRight w:val="0"/>
      <w:marTop w:val="0"/>
      <w:marBottom w:val="0"/>
      <w:divBdr>
        <w:top w:val="none" w:sz="0" w:space="0" w:color="auto"/>
        <w:left w:val="none" w:sz="0" w:space="0" w:color="auto"/>
        <w:bottom w:val="none" w:sz="0" w:space="0" w:color="auto"/>
        <w:right w:val="none" w:sz="0" w:space="0" w:color="auto"/>
      </w:divBdr>
    </w:div>
    <w:div w:id="1168715748">
      <w:bodyDiv w:val="1"/>
      <w:marLeft w:val="0"/>
      <w:marRight w:val="0"/>
      <w:marTop w:val="0"/>
      <w:marBottom w:val="0"/>
      <w:divBdr>
        <w:top w:val="none" w:sz="0" w:space="0" w:color="auto"/>
        <w:left w:val="none" w:sz="0" w:space="0" w:color="auto"/>
        <w:bottom w:val="none" w:sz="0" w:space="0" w:color="auto"/>
        <w:right w:val="none" w:sz="0" w:space="0" w:color="auto"/>
      </w:divBdr>
    </w:div>
    <w:div w:id="1169558623">
      <w:bodyDiv w:val="1"/>
      <w:marLeft w:val="0"/>
      <w:marRight w:val="0"/>
      <w:marTop w:val="0"/>
      <w:marBottom w:val="0"/>
      <w:divBdr>
        <w:top w:val="none" w:sz="0" w:space="0" w:color="auto"/>
        <w:left w:val="none" w:sz="0" w:space="0" w:color="auto"/>
        <w:bottom w:val="none" w:sz="0" w:space="0" w:color="auto"/>
        <w:right w:val="none" w:sz="0" w:space="0" w:color="auto"/>
      </w:divBdr>
    </w:div>
    <w:div w:id="1173639761">
      <w:bodyDiv w:val="1"/>
      <w:marLeft w:val="0"/>
      <w:marRight w:val="0"/>
      <w:marTop w:val="0"/>
      <w:marBottom w:val="0"/>
      <w:divBdr>
        <w:top w:val="none" w:sz="0" w:space="0" w:color="auto"/>
        <w:left w:val="none" w:sz="0" w:space="0" w:color="auto"/>
        <w:bottom w:val="none" w:sz="0" w:space="0" w:color="auto"/>
        <w:right w:val="none" w:sz="0" w:space="0" w:color="auto"/>
      </w:divBdr>
    </w:div>
    <w:div w:id="1175339264">
      <w:bodyDiv w:val="1"/>
      <w:marLeft w:val="0"/>
      <w:marRight w:val="0"/>
      <w:marTop w:val="0"/>
      <w:marBottom w:val="0"/>
      <w:divBdr>
        <w:top w:val="none" w:sz="0" w:space="0" w:color="auto"/>
        <w:left w:val="none" w:sz="0" w:space="0" w:color="auto"/>
        <w:bottom w:val="none" w:sz="0" w:space="0" w:color="auto"/>
        <w:right w:val="none" w:sz="0" w:space="0" w:color="auto"/>
      </w:divBdr>
    </w:div>
    <w:div w:id="1178733470">
      <w:bodyDiv w:val="1"/>
      <w:marLeft w:val="0"/>
      <w:marRight w:val="0"/>
      <w:marTop w:val="0"/>
      <w:marBottom w:val="0"/>
      <w:divBdr>
        <w:top w:val="none" w:sz="0" w:space="0" w:color="auto"/>
        <w:left w:val="none" w:sz="0" w:space="0" w:color="auto"/>
        <w:bottom w:val="none" w:sz="0" w:space="0" w:color="auto"/>
        <w:right w:val="none" w:sz="0" w:space="0" w:color="auto"/>
      </w:divBdr>
    </w:div>
    <w:div w:id="1188299164">
      <w:bodyDiv w:val="1"/>
      <w:marLeft w:val="0"/>
      <w:marRight w:val="0"/>
      <w:marTop w:val="0"/>
      <w:marBottom w:val="0"/>
      <w:divBdr>
        <w:top w:val="none" w:sz="0" w:space="0" w:color="auto"/>
        <w:left w:val="none" w:sz="0" w:space="0" w:color="auto"/>
        <w:bottom w:val="none" w:sz="0" w:space="0" w:color="auto"/>
        <w:right w:val="none" w:sz="0" w:space="0" w:color="auto"/>
      </w:divBdr>
    </w:div>
    <w:div w:id="1190338949">
      <w:bodyDiv w:val="1"/>
      <w:marLeft w:val="0"/>
      <w:marRight w:val="0"/>
      <w:marTop w:val="0"/>
      <w:marBottom w:val="0"/>
      <w:divBdr>
        <w:top w:val="none" w:sz="0" w:space="0" w:color="auto"/>
        <w:left w:val="none" w:sz="0" w:space="0" w:color="auto"/>
        <w:bottom w:val="none" w:sz="0" w:space="0" w:color="auto"/>
        <w:right w:val="none" w:sz="0" w:space="0" w:color="auto"/>
      </w:divBdr>
    </w:div>
    <w:div w:id="1192181102">
      <w:bodyDiv w:val="1"/>
      <w:marLeft w:val="0"/>
      <w:marRight w:val="0"/>
      <w:marTop w:val="0"/>
      <w:marBottom w:val="0"/>
      <w:divBdr>
        <w:top w:val="none" w:sz="0" w:space="0" w:color="auto"/>
        <w:left w:val="none" w:sz="0" w:space="0" w:color="auto"/>
        <w:bottom w:val="none" w:sz="0" w:space="0" w:color="auto"/>
        <w:right w:val="none" w:sz="0" w:space="0" w:color="auto"/>
      </w:divBdr>
    </w:div>
    <w:div w:id="1193105075">
      <w:bodyDiv w:val="1"/>
      <w:marLeft w:val="0"/>
      <w:marRight w:val="0"/>
      <w:marTop w:val="0"/>
      <w:marBottom w:val="0"/>
      <w:divBdr>
        <w:top w:val="none" w:sz="0" w:space="0" w:color="auto"/>
        <w:left w:val="none" w:sz="0" w:space="0" w:color="auto"/>
        <w:bottom w:val="none" w:sz="0" w:space="0" w:color="auto"/>
        <w:right w:val="none" w:sz="0" w:space="0" w:color="auto"/>
      </w:divBdr>
    </w:div>
    <w:div w:id="1196192263">
      <w:bodyDiv w:val="1"/>
      <w:marLeft w:val="0"/>
      <w:marRight w:val="0"/>
      <w:marTop w:val="0"/>
      <w:marBottom w:val="0"/>
      <w:divBdr>
        <w:top w:val="none" w:sz="0" w:space="0" w:color="auto"/>
        <w:left w:val="none" w:sz="0" w:space="0" w:color="auto"/>
        <w:bottom w:val="none" w:sz="0" w:space="0" w:color="auto"/>
        <w:right w:val="none" w:sz="0" w:space="0" w:color="auto"/>
      </w:divBdr>
    </w:div>
    <w:div w:id="1210612918">
      <w:bodyDiv w:val="1"/>
      <w:marLeft w:val="0"/>
      <w:marRight w:val="0"/>
      <w:marTop w:val="0"/>
      <w:marBottom w:val="0"/>
      <w:divBdr>
        <w:top w:val="none" w:sz="0" w:space="0" w:color="auto"/>
        <w:left w:val="none" w:sz="0" w:space="0" w:color="auto"/>
        <w:bottom w:val="none" w:sz="0" w:space="0" w:color="auto"/>
        <w:right w:val="none" w:sz="0" w:space="0" w:color="auto"/>
      </w:divBdr>
    </w:div>
    <w:div w:id="1212182958">
      <w:bodyDiv w:val="1"/>
      <w:marLeft w:val="0"/>
      <w:marRight w:val="0"/>
      <w:marTop w:val="0"/>
      <w:marBottom w:val="0"/>
      <w:divBdr>
        <w:top w:val="none" w:sz="0" w:space="0" w:color="auto"/>
        <w:left w:val="none" w:sz="0" w:space="0" w:color="auto"/>
        <w:bottom w:val="none" w:sz="0" w:space="0" w:color="auto"/>
        <w:right w:val="none" w:sz="0" w:space="0" w:color="auto"/>
      </w:divBdr>
    </w:div>
    <w:div w:id="1212620190">
      <w:bodyDiv w:val="1"/>
      <w:marLeft w:val="0"/>
      <w:marRight w:val="0"/>
      <w:marTop w:val="0"/>
      <w:marBottom w:val="0"/>
      <w:divBdr>
        <w:top w:val="none" w:sz="0" w:space="0" w:color="auto"/>
        <w:left w:val="none" w:sz="0" w:space="0" w:color="auto"/>
        <w:bottom w:val="none" w:sz="0" w:space="0" w:color="auto"/>
        <w:right w:val="none" w:sz="0" w:space="0" w:color="auto"/>
      </w:divBdr>
    </w:div>
    <w:div w:id="1215004597">
      <w:bodyDiv w:val="1"/>
      <w:marLeft w:val="0"/>
      <w:marRight w:val="0"/>
      <w:marTop w:val="0"/>
      <w:marBottom w:val="0"/>
      <w:divBdr>
        <w:top w:val="none" w:sz="0" w:space="0" w:color="auto"/>
        <w:left w:val="none" w:sz="0" w:space="0" w:color="auto"/>
        <w:bottom w:val="none" w:sz="0" w:space="0" w:color="auto"/>
        <w:right w:val="none" w:sz="0" w:space="0" w:color="auto"/>
      </w:divBdr>
    </w:div>
    <w:div w:id="1215850395">
      <w:bodyDiv w:val="1"/>
      <w:marLeft w:val="0"/>
      <w:marRight w:val="0"/>
      <w:marTop w:val="0"/>
      <w:marBottom w:val="0"/>
      <w:divBdr>
        <w:top w:val="none" w:sz="0" w:space="0" w:color="auto"/>
        <w:left w:val="none" w:sz="0" w:space="0" w:color="auto"/>
        <w:bottom w:val="none" w:sz="0" w:space="0" w:color="auto"/>
        <w:right w:val="none" w:sz="0" w:space="0" w:color="auto"/>
      </w:divBdr>
    </w:div>
    <w:div w:id="1217938349">
      <w:bodyDiv w:val="1"/>
      <w:marLeft w:val="0"/>
      <w:marRight w:val="0"/>
      <w:marTop w:val="0"/>
      <w:marBottom w:val="0"/>
      <w:divBdr>
        <w:top w:val="none" w:sz="0" w:space="0" w:color="auto"/>
        <w:left w:val="none" w:sz="0" w:space="0" w:color="auto"/>
        <w:bottom w:val="none" w:sz="0" w:space="0" w:color="auto"/>
        <w:right w:val="none" w:sz="0" w:space="0" w:color="auto"/>
      </w:divBdr>
    </w:div>
    <w:div w:id="1224491729">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7258091">
      <w:bodyDiv w:val="1"/>
      <w:marLeft w:val="0"/>
      <w:marRight w:val="0"/>
      <w:marTop w:val="0"/>
      <w:marBottom w:val="0"/>
      <w:divBdr>
        <w:top w:val="none" w:sz="0" w:space="0" w:color="auto"/>
        <w:left w:val="none" w:sz="0" w:space="0" w:color="auto"/>
        <w:bottom w:val="none" w:sz="0" w:space="0" w:color="auto"/>
        <w:right w:val="none" w:sz="0" w:space="0" w:color="auto"/>
      </w:divBdr>
    </w:div>
    <w:div w:id="1232737536">
      <w:bodyDiv w:val="1"/>
      <w:marLeft w:val="0"/>
      <w:marRight w:val="0"/>
      <w:marTop w:val="0"/>
      <w:marBottom w:val="0"/>
      <w:divBdr>
        <w:top w:val="none" w:sz="0" w:space="0" w:color="auto"/>
        <w:left w:val="none" w:sz="0" w:space="0" w:color="auto"/>
        <w:bottom w:val="none" w:sz="0" w:space="0" w:color="auto"/>
        <w:right w:val="none" w:sz="0" w:space="0" w:color="auto"/>
      </w:divBdr>
    </w:div>
    <w:div w:id="1237593537">
      <w:bodyDiv w:val="1"/>
      <w:marLeft w:val="0"/>
      <w:marRight w:val="0"/>
      <w:marTop w:val="0"/>
      <w:marBottom w:val="0"/>
      <w:divBdr>
        <w:top w:val="none" w:sz="0" w:space="0" w:color="auto"/>
        <w:left w:val="none" w:sz="0" w:space="0" w:color="auto"/>
        <w:bottom w:val="none" w:sz="0" w:space="0" w:color="auto"/>
        <w:right w:val="none" w:sz="0" w:space="0" w:color="auto"/>
      </w:divBdr>
    </w:div>
    <w:div w:id="1251040150">
      <w:bodyDiv w:val="1"/>
      <w:marLeft w:val="0"/>
      <w:marRight w:val="0"/>
      <w:marTop w:val="0"/>
      <w:marBottom w:val="0"/>
      <w:divBdr>
        <w:top w:val="none" w:sz="0" w:space="0" w:color="auto"/>
        <w:left w:val="none" w:sz="0" w:space="0" w:color="auto"/>
        <w:bottom w:val="none" w:sz="0" w:space="0" w:color="auto"/>
        <w:right w:val="none" w:sz="0" w:space="0" w:color="auto"/>
      </w:divBdr>
    </w:div>
    <w:div w:id="1252085823">
      <w:bodyDiv w:val="1"/>
      <w:marLeft w:val="0"/>
      <w:marRight w:val="0"/>
      <w:marTop w:val="0"/>
      <w:marBottom w:val="0"/>
      <w:divBdr>
        <w:top w:val="none" w:sz="0" w:space="0" w:color="auto"/>
        <w:left w:val="none" w:sz="0" w:space="0" w:color="auto"/>
        <w:bottom w:val="none" w:sz="0" w:space="0" w:color="auto"/>
        <w:right w:val="none" w:sz="0" w:space="0" w:color="auto"/>
      </w:divBdr>
    </w:div>
    <w:div w:id="1256550991">
      <w:bodyDiv w:val="1"/>
      <w:marLeft w:val="0"/>
      <w:marRight w:val="0"/>
      <w:marTop w:val="0"/>
      <w:marBottom w:val="0"/>
      <w:divBdr>
        <w:top w:val="none" w:sz="0" w:space="0" w:color="auto"/>
        <w:left w:val="none" w:sz="0" w:space="0" w:color="auto"/>
        <w:bottom w:val="none" w:sz="0" w:space="0" w:color="auto"/>
        <w:right w:val="none" w:sz="0" w:space="0" w:color="auto"/>
      </w:divBdr>
    </w:div>
    <w:div w:id="1270118562">
      <w:bodyDiv w:val="1"/>
      <w:marLeft w:val="0"/>
      <w:marRight w:val="0"/>
      <w:marTop w:val="0"/>
      <w:marBottom w:val="0"/>
      <w:divBdr>
        <w:top w:val="none" w:sz="0" w:space="0" w:color="auto"/>
        <w:left w:val="none" w:sz="0" w:space="0" w:color="auto"/>
        <w:bottom w:val="none" w:sz="0" w:space="0" w:color="auto"/>
        <w:right w:val="none" w:sz="0" w:space="0" w:color="auto"/>
      </w:divBdr>
    </w:div>
    <w:div w:id="1274558535">
      <w:bodyDiv w:val="1"/>
      <w:marLeft w:val="0"/>
      <w:marRight w:val="0"/>
      <w:marTop w:val="0"/>
      <w:marBottom w:val="0"/>
      <w:divBdr>
        <w:top w:val="none" w:sz="0" w:space="0" w:color="auto"/>
        <w:left w:val="none" w:sz="0" w:space="0" w:color="auto"/>
        <w:bottom w:val="none" w:sz="0" w:space="0" w:color="auto"/>
        <w:right w:val="none" w:sz="0" w:space="0" w:color="auto"/>
      </w:divBdr>
    </w:div>
    <w:div w:id="1275941898">
      <w:bodyDiv w:val="1"/>
      <w:marLeft w:val="0"/>
      <w:marRight w:val="0"/>
      <w:marTop w:val="0"/>
      <w:marBottom w:val="0"/>
      <w:divBdr>
        <w:top w:val="none" w:sz="0" w:space="0" w:color="auto"/>
        <w:left w:val="none" w:sz="0" w:space="0" w:color="auto"/>
        <w:bottom w:val="none" w:sz="0" w:space="0" w:color="auto"/>
        <w:right w:val="none" w:sz="0" w:space="0" w:color="auto"/>
      </w:divBdr>
    </w:div>
    <w:div w:id="1286962141">
      <w:bodyDiv w:val="1"/>
      <w:marLeft w:val="0"/>
      <w:marRight w:val="0"/>
      <w:marTop w:val="0"/>
      <w:marBottom w:val="0"/>
      <w:divBdr>
        <w:top w:val="none" w:sz="0" w:space="0" w:color="auto"/>
        <w:left w:val="none" w:sz="0" w:space="0" w:color="auto"/>
        <w:bottom w:val="none" w:sz="0" w:space="0" w:color="auto"/>
        <w:right w:val="none" w:sz="0" w:space="0" w:color="auto"/>
      </w:divBdr>
    </w:div>
    <w:div w:id="1289972477">
      <w:bodyDiv w:val="1"/>
      <w:marLeft w:val="0"/>
      <w:marRight w:val="0"/>
      <w:marTop w:val="0"/>
      <w:marBottom w:val="0"/>
      <w:divBdr>
        <w:top w:val="none" w:sz="0" w:space="0" w:color="auto"/>
        <w:left w:val="none" w:sz="0" w:space="0" w:color="auto"/>
        <w:bottom w:val="none" w:sz="0" w:space="0" w:color="auto"/>
        <w:right w:val="none" w:sz="0" w:space="0" w:color="auto"/>
      </w:divBdr>
    </w:div>
    <w:div w:id="1294091646">
      <w:bodyDiv w:val="1"/>
      <w:marLeft w:val="0"/>
      <w:marRight w:val="0"/>
      <w:marTop w:val="0"/>
      <w:marBottom w:val="0"/>
      <w:divBdr>
        <w:top w:val="none" w:sz="0" w:space="0" w:color="auto"/>
        <w:left w:val="none" w:sz="0" w:space="0" w:color="auto"/>
        <w:bottom w:val="none" w:sz="0" w:space="0" w:color="auto"/>
        <w:right w:val="none" w:sz="0" w:space="0" w:color="auto"/>
      </w:divBdr>
      <w:divsChild>
        <w:div w:id="1850607168">
          <w:marLeft w:val="0"/>
          <w:marRight w:val="0"/>
          <w:marTop w:val="255"/>
          <w:marBottom w:val="0"/>
          <w:divBdr>
            <w:top w:val="none" w:sz="0" w:space="0" w:color="auto"/>
            <w:left w:val="none" w:sz="0" w:space="0" w:color="auto"/>
            <w:bottom w:val="none" w:sz="0" w:space="0" w:color="auto"/>
            <w:right w:val="none" w:sz="0" w:space="0" w:color="auto"/>
          </w:divBdr>
          <w:divsChild>
            <w:div w:id="5281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8440">
      <w:bodyDiv w:val="1"/>
      <w:marLeft w:val="0"/>
      <w:marRight w:val="0"/>
      <w:marTop w:val="0"/>
      <w:marBottom w:val="0"/>
      <w:divBdr>
        <w:top w:val="none" w:sz="0" w:space="0" w:color="auto"/>
        <w:left w:val="none" w:sz="0" w:space="0" w:color="auto"/>
        <w:bottom w:val="none" w:sz="0" w:space="0" w:color="auto"/>
        <w:right w:val="none" w:sz="0" w:space="0" w:color="auto"/>
      </w:divBdr>
    </w:div>
    <w:div w:id="1301035973">
      <w:bodyDiv w:val="1"/>
      <w:marLeft w:val="0"/>
      <w:marRight w:val="0"/>
      <w:marTop w:val="0"/>
      <w:marBottom w:val="0"/>
      <w:divBdr>
        <w:top w:val="none" w:sz="0" w:space="0" w:color="auto"/>
        <w:left w:val="none" w:sz="0" w:space="0" w:color="auto"/>
        <w:bottom w:val="none" w:sz="0" w:space="0" w:color="auto"/>
        <w:right w:val="none" w:sz="0" w:space="0" w:color="auto"/>
      </w:divBdr>
    </w:div>
    <w:div w:id="1308973039">
      <w:bodyDiv w:val="1"/>
      <w:marLeft w:val="0"/>
      <w:marRight w:val="0"/>
      <w:marTop w:val="0"/>
      <w:marBottom w:val="0"/>
      <w:divBdr>
        <w:top w:val="none" w:sz="0" w:space="0" w:color="auto"/>
        <w:left w:val="none" w:sz="0" w:space="0" w:color="auto"/>
        <w:bottom w:val="none" w:sz="0" w:space="0" w:color="auto"/>
        <w:right w:val="none" w:sz="0" w:space="0" w:color="auto"/>
      </w:divBdr>
    </w:div>
    <w:div w:id="1312443913">
      <w:bodyDiv w:val="1"/>
      <w:marLeft w:val="0"/>
      <w:marRight w:val="0"/>
      <w:marTop w:val="0"/>
      <w:marBottom w:val="0"/>
      <w:divBdr>
        <w:top w:val="none" w:sz="0" w:space="0" w:color="auto"/>
        <w:left w:val="none" w:sz="0" w:space="0" w:color="auto"/>
        <w:bottom w:val="none" w:sz="0" w:space="0" w:color="auto"/>
        <w:right w:val="none" w:sz="0" w:space="0" w:color="auto"/>
      </w:divBdr>
    </w:div>
    <w:div w:id="1312635619">
      <w:bodyDiv w:val="1"/>
      <w:marLeft w:val="0"/>
      <w:marRight w:val="0"/>
      <w:marTop w:val="0"/>
      <w:marBottom w:val="0"/>
      <w:divBdr>
        <w:top w:val="none" w:sz="0" w:space="0" w:color="auto"/>
        <w:left w:val="none" w:sz="0" w:space="0" w:color="auto"/>
        <w:bottom w:val="none" w:sz="0" w:space="0" w:color="auto"/>
        <w:right w:val="none" w:sz="0" w:space="0" w:color="auto"/>
      </w:divBdr>
    </w:div>
    <w:div w:id="1323654660">
      <w:bodyDiv w:val="1"/>
      <w:marLeft w:val="0"/>
      <w:marRight w:val="0"/>
      <w:marTop w:val="0"/>
      <w:marBottom w:val="0"/>
      <w:divBdr>
        <w:top w:val="none" w:sz="0" w:space="0" w:color="auto"/>
        <w:left w:val="none" w:sz="0" w:space="0" w:color="auto"/>
        <w:bottom w:val="none" w:sz="0" w:space="0" w:color="auto"/>
        <w:right w:val="none" w:sz="0" w:space="0" w:color="auto"/>
      </w:divBdr>
    </w:div>
    <w:div w:id="1326586084">
      <w:bodyDiv w:val="1"/>
      <w:marLeft w:val="0"/>
      <w:marRight w:val="0"/>
      <w:marTop w:val="0"/>
      <w:marBottom w:val="0"/>
      <w:divBdr>
        <w:top w:val="none" w:sz="0" w:space="0" w:color="auto"/>
        <w:left w:val="none" w:sz="0" w:space="0" w:color="auto"/>
        <w:bottom w:val="none" w:sz="0" w:space="0" w:color="auto"/>
        <w:right w:val="none" w:sz="0" w:space="0" w:color="auto"/>
      </w:divBdr>
    </w:div>
    <w:div w:id="1328367467">
      <w:bodyDiv w:val="1"/>
      <w:marLeft w:val="0"/>
      <w:marRight w:val="0"/>
      <w:marTop w:val="0"/>
      <w:marBottom w:val="0"/>
      <w:divBdr>
        <w:top w:val="none" w:sz="0" w:space="0" w:color="auto"/>
        <w:left w:val="none" w:sz="0" w:space="0" w:color="auto"/>
        <w:bottom w:val="none" w:sz="0" w:space="0" w:color="auto"/>
        <w:right w:val="none" w:sz="0" w:space="0" w:color="auto"/>
      </w:divBdr>
    </w:div>
    <w:div w:id="1332179483">
      <w:bodyDiv w:val="1"/>
      <w:marLeft w:val="0"/>
      <w:marRight w:val="0"/>
      <w:marTop w:val="0"/>
      <w:marBottom w:val="0"/>
      <w:divBdr>
        <w:top w:val="none" w:sz="0" w:space="0" w:color="auto"/>
        <w:left w:val="none" w:sz="0" w:space="0" w:color="auto"/>
        <w:bottom w:val="none" w:sz="0" w:space="0" w:color="auto"/>
        <w:right w:val="none" w:sz="0" w:space="0" w:color="auto"/>
      </w:divBdr>
    </w:div>
    <w:div w:id="1332444105">
      <w:bodyDiv w:val="1"/>
      <w:marLeft w:val="0"/>
      <w:marRight w:val="0"/>
      <w:marTop w:val="0"/>
      <w:marBottom w:val="0"/>
      <w:divBdr>
        <w:top w:val="none" w:sz="0" w:space="0" w:color="auto"/>
        <w:left w:val="none" w:sz="0" w:space="0" w:color="auto"/>
        <w:bottom w:val="none" w:sz="0" w:space="0" w:color="auto"/>
        <w:right w:val="none" w:sz="0" w:space="0" w:color="auto"/>
      </w:divBdr>
    </w:div>
    <w:div w:id="1344475065">
      <w:bodyDiv w:val="1"/>
      <w:marLeft w:val="0"/>
      <w:marRight w:val="0"/>
      <w:marTop w:val="0"/>
      <w:marBottom w:val="0"/>
      <w:divBdr>
        <w:top w:val="none" w:sz="0" w:space="0" w:color="auto"/>
        <w:left w:val="none" w:sz="0" w:space="0" w:color="auto"/>
        <w:bottom w:val="none" w:sz="0" w:space="0" w:color="auto"/>
        <w:right w:val="none" w:sz="0" w:space="0" w:color="auto"/>
      </w:divBdr>
    </w:div>
    <w:div w:id="1346980879">
      <w:bodyDiv w:val="1"/>
      <w:marLeft w:val="0"/>
      <w:marRight w:val="0"/>
      <w:marTop w:val="0"/>
      <w:marBottom w:val="0"/>
      <w:divBdr>
        <w:top w:val="none" w:sz="0" w:space="0" w:color="auto"/>
        <w:left w:val="none" w:sz="0" w:space="0" w:color="auto"/>
        <w:bottom w:val="none" w:sz="0" w:space="0" w:color="auto"/>
        <w:right w:val="none" w:sz="0" w:space="0" w:color="auto"/>
      </w:divBdr>
    </w:div>
    <w:div w:id="1348021135">
      <w:bodyDiv w:val="1"/>
      <w:marLeft w:val="0"/>
      <w:marRight w:val="0"/>
      <w:marTop w:val="0"/>
      <w:marBottom w:val="0"/>
      <w:divBdr>
        <w:top w:val="none" w:sz="0" w:space="0" w:color="auto"/>
        <w:left w:val="none" w:sz="0" w:space="0" w:color="auto"/>
        <w:bottom w:val="none" w:sz="0" w:space="0" w:color="auto"/>
        <w:right w:val="none" w:sz="0" w:space="0" w:color="auto"/>
      </w:divBdr>
    </w:div>
    <w:div w:id="1348292846">
      <w:bodyDiv w:val="1"/>
      <w:marLeft w:val="0"/>
      <w:marRight w:val="0"/>
      <w:marTop w:val="0"/>
      <w:marBottom w:val="0"/>
      <w:divBdr>
        <w:top w:val="none" w:sz="0" w:space="0" w:color="auto"/>
        <w:left w:val="none" w:sz="0" w:space="0" w:color="auto"/>
        <w:bottom w:val="none" w:sz="0" w:space="0" w:color="auto"/>
        <w:right w:val="none" w:sz="0" w:space="0" w:color="auto"/>
      </w:divBdr>
    </w:div>
    <w:div w:id="1349334989">
      <w:bodyDiv w:val="1"/>
      <w:marLeft w:val="0"/>
      <w:marRight w:val="0"/>
      <w:marTop w:val="0"/>
      <w:marBottom w:val="0"/>
      <w:divBdr>
        <w:top w:val="none" w:sz="0" w:space="0" w:color="auto"/>
        <w:left w:val="none" w:sz="0" w:space="0" w:color="auto"/>
        <w:bottom w:val="none" w:sz="0" w:space="0" w:color="auto"/>
        <w:right w:val="none" w:sz="0" w:space="0" w:color="auto"/>
      </w:divBdr>
    </w:div>
    <w:div w:id="1350990013">
      <w:bodyDiv w:val="1"/>
      <w:marLeft w:val="0"/>
      <w:marRight w:val="0"/>
      <w:marTop w:val="0"/>
      <w:marBottom w:val="0"/>
      <w:divBdr>
        <w:top w:val="none" w:sz="0" w:space="0" w:color="auto"/>
        <w:left w:val="none" w:sz="0" w:space="0" w:color="auto"/>
        <w:bottom w:val="none" w:sz="0" w:space="0" w:color="auto"/>
        <w:right w:val="none" w:sz="0" w:space="0" w:color="auto"/>
      </w:divBdr>
    </w:div>
    <w:div w:id="1351489532">
      <w:bodyDiv w:val="1"/>
      <w:marLeft w:val="0"/>
      <w:marRight w:val="0"/>
      <w:marTop w:val="0"/>
      <w:marBottom w:val="0"/>
      <w:divBdr>
        <w:top w:val="none" w:sz="0" w:space="0" w:color="auto"/>
        <w:left w:val="none" w:sz="0" w:space="0" w:color="auto"/>
        <w:bottom w:val="none" w:sz="0" w:space="0" w:color="auto"/>
        <w:right w:val="none" w:sz="0" w:space="0" w:color="auto"/>
      </w:divBdr>
    </w:div>
    <w:div w:id="1351491555">
      <w:bodyDiv w:val="1"/>
      <w:marLeft w:val="0"/>
      <w:marRight w:val="0"/>
      <w:marTop w:val="0"/>
      <w:marBottom w:val="0"/>
      <w:divBdr>
        <w:top w:val="none" w:sz="0" w:space="0" w:color="auto"/>
        <w:left w:val="none" w:sz="0" w:space="0" w:color="auto"/>
        <w:bottom w:val="none" w:sz="0" w:space="0" w:color="auto"/>
        <w:right w:val="none" w:sz="0" w:space="0" w:color="auto"/>
      </w:divBdr>
    </w:div>
    <w:div w:id="1353413577">
      <w:bodyDiv w:val="1"/>
      <w:marLeft w:val="0"/>
      <w:marRight w:val="0"/>
      <w:marTop w:val="0"/>
      <w:marBottom w:val="0"/>
      <w:divBdr>
        <w:top w:val="none" w:sz="0" w:space="0" w:color="auto"/>
        <w:left w:val="none" w:sz="0" w:space="0" w:color="auto"/>
        <w:bottom w:val="none" w:sz="0" w:space="0" w:color="auto"/>
        <w:right w:val="none" w:sz="0" w:space="0" w:color="auto"/>
      </w:divBdr>
    </w:div>
    <w:div w:id="1354838665">
      <w:bodyDiv w:val="1"/>
      <w:marLeft w:val="0"/>
      <w:marRight w:val="0"/>
      <w:marTop w:val="0"/>
      <w:marBottom w:val="0"/>
      <w:divBdr>
        <w:top w:val="none" w:sz="0" w:space="0" w:color="auto"/>
        <w:left w:val="none" w:sz="0" w:space="0" w:color="auto"/>
        <w:bottom w:val="none" w:sz="0" w:space="0" w:color="auto"/>
        <w:right w:val="none" w:sz="0" w:space="0" w:color="auto"/>
      </w:divBdr>
    </w:div>
    <w:div w:id="1363432778">
      <w:bodyDiv w:val="1"/>
      <w:marLeft w:val="0"/>
      <w:marRight w:val="0"/>
      <w:marTop w:val="0"/>
      <w:marBottom w:val="0"/>
      <w:divBdr>
        <w:top w:val="none" w:sz="0" w:space="0" w:color="auto"/>
        <w:left w:val="none" w:sz="0" w:space="0" w:color="auto"/>
        <w:bottom w:val="none" w:sz="0" w:space="0" w:color="auto"/>
        <w:right w:val="none" w:sz="0" w:space="0" w:color="auto"/>
      </w:divBdr>
    </w:div>
    <w:div w:id="1364675992">
      <w:bodyDiv w:val="1"/>
      <w:marLeft w:val="0"/>
      <w:marRight w:val="0"/>
      <w:marTop w:val="0"/>
      <w:marBottom w:val="0"/>
      <w:divBdr>
        <w:top w:val="none" w:sz="0" w:space="0" w:color="auto"/>
        <w:left w:val="none" w:sz="0" w:space="0" w:color="auto"/>
        <w:bottom w:val="none" w:sz="0" w:space="0" w:color="auto"/>
        <w:right w:val="none" w:sz="0" w:space="0" w:color="auto"/>
      </w:divBdr>
    </w:div>
    <w:div w:id="1365330996">
      <w:bodyDiv w:val="1"/>
      <w:marLeft w:val="0"/>
      <w:marRight w:val="0"/>
      <w:marTop w:val="0"/>
      <w:marBottom w:val="0"/>
      <w:divBdr>
        <w:top w:val="none" w:sz="0" w:space="0" w:color="auto"/>
        <w:left w:val="none" w:sz="0" w:space="0" w:color="auto"/>
        <w:bottom w:val="none" w:sz="0" w:space="0" w:color="auto"/>
        <w:right w:val="none" w:sz="0" w:space="0" w:color="auto"/>
      </w:divBdr>
    </w:div>
    <w:div w:id="1366563173">
      <w:bodyDiv w:val="1"/>
      <w:marLeft w:val="0"/>
      <w:marRight w:val="0"/>
      <w:marTop w:val="0"/>
      <w:marBottom w:val="0"/>
      <w:divBdr>
        <w:top w:val="none" w:sz="0" w:space="0" w:color="auto"/>
        <w:left w:val="none" w:sz="0" w:space="0" w:color="auto"/>
        <w:bottom w:val="none" w:sz="0" w:space="0" w:color="auto"/>
        <w:right w:val="none" w:sz="0" w:space="0" w:color="auto"/>
      </w:divBdr>
    </w:div>
    <w:div w:id="1372920760">
      <w:bodyDiv w:val="1"/>
      <w:marLeft w:val="0"/>
      <w:marRight w:val="0"/>
      <w:marTop w:val="0"/>
      <w:marBottom w:val="0"/>
      <w:divBdr>
        <w:top w:val="none" w:sz="0" w:space="0" w:color="auto"/>
        <w:left w:val="none" w:sz="0" w:space="0" w:color="auto"/>
        <w:bottom w:val="none" w:sz="0" w:space="0" w:color="auto"/>
        <w:right w:val="none" w:sz="0" w:space="0" w:color="auto"/>
      </w:divBdr>
    </w:div>
    <w:div w:id="1374697616">
      <w:bodyDiv w:val="1"/>
      <w:marLeft w:val="0"/>
      <w:marRight w:val="0"/>
      <w:marTop w:val="0"/>
      <w:marBottom w:val="0"/>
      <w:divBdr>
        <w:top w:val="none" w:sz="0" w:space="0" w:color="auto"/>
        <w:left w:val="none" w:sz="0" w:space="0" w:color="auto"/>
        <w:bottom w:val="none" w:sz="0" w:space="0" w:color="auto"/>
        <w:right w:val="none" w:sz="0" w:space="0" w:color="auto"/>
      </w:divBdr>
    </w:div>
    <w:div w:id="1376583881">
      <w:bodyDiv w:val="1"/>
      <w:marLeft w:val="0"/>
      <w:marRight w:val="0"/>
      <w:marTop w:val="0"/>
      <w:marBottom w:val="0"/>
      <w:divBdr>
        <w:top w:val="none" w:sz="0" w:space="0" w:color="auto"/>
        <w:left w:val="none" w:sz="0" w:space="0" w:color="auto"/>
        <w:bottom w:val="none" w:sz="0" w:space="0" w:color="auto"/>
        <w:right w:val="none" w:sz="0" w:space="0" w:color="auto"/>
      </w:divBdr>
    </w:div>
    <w:div w:id="1379746959">
      <w:bodyDiv w:val="1"/>
      <w:marLeft w:val="0"/>
      <w:marRight w:val="0"/>
      <w:marTop w:val="0"/>
      <w:marBottom w:val="0"/>
      <w:divBdr>
        <w:top w:val="none" w:sz="0" w:space="0" w:color="auto"/>
        <w:left w:val="none" w:sz="0" w:space="0" w:color="auto"/>
        <w:bottom w:val="none" w:sz="0" w:space="0" w:color="auto"/>
        <w:right w:val="none" w:sz="0" w:space="0" w:color="auto"/>
      </w:divBdr>
    </w:div>
    <w:div w:id="1384330210">
      <w:bodyDiv w:val="1"/>
      <w:marLeft w:val="0"/>
      <w:marRight w:val="0"/>
      <w:marTop w:val="0"/>
      <w:marBottom w:val="0"/>
      <w:divBdr>
        <w:top w:val="none" w:sz="0" w:space="0" w:color="auto"/>
        <w:left w:val="none" w:sz="0" w:space="0" w:color="auto"/>
        <w:bottom w:val="none" w:sz="0" w:space="0" w:color="auto"/>
        <w:right w:val="none" w:sz="0" w:space="0" w:color="auto"/>
      </w:divBdr>
    </w:div>
    <w:div w:id="1385718480">
      <w:bodyDiv w:val="1"/>
      <w:marLeft w:val="0"/>
      <w:marRight w:val="0"/>
      <w:marTop w:val="0"/>
      <w:marBottom w:val="0"/>
      <w:divBdr>
        <w:top w:val="none" w:sz="0" w:space="0" w:color="auto"/>
        <w:left w:val="none" w:sz="0" w:space="0" w:color="auto"/>
        <w:bottom w:val="none" w:sz="0" w:space="0" w:color="auto"/>
        <w:right w:val="none" w:sz="0" w:space="0" w:color="auto"/>
      </w:divBdr>
    </w:div>
    <w:div w:id="1386637063">
      <w:bodyDiv w:val="1"/>
      <w:marLeft w:val="0"/>
      <w:marRight w:val="0"/>
      <w:marTop w:val="0"/>
      <w:marBottom w:val="0"/>
      <w:divBdr>
        <w:top w:val="none" w:sz="0" w:space="0" w:color="auto"/>
        <w:left w:val="none" w:sz="0" w:space="0" w:color="auto"/>
        <w:bottom w:val="none" w:sz="0" w:space="0" w:color="auto"/>
        <w:right w:val="none" w:sz="0" w:space="0" w:color="auto"/>
      </w:divBdr>
    </w:div>
    <w:div w:id="1389301311">
      <w:bodyDiv w:val="1"/>
      <w:marLeft w:val="0"/>
      <w:marRight w:val="0"/>
      <w:marTop w:val="0"/>
      <w:marBottom w:val="0"/>
      <w:divBdr>
        <w:top w:val="none" w:sz="0" w:space="0" w:color="auto"/>
        <w:left w:val="none" w:sz="0" w:space="0" w:color="auto"/>
        <w:bottom w:val="none" w:sz="0" w:space="0" w:color="auto"/>
        <w:right w:val="none" w:sz="0" w:space="0" w:color="auto"/>
      </w:divBdr>
    </w:div>
    <w:div w:id="1396394093">
      <w:bodyDiv w:val="1"/>
      <w:marLeft w:val="0"/>
      <w:marRight w:val="0"/>
      <w:marTop w:val="0"/>
      <w:marBottom w:val="0"/>
      <w:divBdr>
        <w:top w:val="none" w:sz="0" w:space="0" w:color="auto"/>
        <w:left w:val="none" w:sz="0" w:space="0" w:color="auto"/>
        <w:bottom w:val="none" w:sz="0" w:space="0" w:color="auto"/>
        <w:right w:val="none" w:sz="0" w:space="0" w:color="auto"/>
      </w:divBdr>
    </w:div>
    <w:div w:id="1411922860">
      <w:bodyDiv w:val="1"/>
      <w:marLeft w:val="0"/>
      <w:marRight w:val="0"/>
      <w:marTop w:val="0"/>
      <w:marBottom w:val="0"/>
      <w:divBdr>
        <w:top w:val="none" w:sz="0" w:space="0" w:color="auto"/>
        <w:left w:val="none" w:sz="0" w:space="0" w:color="auto"/>
        <w:bottom w:val="none" w:sz="0" w:space="0" w:color="auto"/>
        <w:right w:val="none" w:sz="0" w:space="0" w:color="auto"/>
      </w:divBdr>
    </w:div>
    <w:div w:id="1413504162">
      <w:bodyDiv w:val="1"/>
      <w:marLeft w:val="0"/>
      <w:marRight w:val="0"/>
      <w:marTop w:val="0"/>
      <w:marBottom w:val="0"/>
      <w:divBdr>
        <w:top w:val="none" w:sz="0" w:space="0" w:color="auto"/>
        <w:left w:val="none" w:sz="0" w:space="0" w:color="auto"/>
        <w:bottom w:val="none" w:sz="0" w:space="0" w:color="auto"/>
        <w:right w:val="none" w:sz="0" w:space="0" w:color="auto"/>
      </w:divBdr>
    </w:div>
    <w:div w:id="1413703643">
      <w:bodyDiv w:val="1"/>
      <w:marLeft w:val="0"/>
      <w:marRight w:val="0"/>
      <w:marTop w:val="0"/>
      <w:marBottom w:val="0"/>
      <w:divBdr>
        <w:top w:val="none" w:sz="0" w:space="0" w:color="auto"/>
        <w:left w:val="none" w:sz="0" w:space="0" w:color="auto"/>
        <w:bottom w:val="none" w:sz="0" w:space="0" w:color="auto"/>
        <w:right w:val="none" w:sz="0" w:space="0" w:color="auto"/>
      </w:divBdr>
    </w:div>
    <w:div w:id="1414858955">
      <w:bodyDiv w:val="1"/>
      <w:marLeft w:val="0"/>
      <w:marRight w:val="0"/>
      <w:marTop w:val="0"/>
      <w:marBottom w:val="0"/>
      <w:divBdr>
        <w:top w:val="none" w:sz="0" w:space="0" w:color="auto"/>
        <w:left w:val="none" w:sz="0" w:space="0" w:color="auto"/>
        <w:bottom w:val="none" w:sz="0" w:space="0" w:color="auto"/>
        <w:right w:val="none" w:sz="0" w:space="0" w:color="auto"/>
      </w:divBdr>
    </w:div>
    <w:div w:id="1420055043">
      <w:bodyDiv w:val="1"/>
      <w:marLeft w:val="0"/>
      <w:marRight w:val="0"/>
      <w:marTop w:val="0"/>
      <w:marBottom w:val="0"/>
      <w:divBdr>
        <w:top w:val="none" w:sz="0" w:space="0" w:color="auto"/>
        <w:left w:val="none" w:sz="0" w:space="0" w:color="auto"/>
        <w:bottom w:val="none" w:sz="0" w:space="0" w:color="auto"/>
        <w:right w:val="none" w:sz="0" w:space="0" w:color="auto"/>
      </w:divBdr>
    </w:div>
    <w:div w:id="1424109794">
      <w:bodyDiv w:val="1"/>
      <w:marLeft w:val="0"/>
      <w:marRight w:val="0"/>
      <w:marTop w:val="0"/>
      <w:marBottom w:val="0"/>
      <w:divBdr>
        <w:top w:val="none" w:sz="0" w:space="0" w:color="auto"/>
        <w:left w:val="none" w:sz="0" w:space="0" w:color="auto"/>
        <w:bottom w:val="none" w:sz="0" w:space="0" w:color="auto"/>
        <w:right w:val="none" w:sz="0" w:space="0" w:color="auto"/>
      </w:divBdr>
    </w:div>
    <w:div w:id="1434205459">
      <w:bodyDiv w:val="1"/>
      <w:marLeft w:val="0"/>
      <w:marRight w:val="0"/>
      <w:marTop w:val="0"/>
      <w:marBottom w:val="0"/>
      <w:divBdr>
        <w:top w:val="none" w:sz="0" w:space="0" w:color="auto"/>
        <w:left w:val="none" w:sz="0" w:space="0" w:color="auto"/>
        <w:bottom w:val="none" w:sz="0" w:space="0" w:color="auto"/>
        <w:right w:val="none" w:sz="0" w:space="0" w:color="auto"/>
      </w:divBdr>
    </w:div>
    <w:div w:id="1434398570">
      <w:bodyDiv w:val="1"/>
      <w:marLeft w:val="0"/>
      <w:marRight w:val="0"/>
      <w:marTop w:val="0"/>
      <w:marBottom w:val="0"/>
      <w:divBdr>
        <w:top w:val="none" w:sz="0" w:space="0" w:color="auto"/>
        <w:left w:val="none" w:sz="0" w:space="0" w:color="auto"/>
        <w:bottom w:val="none" w:sz="0" w:space="0" w:color="auto"/>
        <w:right w:val="none" w:sz="0" w:space="0" w:color="auto"/>
      </w:divBdr>
    </w:div>
    <w:div w:id="1437944099">
      <w:bodyDiv w:val="1"/>
      <w:marLeft w:val="0"/>
      <w:marRight w:val="0"/>
      <w:marTop w:val="0"/>
      <w:marBottom w:val="0"/>
      <w:divBdr>
        <w:top w:val="none" w:sz="0" w:space="0" w:color="auto"/>
        <w:left w:val="none" w:sz="0" w:space="0" w:color="auto"/>
        <w:bottom w:val="none" w:sz="0" w:space="0" w:color="auto"/>
        <w:right w:val="none" w:sz="0" w:space="0" w:color="auto"/>
      </w:divBdr>
    </w:div>
    <w:div w:id="1440836835">
      <w:bodyDiv w:val="1"/>
      <w:marLeft w:val="0"/>
      <w:marRight w:val="0"/>
      <w:marTop w:val="0"/>
      <w:marBottom w:val="0"/>
      <w:divBdr>
        <w:top w:val="none" w:sz="0" w:space="0" w:color="auto"/>
        <w:left w:val="none" w:sz="0" w:space="0" w:color="auto"/>
        <w:bottom w:val="none" w:sz="0" w:space="0" w:color="auto"/>
        <w:right w:val="none" w:sz="0" w:space="0" w:color="auto"/>
      </w:divBdr>
    </w:div>
    <w:div w:id="1441486249">
      <w:bodyDiv w:val="1"/>
      <w:marLeft w:val="0"/>
      <w:marRight w:val="0"/>
      <w:marTop w:val="0"/>
      <w:marBottom w:val="0"/>
      <w:divBdr>
        <w:top w:val="none" w:sz="0" w:space="0" w:color="auto"/>
        <w:left w:val="none" w:sz="0" w:space="0" w:color="auto"/>
        <w:bottom w:val="none" w:sz="0" w:space="0" w:color="auto"/>
        <w:right w:val="none" w:sz="0" w:space="0" w:color="auto"/>
      </w:divBdr>
    </w:div>
    <w:div w:id="1445730043">
      <w:bodyDiv w:val="1"/>
      <w:marLeft w:val="0"/>
      <w:marRight w:val="0"/>
      <w:marTop w:val="0"/>
      <w:marBottom w:val="0"/>
      <w:divBdr>
        <w:top w:val="none" w:sz="0" w:space="0" w:color="auto"/>
        <w:left w:val="none" w:sz="0" w:space="0" w:color="auto"/>
        <w:bottom w:val="none" w:sz="0" w:space="0" w:color="auto"/>
        <w:right w:val="none" w:sz="0" w:space="0" w:color="auto"/>
      </w:divBdr>
    </w:div>
    <w:div w:id="1447768970">
      <w:bodyDiv w:val="1"/>
      <w:marLeft w:val="0"/>
      <w:marRight w:val="0"/>
      <w:marTop w:val="0"/>
      <w:marBottom w:val="0"/>
      <w:divBdr>
        <w:top w:val="none" w:sz="0" w:space="0" w:color="auto"/>
        <w:left w:val="none" w:sz="0" w:space="0" w:color="auto"/>
        <w:bottom w:val="none" w:sz="0" w:space="0" w:color="auto"/>
        <w:right w:val="none" w:sz="0" w:space="0" w:color="auto"/>
      </w:divBdr>
    </w:div>
    <w:div w:id="1448890924">
      <w:bodyDiv w:val="1"/>
      <w:marLeft w:val="0"/>
      <w:marRight w:val="0"/>
      <w:marTop w:val="0"/>
      <w:marBottom w:val="0"/>
      <w:divBdr>
        <w:top w:val="none" w:sz="0" w:space="0" w:color="auto"/>
        <w:left w:val="none" w:sz="0" w:space="0" w:color="auto"/>
        <w:bottom w:val="none" w:sz="0" w:space="0" w:color="auto"/>
        <w:right w:val="none" w:sz="0" w:space="0" w:color="auto"/>
      </w:divBdr>
      <w:divsChild>
        <w:div w:id="807472658">
          <w:marLeft w:val="0"/>
          <w:marRight w:val="0"/>
          <w:marTop w:val="0"/>
          <w:marBottom w:val="0"/>
          <w:divBdr>
            <w:top w:val="none" w:sz="0" w:space="0" w:color="auto"/>
            <w:left w:val="none" w:sz="0" w:space="0" w:color="auto"/>
            <w:bottom w:val="none" w:sz="0" w:space="0" w:color="auto"/>
            <w:right w:val="none" w:sz="0" w:space="0" w:color="auto"/>
          </w:divBdr>
          <w:divsChild>
            <w:div w:id="18374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0876">
      <w:bodyDiv w:val="1"/>
      <w:marLeft w:val="0"/>
      <w:marRight w:val="0"/>
      <w:marTop w:val="0"/>
      <w:marBottom w:val="0"/>
      <w:divBdr>
        <w:top w:val="none" w:sz="0" w:space="0" w:color="auto"/>
        <w:left w:val="none" w:sz="0" w:space="0" w:color="auto"/>
        <w:bottom w:val="none" w:sz="0" w:space="0" w:color="auto"/>
        <w:right w:val="none" w:sz="0" w:space="0" w:color="auto"/>
      </w:divBdr>
    </w:div>
    <w:div w:id="1456633263">
      <w:bodyDiv w:val="1"/>
      <w:marLeft w:val="0"/>
      <w:marRight w:val="0"/>
      <w:marTop w:val="0"/>
      <w:marBottom w:val="0"/>
      <w:divBdr>
        <w:top w:val="none" w:sz="0" w:space="0" w:color="auto"/>
        <w:left w:val="none" w:sz="0" w:space="0" w:color="auto"/>
        <w:bottom w:val="none" w:sz="0" w:space="0" w:color="auto"/>
        <w:right w:val="none" w:sz="0" w:space="0" w:color="auto"/>
      </w:divBdr>
    </w:div>
    <w:div w:id="1457867016">
      <w:bodyDiv w:val="1"/>
      <w:marLeft w:val="0"/>
      <w:marRight w:val="0"/>
      <w:marTop w:val="0"/>
      <w:marBottom w:val="0"/>
      <w:divBdr>
        <w:top w:val="none" w:sz="0" w:space="0" w:color="auto"/>
        <w:left w:val="none" w:sz="0" w:space="0" w:color="auto"/>
        <w:bottom w:val="none" w:sz="0" w:space="0" w:color="auto"/>
        <w:right w:val="none" w:sz="0" w:space="0" w:color="auto"/>
      </w:divBdr>
    </w:div>
    <w:div w:id="1457941706">
      <w:bodyDiv w:val="1"/>
      <w:marLeft w:val="0"/>
      <w:marRight w:val="0"/>
      <w:marTop w:val="0"/>
      <w:marBottom w:val="0"/>
      <w:divBdr>
        <w:top w:val="none" w:sz="0" w:space="0" w:color="auto"/>
        <w:left w:val="none" w:sz="0" w:space="0" w:color="auto"/>
        <w:bottom w:val="none" w:sz="0" w:space="0" w:color="auto"/>
        <w:right w:val="none" w:sz="0" w:space="0" w:color="auto"/>
      </w:divBdr>
    </w:div>
    <w:div w:id="1459373065">
      <w:bodyDiv w:val="1"/>
      <w:marLeft w:val="0"/>
      <w:marRight w:val="0"/>
      <w:marTop w:val="0"/>
      <w:marBottom w:val="0"/>
      <w:divBdr>
        <w:top w:val="none" w:sz="0" w:space="0" w:color="auto"/>
        <w:left w:val="none" w:sz="0" w:space="0" w:color="auto"/>
        <w:bottom w:val="none" w:sz="0" w:space="0" w:color="auto"/>
        <w:right w:val="none" w:sz="0" w:space="0" w:color="auto"/>
      </w:divBdr>
    </w:div>
    <w:div w:id="1463230243">
      <w:bodyDiv w:val="1"/>
      <w:marLeft w:val="0"/>
      <w:marRight w:val="0"/>
      <w:marTop w:val="0"/>
      <w:marBottom w:val="0"/>
      <w:divBdr>
        <w:top w:val="none" w:sz="0" w:space="0" w:color="auto"/>
        <w:left w:val="none" w:sz="0" w:space="0" w:color="auto"/>
        <w:bottom w:val="none" w:sz="0" w:space="0" w:color="auto"/>
        <w:right w:val="none" w:sz="0" w:space="0" w:color="auto"/>
      </w:divBdr>
    </w:div>
    <w:div w:id="1470169508">
      <w:bodyDiv w:val="1"/>
      <w:marLeft w:val="0"/>
      <w:marRight w:val="0"/>
      <w:marTop w:val="0"/>
      <w:marBottom w:val="0"/>
      <w:divBdr>
        <w:top w:val="none" w:sz="0" w:space="0" w:color="auto"/>
        <w:left w:val="none" w:sz="0" w:space="0" w:color="auto"/>
        <w:bottom w:val="none" w:sz="0" w:space="0" w:color="auto"/>
        <w:right w:val="none" w:sz="0" w:space="0" w:color="auto"/>
      </w:divBdr>
    </w:div>
    <w:div w:id="1470396766">
      <w:bodyDiv w:val="1"/>
      <w:marLeft w:val="0"/>
      <w:marRight w:val="0"/>
      <w:marTop w:val="0"/>
      <w:marBottom w:val="0"/>
      <w:divBdr>
        <w:top w:val="none" w:sz="0" w:space="0" w:color="auto"/>
        <w:left w:val="none" w:sz="0" w:space="0" w:color="auto"/>
        <w:bottom w:val="none" w:sz="0" w:space="0" w:color="auto"/>
        <w:right w:val="none" w:sz="0" w:space="0" w:color="auto"/>
      </w:divBdr>
    </w:div>
    <w:div w:id="1472869283">
      <w:bodyDiv w:val="1"/>
      <w:marLeft w:val="0"/>
      <w:marRight w:val="0"/>
      <w:marTop w:val="0"/>
      <w:marBottom w:val="0"/>
      <w:divBdr>
        <w:top w:val="none" w:sz="0" w:space="0" w:color="auto"/>
        <w:left w:val="none" w:sz="0" w:space="0" w:color="auto"/>
        <w:bottom w:val="none" w:sz="0" w:space="0" w:color="auto"/>
        <w:right w:val="none" w:sz="0" w:space="0" w:color="auto"/>
      </w:divBdr>
    </w:div>
    <w:div w:id="1473713435">
      <w:bodyDiv w:val="1"/>
      <w:marLeft w:val="0"/>
      <w:marRight w:val="0"/>
      <w:marTop w:val="0"/>
      <w:marBottom w:val="0"/>
      <w:divBdr>
        <w:top w:val="none" w:sz="0" w:space="0" w:color="auto"/>
        <w:left w:val="none" w:sz="0" w:space="0" w:color="auto"/>
        <w:bottom w:val="none" w:sz="0" w:space="0" w:color="auto"/>
        <w:right w:val="none" w:sz="0" w:space="0" w:color="auto"/>
      </w:divBdr>
    </w:div>
    <w:div w:id="1479803578">
      <w:bodyDiv w:val="1"/>
      <w:marLeft w:val="0"/>
      <w:marRight w:val="0"/>
      <w:marTop w:val="0"/>
      <w:marBottom w:val="0"/>
      <w:divBdr>
        <w:top w:val="none" w:sz="0" w:space="0" w:color="auto"/>
        <w:left w:val="none" w:sz="0" w:space="0" w:color="auto"/>
        <w:bottom w:val="none" w:sz="0" w:space="0" w:color="auto"/>
        <w:right w:val="none" w:sz="0" w:space="0" w:color="auto"/>
      </w:divBdr>
    </w:div>
    <w:div w:id="1482430153">
      <w:bodyDiv w:val="1"/>
      <w:marLeft w:val="0"/>
      <w:marRight w:val="0"/>
      <w:marTop w:val="0"/>
      <w:marBottom w:val="0"/>
      <w:divBdr>
        <w:top w:val="none" w:sz="0" w:space="0" w:color="auto"/>
        <w:left w:val="none" w:sz="0" w:space="0" w:color="auto"/>
        <w:bottom w:val="none" w:sz="0" w:space="0" w:color="auto"/>
        <w:right w:val="none" w:sz="0" w:space="0" w:color="auto"/>
      </w:divBdr>
    </w:div>
    <w:div w:id="1490900331">
      <w:bodyDiv w:val="1"/>
      <w:marLeft w:val="0"/>
      <w:marRight w:val="0"/>
      <w:marTop w:val="0"/>
      <w:marBottom w:val="0"/>
      <w:divBdr>
        <w:top w:val="none" w:sz="0" w:space="0" w:color="auto"/>
        <w:left w:val="none" w:sz="0" w:space="0" w:color="auto"/>
        <w:bottom w:val="none" w:sz="0" w:space="0" w:color="auto"/>
        <w:right w:val="none" w:sz="0" w:space="0" w:color="auto"/>
      </w:divBdr>
    </w:div>
    <w:div w:id="1496989505">
      <w:bodyDiv w:val="1"/>
      <w:marLeft w:val="0"/>
      <w:marRight w:val="0"/>
      <w:marTop w:val="0"/>
      <w:marBottom w:val="0"/>
      <w:divBdr>
        <w:top w:val="none" w:sz="0" w:space="0" w:color="auto"/>
        <w:left w:val="none" w:sz="0" w:space="0" w:color="auto"/>
        <w:bottom w:val="none" w:sz="0" w:space="0" w:color="auto"/>
        <w:right w:val="none" w:sz="0" w:space="0" w:color="auto"/>
      </w:divBdr>
    </w:div>
    <w:div w:id="1497377537">
      <w:bodyDiv w:val="1"/>
      <w:marLeft w:val="0"/>
      <w:marRight w:val="0"/>
      <w:marTop w:val="0"/>
      <w:marBottom w:val="0"/>
      <w:divBdr>
        <w:top w:val="none" w:sz="0" w:space="0" w:color="auto"/>
        <w:left w:val="none" w:sz="0" w:space="0" w:color="auto"/>
        <w:bottom w:val="none" w:sz="0" w:space="0" w:color="auto"/>
        <w:right w:val="none" w:sz="0" w:space="0" w:color="auto"/>
      </w:divBdr>
    </w:div>
    <w:div w:id="1498423732">
      <w:bodyDiv w:val="1"/>
      <w:marLeft w:val="0"/>
      <w:marRight w:val="0"/>
      <w:marTop w:val="0"/>
      <w:marBottom w:val="0"/>
      <w:divBdr>
        <w:top w:val="none" w:sz="0" w:space="0" w:color="auto"/>
        <w:left w:val="none" w:sz="0" w:space="0" w:color="auto"/>
        <w:bottom w:val="none" w:sz="0" w:space="0" w:color="auto"/>
        <w:right w:val="none" w:sz="0" w:space="0" w:color="auto"/>
      </w:divBdr>
    </w:div>
    <w:div w:id="1504123591">
      <w:bodyDiv w:val="1"/>
      <w:marLeft w:val="0"/>
      <w:marRight w:val="0"/>
      <w:marTop w:val="0"/>
      <w:marBottom w:val="0"/>
      <w:divBdr>
        <w:top w:val="none" w:sz="0" w:space="0" w:color="auto"/>
        <w:left w:val="none" w:sz="0" w:space="0" w:color="auto"/>
        <w:bottom w:val="none" w:sz="0" w:space="0" w:color="auto"/>
        <w:right w:val="none" w:sz="0" w:space="0" w:color="auto"/>
      </w:divBdr>
    </w:div>
    <w:div w:id="1507548736">
      <w:bodyDiv w:val="1"/>
      <w:marLeft w:val="0"/>
      <w:marRight w:val="0"/>
      <w:marTop w:val="0"/>
      <w:marBottom w:val="0"/>
      <w:divBdr>
        <w:top w:val="none" w:sz="0" w:space="0" w:color="auto"/>
        <w:left w:val="none" w:sz="0" w:space="0" w:color="auto"/>
        <w:bottom w:val="none" w:sz="0" w:space="0" w:color="auto"/>
        <w:right w:val="none" w:sz="0" w:space="0" w:color="auto"/>
      </w:divBdr>
    </w:div>
    <w:div w:id="1508011320">
      <w:bodyDiv w:val="1"/>
      <w:marLeft w:val="0"/>
      <w:marRight w:val="0"/>
      <w:marTop w:val="0"/>
      <w:marBottom w:val="0"/>
      <w:divBdr>
        <w:top w:val="none" w:sz="0" w:space="0" w:color="auto"/>
        <w:left w:val="none" w:sz="0" w:space="0" w:color="auto"/>
        <w:bottom w:val="none" w:sz="0" w:space="0" w:color="auto"/>
        <w:right w:val="none" w:sz="0" w:space="0" w:color="auto"/>
      </w:divBdr>
    </w:div>
    <w:div w:id="1509753377">
      <w:bodyDiv w:val="1"/>
      <w:marLeft w:val="0"/>
      <w:marRight w:val="0"/>
      <w:marTop w:val="0"/>
      <w:marBottom w:val="0"/>
      <w:divBdr>
        <w:top w:val="none" w:sz="0" w:space="0" w:color="auto"/>
        <w:left w:val="none" w:sz="0" w:space="0" w:color="auto"/>
        <w:bottom w:val="none" w:sz="0" w:space="0" w:color="auto"/>
        <w:right w:val="none" w:sz="0" w:space="0" w:color="auto"/>
      </w:divBdr>
    </w:div>
    <w:div w:id="1517840612">
      <w:bodyDiv w:val="1"/>
      <w:marLeft w:val="0"/>
      <w:marRight w:val="0"/>
      <w:marTop w:val="0"/>
      <w:marBottom w:val="0"/>
      <w:divBdr>
        <w:top w:val="none" w:sz="0" w:space="0" w:color="auto"/>
        <w:left w:val="none" w:sz="0" w:space="0" w:color="auto"/>
        <w:bottom w:val="none" w:sz="0" w:space="0" w:color="auto"/>
        <w:right w:val="none" w:sz="0" w:space="0" w:color="auto"/>
      </w:divBdr>
    </w:div>
    <w:div w:id="1519661221">
      <w:bodyDiv w:val="1"/>
      <w:marLeft w:val="0"/>
      <w:marRight w:val="0"/>
      <w:marTop w:val="0"/>
      <w:marBottom w:val="0"/>
      <w:divBdr>
        <w:top w:val="none" w:sz="0" w:space="0" w:color="auto"/>
        <w:left w:val="none" w:sz="0" w:space="0" w:color="auto"/>
        <w:bottom w:val="none" w:sz="0" w:space="0" w:color="auto"/>
        <w:right w:val="none" w:sz="0" w:space="0" w:color="auto"/>
      </w:divBdr>
    </w:div>
    <w:div w:id="1525748622">
      <w:bodyDiv w:val="1"/>
      <w:marLeft w:val="0"/>
      <w:marRight w:val="0"/>
      <w:marTop w:val="0"/>
      <w:marBottom w:val="0"/>
      <w:divBdr>
        <w:top w:val="none" w:sz="0" w:space="0" w:color="auto"/>
        <w:left w:val="none" w:sz="0" w:space="0" w:color="auto"/>
        <w:bottom w:val="none" w:sz="0" w:space="0" w:color="auto"/>
        <w:right w:val="none" w:sz="0" w:space="0" w:color="auto"/>
      </w:divBdr>
    </w:div>
    <w:div w:id="1528370897">
      <w:bodyDiv w:val="1"/>
      <w:marLeft w:val="0"/>
      <w:marRight w:val="0"/>
      <w:marTop w:val="0"/>
      <w:marBottom w:val="0"/>
      <w:divBdr>
        <w:top w:val="none" w:sz="0" w:space="0" w:color="auto"/>
        <w:left w:val="none" w:sz="0" w:space="0" w:color="auto"/>
        <w:bottom w:val="none" w:sz="0" w:space="0" w:color="auto"/>
        <w:right w:val="none" w:sz="0" w:space="0" w:color="auto"/>
      </w:divBdr>
    </w:div>
    <w:div w:id="1530407686">
      <w:bodyDiv w:val="1"/>
      <w:marLeft w:val="0"/>
      <w:marRight w:val="0"/>
      <w:marTop w:val="0"/>
      <w:marBottom w:val="0"/>
      <w:divBdr>
        <w:top w:val="none" w:sz="0" w:space="0" w:color="auto"/>
        <w:left w:val="none" w:sz="0" w:space="0" w:color="auto"/>
        <w:bottom w:val="none" w:sz="0" w:space="0" w:color="auto"/>
        <w:right w:val="none" w:sz="0" w:space="0" w:color="auto"/>
      </w:divBdr>
    </w:div>
    <w:div w:id="1532064116">
      <w:bodyDiv w:val="1"/>
      <w:marLeft w:val="0"/>
      <w:marRight w:val="0"/>
      <w:marTop w:val="0"/>
      <w:marBottom w:val="0"/>
      <w:divBdr>
        <w:top w:val="none" w:sz="0" w:space="0" w:color="auto"/>
        <w:left w:val="none" w:sz="0" w:space="0" w:color="auto"/>
        <w:bottom w:val="none" w:sz="0" w:space="0" w:color="auto"/>
        <w:right w:val="none" w:sz="0" w:space="0" w:color="auto"/>
      </w:divBdr>
    </w:div>
    <w:div w:id="1540169548">
      <w:bodyDiv w:val="1"/>
      <w:marLeft w:val="0"/>
      <w:marRight w:val="0"/>
      <w:marTop w:val="0"/>
      <w:marBottom w:val="0"/>
      <w:divBdr>
        <w:top w:val="none" w:sz="0" w:space="0" w:color="auto"/>
        <w:left w:val="none" w:sz="0" w:space="0" w:color="auto"/>
        <w:bottom w:val="none" w:sz="0" w:space="0" w:color="auto"/>
        <w:right w:val="none" w:sz="0" w:space="0" w:color="auto"/>
      </w:divBdr>
    </w:div>
    <w:div w:id="1543983484">
      <w:bodyDiv w:val="1"/>
      <w:marLeft w:val="0"/>
      <w:marRight w:val="0"/>
      <w:marTop w:val="0"/>
      <w:marBottom w:val="0"/>
      <w:divBdr>
        <w:top w:val="none" w:sz="0" w:space="0" w:color="auto"/>
        <w:left w:val="none" w:sz="0" w:space="0" w:color="auto"/>
        <w:bottom w:val="none" w:sz="0" w:space="0" w:color="auto"/>
        <w:right w:val="none" w:sz="0" w:space="0" w:color="auto"/>
      </w:divBdr>
    </w:div>
    <w:div w:id="1557551716">
      <w:bodyDiv w:val="1"/>
      <w:marLeft w:val="0"/>
      <w:marRight w:val="0"/>
      <w:marTop w:val="0"/>
      <w:marBottom w:val="0"/>
      <w:divBdr>
        <w:top w:val="none" w:sz="0" w:space="0" w:color="auto"/>
        <w:left w:val="none" w:sz="0" w:space="0" w:color="auto"/>
        <w:bottom w:val="none" w:sz="0" w:space="0" w:color="auto"/>
        <w:right w:val="none" w:sz="0" w:space="0" w:color="auto"/>
      </w:divBdr>
    </w:div>
    <w:div w:id="1558663349">
      <w:bodyDiv w:val="1"/>
      <w:marLeft w:val="0"/>
      <w:marRight w:val="0"/>
      <w:marTop w:val="0"/>
      <w:marBottom w:val="0"/>
      <w:divBdr>
        <w:top w:val="none" w:sz="0" w:space="0" w:color="auto"/>
        <w:left w:val="none" w:sz="0" w:space="0" w:color="auto"/>
        <w:bottom w:val="none" w:sz="0" w:space="0" w:color="auto"/>
        <w:right w:val="none" w:sz="0" w:space="0" w:color="auto"/>
      </w:divBdr>
    </w:div>
    <w:div w:id="1558734759">
      <w:bodyDiv w:val="1"/>
      <w:marLeft w:val="0"/>
      <w:marRight w:val="0"/>
      <w:marTop w:val="0"/>
      <w:marBottom w:val="0"/>
      <w:divBdr>
        <w:top w:val="none" w:sz="0" w:space="0" w:color="auto"/>
        <w:left w:val="none" w:sz="0" w:space="0" w:color="auto"/>
        <w:bottom w:val="none" w:sz="0" w:space="0" w:color="auto"/>
        <w:right w:val="none" w:sz="0" w:space="0" w:color="auto"/>
      </w:divBdr>
    </w:div>
    <w:div w:id="1563174618">
      <w:bodyDiv w:val="1"/>
      <w:marLeft w:val="0"/>
      <w:marRight w:val="0"/>
      <w:marTop w:val="0"/>
      <w:marBottom w:val="0"/>
      <w:divBdr>
        <w:top w:val="none" w:sz="0" w:space="0" w:color="auto"/>
        <w:left w:val="none" w:sz="0" w:space="0" w:color="auto"/>
        <w:bottom w:val="none" w:sz="0" w:space="0" w:color="auto"/>
        <w:right w:val="none" w:sz="0" w:space="0" w:color="auto"/>
      </w:divBdr>
    </w:div>
    <w:div w:id="1563952721">
      <w:bodyDiv w:val="1"/>
      <w:marLeft w:val="0"/>
      <w:marRight w:val="0"/>
      <w:marTop w:val="0"/>
      <w:marBottom w:val="0"/>
      <w:divBdr>
        <w:top w:val="none" w:sz="0" w:space="0" w:color="auto"/>
        <w:left w:val="none" w:sz="0" w:space="0" w:color="auto"/>
        <w:bottom w:val="none" w:sz="0" w:space="0" w:color="auto"/>
        <w:right w:val="none" w:sz="0" w:space="0" w:color="auto"/>
      </w:divBdr>
    </w:div>
    <w:div w:id="1568102299">
      <w:bodyDiv w:val="1"/>
      <w:marLeft w:val="0"/>
      <w:marRight w:val="0"/>
      <w:marTop w:val="0"/>
      <w:marBottom w:val="0"/>
      <w:divBdr>
        <w:top w:val="none" w:sz="0" w:space="0" w:color="auto"/>
        <w:left w:val="none" w:sz="0" w:space="0" w:color="auto"/>
        <w:bottom w:val="none" w:sz="0" w:space="0" w:color="auto"/>
        <w:right w:val="none" w:sz="0" w:space="0" w:color="auto"/>
      </w:divBdr>
    </w:div>
    <w:div w:id="1568418454">
      <w:bodyDiv w:val="1"/>
      <w:marLeft w:val="0"/>
      <w:marRight w:val="0"/>
      <w:marTop w:val="0"/>
      <w:marBottom w:val="0"/>
      <w:divBdr>
        <w:top w:val="none" w:sz="0" w:space="0" w:color="auto"/>
        <w:left w:val="none" w:sz="0" w:space="0" w:color="auto"/>
        <w:bottom w:val="none" w:sz="0" w:space="0" w:color="auto"/>
        <w:right w:val="none" w:sz="0" w:space="0" w:color="auto"/>
      </w:divBdr>
    </w:div>
    <w:div w:id="1575703738">
      <w:bodyDiv w:val="1"/>
      <w:marLeft w:val="0"/>
      <w:marRight w:val="0"/>
      <w:marTop w:val="0"/>
      <w:marBottom w:val="0"/>
      <w:divBdr>
        <w:top w:val="none" w:sz="0" w:space="0" w:color="auto"/>
        <w:left w:val="none" w:sz="0" w:space="0" w:color="auto"/>
        <w:bottom w:val="none" w:sz="0" w:space="0" w:color="auto"/>
        <w:right w:val="none" w:sz="0" w:space="0" w:color="auto"/>
      </w:divBdr>
    </w:div>
    <w:div w:id="1580940569">
      <w:bodyDiv w:val="1"/>
      <w:marLeft w:val="0"/>
      <w:marRight w:val="0"/>
      <w:marTop w:val="0"/>
      <w:marBottom w:val="0"/>
      <w:divBdr>
        <w:top w:val="none" w:sz="0" w:space="0" w:color="auto"/>
        <w:left w:val="none" w:sz="0" w:space="0" w:color="auto"/>
        <w:bottom w:val="none" w:sz="0" w:space="0" w:color="auto"/>
        <w:right w:val="none" w:sz="0" w:space="0" w:color="auto"/>
      </w:divBdr>
    </w:div>
    <w:div w:id="1582178263">
      <w:bodyDiv w:val="1"/>
      <w:marLeft w:val="0"/>
      <w:marRight w:val="0"/>
      <w:marTop w:val="0"/>
      <w:marBottom w:val="0"/>
      <w:divBdr>
        <w:top w:val="none" w:sz="0" w:space="0" w:color="auto"/>
        <w:left w:val="none" w:sz="0" w:space="0" w:color="auto"/>
        <w:bottom w:val="none" w:sz="0" w:space="0" w:color="auto"/>
        <w:right w:val="none" w:sz="0" w:space="0" w:color="auto"/>
      </w:divBdr>
    </w:div>
    <w:div w:id="1583488869">
      <w:bodyDiv w:val="1"/>
      <w:marLeft w:val="0"/>
      <w:marRight w:val="0"/>
      <w:marTop w:val="0"/>
      <w:marBottom w:val="0"/>
      <w:divBdr>
        <w:top w:val="none" w:sz="0" w:space="0" w:color="auto"/>
        <w:left w:val="none" w:sz="0" w:space="0" w:color="auto"/>
        <w:bottom w:val="none" w:sz="0" w:space="0" w:color="auto"/>
        <w:right w:val="none" w:sz="0" w:space="0" w:color="auto"/>
      </w:divBdr>
    </w:div>
    <w:div w:id="1587112197">
      <w:bodyDiv w:val="1"/>
      <w:marLeft w:val="0"/>
      <w:marRight w:val="0"/>
      <w:marTop w:val="0"/>
      <w:marBottom w:val="0"/>
      <w:divBdr>
        <w:top w:val="none" w:sz="0" w:space="0" w:color="auto"/>
        <w:left w:val="none" w:sz="0" w:space="0" w:color="auto"/>
        <w:bottom w:val="none" w:sz="0" w:space="0" w:color="auto"/>
        <w:right w:val="none" w:sz="0" w:space="0" w:color="auto"/>
      </w:divBdr>
    </w:div>
    <w:div w:id="1587879003">
      <w:bodyDiv w:val="1"/>
      <w:marLeft w:val="0"/>
      <w:marRight w:val="0"/>
      <w:marTop w:val="0"/>
      <w:marBottom w:val="0"/>
      <w:divBdr>
        <w:top w:val="none" w:sz="0" w:space="0" w:color="auto"/>
        <w:left w:val="none" w:sz="0" w:space="0" w:color="auto"/>
        <w:bottom w:val="none" w:sz="0" w:space="0" w:color="auto"/>
        <w:right w:val="none" w:sz="0" w:space="0" w:color="auto"/>
      </w:divBdr>
    </w:div>
    <w:div w:id="1590384628">
      <w:bodyDiv w:val="1"/>
      <w:marLeft w:val="0"/>
      <w:marRight w:val="0"/>
      <w:marTop w:val="0"/>
      <w:marBottom w:val="0"/>
      <w:divBdr>
        <w:top w:val="none" w:sz="0" w:space="0" w:color="auto"/>
        <w:left w:val="none" w:sz="0" w:space="0" w:color="auto"/>
        <w:bottom w:val="none" w:sz="0" w:space="0" w:color="auto"/>
        <w:right w:val="none" w:sz="0" w:space="0" w:color="auto"/>
      </w:divBdr>
    </w:div>
    <w:div w:id="1592425248">
      <w:bodyDiv w:val="1"/>
      <w:marLeft w:val="0"/>
      <w:marRight w:val="0"/>
      <w:marTop w:val="0"/>
      <w:marBottom w:val="0"/>
      <w:divBdr>
        <w:top w:val="none" w:sz="0" w:space="0" w:color="auto"/>
        <w:left w:val="none" w:sz="0" w:space="0" w:color="auto"/>
        <w:bottom w:val="none" w:sz="0" w:space="0" w:color="auto"/>
        <w:right w:val="none" w:sz="0" w:space="0" w:color="auto"/>
      </w:divBdr>
    </w:div>
    <w:div w:id="1600865801">
      <w:bodyDiv w:val="1"/>
      <w:marLeft w:val="0"/>
      <w:marRight w:val="0"/>
      <w:marTop w:val="0"/>
      <w:marBottom w:val="0"/>
      <w:divBdr>
        <w:top w:val="none" w:sz="0" w:space="0" w:color="auto"/>
        <w:left w:val="none" w:sz="0" w:space="0" w:color="auto"/>
        <w:bottom w:val="none" w:sz="0" w:space="0" w:color="auto"/>
        <w:right w:val="none" w:sz="0" w:space="0" w:color="auto"/>
      </w:divBdr>
    </w:div>
    <w:div w:id="1604872497">
      <w:bodyDiv w:val="1"/>
      <w:marLeft w:val="0"/>
      <w:marRight w:val="0"/>
      <w:marTop w:val="0"/>
      <w:marBottom w:val="0"/>
      <w:divBdr>
        <w:top w:val="none" w:sz="0" w:space="0" w:color="auto"/>
        <w:left w:val="none" w:sz="0" w:space="0" w:color="auto"/>
        <w:bottom w:val="none" w:sz="0" w:space="0" w:color="auto"/>
        <w:right w:val="none" w:sz="0" w:space="0" w:color="auto"/>
      </w:divBdr>
    </w:div>
    <w:div w:id="1607804680">
      <w:bodyDiv w:val="1"/>
      <w:marLeft w:val="0"/>
      <w:marRight w:val="0"/>
      <w:marTop w:val="0"/>
      <w:marBottom w:val="0"/>
      <w:divBdr>
        <w:top w:val="none" w:sz="0" w:space="0" w:color="auto"/>
        <w:left w:val="none" w:sz="0" w:space="0" w:color="auto"/>
        <w:bottom w:val="none" w:sz="0" w:space="0" w:color="auto"/>
        <w:right w:val="none" w:sz="0" w:space="0" w:color="auto"/>
      </w:divBdr>
    </w:div>
    <w:div w:id="1613433745">
      <w:bodyDiv w:val="1"/>
      <w:marLeft w:val="0"/>
      <w:marRight w:val="0"/>
      <w:marTop w:val="0"/>
      <w:marBottom w:val="0"/>
      <w:divBdr>
        <w:top w:val="none" w:sz="0" w:space="0" w:color="auto"/>
        <w:left w:val="none" w:sz="0" w:space="0" w:color="auto"/>
        <w:bottom w:val="none" w:sz="0" w:space="0" w:color="auto"/>
        <w:right w:val="none" w:sz="0" w:space="0" w:color="auto"/>
      </w:divBdr>
    </w:div>
    <w:div w:id="1613971009">
      <w:bodyDiv w:val="1"/>
      <w:marLeft w:val="0"/>
      <w:marRight w:val="0"/>
      <w:marTop w:val="0"/>
      <w:marBottom w:val="0"/>
      <w:divBdr>
        <w:top w:val="none" w:sz="0" w:space="0" w:color="auto"/>
        <w:left w:val="none" w:sz="0" w:space="0" w:color="auto"/>
        <w:bottom w:val="none" w:sz="0" w:space="0" w:color="auto"/>
        <w:right w:val="none" w:sz="0" w:space="0" w:color="auto"/>
      </w:divBdr>
    </w:div>
    <w:div w:id="1614510402">
      <w:bodyDiv w:val="1"/>
      <w:marLeft w:val="0"/>
      <w:marRight w:val="0"/>
      <w:marTop w:val="0"/>
      <w:marBottom w:val="0"/>
      <w:divBdr>
        <w:top w:val="none" w:sz="0" w:space="0" w:color="auto"/>
        <w:left w:val="none" w:sz="0" w:space="0" w:color="auto"/>
        <w:bottom w:val="none" w:sz="0" w:space="0" w:color="auto"/>
        <w:right w:val="none" w:sz="0" w:space="0" w:color="auto"/>
      </w:divBdr>
    </w:div>
    <w:div w:id="1618025650">
      <w:bodyDiv w:val="1"/>
      <w:marLeft w:val="0"/>
      <w:marRight w:val="0"/>
      <w:marTop w:val="0"/>
      <w:marBottom w:val="0"/>
      <w:divBdr>
        <w:top w:val="none" w:sz="0" w:space="0" w:color="auto"/>
        <w:left w:val="none" w:sz="0" w:space="0" w:color="auto"/>
        <w:bottom w:val="none" w:sz="0" w:space="0" w:color="auto"/>
        <w:right w:val="none" w:sz="0" w:space="0" w:color="auto"/>
      </w:divBdr>
    </w:div>
    <w:div w:id="1620457300">
      <w:bodyDiv w:val="1"/>
      <w:marLeft w:val="0"/>
      <w:marRight w:val="0"/>
      <w:marTop w:val="0"/>
      <w:marBottom w:val="0"/>
      <w:divBdr>
        <w:top w:val="none" w:sz="0" w:space="0" w:color="auto"/>
        <w:left w:val="none" w:sz="0" w:space="0" w:color="auto"/>
        <w:bottom w:val="none" w:sz="0" w:space="0" w:color="auto"/>
        <w:right w:val="none" w:sz="0" w:space="0" w:color="auto"/>
      </w:divBdr>
    </w:div>
    <w:div w:id="1622033801">
      <w:bodyDiv w:val="1"/>
      <w:marLeft w:val="0"/>
      <w:marRight w:val="0"/>
      <w:marTop w:val="0"/>
      <w:marBottom w:val="0"/>
      <w:divBdr>
        <w:top w:val="none" w:sz="0" w:space="0" w:color="auto"/>
        <w:left w:val="none" w:sz="0" w:space="0" w:color="auto"/>
        <w:bottom w:val="none" w:sz="0" w:space="0" w:color="auto"/>
        <w:right w:val="none" w:sz="0" w:space="0" w:color="auto"/>
      </w:divBdr>
    </w:div>
    <w:div w:id="1623031139">
      <w:bodyDiv w:val="1"/>
      <w:marLeft w:val="0"/>
      <w:marRight w:val="0"/>
      <w:marTop w:val="0"/>
      <w:marBottom w:val="0"/>
      <w:divBdr>
        <w:top w:val="none" w:sz="0" w:space="0" w:color="auto"/>
        <w:left w:val="none" w:sz="0" w:space="0" w:color="auto"/>
        <w:bottom w:val="none" w:sz="0" w:space="0" w:color="auto"/>
        <w:right w:val="none" w:sz="0" w:space="0" w:color="auto"/>
      </w:divBdr>
    </w:div>
    <w:div w:id="1630431887">
      <w:bodyDiv w:val="1"/>
      <w:marLeft w:val="0"/>
      <w:marRight w:val="0"/>
      <w:marTop w:val="0"/>
      <w:marBottom w:val="0"/>
      <w:divBdr>
        <w:top w:val="none" w:sz="0" w:space="0" w:color="auto"/>
        <w:left w:val="none" w:sz="0" w:space="0" w:color="auto"/>
        <w:bottom w:val="none" w:sz="0" w:space="0" w:color="auto"/>
        <w:right w:val="none" w:sz="0" w:space="0" w:color="auto"/>
      </w:divBdr>
    </w:div>
    <w:div w:id="1633288737">
      <w:bodyDiv w:val="1"/>
      <w:marLeft w:val="0"/>
      <w:marRight w:val="0"/>
      <w:marTop w:val="0"/>
      <w:marBottom w:val="0"/>
      <w:divBdr>
        <w:top w:val="none" w:sz="0" w:space="0" w:color="auto"/>
        <w:left w:val="none" w:sz="0" w:space="0" w:color="auto"/>
        <w:bottom w:val="none" w:sz="0" w:space="0" w:color="auto"/>
        <w:right w:val="none" w:sz="0" w:space="0" w:color="auto"/>
      </w:divBdr>
    </w:div>
    <w:div w:id="1633445066">
      <w:bodyDiv w:val="1"/>
      <w:marLeft w:val="0"/>
      <w:marRight w:val="0"/>
      <w:marTop w:val="0"/>
      <w:marBottom w:val="0"/>
      <w:divBdr>
        <w:top w:val="none" w:sz="0" w:space="0" w:color="auto"/>
        <w:left w:val="none" w:sz="0" w:space="0" w:color="auto"/>
        <w:bottom w:val="none" w:sz="0" w:space="0" w:color="auto"/>
        <w:right w:val="none" w:sz="0" w:space="0" w:color="auto"/>
      </w:divBdr>
    </w:div>
    <w:div w:id="1635210634">
      <w:bodyDiv w:val="1"/>
      <w:marLeft w:val="0"/>
      <w:marRight w:val="0"/>
      <w:marTop w:val="0"/>
      <w:marBottom w:val="0"/>
      <w:divBdr>
        <w:top w:val="none" w:sz="0" w:space="0" w:color="auto"/>
        <w:left w:val="none" w:sz="0" w:space="0" w:color="auto"/>
        <w:bottom w:val="none" w:sz="0" w:space="0" w:color="auto"/>
        <w:right w:val="none" w:sz="0" w:space="0" w:color="auto"/>
      </w:divBdr>
    </w:div>
    <w:div w:id="1641422372">
      <w:bodyDiv w:val="1"/>
      <w:marLeft w:val="0"/>
      <w:marRight w:val="0"/>
      <w:marTop w:val="0"/>
      <w:marBottom w:val="0"/>
      <w:divBdr>
        <w:top w:val="none" w:sz="0" w:space="0" w:color="auto"/>
        <w:left w:val="none" w:sz="0" w:space="0" w:color="auto"/>
        <w:bottom w:val="none" w:sz="0" w:space="0" w:color="auto"/>
        <w:right w:val="none" w:sz="0" w:space="0" w:color="auto"/>
      </w:divBdr>
    </w:div>
    <w:div w:id="1643344683">
      <w:bodyDiv w:val="1"/>
      <w:marLeft w:val="0"/>
      <w:marRight w:val="0"/>
      <w:marTop w:val="0"/>
      <w:marBottom w:val="0"/>
      <w:divBdr>
        <w:top w:val="none" w:sz="0" w:space="0" w:color="auto"/>
        <w:left w:val="none" w:sz="0" w:space="0" w:color="auto"/>
        <w:bottom w:val="none" w:sz="0" w:space="0" w:color="auto"/>
        <w:right w:val="none" w:sz="0" w:space="0" w:color="auto"/>
      </w:divBdr>
    </w:div>
    <w:div w:id="1644197597">
      <w:bodyDiv w:val="1"/>
      <w:marLeft w:val="0"/>
      <w:marRight w:val="0"/>
      <w:marTop w:val="0"/>
      <w:marBottom w:val="0"/>
      <w:divBdr>
        <w:top w:val="none" w:sz="0" w:space="0" w:color="auto"/>
        <w:left w:val="none" w:sz="0" w:space="0" w:color="auto"/>
        <w:bottom w:val="none" w:sz="0" w:space="0" w:color="auto"/>
        <w:right w:val="none" w:sz="0" w:space="0" w:color="auto"/>
      </w:divBdr>
    </w:div>
    <w:div w:id="1647389983">
      <w:bodyDiv w:val="1"/>
      <w:marLeft w:val="0"/>
      <w:marRight w:val="0"/>
      <w:marTop w:val="0"/>
      <w:marBottom w:val="0"/>
      <w:divBdr>
        <w:top w:val="none" w:sz="0" w:space="0" w:color="auto"/>
        <w:left w:val="none" w:sz="0" w:space="0" w:color="auto"/>
        <w:bottom w:val="none" w:sz="0" w:space="0" w:color="auto"/>
        <w:right w:val="none" w:sz="0" w:space="0" w:color="auto"/>
      </w:divBdr>
    </w:div>
    <w:div w:id="1653362898">
      <w:bodyDiv w:val="1"/>
      <w:marLeft w:val="0"/>
      <w:marRight w:val="0"/>
      <w:marTop w:val="0"/>
      <w:marBottom w:val="0"/>
      <w:divBdr>
        <w:top w:val="none" w:sz="0" w:space="0" w:color="auto"/>
        <w:left w:val="none" w:sz="0" w:space="0" w:color="auto"/>
        <w:bottom w:val="none" w:sz="0" w:space="0" w:color="auto"/>
        <w:right w:val="none" w:sz="0" w:space="0" w:color="auto"/>
      </w:divBdr>
    </w:div>
    <w:div w:id="1653636506">
      <w:bodyDiv w:val="1"/>
      <w:marLeft w:val="0"/>
      <w:marRight w:val="0"/>
      <w:marTop w:val="0"/>
      <w:marBottom w:val="0"/>
      <w:divBdr>
        <w:top w:val="none" w:sz="0" w:space="0" w:color="auto"/>
        <w:left w:val="none" w:sz="0" w:space="0" w:color="auto"/>
        <w:bottom w:val="none" w:sz="0" w:space="0" w:color="auto"/>
        <w:right w:val="none" w:sz="0" w:space="0" w:color="auto"/>
      </w:divBdr>
    </w:div>
    <w:div w:id="1664815042">
      <w:bodyDiv w:val="1"/>
      <w:marLeft w:val="0"/>
      <w:marRight w:val="0"/>
      <w:marTop w:val="0"/>
      <w:marBottom w:val="0"/>
      <w:divBdr>
        <w:top w:val="none" w:sz="0" w:space="0" w:color="auto"/>
        <w:left w:val="none" w:sz="0" w:space="0" w:color="auto"/>
        <w:bottom w:val="none" w:sz="0" w:space="0" w:color="auto"/>
        <w:right w:val="none" w:sz="0" w:space="0" w:color="auto"/>
      </w:divBdr>
    </w:div>
    <w:div w:id="1667247425">
      <w:bodyDiv w:val="1"/>
      <w:marLeft w:val="0"/>
      <w:marRight w:val="0"/>
      <w:marTop w:val="0"/>
      <w:marBottom w:val="0"/>
      <w:divBdr>
        <w:top w:val="none" w:sz="0" w:space="0" w:color="auto"/>
        <w:left w:val="none" w:sz="0" w:space="0" w:color="auto"/>
        <w:bottom w:val="none" w:sz="0" w:space="0" w:color="auto"/>
        <w:right w:val="none" w:sz="0" w:space="0" w:color="auto"/>
      </w:divBdr>
    </w:div>
    <w:div w:id="1676034624">
      <w:bodyDiv w:val="1"/>
      <w:marLeft w:val="0"/>
      <w:marRight w:val="0"/>
      <w:marTop w:val="0"/>
      <w:marBottom w:val="0"/>
      <w:divBdr>
        <w:top w:val="none" w:sz="0" w:space="0" w:color="auto"/>
        <w:left w:val="none" w:sz="0" w:space="0" w:color="auto"/>
        <w:bottom w:val="none" w:sz="0" w:space="0" w:color="auto"/>
        <w:right w:val="none" w:sz="0" w:space="0" w:color="auto"/>
      </w:divBdr>
    </w:div>
    <w:div w:id="1676611987">
      <w:bodyDiv w:val="1"/>
      <w:marLeft w:val="0"/>
      <w:marRight w:val="0"/>
      <w:marTop w:val="0"/>
      <w:marBottom w:val="0"/>
      <w:divBdr>
        <w:top w:val="none" w:sz="0" w:space="0" w:color="auto"/>
        <w:left w:val="none" w:sz="0" w:space="0" w:color="auto"/>
        <w:bottom w:val="none" w:sz="0" w:space="0" w:color="auto"/>
        <w:right w:val="none" w:sz="0" w:space="0" w:color="auto"/>
      </w:divBdr>
    </w:div>
    <w:div w:id="1677876754">
      <w:bodyDiv w:val="1"/>
      <w:marLeft w:val="0"/>
      <w:marRight w:val="0"/>
      <w:marTop w:val="0"/>
      <w:marBottom w:val="0"/>
      <w:divBdr>
        <w:top w:val="none" w:sz="0" w:space="0" w:color="auto"/>
        <w:left w:val="none" w:sz="0" w:space="0" w:color="auto"/>
        <w:bottom w:val="none" w:sz="0" w:space="0" w:color="auto"/>
        <w:right w:val="none" w:sz="0" w:space="0" w:color="auto"/>
      </w:divBdr>
    </w:div>
    <w:div w:id="1689137585">
      <w:bodyDiv w:val="1"/>
      <w:marLeft w:val="0"/>
      <w:marRight w:val="0"/>
      <w:marTop w:val="0"/>
      <w:marBottom w:val="0"/>
      <w:divBdr>
        <w:top w:val="none" w:sz="0" w:space="0" w:color="auto"/>
        <w:left w:val="none" w:sz="0" w:space="0" w:color="auto"/>
        <w:bottom w:val="none" w:sz="0" w:space="0" w:color="auto"/>
        <w:right w:val="none" w:sz="0" w:space="0" w:color="auto"/>
      </w:divBdr>
    </w:div>
    <w:div w:id="1700473142">
      <w:bodyDiv w:val="1"/>
      <w:marLeft w:val="0"/>
      <w:marRight w:val="0"/>
      <w:marTop w:val="0"/>
      <w:marBottom w:val="0"/>
      <w:divBdr>
        <w:top w:val="none" w:sz="0" w:space="0" w:color="auto"/>
        <w:left w:val="none" w:sz="0" w:space="0" w:color="auto"/>
        <w:bottom w:val="none" w:sz="0" w:space="0" w:color="auto"/>
        <w:right w:val="none" w:sz="0" w:space="0" w:color="auto"/>
      </w:divBdr>
    </w:div>
    <w:div w:id="1701929272">
      <w:bodyDiv w:val="1"/>
      <w:marLeft w:val="0"/>
      <w:marRight w:val="0"/>
      <w:marTop w:val="0"/>
      <w:marBottom w:val="0"/>
      <w:divBdr>
        <w:top w:val="none" w:sz="0" w:space="0" w:color="auto"/>
        <w:left w:val="none" w:sz="0" w:space="0" w:color="auto"/>
        <w:bottom w:val="none" w:sz="0" w:space="0" w:color="auto"/>
        <w:right w:val="none" w:sz="0" w:space="0" w:color="auto"/>
      </w:divBdr>
    </w:div>
    <w:div w:id="1703285523">
      <w:bodyDiv w:val="1"/>
      <w:marLeft w:val="0"/>
      <w:marRight w:val="0"/>
      <w:marTop w:val="0"/>
      <w:marBottom w:val="0"/>
      <w:divBdr>
        <w:top w:val="none" w:sz="0" w:space="0" w:color="auto"/>
        <w:left w:val="none" w:sz="0" w:space="0" w:color="auto"/>
        <w:bottom w:val="none" w:sz="0" w:space="0" w:color="auto"/>
        <w:right w:val="none" w:sz="0" w:space="0" w:color="auto"/>
      </w:divBdr>
    </w:div>
    <w:div w:id="1705708221">
      <w:bodyDiv w:val="1"/>
      <w:marLeft w:val="0"/>
      <w:marRight w:val="0"/>
      <w:marTop w:val="0"/>
      <w:marBottom w:val="0"/>
      <w:divBdr>
        <w:top w:val="none" w:sz="0" w:space="0" w:color="auto"/>
        <w:left w:val="none" w:sz="0" w:space="0" w:color="auto"/>
        <w:bottom w:val="none" w:sz="0" w:space="0" w:color="auto"/>
        <w:right w:val="none" w:sz="0" w:space="0" w:color="auto"/>
      </w:divBdr>
    </w:div>
    <w:div w:id="1712877274">
      <w:bodyDiv w:val="1"/>
      <w:marLeft w:val="0"/>
      <w:marRight w:val="0"/>
      <w:marTop w:val="0"/>
      <w:marBottom w:val="0"/>
      <w:divBdr>
        <w:top w:val="none" w:sz="0" w:space="0" w:color="auto"/>
        <w:left w:val="none" w:sz="0" w:space="0" w:color="auto"/>
        <w:bottom w:val="none" w:sz="0" w:space="0" w:color="auto"/>
        <w:right w:val="none" w:sz="0" w:space="0" w:color="auto"/>
      </w:divBdr>
    </w:div>
    <w:div w:id="1717464830">
      <w:bodyDiv w:val="1"/>
      <w:marLeft w:val="0"/>
      <w:marRight w:val="0"/>
      <w:marTop w:val="0"/>
      <w:marBottom w:val="0"/>
      <w:divBdr>
        <w:top w:val="none" w:sz="0" w:space="0" w:color="auto"/>
        <w:left w:val="none" w:sz="0" w:space="0" w:color="auto"/>
        <w:bottom w:val="none" w:sz="0" w:space="0" w:color="auto"/>
        <w:right w:val="none" w:sz="0" w:space="0" w:color="auto"/>
      </w:divBdr>
    </w:div>
    <w:div w:id="1725761020">
      <w:bodyDiv w:val="1"/>
      <w:marLeft w:val="0"/>
      <w:marRight w:val="0"/>
      <w:marTop w:val="0"/>
      <w:marBottom w:val="0"/>
      <w:divBdr>
        <w:top w:val="none" w:sz="0" w:space="0" w:color="auto"/>
        <w:left w:val="none" w:sz="0" w:space="0" w:color="auto"/>
        <w:bottom w:val="none" w:sz="0" w:space="0" w:color="auto"/>
        <w:right w:val="none" w:sz="0" w:space="0" w:color="auto"/>
      </w:divBdr>
    </w:div>
    <w:div w:id="1731686051">
      <w:bodyDiv w:val="1"/>
      <w:marLeft w:val="0"/>
      <w:marRight w:val="0"/>
      <w:marTop w:val="0"/>
      <w:marBottom w:val="0"/>
      <w:divBdr>
        <w:top w:val="none" w:sz="0" w:space="0" w:color="auto"/>
        <w:left w:val="none" w:sz="0" w:space="0" w:color="auto"/>
        <w:bottom w:val="none" w:sz="0" w:space="0" w:color="auto"/>
        <w:right w:val="none" w:sz="0" w:space="0" w:color="auto"/>
      </w:divBdr>
    </w:div>
    <w:div w:id="1732729166">
      <w:bodyDiv w:val="1"/>
      <w:marLeft w:val="0"/>
      <w:marRight w:val="0"/>
      <w:marTop w:val="0"/>
      <w:marBottom w:val="0"/>
      <w:divBdr>
        <w:top w:val="none" w:sz="0" w:space="0" w:color="auto"/>
        <w:left w:val="none" w:sz="0" w:space="0" w:color="auto"/>
        <w:bottom w:val="none" w:sz="0" w:space="0" w:color="auto"/>
        <w:right w:val="none" w:sz="0" w:space="0" w:color="auto"/>
      </w:divBdr>
    </w:div>
    <w:div w:id="1735466784">
      <w:bodyDiv w:val="1"/>
      <w:marLeft w:val="0"/>
      <w:marRight w:val="0"/>
      <w:marTop w:val="0"/>
      <w:marBottom w:val="0"/>
      <w:divBdr>
        <w:top w:val="none" w:sz="0" w:space="0" w:color="auto"/>
        <w:left w:val="none" w:sz="0" w:space="0" w:color="auto"/>
        <w:bottom w:val="none" w:sz="0" w:space="0" w:color="auto"/>
        <w:right w:val="none" w:sz="0" w:space="0" w:color="auto"/>
      </w:divBdr>
    </w:div>
    <w:div w:id="1736128743">
      <w:bodyDiv w:val="1"/>
      <w:marLeft w:val="0"/>
      <w:marRight w:val="0"/>
      <w:marTop w:val="0"/>
      <w:marBottom w:val="0"/>
      <w:divBdr>
        <w:top w:val="none" w:sz="0" w:space="0" w:color="auto"/>
        <w:left w:val="none" w:sz="0" w:space="0" w:color="auto"/>
        <w:bottom w:val="none" w:sz="0" w:space="0" w:color="auto"/>
        <w:right w:val="none" w:sz="0" w:space="0" w:color="auto"/>
      </w:divBdr>
    </w:div>
    <w:div w:id="1736664976">
      <w:bodyDiv w:val="1"/>
      <w:marLeft w:val="0"/>
      <w:marRight w:val="0"/>
      <w:marTop w:val="0"/>
      <w:marBottom w:val="0"/>
      <w:divBdr>
        <w:top w:val="none" w:sz="0" w:space="0" w:color="auto"/>
        <w:left w:val="none" w:sz="0" w:space="0" w:color="auto"/>
        <w:bottom w:val="none" w:sz="0" w:space="0" w:color="auto"/>
        <w:right w:val="none" w:sz="0" w:space="0" w:color="auto"/>
      </w:divBdr>
    </w:div>
    <w:div w:id="1737774071">
      <w:bodyDiv w:val="1"/>
      <w:marLeft w:val="0"/>
      <w:marRight w:val="0"/>
      <w:marTop w:val="0"/>
      <w:marBottom w:val="0"/>
      <w:divBdr>
        <w:top w:val="none" w:sz="0" w:space="0" w:color="auto"/>
        <w:left w:val="none" w:sz="0" w:space="0" w:color="auto"/>
        <w:bottom w:val="none" w:sz="0" w:space="0" w:color="auto"/>
        <w:right w:val="none" w:sz="0" w:space="0" w:color="auto"/>
      </w:divBdr>
    </w:div>
    <w:div w:id="1739278793">
      <w:bodyDiv w:val="1"/>
      <w:marLeft w:val="0"/>
      <w:marRight w:val="0"/>
      <w:marTop w:val="0"/>
      <w:marBottom w:val="0"/>
      <w:divBdr>
        <w:top w:val="none" w:sz="0" w:space="0" w:color="auto"/>
        <w:left w:val="none" w:sz="0" w:space="0" w:color="auto"/>
        <w:bottom w:val="none" w:sz="0" w:space="0" w:color="auto"/>
        <w:right w:val="none" w:sz="0" w:space="0" w:color="auto"/>
      </w:divBdr>
    </w:div>
    <w:div w:id="1739403578">
      <w:bodyDiv w:val="1"/>
      <w:marLeft w:val="0"/>
      <w:marRight w:val="0"/>
      <w:marTop w:val="0"/>
      <w:marBottom w:val="0"/>
      <w:divBdr>
        <w:top w:val="none" w:sz="0" w:space="0" w:color="auto"/>
        <w:left w:val="none" w:sz="0" w:space="0" w:color="auto"/>
        <w:bottom w:val="none" w:sz="0" w:space="0" w:color="auto"/>
        <w:right w:val="none" w:sz="0" w:space="0" w:color="auto"/>
      </w:divBdr>
    </w:div>
    <w:div w:id="1747412188">
      <w:bodyDiv w:val="1"/>
      <w:marLeft w:val="0"/>
      <w:marRight w:val="0"/>
      <w:marTop w:val="0"/>
      <w:marBottom w:val="0"/>
      <w:divBdr>
        <w:top w:val="none" w:sz="0" w:space="0" w:color="auto"/>
        <w:left w:val="none" w:sz="0" w:space="0" w:color="auto"/>
        <w:bottom w:val="none" w:sz="0" w:space="0" w:color="auto"/>
        <w:right w:val="none" w:sz="0" w:space="0" w:color="auto"/>
      </w:divBdr>
    </w:div>
    <w:div w:id="1748500961">
      <w:bodyDiv w:val="1"/>
      <w:marLeft w:val="0"/>
      <w:marRight w:val="0"/>
      <w:marTop w:val="0"/>
      <w:marBottom w:val="0"/>
      <w:divBdr>
        <w:top w:val="none" w:sz="0" w:space="0" w:color="auto"/>
        <w:left w:val="none" w:sz="0" w:space="0" w:color="auto"/>
        <w:bottom w:val="none" w:sz="0" w:space="0" w:color="auto"/>
        <w:right w:val="none" w:sz="0" w:space="0" w:color="auto"/>
      </w:divBdr>
    </w:div>
    <w:div w:id="1750736123">
      <w:bodyDiv w:val="1"/>
      <w:marLeft w:val="0"/>
      <w:marRight w:val="0"/>
      <w:marTop w:val="0"/>
      <w:marBottom w:val="0"/>
      <w:divBdr>
        <w:top w:val="none" w:sz="0" w:space="0" w:color="auto"/>
        <w:left w:val="none" w:sz="0" w:space="0" w:color="auto"/>
        <w:bottom w:val="none" w:sz="0" w:space="0" w:color="auto"/>
        <w:right w:val="none" w:sz="0" w:space="0" w:color="auto"/>
      </w:divBdr>
    </w:div>
    <w:div w:id="1750925725">
      <w:bodyDiv w:val="1"/>
      <w:marLeft w:val="0"/>
      <w:marRight w:val="0"/>
      <w:marTop w:val="0"/>
      <w:marBottom w:val="0"/>
      <w:divBdr>
        <w:top w:val="none" w:sz="0" w:space="0" w:color="auto"/>
        <w:left w:val="none" w:sz="0" w:space="0" w:color="auto"/>
        <w:bottom w:val="none" w:sz="0" w:space="0" w:color="auto"/>
        <w:right w:val="none" w:sz="0" w:space="0" w:color="auto"/>
      </w:divBdr>
    </w:div>
    <w:div w:id="1753621821">
      <w:bodyDiv w:val="1"/>
      <w:marLeft w:val="0"/>
      <w:marRight w:val="0"/>
      <w:marTop w:val="0"/>
      <w:marBottom w:val="0"/>
      <w:divBdr>
        <w:top w:val="none" w:sz="0" w:space="0" w:color="auto"/>
        <w:left w:val="none" w:sz="0" w:space="0" w:color="auto"/>
        <w:bottom w:val="none" w:sz="0" w:space="0" w:color="auto"/>
        <w:right w:val="none" w:sz="0" w:space="0" w:color="auto"/>
      </w:divBdr>
    </w:div>
    <w:div w:id="1759520415">
      <w:bodyDiv w:val="1"/>
      <w:marLeft w:val="0"/>
      <w:marRight w:val="0"/>
      <w:marTop w:val="0"/>
      <w:marBottom w:val="0"/>
      <w:divBdr>
        <w:top w:val="none" w:sz="0" w:space="0" w:color="auto"/>
        <w:left w:val="none" w:sz="0" w:space="0" w:color="auto"/>
        <w:bottom w:val="none" w:sz="0" w:space="0" w:color="auto"/>
        <w:right w:val="none" w:sz="0" w:space="0" w:color="auto"/>
      </w:divBdr>
    </w:div>
    <w:div w:id="1768845379">
      <w:bodyDiv w:val="1"/>
      <w:marLeft w:val="0"/>
      <w:marRight w:val="0"/>
      <w:marTop w:val="0"/>
      <w:marBottom w:val="0"/>
      <w:divBdr>
        <w:top w:val="none" w:sz="0" w:space="0" w:color="auto"/>
        <w:left w:val="none" w:sz="0" w:space="0" w:color="auto"/>
        <w:bottom w:val="none" w:sz="0" w:space="0" w:color="auto"/>
        <w:right w:val="none" w:sz="0" w:space="0" w:color="auto"/>
      </w:divBdr>
    </w:div>
    <w:div w:id="1770270484">
      <w:bodyDiv w:val="1"/>
      <w:marLeft w:val="0"/>
      <w:marRight w:val="0"/>
      <w:marTop w:val="0"/>
      <w:marBottom w:val="0"/>
      <w:divBdr>
        <w:top w:val="none" w:sz="0" w:space="0" w:color="auto"/>
        <w:left w:val="none" w:sz="0" w:space="0" w:color="auto"/>
        <w:bottom w:val="none" w:sz="0" w:space="0" w:color="auto"/>
        <w:right w:val="none" w:sz="0" w:space="0" w:color="auto"/>
      </w:divBdr>
    </w:div>
    <w:div w:id="1771928648">
      <w:bodyDiv w:val="1"/>
      <w:marLeft w:val="0"/>
      <w:marRight w:val="0"/>
      <w:marTop w:val="0"/>
      <w:marBottom w:val="0"/>
      <w:divBdr>
        <w:top w:val="none" w:sz="0" w:space="0" w:color="auto"/>
        <w:left w:val="none" w:sz="0" w:space="0" w:color="auto"/>
        <w:bottom w:val="none" w:sz="0" w:space="0" w:color="auto"/>
        <w:right w:val="none" w:sz="0" w:space="0" w:color="auto"/>
      </w:divBdr>
    </w:div>
    <w:div w:id="1780175441">
      <w:bodyDiv w:val="1"/>
      <w:marLeft w:val="0"/>
      <w:marRight w:val="0"/>
      <w:marTop w:val="0"/>
      <w:marBottom w:val="0"/>
      <w:divBdr>
        <w:top w:val="none" w:sz="0" w:space="0" w:color="auto"/>
        <w:left w:val="none" w:sz="0" w:space="0" w:color="auto"/>
        <w:bottom w:val="none" w:sz="0" w:space="0" w:color="auto"/>
        <w:right w:val="none" w:sz="0" w:space="0" w:color="auto"/>
      </w:divBdr>
    </w:div>
    <w:div w:id="1781219282">
      <w:bodyDiv w:val="1"/>
      <w:marLeft w:val="0"/>
      <w:marRight w:val="0"/>
      <w:marTop w:val="0"/>
      <w:marBottom w:val="0"/>
      <w:divBdr>
        <w:top w:val="none" w:sz="0" w:space="0" w:color="auto"/>
        <w:left w:val="none" w:sz="0" w:space="0" w:color="auto"/>
        <w:bottom w:val="none" w:sz="0" w:space="0" w:color="auto"/>
        <w:right w:val="none" w:sz="0" w:space="0" w:color="auto"/>
      </w:divBdr>
    </w:div>
    <w:div w:id="1785880269">
      <w:bodyDiv w:val="1"/>
      <w:marLeft w:val="0"/>
      <w:marRight w:val="0"/>
      <w:marTop w:val="0"/>
      <w:marBottom w:val="0"/>
      <w:divBdr>
        <w:top w:val="none" w:sz="0" w:space="0" w:color="auto"/>
        <w:left w:val="none" w:sz="0" w:space="0" w:color="auto"/>
        <w:bottom w:val="none" w:sz="0" w:space="0" w:color="auto"/>
        <w:right w:val="none" w:sz="0" w:space="0" w:color="auto"/>
      </w:divBdr>
    </w:div>
    <w:div w:id="1794857708">
      <w:bodyDiv w:val="1"/>
      <w:marLeft w:val="0"/>
      <w:marRight w:val="0"/>
      <w:marTop w:val="0"/>
      <w:marBottom w:val="0"/>
      <w:divBdr>
        <w:top w:val="none" w:sz="0" w:space="0" w:color="auto"/>
        <w:left w:val="none" w:sz="0" w:space="0" w:color="auto"/>
        <w:bottom w:val="none" w:sz="0" w:space="0" w:color="auto"/>
        <w:right w:val="none" w:sz="0" w:space="0" w:color="auto"/>
      </w:divBdr>
    </w:div>
    <w:div w:id="1795440137">
      <w:bodyDiv w:val="1"/>
      <w:marLeft w:val="0"/>
      <w:marRight w:val="0"/>
      <w:marTop w:val="0"/>
      <w:marBottom w:val="0"/>
      <w:divBdr>
        <w:top w:val="none" w:sz="0" w:space="0" w:color="auto"/>
        <w:left w:val="none" w:sz="0" w:space="0" w:color="auto"/>
        <w:bottom w:val="none" w:sz="0" w:space="0" w:color="auto"/>
        <w:right w:val="none" w:sz="0" w:space="0" w:color="auto"/>
      </w:divBdr>
    </w:div>
    <w:div w:id="1798795638">
      <w:bodyDiv w:val="1"/>
      <w:marLeft w:val="0"/>
      <w:marRight w:val="0"/>
      <w:marTop w:val="0"/>
      <w:marBottom w:val="0"/>
      <w:divBdr>
        <w:top w:val="none" w:sz="0" w:space="0" w:color="auto"/>
        <w:left w:val="none" w:sz="0" w:space="0" w:color="auto"/>
        <w:bottom w:val="none" w:sz="0" w:space="0" w:color="auto"/>
        <w:right w:val="none" w:sz="0" w:space="0" w:color="auto"/>
      </w:divBdr>
    </w:div>
    <w:div w:id="1801728838">
      <w:bodyDiv w:val="1"/>
      <w:marLeft w:val="0"/>
      <w:marRight w:val="0"/>
      <w:marTop w:val="0"/>
      <w:marBottom w:val="0"/>
      <w:divBdr>
        <w:top w:val="none" w:sz="0" w:space="0" w:color="auto"/>
        <w:left w:val="none" w:sz="0" w:space="0" w:color="auto"/>
        <w:bottom w:val="none" w:sz="0" w:space="0" w:color="auto"/>
        <w:right w:val="none" w:sz="0" w:space="0" w:color="auto"/>
      </w:divBdr>
    </w:div>
    <w:div w:id="1805853460">
      <w:bodyDiv w:val="1"/>
      <w:marLeft w:val="0"/>
      <w:marRight w:val="0"/>
      <w:marTop w:val="0"/>
      <w:marBottom w:val="0"/>
      <w:divBdr>
        <w:top w:val="none" w:sz="0" w:space="0" w:color="auto"/>
        <w:left w:val="none" w:sz="0" w:space="0" w:color="auto"/>
        <w:bottom w:val="none" w:sz="0" w:space="0" w:color="auto"/>
        <w:right w:val="none" w:sz="0" w:space="0" w:color="auto"/>
      </w:divBdr>
    </w:div>
    <w:div w:id="1808013499">
      <w:bodyDiv w:val="1"/>
      <w:marLeft w:val="0"/>
      <w:marRight w:val="0"/>
      <w:marTop w:val="0"/>
      <w:marBottom w:val="0"/>
      <w:divBdr>
        <w:top w:val="none" w:sz="0" w:space="0" w:color="auto"/>
        <w:left w:val="none" w:sz="0" w:space="0" w:color="auto"/>
        <w:bottom w:val="none" w:sz="0" w:space="0" w:color="auto"/>
        <w:right w:val="none" w:sz="0" w:space="0" w:color="auto"/>
      </w:divBdr>
    </w:div>
    <w:div w:id="1815560139">
      <w:bodyDiv w:val="1"/>
      <w:marLeft w:val="0"/>
      <w:marRight w:val="0"/>
      <w:marTop w:val="0"/>
      <w:marBottom w:val="0"/>
      <w:divBdr>
        <w:top w:val="none" w:sz="0" w:space="0" w:color="auto"/>
        <w:left w:val="none" w:sz="0" w:space="0" w:color="auto"/>
        <w:bottom w:val="none" w:sz="0" w:space="0" w:color="auto"/>
        <w:right w:val="none" w:sz="0" w:space="0" w:color="auto"/>
      </w:divBdr>
    </w:div>
    <w:div w:id="1823500524">
      <w:bodyDiv w:val="1"/>
      <w:marLeft w:val="0"/>
      <w:marRight w:val="0"/>
      <w:marTop w:val="0"/>
      <w:marBottom w:val="0"/>
      <w:divBdr>
        <w:top w:val="none" w:sz="0" w:space="0" w:color="auto"/>
        <w:left w:val="none" w:sz="0" w:space="0" w:color="auto"/>
        <w:bottom w:val="none" w:sz="0" w:space="0" w:color="auto"/>
        <w:right w:val="none" w:sz="0" w:space="0" w:color="auto"/>
      </w:divBdr>
    </w:div>
    <w:div w:id="1829320314">
      <w:bodyDiv w:val="1"/>
      <w:marLeft w:val="0"/>
      <w:marRight w:val="0"/>
      <w:marTop w:val="0"/>
      <w:marBottom w:val="0"/>
      <w:divBdr>
        <w:top w:val="none" w:sz="0" w:space="0" w:color="auto"/>
        <w:left w:val="none" w:sz="0" w:space="0" w:color="auto"/>
        <w:bottom w:val="none" w:sz="0" w:space="0" w:color="auto"/>
        <w:right w:val="none" w:sz="0" w:space="0" w:color="auto"/>
      </w:divBdr>
    </w:div>
    <w:div w:id="1842306634">
      <w:bodyDiv w:val="1"/>
      <w:marLeft w:val="0"/>
      <w:marRight w:val="0"/>
      <w:marTop w:val="0"/>
      <w:marBottom w:val="0"/>
      <w:divBdr>
        <w:top w:val="none" w:sz="0" w:space="0" w:color="auto"/>
        <w:left w:val="none" w:sz="0" w:space="0" w:color="auto"/>
        <w:bottom w:val="none" w:sz="0" w:space="0" w:color="auto"/>
        <w:right w:val="none" w:sz="0" w:space="0" w:color="auto"/>
      </w:divBdr>
    </w:div>
    <w:div w:id="1844084558">
      <w:bodyDiv w:val="1"/>
      <w:marLeft w:val="0"/>
      <w:marRight w:val="0"/>
      <w:marTop w:val="0"/>
      <w:marBottom w:val="0"/>
      <w:divBdr>
        <w:top w:val="none" w:sz="0" w:space="0" w:color="auto"/>
        <w:left w:val="none" w:sz="0" w:space="0" w:color="auto"/>
        <w:bottom w:val="none" w:sz="0" w:space="0" w:color="auto"/>
        <w:right w:val="none" w:sz="0" w:space="0" w:color="auto"/>
      </w:divBdr>
    </w:div>
    <w:div w:id="1849253245">
      <w:bodyDiv w:val="1"/>
      <w:marLeft w:val="0"/>
      <w:marRight w:val="0"/>
      <w:marTop w:val="0"/>
      <w:marBottom w:val="0"/>
      <w:divBdr>
        <w:top w:val="none" w:sz="0" w:space="0" w:color="auto"/>
        <w:left w:val="none" w:sz="0" w:space="0" w:color="auto"/>
        <w:bottom w:val="none" w:sz="0" w:space="0" w:color="auto"/>
        <w:right w:val="none" w:sz="0" w:space="0" w:color="auto"/>
      </w:divBdr>
    </w:div>
    <w:div w:id="1850364994">
      <w:bodyDiv w:val="1"/>
      <w:marLeft w:val="0"/>
      <w:marRight w:val="0"/>
      <w:marTop w:val="0"/>
      <w:marBottom w:val="0"/>
      <w:divBdr>
        <w:top w:val="none" w:sz="0" w:space="0" w:color="auto"/>
        <w:left w:val="none" w:sz="0" w:space="0" w:color="auto"/>
        <w:bottom w:val="none" w:sz="0" w:space="0" w:color="auto"/>
        <w:right w:val="none" w:sz="0" w:space="0" w:color="auto"/>
      </w:divBdr>
    </w:div>
    <w:div w:id="1863662207">
      <w:bodyDiv w:val="1"/>
      <w:marLeft w:val="0"/>
      <w:marRight w:val="0"/>
      <w:marTop w:val="0"/>
      <w:marBottom w:val="0"/>
      <w:divBdr>
        <w:top w:val="none" w:sz="0" w:space="0" w:color="auto"/>
        <w:left w:val="none" w:sz="0" w:space="0" w:color="auto"/>
        <w:bottom w:val="none" w:sz="0" w:space="0" w:color="auto"/>
        <w:right w:val="none" w:sz="0" w:space="0" w:color="auto"/>
      </w:divBdr>
    </w:div>
    <w:div w:id="1865626877">
      <w:bodyDiv w:val="1"/>
      <w:marLeft w:val="0"/>
      <w:marRight w:val="0"/>
      <w:marTop w:val="0"/>
      <w:marBottom w:val="0"/>
      <w:divBdr>
        <w:top w:val="none" w:sz="0" w:space="0" w:color="auto"/>
        <w:left w:val="none" w:sz="0" w:space="0" w:color="auto"/>
        <w:bottom w:val="none" w:sz="0" w:space="0" w:color="auto"/>
        <w:right w:val="none" w:sz="0" w:space="0" w:color="auto"/>
      </w:divBdr>
    </w:div>
    <w:div w:id="1868323708">
      <w:bodyDiv w:val="1"/>
      <w:marLeft w:val="0"/>
      <w:marRight w:val="0"/>
      <w:marTop w:val="0"/>
      <w:marBottom w:val="0"/>
      <w:divBdr>
        <w:top w:val="none" w:sz="0" w:space="0" w:color="auto"/>
        <w:left w:val="none" w:sz="0" w:space="0" w:color="auto"/>
        <w:bottom w:val="none" w:sz="0" w:space="0" w:color="auto"/>
        <w:right w:val="none" w:sz="0" w:space="0" w:color="auto"/>
      </w:divBdr>
    </w:div>
    <w:div w:id="1871458159">
      <w:bodyDiv w:val="1"/>
      <w:marLeft w:val="0"/>
      <w:marRight w:val="0"/>
      <w:marTop w:val="0"/>
      <w:marBottom w:val="0"/>
      <w:divBdr>
        <w:top w:val="none" w:sz="0" w:space="0" w:color="auto"/>
        <w:left w:val="none" w:sz="0" w:space="0" w:color="auto"/>
        <w:bottom w:val="none" w:sz="0" w:space="0" w:color="auto"/>
        <w:right w:val="none" w:sz="0" w:space="0" w:color="auto"/>
      </w:divBdr>
    </w:div>
    <w:div w:id="1874229407">
      <w:bodyDiv w:val="1"/>
      <w:marLeft w:val="0"/>
      <w:marRight w:val="0"/>
      <w:marTop w:val="0"/>
      <w:marBottom w:val="0"/>
      <w:divBdr>
        <w:top w:val="none" w:sz="0" w:space="0" w:color="auto"/>
        <w:left w:val="none" w:sz="0" w:space="0" w:color="auto"/>
        <w:bottom w:val="none" w:sz="0" w:space="0" w:color="auto"/>
        <w:right w:val="none" w:sz="0" w:space="0" w:color="auto"/>
      </w:divBdr>
    </w:div>
    <w:div w:id="1876235743">
      <w:bodyDiv w:val="1"/>
      <w:marLeft w:val="0"/>
      <w:marRight w:val="0"/>
      <w:marTop w:val="0"/>
      <w:marBottom w:val="0"/>
      <w:divBdr>
        <w:top w:val="none" w:sz="0" w:space="0" w:color="auto"/>
        <w:left w:val="none" w:sz="0" w:space="0" w:color="auto"/>
        <w:bottom w:val="none" w:sz="0" w:space="0" w:color="auto"/>
        <w:right w:val="none" w:sz="0" w:space="0" w:color="auto"/>
      </w:divBdr>
    </w:div>
    <w:div w:id="1877044089">
      <w:bodyDiv w:val="1"/>
      <w:marLeft w:val="0"/>
      <w:marRight w:val="0"/>
      <w:marTop w:val="0"/>
      <w:marBottom w:val="0"/>
      <w:divBdr>
        <w:top w:val="none" w:sz="0" w:space="0" w:color="auto"/>
        <w:left w:val="none" w:sz="0" w:space="0" w:color="auto"/>
        <w:bottom w:val="none" w:sz="0" w:space="0" w:color="auto"/>
        <w:right w:val="none" w:sz="0" w:space="0" w:color="auto"/>
      </w:divBdr>
    </w:div>
    <w:div w:id="1878539608">
      <w:bodyDiv w:val="1"/>
      <w:marLeft w:val="0"/>
      <w:marRight w:val="0"/>
      <w:marTop w:val="0"/>
      <w:marBottom w:val="0"/>
      <w:divBdr>
        <w:top w:val="none" w:sz="0" w:space="0" w:color="auto"/>
        <w:left w:val="none" w:sz="0" w:space="0" w:color="auto"/>
        <w:bottom w:val="none" w:sz="0" w:space="0" w:color="auto"/>
        <w:right w:val="none" w:sz="0" w:space="0" w:color="auto"/>
      </w:divBdr>
    </w:div>
    <w:div w:id="1882866105">
      <w:bodyDiv w:val="1"/>
      <w:marLeft w:val="0"/>
      <w:marRight w:val="0"/>
      <w:marTop w:val="0"/>
      <w:marBottom w:val="0"/>
      <w:divBdr>
        <w:top w:val="none" w:sz="0" w:space="0" w:color="auto"/>
        <w:left w:val="none" w:sz="0" w:space="0" w:color="auto"/>
        <w:bottom w:val="none" w:sz="0" w:space="0" w:color="auto"/>
        <w:right w:val="none" w:sz="0" w:space="0" w:color="auto"/>
      </w:divBdr>
    </w:div>
    <w:div w:id="1888032384">
      <w:bodyDiv w:val="1"/>
      <w:marLeft w:val="0"/>
      <w:marRight w:val="0"/>
      <w:marTop w:val="0"/>
      <w:marBottom w:val="0"/>
      <w:divBdr>
        <w:top w:val="none" w:sz="0" w:space="0" w:color="auto"/>
        <w:left w:val="none" w:sz="0" w:space="0" w:color="auto"/>
        <w:bottom w:val="none" w:sz="0" w:space="0" w:color="auto"/>
        <w:right w:val="none" w:sz="0" w:space="0" w:color="auto"/>
      </w:divBdr>
    </w:div>
    <w:div w:id="1895921128">
      <w:bodyDiv w:val="1"/>
      <w:marLeft w:val="0"/>
      <w:marRight w:val="0"/>
      <w:marTop w:val="0"/>
      <w:marBottom w:val="0"/>
      <w:divBdr>
        <w:top w:val="none" w:sz="0" w:space="0" w:color="auto"/>
        <w:left w:val="none" w:sz="0" w:space="0" w:color="auto"/>
        <w:bottom w:val="none" w:sz="0" w:space="0" w:color="auto"/>
        <w:right w:val="none" w:sz="0" w:space="0" w:color="auto"/>
      </w:divBdr>
    </w:div>
    <w:div w:id="1896887890">
      <w:bodyDiv w:val="1"/>
      <w:marLeft w:val="0"/>
      <w:marRight w:val="0"/>
      <w:marTop w:val="0"/>
      <w:marBottom w:val="0"/>
      <w:divBdr>
        <w:top w:val="none" w:sz="0" w:space="0" w:color="auto"/>
        <w:left w:val="none" w:sz="0" w:space="0" w:color="auto"/>
        <w:bottom w:val="none" w:sz="0" w:space="0" w:color="auto"/>
        <w:right w:val="none" w:sz="0" w:space="0" w:color="auto"/>
      </w:divBdr>
    </w:div>
    <w:div w:id="1897470045">
      <w:bodyDiv w:val="1"/>
      <w:marLeft w:val="0"/>
      <w:marRight w:val="0"/>
      <w:marTop w:val="0"/>
      <w:marBottom w:val="0"/>
      <w:divBdr>
        <w:top w:val="none" w:sz="0" w:space="0" w:color="auto"/>
        <w:left w:val="none" w:sz="0" w:space="0" w:color="auto"/>
        <w:bottom w:val="none" w:sz="0" w:space="0" w:color="auto"/>
        <w:right w:val="none" w:sz="0" w:space="0" w:color="auto"/>
      </w:divBdr>
    </w:div>
    <w:div w:id="1897542428">
      <w:bodyDiv w:val="1"/>
      <w:marLeft w:val="0"/>
      <w:marRight w:val="0"/>
      <w:marTop w:val="0"/>
      <w:marBottom w:val="0"/>
      <w:divBdr>
        <w:top w:val="none" w:sz="0" w:space="0" w:color="auto"/>
        <w:left w:val="none" w:sz="0" w:space="0" w:color="auto"/>
        <w:bottom w:val="none" w:sz="0" w:space="0" w:color="auto"/>
        <w:right w:val="none" w:sz="0" w:space="0" w:color="auto"/>
      </w:divBdr>
    </w:div>
    <w:div w:id="1897932298">
      <w:bodyDiv w:val="1"/>
      <w:marLeft w:val="0"/>
      <w:marRight w:val="0"/>
      <w:marTop w:val="0"/>
      <w:marBottom w:val="0"/>
      <w:divBdr>
        <w:top w:val="none" w:sz="0" w:space="0" w:color="auto"/>
        <w:left w:val="none" w:sz="0" w:space="0" w:color="auto"/>
        <w:bottom w:val="none" w:sz="0" w:space="0" w:color="auto"/>
        <w:right w:val="none" w:sz="0" w:space="0" w:color="auto"/>
      </w:divBdr>
    </w:div>
    <w:div w:id="1912612757">
      <w:bodyDiv w:val="1"/>
      <w:marLeft w:val="0"/>
      <w:marRight w:val="0"/>
      <w:marTop w:val="0"/>
      <w:marBottom w:val="0"/>
      <w:divBdr>
        <w:top w:val="none" w:sz="0" w:space="0" w:color="auto"/>
        <w:left w:val="none" w:sz="0" w:space="0" w:color="auto"/>
        <w:bottom w:val="none" w:sz="0" w:space="0" w:color="auto"/>
        <w:right w:val="none" w:sz="0" w:space="0" w:color="auto"/>
      </w:divBdr>
    </w:div>
    <w:div w:id="1915046799">
      <w:bodyDiv w:val="1"/>
      <w:marLeft w:val="0"/>
      <w:marRight w:val="0"/>
      <w:marTop w:val="0"/>
      <w:marBottom w:val="0"/>
      <w:divBdr>
        <w:top w:val="none" w:sz="0" w:space="0" w:color="auto"/>
        <w:left w:val="none" w:sz="0" w:space="0" w:color="auto"/>
        <w:bottom w:val="none" w:sz="0" w:space="0" w:color="auto"/>
        <w:right w:val="none" w:sz="0" w:space="0" w:color="auto"/>
      </w:divBdr>
    </w:div>
    <w:div w:id="1915620604">
      <w:bodyDiv w:val="1"/>
      <w:marLeft w:val="0"/>
      <w:marRight w:val="0"/>
      <w:marTop w:val="0"/>
      <w:marBottom w:val="0"/>
      <w:divBdr>
        <w:top w:val="none" w:sz="0" w:space="0" w:color="auto"/>
        <w:left w:val="none" w:sz="0" w:space="0" w:color="auto"/>
        <w:bottom w:val="none" w:sz="0" w:space="0" w:color="auto"/>
        <w:right w:val="none" w:sz="0" w:space="0" w:color="auto"/>
      </w:divBdr>
    </w:div>
    <w:div w:id="1915700492">
      <w:bodyDiv w:val="1"/>
      <w:marLeft w:val="0"/>
      <w:marRight w:val="0"/>
      <w:marTop w:val="0"/>
      <w:marBottom w:val="0"/>
      <w:divBdr>
        <w:top w:val="none" w:sz="0" w:space="0" w:color="auto"/>
        <w:left w:val="none" w:sz="0" w:space="0" w:color="auto"/>
        <w:bottom w:val="none" w:sz="0" w:space="0" w:color="auto"/>
        <w:right w:val="none" w:sz="0" w:space="0" w:color="auto"/>
      </w:divBdr>
    </w:div>
    <w:div w:id="1916813896">
      <w:bodyDiv w:val="1"/>
      <w:marLeft w:val="0"/>
      <w:marRight w:val="0"/>
      <w:marTop w:val="0"/>
      <w:marBottom w:val="0"/>
      <w:divBdr>
        <w:top w:val="none" w:sz="0" w:space="0" w:color="auto"/>
        <w:left w:val="none" w:sz="0" w:space="0" w:color="auto"/>
        <w:bottom w:val="none" w:sz="0" w:space="0" w:color="auto"/>
        <w:right w:val="none" w:sz="0" w:space="0" w:color="auto"/>
      </w:divBdr>
    </w:div>
    <w:div w:id="1920288334">
      <w:bodyDiv w:val="1"/>
      <w:marLeft w:val="0"/>
      <w:marRight w:val="0"/>
      <w:marTop w:val="0"/>
      <w:marBottom w:val="0"/>
      <w:divBdr>
        <w:top w:val="none" w:sz="0" w:space="0" w:color="auto"/>
        <w:left w:val="none" w:sz="0" w:space="0" w:color="auto"/>
        <w:bottom w:val="none" w:sz="0" w:space="0" w:color="auto"/>
        <w:right w:val="none" w:sz="0" w:space="0" w:color="auto"/>
      </w:divBdr>
    </w:div>
    <w:div w:id="1920363385">
      <w:bodyDiv w:val="1"/>
      <w:marLeft w:val="0"/>
      <w:marRight w:val="0"/>
      <w:marTop w:val="0"/>
      <w:marBottom w:val="0"/>
      <w:divBdr>
        <w:top w:val="none" w:sz="0" w:space="0" w:color="auto"/>
        <w:left w:val="none" w:sz="0" w:space="0" w:color="auto"/>
        <w:bottom w:val="none" w:sz="0" w:space="0" w:color="auto"/>
        <w:right w:val="none" w:sz="0" w:space="0" w:color="auto"/>
      </w:divBdr>
    </w:div>
    <w:div w:id="1921865821">
      <w:bodyDiv w:val="1"/>
      <w:marLeft w:val="0"/>
      <w:marRight w:val="0"/>
      <w:marTop w:val="0"/>
      <w:marBottom w:val="0"/>
      <w:divBdr>
        <w:top w:val="none" w:sz="0" w:space="0" w:color="auto"/>
        <w:left w:val="none" w:sz="0" w:space="0" w:color="auto"/>
        <w:bottom w:val="none" w:sz="0" w:space="0" w:color="auto"/>
        <w:right w:val="none" w:sz="0" w:space="0" w:color="auto"/>
      </w:divBdr>
    </w:div>
    <w:div w:id="1930849040">
      <w:bodyDiv w:val="1"/>
      <w:marLeft w:val="0"/>
      <w:marRight w:val="0"/>
      <w:marTop w:val="0"/>
      <w:marBottom w:val="0"/>
      <w:divBdr>
        <w:top w:val="none" w:sz="0" w:space="0" w:color="auto"/>
        <w:left w:val="none" w:sz="0" w:space="0" w:color="auto"/>
        <w:bottom w:val="none" w:sz="0" w:space="0" w:color="auto"/>
        <w:right w:val="none" w:sz="0" w:space="0" w:color="auto"/>
      </w:divBdr>
    </w:div>
    <w:div w:id="1934973057">
      <w:bodyDiv w:val="1"/>
      <w:marLeft w:val="0"/>
      <w:marRight w:val="0"/>
      <w:marTop w:val="0"/>
      <w:marBottom w:val="0"/>
      <w:divBdr>
        <w:top w:val="none" w:sz="0" w:space="0" w:color="auto"/>
        <w:left w:val="none" w:sz="0" w:space="0" w:color="auto"/>
        <w:bottom w:val="none" w:sz="0" w:space="0" w:color="auto"/>
        <w:right w:val="none" w:sz="0" w:space="0" w:color="auto"/>
      </w:divBdr>
    </w:div>
    <w:div w:id="1935899281">
      <w:bodyDiv w:val="1"/>
      <w:marLeft w:val="0"/>
      <w:marRight w:val="0"/>
      <w:marTop w:val="0"/>
      <w:marBottom w:val="0"/>
      <w:divBdr>
        <w:top w:val="none" w:sz="0" w:space="0" w:color="auto"/>
        <w:left w:val="none" w:sz="0" w:space="0" w:color="auto"/>
        <w:bottom w:val="none" w:sz="0" w:space="0" w:color="auto"/>
        <w:right w:val="none" w:sz="0" w:space="0" w:color="auto"/>
      </w:divBdr>
    </w:div>
    <w:div w:id="1940258964">
      <w:bodyDiv w:val="1"/>
      <w:marLeft w:val="0"/>
      <w:marRight w:val="0"/>
      <w:marTop w:val="0"/>
      <w:marBottom w:val="0"/>
      <w:divBdr>
        <w:top w:val="none" w:sz="0" w:space="0" w:color="auto"/>
        <w:left w:val="none" w:sz="0" w:space="0" w:color="auto"/>
        <w:bottom w:val="none" w:sz="0" w:space="0" w:color="auto"/>
        <w:right w:val="none" w:sz="0" w:space="0" w:color="auto"/>
      </w:divBdr>
    </w:div>
    <w:div w:id="1941907997">
      <w:bodyDiv w:val="1"/>
      <w:marLeft w:val="0"/>
      <w:marRight w:val="0"/>
      <w:marTop w:val="0"/>
      <w:marBottom w:val="0"/>
      <w:divBdr>
        <w:top w:val="none" w:sz="0" w:space="0" w:color="auto"/>
        <w:left w:val="none" w:sz="0" w:space="0" w:color="auto"/>
        <w:bottom w:val="none" w:sz="0" w:space="0" w:color="auto"/>
        <w:right w:val="none" w:sz="0" w:space="0" w:color="auto"/>
      </w:divBdr>
    </w:div>
    <w:div w:id="1942646291">
      <w:bodyDiv w:val="1"/>
      <w:marLeft w:val="0"/>
      <w:marRight w:val="0"/>
      <w:marTop w:val="0"/>
      <w:marBottom w:val="0"/>
      <w:divBdr>
        <w:top w:val="none" w:sz="0" w:space="0" w:color="auto"/>
        <w:left w:val="none" w:sz="0" w:space="0" w:color="auto"/>
        <w:bottom w:val="none" w:sz="0" w:space="0" w:color="auto"/>
        <w:right w:val="none" w:sz="0" w:space="0" w:color="auto"/>
      </w:divBdr>
    </w:div>
    <w:div w:id="1948342209">
      <w:bodyDiv w:val="1"/>
      <w:marLeft w:val="0"/>
      <w:marRight w:val="0"/>
      <w:marTop w:val="0"/>
      <w:marBottom w:val="0"/>
      <w:divBdr>
        <w:top w:val="none" w:sz="0" w:space="0" w:color="auto"/>
        <w:left w:val="none" w:sz="0" w:space="0" w:color="auto"/>
        <w:bottom w:val="none" w:sz="0" w:space="0" w:color="auto"/>
        <w:right w:val="none" w:sz="0" w:space="0" w:color="auto"/>
      </w:divBdr>
    </w:div>
    <w:div w:id="1954358498">
      <w:bodyDiv w:val="1"/>
      <w:marLeft w:val="0"/>
      <w:marRight w:val="0"/>
      <w:marTop w:val="0"/>
      <w:marBottom w:val="0"/>
      <w:divBdr>
        <w:top w:val="none" w:sz="0" w:space="0" w:color="auto"/>
        <w:left w:val="none" w:sz="0" w:space="0" w:color="auto"/>
        <w:bottom w:val="none" w:sz="0" w:space="0" w:color="auto"/>
        <w:right w:val="none" w:sz="0" w:space="0" w:color="auto"/>
      </w:divBdr>
    </w:div>
    <w:div w:id="1964190217">
      <w:bodyDiv w:val="1"/>
      <w:marLeft w:val="0"/>
      <w:marRight w:val="0"/>
      <w:marTop w:val="0"/>
      <w:marBottom w:val="0"/>
      <w:divBdr>
        <w:top w:val="none" w:sz="0" w:space="0" w:color="auto"/>
        <w:left w:val="none" w:sz="0" w:space="0" w:color="auto"/>
        <w:bottom w:val="none" w:sz="0" w:space="0" w:color="auto"/>
        <w:right w:val="none" w:sz="0" w:space="0" w:color="auto"/>
      </w:divBdr>
    </w:div>
    <w:div w:id="1973173789">
      <w:bodyDiv w:val="1"/>
      <w:marLeft w:val="0"/>
      <w:marRight w:val="0"/>
      <w:marTop w:val="0"/>
      <w:marBottom w:val="0"/>
      <w:divBdr>
        <w:top w:val="none" w:sz="0" w:space="0" w:color="auto"/>
        <w:left w:val="none" w:sz="0" w:space="0" w:color="auto"/>
        <w:bottom w:val="none" w:sz="0" w:space="0" w:color="auto"/>
        <w:right w:val="none" w:sz="0" w:space="0" w:color="auto"/>
      </w:divBdr>
    </w:div>
    <w:div w:id="1975257402">
      <w:bodyDiv w:val="1"/>
      <w:marLeft w:val="0"/>
      <w:marRight w:val="0"/>
      <w:marTop w:val="0"/>
      <w:marBottom w:val="0"/>
      <w:divBdr>
        <w:top w:val="none" w:sz="0" w:space="0" w:color="auto"/>
        <w:left w:val="none" w:sz="0" w:space="0" w:color="auto"/>
        <w:bottom w:val="none" w:sz="0" w:space="0" w:color="auto"/>
        <w:right w:val="none" w:sz="0" w:space="0" w:color="auto"/>
      </w:divBdr>
    </w:div>
    <w:div w:id="1975937977">
      <w:bodyDiv w:val="1"/>
      <w:marLeft w:val="0"/>
      <w:marRight w:val="0"/>
      <w:marTop w:val="0"/>
      <w:marBottom w:val="0"/>
      <w:divBdr>
        <w:top w:val="none" w:sz="0" w:space="0" w:color="auto"/>
        <w:left w:val="none" w:sz="0" w:space="0" w:color="auto"/>
        <w:bottom w:val="none" w:sz="0" w:space="0" w:color="auto"/>
        <w:right w:val="none" w:sz="0" w:space="0" w:color="auto"/>
      </w:divBdr>
    </w:div>
    <w:div w:id="1981037888">
      <w:bodyDiv w:val="1"/>
      <w:marLeft w:val="0"/>
      <w:marRight w:val="0"/>
      <w:marTop w:val="0"/>
      <w:marBottom w:val="0"/>
      <w:divBdr>
        <w:top w:val="none" w:sz="0" w:space="0" w:color="auto"/>
        <w:left w:val="none" w:sz="0" w:space="0" w:color="auto"/>
        <w:bottom w:val="none" w:sz="0" w:space="0" w:color="auto"/>
        <w:right w:val="none" w:sz="0" w:space="0" w:color="auto"/>
      </w:divBdr>
    </w:div>
    <w:div w:id="1999310748">
      <w:bodyDiv w:val="1"/>
      <w:marLeft w:val="0"/>
      <w:marRight w:val="0"/>
      <w:marTop w:val="0"/>
      <w:marBottom w:val="0"/>
      <w:divBdr>
        <w:top w:val="none" w:sz="0" w:space="0" w:color="auto"/>
        <w:left w:val="none" w:sz="0" w:space="0" w:color="auto"/>
        <w:bottom w:val="none" w:sz="0" w:space="0" w:color="auto"/>
        <w:right w:val="none" w:sz="0" w:space="0" w:color="auto"/>
      </w:divBdr>
    </w:div>
    <w:div w:id="2003242457">
      <w:bodyDiv w:val="1"/>
      <w:marLeft w:val="0"/>
      <w:marRight w:val="0"/>
      <w:marTop w:val="0"/>
      <w:marBottom w:val="0"/>
      <w:divBdr>
        <w:top w:val="none" w:sz="0" w:space="0" w:color="auto"/>
        <w:left w:val="none" w:sz="0" w:space="0" w:color="auto"/>
        <w:bottom w:val="none" w:sz="0" w:space="0" w:color="auto"/>
        <w:right w:val="none" w:sz="0" w:space="0" w:color="auto"/>
      </w:divBdr>
    </w:div>
    <w:div w:id="2003964551">
      <w:bodyDiv w:val="1"/>
      <w:marLeft w:val="0"/>
      <w:marRight w:val="0"/>
      <w:marTop w:val="0"/>
      <w:marBottom w:val="0"/>
      <w:divBdr>
        <w:top w:val="none" w:sz="0" w:space="0" w:color="auto"/>
        <w:left w:val="none" w:sz="0" w:space="0" w:color="auto"/>
        <w:bottom w:val="none" w:sz="0" w:space="0" w:color="auto"/>
        <w:right w:val="none" w:sz="0" w:space="0" w:color="auto"/>
      </w:divBdr>
    </w:div>
    <w:div w:id="2008092877">
      <w:bodyDiv w:val="1"/>
      <w:marLeft w:val="0"/>
      <w:marRight w:val="0"/>
      <w:marTop w:val="0"/>
      <w:marBottom w:val="0"/>
      <w:divBdr>
        <w:top w:val="none" w:sz="0" w:space="0" w:color="auto"/>
        <w:left w:val="none" w:sz="0" w:space="0" w:color="auto"/>
        <w:bottom w:val="none" w:sz="0" w:space="0" w:color="auto"/>
        <w:right w:val="none" w:sz="0" w:space="0" w:color="auto"/>
      </w:divBdr>
    </w:div>
    <w:div w:id="2009748542">
      <w:bodyDiv w:val="1"/>
      <w:marLeft w:val="0"/>
      <w:marRight w:val="0"/>
      <w:marTop w:val="0"/>
      <w:marBottom w:val="0"/>
      <w:divBdr>
        <w:top w:val="none" w:sz="0" w:space="0" w:color="auto"/>
        <w:left w:val="none" w:sz="0" w:space="0" w:color="auto"/>
        <w:bottom w:val="none" w:sz="0" w:space="0" w:color="auto"/>
        <w:right w:val="none" w:sz="0" w:space="0" w:color="auto"/>
      </w:divBdr>
    </w:div>
    <w:div w:id="2012180592">
      <w:bodyDiv w:val="1"/>
      <w:marLeft w:val="0"/>
      <w:marRight w:val="0"/>
      <w:marTop w:val="0"/>
      <w:marBottom w:val="0"/>
      <w:divBdr>
        <w:top w:val="none" w:sz="0" w:space="0" w:color="auto"/>
        <w:left w:val="none" w:sz="0" w:space="0" w:color="auto"/>
        <w:bottom w:val="none" w:sz="0" w:space="0" w:color="auto"/>
        <w:right w:val="none" w:sz="0" w:space="0" w:color="auto"/>
      </w:divBdr>
    </w:div>
    <w:div w:id="2016836839">
      <w:bodyDiv w:val="1"/>
      <w:marLeft w:val="0"/>
      <w:marRight w:val="0"/>
      <w:marTop w:val="0"/>
      <w:marBottom w:val="0"/>
      <w:divBdr>
        <w:top w:val="none" w:sz="0" w:space="0" w:color="auto"/>
        <w:left w:val="none" w:sz="0" w:space="0" w:color="auto"/>
        <w:bottom w:val="none" w:sz="0" w:space="0" w:color="auto"/>
        <w:right w:val="none" w:sz="0" w:space="0" w:color="auto"/>
      </w:divBdr>
    </w:div>
    <w:div w:id="2024820358">
      <w:bodyDiv w:val="1"/>
      <w:marLeft w:val="0"/>
      <w:marRight w:val="0"/>
      <w:marTop w:val="0"/>
      <w:marBottom w:val="0"/>
      <w:divBdr>
        <w:top w:val="none" w:sz="0" w:space="0" w:color="auto"/>
        <w:left w:val="none" w:sz="0" w:space="0" w:color="auto"/>
        <w:bottom w:val="none" w:sz="0" w:space="0" w:color="auto"/>
        <w:right w:val="none" w:sz="0" w:space="0" w:color="auto"/>
      </w:divBdr>
    </w:div>
    <w:div w:id="2033845899">
      <w:bodyDiv w:val="1"/>
      <w:marLeft w:val="0"/>
      <w:marRight w:val="0"/>
      <w:marTop w:val="0"/>
      <w:marBottom w:val="0"/>
      <w:divBdr>
        <w:top w:val="none" w:sz="0" w:space="0" w:color="auto"/>
        <w:left w:val="none" w:sz="0" w:space="0" w:color="auto"/>
        <w:bottom w:val="none" w:sz="0" w:space="0" w:color="auto"/>
        <w:right w:val="none" w:sz="0" w:space="0" w:color="auto"/>
      </w:divBdr>
    </w:div>
    <w:div w:id="2041515919">
      <w:bodyDiv w:val="1"/>
      <w:marLeft w:val="0"/>
      <w:marRight w:val="0"/>
      <w:marTop w:val="0"/>
      <w:marBottom w:val="0"/>
      <w:divBdr>
        <w:top w:val="none" w:sz="0" w:space="0" w:color="auto"/>
        <w:left w:val="none" w:sz="0" w:space="0" w:color="auto"/>
        <w:bottom w:val="none" w:sz="0" w:space="0" w:color="auto"/>
        <w:right w:val="none" w:sz="0" w:space="0" w:color="auto"/>
      </w:divBdr>
    </w:div>
    <w:div w:id="2042585099">
      <w:bodyDiv w:val="1"/>
      <w:marLeft w:val="0"/>
      <w:marRight w:val="0"/>
      <w:marTop w:val="0"/>
      <w:marBottom w:val="0"/>
      <w:divBdr>
        <w:top w:val="none" w:sz="0" w:space="0" w:color="auto"/>
        <w:left w:val="none" w:sz="0" w:space="0" w:color="auto"/>
        <w:bottom w:val="none" w:sz="0" w:space="0" w:color="auto"/>
        <w:right w:val="none" w:sz="0" w:space="0" w:color="auto"/>
      </w:divBdr>
    </w:div>
    <w:div w:id="2053261924">
      <w:bodyDiv w:val="1"/>
      <w:marLeft w:val="0"/>
      <w:marRight w:val="0"/>
      <w:marTop w:val="0"/>
      <w:marBottom w:val="0"/>
      <w:divBdr>
        <w:top w:val="none" w:sz="0" w:space="0" w:color="auto"/>
        <w:left w:val="none" w:sz="0" w:space="0" w:color="auto"/>
        <w:bottom w:val="none" w:sz="0" w:space="0" w:color="auto"/>
        <w:right w:val="none" w:sz="0" w:space="0" w:color="auto"/>
      </w:divBdr>
    </w:div>
    <w:div w:id="2057855498">
      <w:bodyDiv w:val="1"/>
      <w:marLeft w:val="0"/>
      <w:marRight w:val="0"/>
      <w:marTop w:val="0"/>
      <w:marBottom w:val="0"/>
      <w:divBdr>
        <w:top w:val="none" w:sz="0" w:space="0" w:color="auto"/>
        <w:left w:val="none" w:sz="0" w:space="0" w:color="auto"/>
        <w:bottom w:val="none" w:sz="0" w:space="0" w:color="auto"/>
        <w:right w:val="none" w:sz="0" w:space="0" w:color="auto"/>
      </w:divBdr>
    </w:div>
    <w:div w:id="2058504008">
      <w:bodyDiv w:val="1"/>
      <w:marLeft w:val="0"/>
      <w:marRight w:val="0"/>
      <w:marTop w:val="0"/>
      <w:marBottom w:val="0"/>
      <w:divBdr>
        <w:top w:val="none" w:sz="0" w:space="0" w:color="auto"/>
        <w:left w:val="none" w:sz="0" w:space="0" w:color="auto"/>
        <w:bottom w:val="none" w:sz="0" w:space="0" w:color="auto"/>
        <w:right w:val="none" w:sz="0" w:space="0" w:color="auto"/>
      </w:divBdr>
    </w:div>
    <w:div w:id="2059475257">
      <w:bodyDiv w:val="1"/>
      <w:marLeft w:val="0"/>
      <w:marRight w:val="0"/>
      <w:marTop w:val="0"/>
      <w:marBottom w:val="0"/>
      <w:divBdr>
        <w:top w:val="none" w:sz="0" w:space="0" w:color="auto"/>
        <w:left w:val="none" w:sz="0" w:space="0" w:color="auto"/>
        <w:bottom w:val="none" w:sz="0" w:space="0" w:color="auto"/>
        <w:right w:val="none" w:sz="0" w:space="0" w:color="auto"/>
      </w:divBdr>
    </w:div>
    <w:div w:id="2068189373">
      <w:bodyDiv w:val="1"/>
      <w:marLeft w:val="0"/>
      <w:marRight w:val="0"/>
      <w:marTop w:val="0"/>
      <w:marBottom w:val="0"/>
      <w:divBdr>
        <w:top w:val="none" w:sz="0" w:space="0" w:color="auto"/>
        <w:left w:val="none" w:sz="0" w:space="0" w:color="auto"/>
        <w:bottom w:val="none" w:sz="0" w:space="0" w:color="auto"/>
        <w:right w:val="none" w:sz="0" w:space="0" w:color="auto"/>
      </w:divBdr>
    </w:div>
    <w:div w:id="2069915232">
      <w:bodyDiv w:val="1"/>
      <w:marLeft w:val="0"/>
      <w:marRight w:val="0"/>
      <w:marTop w:val="0"/>
      <w:marBottom w:val="0"/>
      <w:divBdr>
        <w:top w:val="none" w:sz="0" w:space="0" w:color="auto"/>
        <w:left w:val="none" w:sz="0" w:space="0" w:color="auto"/>
        <w:bottom w:val="none" w:sz="0" w:space="0" w:color="auto"/>
        <w:right w:val="none" w:sz="0" w:space="0" w:color="auto"/>
      </w:divBdr>
    </w:div>
    <w:div w:id="2079402332">
      <w:bodyDiv w:val="1"/>
      <w:marLeft w:val="0"/>
      <w:marRight w:val="0"/>
      <w:marTop w:val="0"/>
      <w:marBottom w:val="0"/>
      <w:divBdr>
        <w:top w:val="none" w:sz="0" w:space="0" w:color="auto"/>
        <w:left w:val="none" w:sz="0" w:space="0" w:color="auto"/>
        <w:bottom w:val="none" w:sz="0" w:space="0" w:color="auto"/>
        <w:right w:val="none" w:sz="0" w:space="0" w:color="auto"/>
      </w:divBdr>
    </w:div>
    <w:div w:id="2085253852">
      <w:bodyDiv w:val="1"/>
      <w:marLeft w:val="0"/>
      <w:marRight w:val="0"/>
      <w:marTop w:val="0"/>
      <w:marBottom w:val="0"/>
      <w:divBdr>
        <w:top w:val="none" w:sz="0" w:space="0" w:color="auto"/>
        <w:left w:val="none" w:sz="0" w:space="0" w:color="auto"/>
        <w:bottom w:val="none" w:sz="0" w:space="0" w:color="auto"/>
        <w:right w:val="none" w:sz="0" w:space="0" w:color="auto"/>
      </w:divBdr>
    </w:div>
    <w:div w:id="2085368356">
      <w:bodyDiv w:val="1"/>
      <w:marLeft w:val="0"/>
      <w:marRight w:val="0"/>
      <w:marTop w:val="0"/>
      <w:marBottom w:val="0"/>
      <w:divBdr>
        <w:top w:val="none" w:sz="0" w:space="0" w:color="auto"/>
        <w:left w:val="none" w:sz="0" w:space="0" w:color="auto"/>
        <w:bottom w:val="none" w:sz="0" w:space="0" w:color="auto"/>
        <w:right w:val="none" w:sz="0" w:space="0" w:color="auto"/>
      </w:divBdr>
    </w:div>
    <w:div w:id="2086563120">
      <w:bodyDiv w:val="1"/>
      <w:marLeft w:val="0"/>
      <w:marRight w:val="0"/>
      <w:marTop w:val="0"/>
      <w:marBottom w:val="0"/>
      <w:divBdr>
        <w:top w:val="none" w:sz="0" w:space="0" w:color="auto"/>
        <w:left w:val="none" w:sz="0" w:space="0" w:color="auto"/>
        <w:bottom w:val="none" w:sz="0" w:space="0" w:color="auto"/>
        <w:right w:val="none" w:sz="0" w:space="0" w:color="auto"/>
      </w:divBdr>
    </w:div>
    <w:div w:id="2086679433">
      <w:bodyDiv w:val="1"/>
      <w:marLeft w:val="0"/>
      <w:marRight w:val="0"/>
      <w:marTop w:val="0"/>
      <w:marBottom w:val="0"/>
      <w:divBdr>
        <w:top w:val="none" w:sz="0" w:space="0" w:color="auto"/>
        <w:left w:val="none" w:sz="0" w:space="0" w:color="auto"/>
        <w:bottom w:val="none" w:sz="0" w:space="0" w:color="auto"/>
        <w:right w:val="none" w:sz="0" w:space="0" w:color="auto"/>
      </w:divBdr>
    </w:div>
    <w:div w:id="2087025409">
      <w:bodyDiv w:val="1"/>
      <w:marLeft w:val="0"/>
      <w:marRight w:val="0"/>
      <w:marTop w:val="0"/>
      <w:marBottom w:val="0"/>
      <w:divBdr>
        <w:top w:val="none" w:sz="0" w:space="0" w:color="auto"/>
        <w:left w:val="none" w:sz="0" w:space="0" w:color="auto"/>
        <w:bottom w:val="none" w:sz="0" w:space="0" w:color="auto"/>
        <w:right w:val="none" w:sz="0" w:space="0" w:color="auto"/>
      </w:divBdr>
    </w:div>
    <w:div w:id="2087342112">
      <w:bodyDiv w:val="1"/>
      <w:marLeft w:val="0"/>
      <w:marRight w:val="0"/>
      <w:marTop w:val="0"/>
      <w:marBottom w:val="0"/>
      <w:divBdr>
        <w:top w:val="none" w:sz="0" w:space="0" w:color="auto"/>
        <w:left w:val="none" w:sz="0" w:space="0" w:color="auto"/>
        <w:bottom w:val="none" w:sz="0" w:space="0" w:color="auto"/>
        <w:right w:val="none" w:sz="0" w:space="0" w:color="auto"/>
      </w:divBdr>
    </w:div>
    <w:div w:id="2090078005">
      <w:bodyDiv w:val="1"/>
      <w:marLeft w:val="0"/>
      <w:marRight w:val="0"/>
      <w:marTop w:val="0"/>
      <w:marBottom w:val="0"/>
      <w:divBdr>
        <w:top w:val="none" w:sz="0" w:space="0" w:color="auto"/>
        <w:left w:val="none" w:sz="0" w:space="0" w:color="auto"/>
        <w:bottom w:val="none" w:sz="0" w:space="0" w:color="auto"/>
        <w:right w:val="none" w:sz="0" w:space="0" w:color="auto"/>
      </w:divBdr>
    </w:div>
    <w:div w:id="2095200513">
      <w:bodyDiv w:val="1"/>
      <w:marLeft w:val="0"/>
      <w:marRight w:val="0"/>
      <w:marTop w:val="0"/>
      <w:marBottom w:val="0"/>
      <w:divBdr>
        <w:top w:val="none" w:sz="0" w:space="0" w:color="auto"/>
        <w:left w:val="none" w:sz="0" w:space="0" w:color="auto"/>
        <w:bottom w:val="none" w:sz="0" w:space="0" w:color="auto"/>
        <w:right w:val="none" w:sz="0" w:space="0" w:color="auto"/>
      </w:divBdr>
    </w:div>
    <w:div w:id="2116098318">
      <w:bodyDiv w:val="1"/>
      <w:marLeft w:val="0"/>
      <w:marRight w:val="0"/>
      <w:marTop w:val="0"/>
      <w:marBottom w:val="0"/>
      <w:divBdr>
        <w:top w:val="none" w:sz="0" w:space="0" w:color="auto"/>
        <w:left w:val="none" w:sz="0" w:space="0" w:color="auto"/>
        <w:bottom w:val="none" w:sz="0" w:space="0" w:color="auto"/>
        <w:right w:val="none" w:sz="0" w:space="0" w:color="auto"/>
      </w:divBdr>
    </w:div>
    <w:div w:id="2118213312">
      <w:bodyDiv w:val="1"/>
      <w:marLeft w:val="0"/>
      <w:marRight w:val="0"/>
      <w:marTop w:val="0"/>
      <w:marBottom w:val="0"/>
      <w:divBdr>
        <w:top w:val="none" w:sz="0" w:space="0" w:color="auto"/>
        <w:left w:val="none" w:sz="0" w:space="0" w:color="auto"/>
        <w:bottom w:val="none" w:sz="0" w:space="0" w:color="auto"/>
        <w:right w:val="none" w:sz="0" w:space="0" w:color="auto"/>
      </w:divBdr>
    </w:div>
    <w:div w:id="2123527201">
      <w:bodyDiv w:val="1"/>
      <w:marLeft w:val="0"/>
      <w:marRight w:val="0"/>
      <w:marTop w:val="0"/>
      <w:marBottom w:val="0"/>
      <w:divBdr>
        <w:top w:val="none" w:sz="0" w:space="0" w:color="auto"/>
        <w:left w:val="none" w:sz="0" w:space="0" w:color="auto"/>
        <w:bottom w:val="none" w:sz="0" w:space="0" w:color="auto"/>
        <w:right w:val="none" w:sz="0" w:space="0" w:color="auto"/>
      </w:divBdr>
    </w:div>
    <w:div w:id="2129664877">
      <w:bodyDiv w:val="1"/>
      <w:marLeft w:val="0"/>
      <w:marRight w:val="0"/>
      <w:marTop w:val="0"/>
      <w:marBottom w:val="0"/>
      <w:divBdr>
        <w:top w:val="none" w:sz="0" w:space="0" w:color="auto"/>
        <w:left w:val="none" w:sz="0" w:space="0" w:color="auto"/>
        <w:bottom w:val="none" w:sz="0" w:space="0" w:color="auto"/>
        <w:right w:val="none" w:sz="0" w:space="0" w:color="auto"/>
      </w:divBdr>
    </w:div>
    <w:div w:id="2134012081">
      <w:bodyDiv w:val="1"/>
      <w:marLeft w:val="0"/>
      <w:marRight w:val="0"/>
      <w:marTop w:val="0"/>
      <w:marBottom w:val="0"/>
      <w:divBdr>
        <w:top w:val="none" w:sz="0" w:space="0" w:color="auto"/>
        <w:left w:val="none" w:sz="0" w:space="0" w:color="auto"/>
        <w:bottom w:val="none" w:sz="0" w:space="0" w:color="auto"/>
        <w:right w:val="none" w:sz="0" w:space="0" w:color="auto"/>
      </w:divBdr>
    </w:div>
    <w:div w:id="2135518828">
      <w:bodyDiv w:val="1"/>
      <w:marLeft w:val="0"/>
      <w:marRight w:val="0"/>
      <w:marTop w:val="0"/>
      <w:marBottom w:val="0"/>
      <w:divBdr>
        <w:top w:val="none" w:sz="0" w:space="0" w:color="auto"/>
        <w:left w:val="none" w:sz="0" w:space="0" w:color="auto"/>
        <w:bottom w:val="none" w:sz="0" w:space="0" w:color="auto"/>
        <w:right w:val="none" w:sz="0" w:space="0" w:color="auto"/>
      </w:divBdr>
    </w:div>
    <w:div w:id="2135974264">
      <w:bodyDiv w:val="1"/>
      <w:marLeft w:val="0"/>
      <w:marRight w:val="0"/>
      <w:marTop w:val="0"/>
      <w:marBottom w:val="0"/>
      <w:divBdr>
        <w:top w:val="none" w:sz="0" w:space="0" w:color="auto"/>
        <w:left w:val="none" w:sz="0" w:space="0" w:color="auto"/>
        <w:bottom w:val="none" w:sz="0" w:space="0" w:color="auto"/>
        <w:right w:val="none" w:sz="0" w:space="0" w:color="auto"/>
      </w:divBdr>
    </w:div>
    <w:div w:id="2142110382">
      <w:bodyDiv w:val="1"/>
      <w:marLeft w:val="0"/>
      <w:marRight w:val="0"/>
      <w:marTop w:val="0"/>
      <w:marBottom w:val="0"/>
      <w:divBdr>
        <w:top w:val="none" w:sz="0" w:space="0" w:color="auto"/>
        <w:left w:val="none" w:sz="0" w:space="0" w:color="auto"/>
        <w:bottom w:val="none" w:sz="0" w:space="0" w:color="auto"/>
        <w:right w:val="none" w:sz="0" w:space="0" w:color="auto"/>
      </w:divBdr>
    </w:div>
    <w:div w:id="2144763582">
      <w:bodyDiv w:val="1"/>
      <w:marLeft w:val="0"/>
      <w:marRight w:val="0"/>
      <w:marTop w:val="0"/>
      <w:marBottom w:val="0"/>
      <w:divBdr>
        <w:top w:val="none" w:sz="0" w:space="0" w:color="auto"/>
        <w:left w:val="none" w:sz="0" w:space="0" w:color="auto"/>
        <w:bottom w:val="none" w:sz="0" w:space="0" w:color="auto"/>
        <w:right w:val="none" w:sz="0" w:space="0" w:color="auto"/>
      </w:divBdr>
    </w:div>
    <w:div w:id="2146894640">
      <w:bodyDiv w:val="1"/>
      <w:marLeft w:val="0"/>
      <w:marRight w:val="0"/>
      <w:marTop w:val="0"/>
      <w:marBottom w:val="0"/>
      <w:divBdr>
        <w:top w:val="none" w:sz="0" w:space="0" w:color="auto"/>
        <w:left w:val="none" w:sz="0" w:space="0" w:color="auto"/>
        <w:bottom w:val="none" w:sz="0" w:space="0" w:color="auto"/>
        <w:right w:val="none" w:sz="0" w:space="0" w:color="auto"/>
      </w:divBdr>
    </w:div>
    <w:div w:id="21470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rlsnet.ru/active-substance/lakosamid-2940?ysclid=m05q3xz79o187958706" TargetMode="External"/><Relationship Id="rId121" Type="http://schemas.microsoft.com/office/2016/09/relationships/commentsIds" Target="commentsIds.xml"/><Relationship Id="rId3" Type="http://schemas.openxmlformats.org/officeDocument/2006/relationships/styles" Target="styles.xml"/><Relationship Id="rId21" Type="http://schemas.openxmlformats.org/officeDocument/2006/relationships/theme" Target="theme/theme1.xml"/><Relationship Id="rId120"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ema.europa.eu/en/documents/product-information/vimpat-epar-product-information_en.pdf" TargetMode="External"/><Relationship Id="rId2" Type="http://schemas.openxmlformats.org/officeDocument/2006/relationships/numbering" Target="numbering.xml"/><Relationship Id="rId16" Type="http://schemas.openxmlformats.org/officeDocument/2006/relationships/hyperlink" Target="https://www.ema.europa.eu/en/documents/variation-report/vimpat-h-c-863-ii-0060-g-epar-assessment-report-variation_en.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E2088-3221-4DB2-9C15-1495C5C62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4584</TotalTime>
  <Pages>88</Pages>
  <Words>36402</Words>
  <Characters>207498</Characters>
  <Application>Microsoft Office Word</Application>
  <DocSecurity>0</DocSecurity>
  <Lines>1729</Lines>
  <Paragraphs>486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243414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Никольская Мария Викторовна</dc:creator>
  <cp:keywords/>
  <dc:description/>
  <cp:lastModifiedBy>Belolipetskaya, Elena</cp:lastModifiedBy>
  <cp:revision>39</cp:revision>
  <cp:lastPrinted>2024-05-16T08:21:00Z</cp:lastPrinted>
  <dcterms:created xsi:type="dcterms:W3CDTF">2024-05-16T08:13:00Z</dcterms:created>
  <dcterms:modified xsi:type="dcterms:W3CDTF">2024-10-14T17:26:00Z</dcterms:modified>
</cp:coreProperties>
</file>